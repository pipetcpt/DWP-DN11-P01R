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E45F5" w14:textId="75B954BB" w:rsidR="00814B2B" w:rsidRPr="00632E3E" w:rsidRDefault="00814B2B" w:rsidP="00F53C4D">
      <w:pPr>
        <w:spacing w:before="480" w:after="0"/>
        <w:rPr>
          <w:rFonts w:ascii="Times New Roman" w:eastAsia="맑은 고딕" w:hAnsi="Times New Roman"/>
        </w:rPr>
      </w:pPr>
      <w:bookmarkStart w:id="0" w:name="_GoBack"/>
      <w:bookmarkEnd w:id="0"/>
    </w:p>
    <w:p w14:paraId="29FC0E48" w14:textId="24D1FE57" w:rsidR="00F53C4D" w:rsidRPr="00632E3E" w:rsidRDefault="00F53C4D" w:rsidP="00F53C4D">
      <w:pPr>
        <w:pStyle w:val="afff"/>
        <w:spacing w:before="480"/>
        <w:rPr>
          <w:rStyle w:val="afff2"/>
          <w:rFonts w:ascii="Times New Roman" w:eastAsia="맑은 고딕" w:hAnsi="Times New Roman"/>
          <w:b w:val="0"/>
          <w:bCs w:val="0"/>
          <w:i w:val="0"/>
          <w:iCs w:val="0"/>
          <w:spacing w:val="0"/>
          <w:sz w:val="56"/>
        </w:rPr>
      </w:pPr>
      <w:r w:rsidRPr="00632E3E">
        <w:rPr>
          <w:rFonts w:ascii="Times New Roman" w:eastAsia="맑은 고딕" w:hAnsi="Times New Roman"/>
          <w:b/>
          <w:color w:val="000000" w:themeColor="text1"/>
          <w:sz w:val="56"/>
          <w:szCs w:val="56"/>
        </w:rPr>
        <w:t>임상시험계획서</w:t>
      </w:r>
    </w:p>
    <w:p w14:paraId="45BC9AAD" w14:textId="77777777" w:rsidR="00F53C4D" w:rsidRPr="00632E3E" w:rsidRDefault="00F53C4D" w:rsidP="00D67DA4">
      <w:pPr>
        <w:spacing w:before="240" w:line="480" w:lineRule="auto"/>
        <w:rPr>
          <w:rFonts w:ascii="Times New Roman" w:eastAsia="맑은 고딕" w:hAnsi="Times New Roman"/>
        </w:rPr>
      </w:pPr>
    </w:p>
    <w:p w14:paraId="6F86B35D" w14:textId="4C9A3C2D" w:rsidR="00F53C4D" w:rsidRPr="00632E3E" w:rsidRDefault="00A05BDE" w:rsidP="00CA2C96">
      <w:pPr>
        <w:pStyle w:val="afff"/>
        <w:spacing w:after="120" w:line="120" w:lineRule="atLeast"/>
        <w:ind w:leftChars="100" w:left="180" w:rightChars="100" w:right="180"/>
        <w:rPr>
          <w:rFonts w:ascii="Times New Roman" w:eastAsia="맑은 고딕" w:hAnsi="Times New Roman"/>
          <w:b/>
          <w:bCs/>
          <w:color w:val="auto"/>
          <w:kern w:val="2"/>
          <w:sz w:val="26"/>
          <w:szCs w:val="26"/>
        </w:rPr>
      </w:pPr>
      <w:r w:rsidRPr="00632E3E">
        <w:rPr>
          <w:rFonts w:ascii="Times New Roman" w:eastAsia="맑은 고딕" w:hAnsi="Times New Roman"/>
          <w:b/>
          <w:bCs/>
          <w:color w:val="auto"/>
          <w:kern w:val="2"/>
          <w:sz w:val="26"/>
          <w:szCs w:val="26"/>
        </w:rPr>
        <w:t>건강한</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성인</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남성을</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대상으로</w:t>
      </w:r>
      <w:r w:rsidRPr="00632E3E">
        <w:rPr>
          <w:rFonts w:ascii="Times New Roman" w:eastAsia="맑은 고딕" w:hAnsi="Times New Roman"/>
          <w:b/>
          <w:bCs/>
          <w:color w:val="auto"/>
          <w:kern w:val="2"/>
          <w:sz w:val="26"/>
          <w:szCs w:val="26"/>
        </w:rPr>
        <w:t xml:space="preserve"> DWP-DN11</w:t>
      </w:r>
      <w:r w:rsidRPr="00632E3E">
        <w:rPr>
          <w:rFonts w:ascii="Times New Roman" w:eastAsia="맑은 고딕" w:hAnsi="Times New Roman"/>
          <w:b/>
          <w:bCs/>
          <w:color w:val="auto"/>
          <w:kern w:val="2"/>
          <w:sz w:val="26"/>
          <w:szCs w:val="26"/>
        </w:rPr>
        <w:t>을</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단회</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및</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반복</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점안</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후</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약동학적</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특성을</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평가하기</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위한</w:t>
      </w:r>
      <w:r w:rsidRPr="00632E3E">
        <w:rPr>
          <w:rFonts w:ascii="Times New Roman" w:eastAsia="맑은 고딕" w:hAnsi="Times New Roman"/>
          <w:b/>
          <w:bCs/>
          <w:color w:val="auto"/>
          <w:kern w:val="2"/>
          <w:sz w:val="26"/>
          <w:szCs w:val="26"/>
        </w:rPr>
        <w:t xml:space="preserve"> </w:t>
      </w:r>
      <w:r w:rsidRPr="00632E3E">
        <w:rPr>
          <w:rFonts w:ascii="Times New Roman" w:eastAsia="맑은 고딕" w:hAnsi="Times New Roman"/>
          <w:b/>
          <w:bCs/>
          <w:color w:val="auto"/>
          <w:kern w:val="2"/>
          <w:sz w:val="26"/>
          <w:szCs w:val="26"/>
        </w:rPr>
        <w:t>임상시험</w:t>
      </w:r>
    </w:p>
    <w:p w14:paraId="02BE20E7" w14:textId="3B5E3303" w:rsidR="00F53C4D" w:rsidRPr="00632E3E" w:rsidRDefault="00291C3C" w:rsidP="00F53C4D">
      <w:pPr>
        <w:pStyle w:val="afff"/>
        <w:spacing w:line="274" w:lineRule="auto"/>
        <w:ind w:leftChars="100" w:left="180" w:rightChars="100" w:right="180"/>
        <w:rPr>
          <w:rFonts w:ascii="Times New Roman" w:eastAsia="맑은 고딕" w:hAnsi="Times New Roman"/>
          <w:b/>
          <w:sz w:val="26"/>
          <w:szCs w:val="26"/>
        </w:rPr>
      </w:pPr>
      <w:r w:rsidRPr="00632E3E">
        <w:rPr>
          <w:rFonts w:ascii="Times New Roman" w:eastAsia="맑은 고딕" w:hAnsi="Times New Roman"/>
          <w:b/>
          <w:sz w:val="26"/>
          <w:szCs w:val="26"/>
        </w:rPr>
        <w:t xml:space="preserve">A </w:t>
      </w:r>
      <w:r>
        <w:rPr>
          <w:rFonts w:ascii="Times New Roman" w:eastAsia="맑은 고딕" w:hAnsi="Times New Roman"/>
          <w:b/>
          <w:sz w:val="26"/>
          <w:szCs w:val="26"/>
        </w:rPr>
        <w:t xml:space="preserve">Clinical </w:t>
      </w:r>
      <w:r w:rsidRPr="00632E3E">
        <w:rPr>
          <w:rFonts w:ascii="Times New Roman" w:eastAsia="맑은 고딕" w:hAnsi="Times New Roman"/>
          <w:b/>
          <w:sz w:val="26"/>
          <w:szCs w:val="26"/>
        </w:rPr>
        <w:t xml:space="preserve">Trial to Evaluate the </w:t>
      </w:r>
      <w:r>
        <w:rPr>
          <w:rFonts w:ascii="Times New Roman" w:eastAsia="맑은 고딕" w:hAnsi="Times New Roman"/>
          <w:b/>
          <w:sz w:val="26"/>
          <w:szCs w:val="26"/>
        </w:rPr>
        <w:t xml:space="preserve">Single- and Multiple-Dose </w:t>
      </w:r>
      <w:r w:rsidRPr="00632E3E">
        <w:rPr>
          <w:rFonts w:ascii="Times New Roman" w:eastAsia="맑은 고딕" w:hAnsi="Times New Roman"/>
          <w:b/>
          <w:sz w:val="26"/>
          <w:szCs w:val="26"/>
        </w:rPr>
        <w:t>Pharmacokinetic Characteristics of DWP-DN11 in Healthy Male Volunteers</w:t>
      </w:r>
    </w:p>
    <w:p w14:paraId="5300F883" w14:textId="39F33337" w:rsidR="00F53C4D" w:rsidRPr="00632E3E" w:rsidRDefault="00F53C4D" w:rsidP="00D67DA4">
      <w:pPr>
        <w:spacing w:line="480" w:lineRule="auto"/>
        <w:rPr>
          <w:rFonts w:ascii="Times New Roman" w:eastAsia="맑은 고딕" w:hAnsi="Times New Roman"/>
        </w:rPr>
      </w:pPr>
    </w:p>
    <w:p w14:paraId="420090A9" w14:textId="77777777" w:rsidR="00D67DA4" w:rsidRPr="00632E3E" w:rsidRDefault="00D67DA4" w:rsidP="00D67DA4">
      <w:pPr>
        <w:spacing w:line="480" w:lineRule="auto"/>
        <w:rPr>
          <w:rFonts w:ascii="Times New Roman" w:eastAsia="맑은 고딕" w:hAnsi="Times New Roman"/>
        </w:rPr>
      </w:pPr>
    </w:p>
    <w:tbl>
      <w:tblPr>
        <w:tblStyle w:val="afff4"/>
        <w:tblW w:w="0" w:type="auto"/>
        <w:jc w:val="center"/>
        <w:tblBorders>
          <w:top w:val="single" w:sz="12" w:space="0" w:color="auto"/>
          <w:left w:val="none" w:sz="0" w:space="0" w:color="auto"/>
          <w:bottom w:val="single" w:sz="12" w:space="0" w:color="auto"/>
          <w:right w:val="none" w:sz="0" w:space="0" w:color="auto"/>
          <w:insideH w:val="dotted" w:sz="4" w:space="0" w:color="auto"/>
        </w:tblBorders>
        <w:tblLook w:val="0000" w:firstRow="0" w:lastRow="0" w:firstColumn="0" w:lastColumn="0" w:noHBand="0" w:noVBand="0"/>
      </w:tblPr>
      <w:tblGrid>
        <w:gridCol w:w="3461"/>
        <w:gridCol w:w="3461"/>
      </w:tblGrid>
      <w:tr w:rsidR="00F53C4D" w:rsidRPr="00632E3E" w14:paraId="5079EDA4" w14:textId="77777777" w:rsidTr="00B5764D">
        <w:trPr>
          <w:cnfStyle w:val="000000100000" w:firstRow="0" w:lastRow="0" w:firstColumn="0" w:lastColumn="0" w:oddVBand="0" w:evenVBand="0" w:oddHBand="1" w:evenHBand="0" w:firstRowFirstColumn="0" w:firstRowLastColumn="0" w:lastRowFirstColumn="0" w:lastRowLastColumn="0"/>
          <w:trHeight w:val="404"/>
          <w:jc w:val="center"/>
        </w:trPr>
        <w:tc>
          <w:tcPr>
            <w:cnfStyle w:val="000010000000" w:firstRow="0" w:lastRow="0" w:firstColumn="0" w:lastColumn="0" w:oddVBand="1" w:evenVBand="0" w:oddHBand="0" w:evenHBand="0" w:firstRowFirstColumn="0" w:firstRowLastColumn="0" w:lastRowFirstColumn="0" w:lastRowLastColumn="0"/>
            <w:tcW w:w="3461" w:type="dxa"/>
            <w:tcBorders>
              <w:top w:val="none" w:sz="0" w:space="0" w:color="auto"/>
              <w:left w:val="none" w:sz="0" w:space="0" w:color="auto"/>
              <w:bottom w:val="none" w:sz="0" w:space="0" w:color="auto"/>
              <w:right w:val="none" w:sz="0" w:space="0" w:color="auto"/>
            </w:tcBorders>
            <w:vAlign w:val="center"/>
          </w:tcPr>
          <w:p w14:paraId="334608CB" w14:textId="77777777" w:rsidR="00F53C4D" w:rsidRPr="00632E3E" w:rsidRDefault="00F53C4D" w:rsidP="00B5764D">
            <w:pPr>
              <w:pStyle w:val="af7"/>
              <w:ind w:leftChars="200" w:left="360"/>
              <w:rPr>
                <w:rFonts w:ascii="Times New Roman" w:eastAsia="맑은 고딕" w:hAnsi="Times New Roman"/>
                <w:sz w:val="20"/>
                <w:szCs w:val="20"/>
              </w:rPr>
            </w:pPr>
            <w:r w:rsidRPr="00632E3E">
              <w:rPr>
                <w:rFonts w:ascii="Times New Roman" w:eastAsia="맑은 고딕" w:hAnsi="Times New Roman"/>
                <w:sz w:val="20"/>
                <w:szCs w:val="20"/>
              </w:rPr>
              <w:t>임상시험계획서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번호</w:t>
            </w:r>
          </w:p>
        </w:tc>
        <w:tc>
          <w:tcPr>
            <w:tcW w:w="3461" w:type="dxa"/>
            <w:tcBorders>
              <w:top w:val="none" w:sz="0" w:space="0" w:color="auto"/>
              <w:bottom w:val="none" w:sz="0" w:space="0" w:color="auto"/>
              <w:right w:val="none" w:sz="0" w:space="0" w:color="auto"/>
            </w:tcBorders>
            <w:vAlign w:val="center"/>
          </w:tcPr>
          <w:p w14:paraId="20CC1623" w14:textId="235C8770" w:rsidR="00F53C4D" w:rsidRPr="00632E3E" w:rsidRDefault="00F75E3B" w:rsidP="00B5764D">
            <w:pPr>
              <w:pStyle w:val="af7"/>
              <w:ind w:leftChars="100" w:left="180" w:rightChars="100" w:right="180"/>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sz w:val="20"/>
                <w:szCs w:val="20"/>
              </w:rPr>
            </w:pPr>
            <w:r w:rsidRPr="00F75E3B">
              <w:rPr>
                <w:rFonts w:ascii="Times New Roman" w:eastAsia="맑은 고딕" w:hAnsi="Times New Roman"/>
                <w:sz w:val="20"/>
                <w:szCs w:val="20"/>
              </w:rPr>
              <w:t>DWP-DN11-P01R</w:t>
            </w:r>
          </w:p>
        </w:tc>
      </w:tr>
      <w:tr w:rsidR="00F53C4D" w:rsidRPr="00632E3E" w14:paraId="00758DBE" w14:textId="77777777" w:rsidTr="00B5764D">
        <w:trPr>
          <w:trHeight w:val="404"/>
          <w:jc w:val="center"/>
        </w:trPr>
        <w:tc>
          <w:tcPr>
            <w:cnfStyle w:val="000010000000" w:firstRow="0" w:lastRow="0" w:firstColumn="0" w:lastColumn="0" w:oddVBand="1" w:evenVBand="0" w:oddHBand="0" w:evenHBand="0" w:firstRowFirstColumn="0" w:firstRowLastColumn="0" w:lastRowFirstColumn="0" w:lastRowLastColumn="0"/>
            <w:tcW w:w="3461" w:type="dxa"/>
            <w:tcBorders>
              <w:left w:val="none" w:sz="0" w:space="0" w:color="auto"/>
              <w:right w:val="none" w:sz="0" w:space="0" w:color="auto"/>
            </w:tcBorders>
            <w:vAlign w:val="center"/>
          </w:tcPr>
          <w:p w14:paraId="709E9DDE" w14:textId="77777777" w:rsidR="00F53C4D" w:rsidRPr="00632E3E" w:rsidRDefault="00F53C4D" w:rsidP="00B5764D">
            <w:pPr>
              <w:pStyle w:val="af7"/>
              <w:ind w:leftChars="200" w:left="360"/>
              <w:rPr>
                <w:rFonts w:ascii="Times New Roman" w:eastAsia="맑은 고딕" w:hAnsi="Times New Roman"/>
                <w:sz w:val="20"/>
                <w:szCs w:val="20"/>
              </w:rPr>
            </w:pPr>
            <w:r w:rsidRPr="00632E3E">
              <w:rPr>
                <w:rFonts w:ascii="Times New Roman" w:eastAsia="맑은 고딕" w:hAnsi="Times New Roman"/>
                <w:sz w:val="20"/>
                <w:szCs w:val="20"/>
              </w:rPr>
              <w:t>임상시험실시기관</w:t>
            </w:r>
          </w:p>
        </w:tc>
        <w:tc>
          <w:tcPr>
            <w:tcW w:w="3461" w:type="dxa"/>
            <w:vAlign w:val="center"/>
          </w:tcPr>
          <w:p w14:paraId="101B4011" w14:textId="77777777" w:rsidR="00F53C4D" w:rsidRPr="00632E3E" w:rsidRDefault="00F53C4D" w:rsidP="00B5764D">
            <w:pPr>
              <w:pStyle w:val="af7"/>
              <w:ind w:leftChars="100" w:left="180" w:rightChars="100" w:right="180"/>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sz w:val="20"/>
                <w:szCs w:val="20"/>
              </w:rPr>
            </w:pPr>
            <w:r w:rsidRPr="00632E3E">
              <w:rPr>
                <w:rFonts w:ascii="Times New Roman" w:eastAsia="맑은 고딕" w:hAnsi="Times New Roman"/>
                <w:sz w:val="20"/>
                <w:szCs w:val="20"/>
              </w:rPr>
              <w:t>가톨릭대학교</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서울성모병원</w:t>
            </w:r>
          </w:p>
        </w:tc>
      </w:tr>
      <w:tr w:rsidR="00F53C4D" w:rsidRPr="00632E3E" w14:paraId="1AE32373" w14:textId="77777777" w:rsidTr="00B5764D">
        <w:trPr>
          <w:cnfStyle w:val="000000100000" w:firstRow="0" w:lastRow="0" w:firstColumn="0" w:lastColumn="0" w:oddVBand="0" w:evenVBand="0" w:oddHBand="1" w:evenHBand="0" w:firstRowFirstColumn="0" w:firstRowLastColumn="0" w:lastRowFirstColumn="0" w:lastRowLastColumn="0"/>
          <w:trHeight w:val="404"/>
          <w:jc w:val="center"/>
        </w:trPr>
        <w:tc>
          <w:tcPr>
            <w:cnfStyle w:val="000010000000" w:firstRow="0" w:lastRow="0" w:firstColumn="0" w:lastColumn="0" w:oddVBand="1" w:evenVBand="0" w:oddHBand="0" w:evenHBand="0" w:firstRowFirstColumn="0" w:firstRowLastColumn="0" w:lastRowFirstColumn="0" w:lastRowLastColumn="0"/>
            <w:tcW w:w="3461" w:type="dxa"/>
            <w:tcBorders>
              <w:top w:val="none" w:sz="0" w:space="0" w:color="auto"/>
              <w:left w:val="none" w:sz="0" w:space="0" w:color="auto"/>
              <w:bottom w:val="none" w:sz="0" w:space="0" w:color="auto"/>
              <w:right w:val="none" w:sz="0" w:space="0" w:color="auto"/>
            </w:tcBorders>
            <w:vAlign w:val="center"/>
          </w:tcPr>
          <w:p w14:paraId="38CB6307" w14:textId="77777777" w:rsidR="00F53C4D" w:rsidRPr="00632E3E" w:rsidRDefault="00F53C4D" w:rsidP="00B5764D">
            <w:pPr>
              <w:pStyle w:val="af7"/>
              <w:ind w:leftChars="200" w:left="360"/>
              <w:rPr>
                <w:rFonts w:ascii="Times New Roman" w:eastAsia="맑은 고딕" w:hAnsi="Times New Roman"/>
                <w:sz w:val="20"/>
                <w:szCs w:val="20"/>
              </w:rPr>
            </w:pPr>
            <w:r w:rsidRPr="00632E3E">
              <w:rPr>
                <w:rFonts w:ascii="Times New Roman" w:eastAsia="맑은 고딕" w:hAnsi="Times New Roman"/>
                <w:sz w:val="20"/>
                <w:szCs w:val="20"/>
              </w:rPr>
              <w:t>시험책임자</w:t>
            </w:r>
          </w:p>
        </w:tc>
        <w:tc>
          <w:tcPr>
            <w:tcW w:w="3461" w:type="dxa"/>
            <w:tcBorders>
              <w:top w:val="none" w:sz="0" w:space="0" w:color="auto"/>
              <w:bottom w:val="none" w:sz="0" w:space="0" w:color="auto"/>
              <w:right w:val="none" w:sz="0" w:space="0" w:color="auto"/>
            </w:tcBorders>
            <w:vAlign w:val="center"/>
          </w:tcPr>
          <w:p w14:paraId="6DA2D570" w14:textId="77777777" w:rsidR="00F53C4D" w:rsidRPr="00632E3E" w:rsidRDefault="00F53C4D" w:rsidP="00B5764D">
            <w:pPr>
              <w:pStyle w:val="af7"/>
              <w:ind w:leftChars="100" w:left="180" w:rightChars="100" w:right="180"/>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sz w:val="20"/>
                <w:szCs w:val="20"/>
              </w:rPr>
            </w:pPr>
            <w:r w:rsidRPr="00632E3E">
              <w:rPr>
                <w:rFonts w:ascii="Times New Roman" w:eastAsia="맑은 고딕" w:hAnsi="Times New Roman"/>
                <w:sz w:val="20"/>
                <w:szCs w:val="20"/>
              </w:rPr>
              <w:t>부교수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한승훈</w:t>
            </w:r>
          </w:p>
        </w:tc>
      </w:tr>
      <w:tr w:rsidR="00F53C4D" w:rsidRPr="00632E3E" w14:paraId="5EE6A581" w14:textId="77777777" w:rsidTr="00B5764D">
        <w:trPr>
          <w:trHeight w:val="404"/>
          <w:jc w:val="center"/>
        </w:trPr>
        <w:tc>
          <w:tcPr>
            <w:cnfStyle w:val="000010000000" w:firstRow="0" w:lastRow="0" w:firstColumn="0" w:lastColumn="0" w:oddVBand="1" w:evenVBand="0" w:oddHBand="0" w:evenHBand="0" w:firstRowFirstColumn="0" w:firstRowLastColumn="0" w:lastRowFirstColumn="0" w:lastRowLastColumn="0"/>
            <w:tcW w:w="3461" w:type="dxa"/>
            <w:tcBorders>
              <w:left w:val="none" w:sz="0" w:space="0" w:color="auto"/>
              <w:right w:val="none" w:sz="0" w:space="0" w:color="auto"/>
            </w:tcBorders>
            <w:vAlign w:val="center"/>
          </w:tcPr>
          <w:p w14:paraId="16D3ACB3" w14:textId="77777777" w:rsidR="00F53C4D" w:rsidRPr="00632E3E" w:rsidRDefault="00F53C4D" w:rsidP="00B5764D">
            <w:pPr>
              <w:pStyle w:val="af7"/>
              <w:ind w:leftChars="200" w:left="360"/>
              <w:rPr>
                <w:rFonts w:ascii="Times New Roman" w:eastAsia="맑은 고딕" w:hAnsi="Times New Roman"/>
                <w:sz w:val="20"/>
                <w:szCs w:val="20"/>
              </w:rPr>
            </w:pPr>
            <w:r w:rsidRPr="00632E3E">
              <w:rPr>
                <w:rFonts w:ascii="Times New Roman" w:eastAsia="맑은 고딕" w:hAnsi="Times New Roman"/>
                <w:sz w:val="20"/>
                <w:szCs w:val="20"/>
              </w:rPr>
              <w:t>임상시험의뢰자</w:t>
            </w:r>
          </w:p>
        </w:tc>
        <w:tc>
          <w:tcPr>
            <w:tcW w:w="3461" w:type="dxa"/>
            <w:vAlign w:val="center"/>
          </w:tcPr>
          <w:p w14:paraId="5195122A" w14:textId="5E45392A" w:rsidR="004E5BA6" w:rsidRPr="00632E3E" w:rsidRDefault="00F53C4D" w:rsidP="004E5BA6">
            <w:pPr>
              <w:pStyle w:val="af7"/>
              <w:ind w:leftChars="100" w:left="180" w:rightChars="100" w:right="180"/>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sz w:val="20"/>
                <w:szCs w:val="20"/>
              </w:rPr>
            </w:pPr>
            <w:r w:rsidRPr="00632E3E">
              <w:rPr>
                <w:rFonts w:ascii="Times New Roman" w:eastAsia="맑은 고딕" w:hAnsi="Times New Roman"/>
                <w:sz w:val="20"/>
                <w:szCs w:val="20"/>
              </w:rPr>
              <w:t>대우제약㈜</w:t>
            </w:r>
          </w:p>
        </w:tc>
      </w:tr>
      <w:tr w:rsidR="00F53C4D" w:rsidRPr="00632E3E" w14:paraId="40ED1522" w14:textId="77777777" w:rsidTr="00B5764D">
        <w:trPr>
          <w:cnfStyle w:val="000000100000" w:firstRow="0" w:lastRow="0" w:firstColumn="0" w:lastColumn="0" w:oddVBand="0" w:evenVBand="0" w:oddHBand="1" w:evenHBand="0" w:firstRowFirstColumn="0" w:firstRowLastColumn="0" w:lastRowFirstColumn="0" w:lastRowLastColumn="0"/>
          <w:trHeight w:val="404"/>
          <w:jc w:val="center"/>
        </w:trPr>
        <w:tc>
          <w:tcPr>
            <w:cnfStyle w:val="000010000000" w:firstRow="0" w:lastRow="0" w:firstColumn="0" w:lastColumn="0" w:oddVBand="1" w:evenVBand="0" w:oddHBand="0" w:evenHBand="0" w:firstRowFirstColumn="0" w:firstRowLastColumn="0" w:lastRowFirstColumn="0" w:lastRowLastColumn="0"/>
            <w:tcW w:w="3461" w:type="dxa"/>
            <w:tcBorders>
              <w:top w:val="none" w:sz="0" w:space="0" w:color="auto"/>
              <w:left w:val="none" w:sz="0" w:space="0" w:color="auto"/>
              <w:bottom w:val="none" w:sz="0" w:space="0" w:color="auto"/>
              <w:right w:val="none" w:sz="0" w:space="0" w:color="auto"/>
            </w:tcBorders>
            <w:vAlign w:val="center"/>
          </w:tcPr>
          <w:p w14:paraId="5168344F" w14:textId="77777777" w:rsidR="00F53C4D" w:rsidRPr="00632E3E" w:rsidRDefault="00F53C4D" w:rsidP="00B5764D">
            <w:pPr>
              <w:pStyle w:val="af7"/>
              <w:ind w:leftChars="200" w:left="360"/>
              <w:rPr>
                <w:rFonts w:ascii="Times New Roman" w:eastAsia="맑은 고딕" w:hAnsi="Times New Roman"/>
                <w:sz w:val="20"/>
                <w:szCs w:val="20"/>
              </w:rPr>
            </w:pPr>
            <w:r w:rsidRPr="00632E3E">
              <w:rPr>
                <w:rFonts w:ascii="Times New Roman" w:eastAsia="맑은 고딕" w:hAnsi="Times New Roman"/>
                <w:sz w:val="20"/>
                <w:szCs w:val="20"/>
              </w:rPr>
              <w:t>버전</w:t>
            </w:r>
            <w:r w:rsidRPr="00632E3E">
              <w:rPr>
                <w:rFonts w:ascii="Times New Roman" w:eastAsia="맑은 고딕" w:hAnsi="Times New Roman"/>
                <w:sz w:val="20"/>
                <w:szCs w:val="20"/>
              </w:rPr>
              <w:t>(</w:t>
            </w:r>
            <w:r w:rsidRPr="00632E3E">
              <w:rPr>
                <w:rFonts w:ascii="Times New Roman" w:eastAsia="맑은 고딕" w:hAnsi="Times New Roman"/>
                <w:sz w:val="20"/>
                <w:szCs w:val="20"/>
              </w:rPr>
              <w:t>작성일</w:t>
            </w:r>
            <w:r w:rsidRPr="00632E3E">
              <w:rPr>
                <w:rFonts w:ascii="Times New Roman" w:eastAsia="맑은 고딕" w:hAnsi="Times New Roman"/>
                <w:sz w:val="20"/>
                <w:szCs w:val="20"/>
              </w:rPr>
              <w:t>)</w:t>
            </w:r>
          </w:p>
        </w:tc>
        <w:tc>
          <w:tcPr>
            <w:tcW w:w="3461" w:type="dxa"/>
            <w:tcBorders>
              <w:top w:val="none" w:sz="0" w:space="0" w:color="auto"/>
              <w:bottom w:val="none" w:sz="0" w:space="0" w:color="auto"/>
              <w:right w:val="none" w:sz="0" w:space="0" w:color="auto"/>
            </w:tcBorders>
            <w:vAlign w:val="center"/>
          </w:tcPr>
          <w:p w14:paraId="25AB8A80" w14:textId="7AAF54D1" w:rsidR="00F53C4D" w:rsidRPr="00632E3E" w:rsidRDefault="00B92F6C" w:rsidP="003B5CD1">
            <w:pPr>
              <w:pStyle w:val="af7"/>
              <w:ind w:leftChars="100" w:left="180" w:rightChars="100" w:right="180"/>
              <w:cnfStyle w:val="000000100000" w:firstRow="0" w:lastRow="0" w:firstColumn="0" w:lastColumn="0" w:oddVBand="0" w:evenVBand="0" w:oddHBand="1" w:evenHBand="0" w:firstRowFirstColumn="0" w:firstRowLastColumn="0" w:lastRowFirstColumn="0" w:lastRowLastColumn="0"/>
              <w:rPr>
                <w:rFonts w:ascii="Times New Roman" w:eastAsia="맑은 고딕" w:hAnsi="Times New Roman"/>
                <w:sz w:val="20"/>
                <w:szCs w:val="20"/>
              </w:rPr>
            </w:pPr>
            <w:r>
              <w:rPr>
                <w:rFonts w:ascii="Times New Roman" w:eastAsia="맑은 고딕" w:hAnsi="Times New Roman"/>
                <w:sz w:val="20"/>
                <w:szCs w:val="20"/>
              </w:rPr>
              <w:t>2.</w:t>
            </w:r>
            <w:del w:id="1" w:author="inae" w:date="2022-03-10T15:55:00Z">
              <w:r w:rsidDel="00CF600F">
                <w:rPr>
                  <w:rFonts w:ascii="Times New Roman" w:eastAsia="맑은 고딕" w:hAnsi="Times New Roman"/>
                  <w:sz w:val="20"/>
                  <w:szCs w:val="20"/>
                </w:rPr>
                <w:delText xml:space="preserve">0 </w:delText>
              </w:r>
            </w:del>
            <w:ins w:id="2" w:author="inae" w:date="2022-03-10T15:55:00Z">
              <w:r w:rsidR="00CF600F">
                <w:rPr>
                  <w:rFonts w:ascii="Times New Roman" w:eastAsia="맑은 고딕" w:hAnsi="Times New Roman"/>
                  <w:sz w:val="20"/>
                  <w:szCs w:val="20"/>
                </w:rPr>
                <w:t xml:space="preserve">1 </w:t>
              </w:r>
            </w:ins>
            <w:r>
              <w:rPr>
                <w:rFonts w:ascii="Times New Roman" w:eastAsia="맑은 고딕" w:hAnsi="Times New Roman"/>
                <w:sz w:val="20"/>
                <w:szCs w:val="20"/>
              </w:rPr>
              <w:t>(</w:t>
            </w:r>
            <w:ins w:id="3" w:author="inae" w:date="2022-03-10T15:55:00Z">
              <w:r w:rsidR="00CF600F">
                <w:rPr>
                  <w:rFonts w:ascii="Times New Roman" w:eastAsia="맑은 고딕" w:hAnsi="Times New Roman"/>
                  <w:sz w:val="20"/>
                </w:rPr>
                <w:t>2022.xx.xx</w:t>
              </w:r>
            </w:ins>
            <w:del w:id="4" w:author="inae" w:date="2022-03-10T15:55:00Z">
              <w:r w:rsidDel="00CF600F">
                <w:rPr>
                  <w:rFonts w:ascii="Times New Roman" w:eastAsia="맑은 고딕" w:hAnsi="Times New Roman"/>
                  <w:sz w:val="20"/>
                  <w:szCs w:val="20"/>
                </w:rPr>
                <w:delText>2021.</w:delText>
              </w:r>
              <w:r w:rsidR="003B5CD1" w:rsidDel="00CF600F">
                <w:rPr>
                  <w:rFonts w:ascii="Times New Roman" w:eastAsia="맑은 고딕" w:hAnsi="Times New Roman"/>
                  <w:sz w:val="20"/>
                  <w:szCs w:val="20"/>
                </w:rPr>
                <w:delText>12.21</w:delText>
              </w:r>
            </w:del>
            <w:r>
              <w:rPr>
                <w:rFonts w:ascii="Times New Roman" w:eastAsia="맑은 고딕" w:hAnsi="Times New Roman" w:hint="eastAsia"/>
                <w:sz w:val="20"/>
                <w:szCs w:val="20"/>
              </w:rPr>
              <w:t>)</w:t>
            </w:r>
          </w:p>
        </w:tc>
      </w:tr>
      <w:tr w:rsidR="00F53C4D" w:rsidRPr="00632E3E" w14:paraId="383B5DEB" w14:textId="77777777" w:rsidTr="00B5764D">
        <w:trPr>
          <w:trHeight w:val="404"/>
          <w:jc w:val="center"/>
        </w:trPr>
        <w:tc>
          <w:tcPr>
            <w:cnfStyle w:val="000010000000" w:firstRow="0" w:lastRow="0" w:firstColumn="0" w:lastColumn="0" w:oddVBand="1" w:evenVBand="0" w:oddHBand="0" w:evenHBand="0" w:firstRowFirstColumn="0" w:firstRowLastColumn="0" w:lastRowFirstColumn="0" w:lastRowLastColumn="0"/>
            <w:tcW w:w="3461" w:type="dxa"/>
            <w:tcBorders>
              <w:left w:val="none" w:sz="0" w:space="0" w:color="auto"/>
              <w:bottom w:val="none" w:sz="0" w:space="0" w:color="auto"/>
              <w:right w:val="none" w:sz="0" w:space="0" w:color="auto"/>
            </w:tcBorders>
            <w:vAlign w:val="center"/>
          </w:tcPr>
          <w:p w14:paraId="6250A1E0" w14:textId="77777777" w:rsidR="00F53C4D" w:rsidRPr="00632E3E" w:rsidRDefault="00F53C4D" w:rsidP="00B5764D">
            <w:pPr>
              <w:pStyle w:val="af7"/>
              <w:ind w:leftChars="200" w:left="360"/>
              <w:rPr>
                <w:rFonts w:ascii="Times New Roman" w:eastAsia="맑은 고딕" w:hAnsi="Times New Roman"/>
                <w:sz w:val="20"/>
                <w:szCs w:val="20"/>
              </w:rPr>
            </w:pPr>
            <w:r w:rsidRPr="00632E3E">
              <w:rPr>
                <w:rFonts w:ascii="Times New Roman" w:eastAsia="맑은 고딕" w:hAnsi="Times New Roman"/>
                <w:sz w:val="20"/>
                <w:szCs w:val="20"/>
              </w:rPr>
              <w:t>임상시험단계</w:t>
            </w:r>
          </w:p>
        </w:tc>
        <w:tc>
          <w:tcPr>
            <w:tcW w:w="3461" w:type="dxa"/>
            <w:vAlign w:val="center"/>
          </w:tcPr>
          <w:p w14:paraId="4A5EF720" w14:textId="77777777" w:rsidR="00F53C4D" w:rsidRPr="00632E3E" w:rsidRDefault="00F53C4D" w:rsidP="00B5764D">
            <w:pPr>
              <w:pStyle w:val="af7"/>
              <w:ind w:leftChars="100" w:left="180" w:rightChars="100" w:right="180"/>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sz w:val="20"/>
                <w:szCs w:val="20"/>
              </w:rPr>
            </w:pPr>
            <w:r w:rsidRPr="00632E3E">
              <w:rPr>
                <w:rFonts w:ascii="Times New Roman" w:eastAsia="맑은 고딕" w:hAnsi="Times New Roman"/>
                <w:sz w:val="20"/>
                <w:szCs w:val="20"/>
              </w:rPr>
              <w:t>제</w:t>
            </w:r>
            <w:r w:rsidRPr="00632E3E">
              <w:rPr>
                <w:rFonts w:ascii="Times New Roman" w:eastAsia="맑은 고딕" w:hAnsi="Times New Roman"/>
                <w:sz w:val="20"/>
                <w:szCs w:val="20"/>
              </w:rPr>
              <w:t xml:space="preserve"> 1</w:t>
            </w:r>
            <w:r w:rsidRPr="00632E3E">
              <w:rPr>
                <w:rFonts w:ascii="Times New Roman" w:eastAsia="맑은 고딕" w:hAnsi="Times New Roman"/>
                <w:sz w:val="20"/>
                <w:szCs w:val="20"/>
              </w:rPr>
              <w:t>상</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임상시험</w:t>
            </w:r>
          </w:p>
        </w:tc>
      </w:tr>
    </w:tbl>
    <w:p w14:paraId="585A4B68" w14:textId="25545676" w:rsidR="00D80EF0" w:rsidRPr="00632E3E" w:rsidRDefault="00D80EF0" w:rsidP="00CA2C96">
      <w:pPr>
        <w:spacing w:after="0" w:line="480" w:lineRule="auto"/>
        <w:rPr>
          <w:rFonts w:ascii="Times New Roman" w:eastAsia="맑은 고딕" w:hAnsi="Times New Roman"/>
        </w:rPr>
      </w:pPr>
    </w:p>
    <w:p w14:paraId="2F85AE6E" w14:textId="77777777" w:rsidR="005C765A" w:rsidRPr="00632E3E" w:rsidRDefault="005C765A" w:rsidP="00D67DA4">
      <w:pPr>
        <w:spacing w:line="480" w:lineRule="auto"/>
        <w:rPr>
          <w:rFonts w:ascii="Times New Roman" w:eastAsia="맑은 고딕" w:hAnsi="Times New Roman"/>
        </w:rPr>
      </w:pPr>
    </w:p>
    <w:tbl>
      <w:tblPr>
        <w:tblW w:w="8996" w:type="dxa"/>
        <w:jc w:val="center"/>
        <w:tblBorders>
          <w:top w:val="single" w:sz="4" w:space="0" w:color="auto"/>
          <w:left w:val="single" w:sz="4" w:space="0" w:color="auto"/>
          <w:bottom w:val="single" w:sz="4" w:space="0" w:color="auto"/>
          <w:right w:val="single" w:sz="4" w:space="0" w:color="auto"/>
        </w:tblBorders>
        <w:shd w:val="clear" w:color="auto" w:fill="BFBFBF" w:themeFill="background1" w:themeFillShade="BF"/>
        <w:tblLook w:val="04A0" w:firstRow="1" w:lastRow="0" w:firstColumn="1" w:lastColumn="0" w:noHBand="0" w:noVBand="1"/>
      </w:tblPr>
      <w:tblGrid>
        <w:gridCol w:w="8996"/>
      </w:tblGrid>
      <w:tr w:rsidR="00124117" w:rsidRPr="00632E3E" w14:paraId="2B285092" w14:textId="77777777" w:rsidTr="00F53C4D">
        <w:trPr>
          <w:jc w:val="center"/>
        </w:trPr>
        <w:tc>
          <w:tcPr>
            <w:tcW w:w="8996" w:type="dxa"/>
            <w:shd w:val="clear" w:color="auto" w:fill="BFBFBF" w:themeFill="background1" w:themeFillShade="BF"/>
          </w:tcPr>
          <w:p w14:paraId="1B0BB4EB" w14:textId="77777777" w:rsidR="00BD07C4" w:rsidRPr="00632E3E" w:rsidRDefault="00BD07C4" w:rsidP="002E7D26">
            <w:pPr>
              <w:pStyle w:val="af7"/>
              <w:jc w:val="center"/>
              <w:rPr>
                <w:rFonts w:ascii="Times New Roman" w:eastAsia="맑은 고딕" w:hAnsi="Times New Roman"/>
                <w:b/>
                <w:sz w:val="40"/>
                <w:szCs w:val="40"/>
              </w:rPr>
            </w:pPr>
            <w:r w:rsidRPr="00632E3E">
              <w:rPr>
                <w:rFonts w:ascii="Times New Roman" w:eastAsia="맑은 고딕" w:hAnsi="Times New Roman"/>
                <w:b/>
                <w:sz w:val="40"/>
                <w:szCs w:val="40"/>
              </w:rPr>
              <w:t>CONFIDENTIAL</w:t>
            </w:r>
          </w:p>
        </w:tc>
      </w:tr>
      <w:tr w:rsidR="00B74E71" w:rsidRPr="00632E3E" w14:paraId="48B76997" w14:textId="77777777" w:rsidTr="00F53C4D">
        <w:trPr>
          <w:jc w:val="center"/>
        </w:trPr>
        <w:tc>
          <w:tcPr>
            <w:tcW w:w="8996" w:type="dxa"/>
            <w:shd w:val="clear" w:color="auto" w:fill="BFBFBF" w:themeFill="background1" w:themeFillShade="BF"/>
          </w:tcPr>
          <w:p w14:paraId="685CBC79" w14:textId="53078C94" w:rsidR="00B74E71" w:rsidRPr="00632E3E" w:rsidRDefault="00F53C4D" w:rsidP="00F53C4D">
            <w:pPr>
              <w:spacing w:after="180"/>
              <w:rPr>
                <w:rFonts w:ascii="Times New Roman" w:eastAsia="맑은 고딕" w:hAnsi="Times New Roman"/>
                <w:sz w:val="20"/>
              </w:rPr>
            </w:pPr>
            <w:r w:rsidRPr="00632E3E">
              <w:rPr>
                <w:rFonts w:ascii="Times New Roman" w:eastAsia="맑은 고딕" w:hAnsi="Times New Roman"/>
                <w:sz w:val="20"/>
              </w:rPr>
              <w:t>본</w:t>
            </w:r>
            <w:r w:rsidRPr="00632E3E">
              <w:rPr>
                <w:rFonts w:ascii="Times New Roman" w:eastAsia="맑은 고딕" w:hAnsi="Times New Roman"/>
                <w:sz w:val="20"/>
              </w:rPr>
              <w:t xml:space="preserve"> </w:t>
            </w:r>
            <w:r w:rsidRPr="00632E3E">
              <w:rPr>
                <w:rFonts w:ascii="Times New Roman" w:eastAsia="맑은 고딕" w:hAnsi="Times New Roman"/>
                <w:sz w:val="20"/>
              </w:rPr>
              <w:t>시험계획서에</w:t>
            </w:r>
            <w:r w:rsidRPr="00632E3E">
              <w:rPr>
                <w:rFonts w:ascii="Times New Roman" w:eastAsia="맑은 고딕" w:hAnsi="Times New Roman"/>
                <w:sz w:val="20"/>
              </w:rPr>
              <w:t xml:space="preserve"> </w:t>
            </w:r>
            <w:r w:rsidRPr="00632E3E">
              <w:rPr>
                <w:rFonts w:ascii="Times New Roman" w:eastAsia="맑은 고딕" w:hAnsi="Times New Roman"/>
                <w:sz w:val="20"/>
              </w:rPr>
              <w:t>포함되어</w:t>
            </w:r>
            <w:r w:rsidRPr="00632E3E">
              <w:rPr>
                <w:rFonts w:ascii="Times New Roman" w:eastAsia="맑은 고딕" w:hAnsi="Times New Roman"/>
                <w:sz w:val="20"/>
              </w:rPr>
              <w:t xml:space="preserve"> </w:t>
            </w:r>
            <w:r w:rsidRPr="00632E3E">
              <w:rPr>
                <w:rFonts w:ascii="Times New Roman" w:eastAsia="맑은 고딕" w:hAnsi="Times New Roman"/>
                <w:sz w:val="20"/>
              </w:rPr>
              <w:t>있는</w:t>
            </w:r>
            <w:r w:rsidRPr="00632E3E">
              <w:rPr>
                <w:rFonts w:ascii="Times New Roman" w:eastAsia="맑은 고딕" w:hAnsi="Times New Roman"/>
                <w:sz w:val="20"/>
              </w:rPr>
              <w:t xml:space="preserve"> </w:t>
            </w:r>
            <w:r w:rsidRPr="00632E3E">
              <w:rPr>
                <w:rFonts w:ascii="Times New Roman" w:eastAsia="맑은 고딕" w:hAnsi="Times New Roman"/>
                <w:sz w:val="20"/>
              </w:rPr>
              <w:t>모든</w:t>
            </w:r>
            <w:r w:rsidRPr="00632E3E">
              <w:rPr>
                <w:rFonts w:ascii="Times New Roman" w:eastAsia="맑은 고딕" w:hAnsi="Times New Roman"/>
                <w:sz w:val="20"/>
              </w:rPr>
              <w:t xml:space="preserve"> </w:t>
            </w:r>
            <w:r w:rsidRPr="00632E3E">
              <w:rPr>
                <w:rFonts w:ascii="Times New Roman" w:eastAsia="맑은 고딕" w:hAnsi="Times New Roman"/>
                <w:sz w:val="20"/>
              </w:rPr>
              <w:t>정보는</w:t>
            </w:r>
            <w:r w:rsidRPr="00632E3E">
              <w:rPr>
                <w:rFonts w:ascii="Times New Roman" w:eastAsia="맑은 고딕" w:hAnsi="Times New Roman"/>
                <w:sz w:val="20"/>
              </w:rPr>
              <w:t xml:space="preserve"> </w:t>
            </w:r>
            <w:r w:rsidRPr="00632E3E">
              <w:rPr>
                <w:rFonts w:ascii="Times New Roman" w:eastAsia="맑은 고딕" w:hAnsi="Times New Roman"/>
                <w:sz w:val="20"/>
              </w:rPr>
              <w:t>시험자</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참여연구진</w:t>
            </w:r>
            <w:r w:rsidRPr="00632E3E">
              <w:rPr>
                <w:rFonts w:ascii="Times New Roman" w:eastAsia="맑은 고딕" w:hAnsi="Times New Roman"/>
                <w:sz w:val="20"/>
              </w:rPr>
              <w:t xml:space="preserve">, IRB, </w:t>
            </w:r>
            <w:r w:rsidRPr="00632E3E">
              <w:rPr>
                <w:rFonts w:ascii="Times New Roman" w:eastAsia="맑은 고딕" w:hAnsi="Times New Roman"/>
                <w:sz w:val="20"/>
              </w:rPr>
              <w:t>보건당국을</w:t>
            </w:r>
            <w:r w:rsidRPr="00632E3E">
              <w:rPr>
                <w:rFonts w:ascii="Times New Roman" w:eastAsia="맑은 고딕" w:hAnsi="Times New Roman"/>
                <w:sz w:val="20"/>
              </w:rPr>
              <w:t xml:space="preserve"> </w:t>
            </w:r>
            <w:r w:rsidRPr="00632E3E">
              <w:rPr>
                <w:rFonts w:ascii="Times New Roman" w:eastAsia="맑은 고딕" w:hAnsi="Times New Roman"/>
                <w:sz w:val="20"/>
              </w:rPr>
              <w:t>위하여</w:t>
            </w:r>
            <w:r w:rsidRPr="00632E3E">
              <w:rPr>
                <w:rFonts w:ascii="Times New Roman" w:eastAsia="맑은 고딕" w:hAnsi="Times New Roman"/>
                <w:sz w:val="20"/>
              </w:rPr>
              <w:t xml:space="preserve"> </w:t>
            </w:r>
            <w:r w:rsidRPr="00632E3E">
              <w:rPr>
                <w:rFonts w:ascii="Times New Roman" w:eastAsia="맑은 고딕" w:hAnsi="Times New Roman"/>
                <w:sz w:val="20"/>
              </w:rPr>
              <w:t>제공된</w:t>
            </w:r>
            <w:r w:rsidRPr="00632E3E">
              <w:rPr>
                <w:rFonts w:ascii="Times New Roman" w:eastAsia="맑은 고딕" w:hAnsi="Times New Roman"/>
                <w:sz w:val="20"/>
              </w:rPr>
              <w:t xml:space="preserve"> </w:t>
            </w:r>
            <w:r w:rsidRPr="00632E3E">
              <w:rPr>
                <w:rFonts w:ascii="Times New Roman" w:eastAsia="맑은 고딕" w:hAnsi="Times New Roman"/>
                <w:sz w:val="20"/>
              </w:rPr>
              <w:t>것으로</w:t>
            </w:r>
            <w:r w:rsidRPr="00632E3E">
              <w:rPr>
                <w:rFonts w:ascii="Times New Roman" w:eastAsia="맑은 고딕" w:hAnsi="Times New Roman"/>
                <w:sz w:val="20"/>
              </w:rPr>
              <w:t xml:space="preserve">, </w:t>
            </w:r>
            <w:r w:rsidRPr="00632E3E">
              <w:rPr>
                <w:rFonts w:ascii="Times New Roman" w:eastAsia="맑은 고딕" w:hAnsi="Times New Roman"/>
                <w:sz w:val="20"/>
              </w:rPr>
              <w:t>자원자에게</w:t>
            </w:r>
            <w:r w:rsidRPr="00632E3E">
              <w:rPr>
                <w:rFonts w:ascii="Times New Roman" w:eastAsia="맑은 고딕" w:hAnsi="Times New Roman"/>
                <w:sz w:val="20"/>
              </w:rPr>
              <w:t xml:space="preserve"> </w:t>
            </w:r>
            <w:r w:rsidRPr="00632E3E">
              <w:rPr>
                <w:rFonts w:ascii="Times New Roman" w:eastAsia="맑은 고딕" w:hAnsi="Times New Roman"/>
                <w:sz w:val="20"/>
              </w:rPr>
              <w:t>시험</w:t>
            </w:r>
            <w:r w:rsidRPr="00632E3E">
              <w:rPr>
                <w:rFonts w:ascii="Times New Roman" w:eastAsia="맑은 고딕" w:hAnsi="Times New Roman"/>
                <w:sz w:val="20"/>
              </w:rPr>
              <w:t xml:space="preserve"> </w:t>
            </w:r>
            <w:r w:rsidRPr="00632E3E">
              <w:rPr>
                <w:rFonts w:ascii="Times New Roman" w:eastAsia="맑은 고딕" w:hAnsi="Times New Roman"/>
                <w:sz w:val="20"/>
              </w:rPr>
              <w:t>참여에</w:t>
            </w:r>
            <w:r w:rsidRPr="00632E3E">
              <w:rPr>
                <w:rFonts w:ascii="Times New Roman" w:eastAsia="맑은 고딕" w:hAnsi="Times New Roman"/>
                <w:sz w:val="20"/>
              </w:rPr>
              <w:t xml:space="preserve"> </w:t>
            </w:r>
            <w:r w:rsidRPr="00632E3E">
              <w:rPr>
                <w:rFonts w:ascii="Times New Roman" w:eastAsia="맑은 고딕" w:hAnsi="Times New Roman"/>
                <w:sz w:val="20"/>
              </w:rPr>
              <w:t>대한</w:t>
            </w:r>
            <w:r w:rsidRPr="00632E3E">
              <w:rPr>
                <w:rFonts w:ascii="Times New Roman" w:eastAsia="맑은 고딕" w:hAnsi="Times New Roman"/>
                <w:sz w:val="20"/>
              </w:rPr>
              <w:t xml:space="preserve"> </w:t>
            </w:r>
            <w:r w:rsidRPr="00632E3E">
              <w:rPr>
                <w:rFonts w:ascii="Times New Roman" w:eastAsia="맑은 고딕" w:hAnsi="Times New Roman"/>
                <w:sz w:val="20"/>
              </w:rPr>
              <w:t>서면</w:t>
            </w:r>
            <w:r w:rsidRPr="00632E3E">
              <w:rPr>
                <w:rFonts w:ascii="Times New Roman" w:eastAsia="맑은 고딕" w:hAnsi="Times New Roman"/>
                <w:sz w:val="20"/>
              </w:rPr>
              <w:t xml:space="preserve"> </w:t>
            </w:r>
            <w:r w:rsidRPr="00632E3E">
              <w:rPr>
                <w:rFonts w:ascii="Times New Roman" w:eastAsia="맑은 고딕" w:hAnsi="Times New Roman"/>
                <w:sz w:val="20"/>
              </w:rPr>
              <w:t>동의를</w:t>
            </w:r>
            <w:r w:rsidRPr="00632E3E">
              <w:rPr>
                <w:rFonts w:ascii="Times New Roman" w:eastAsia="맑은 고딕" w:hAnsi="Times New Roman"/>
                <w:sz w:val="20"/>
              </w:rPr>
              <w:t xml:space="preserve"> </w:t>
            </w:r>
            <w:r w:rsidRPr="00632E3E">
              <w:rPr>
                <w:rFonts w:ascii="Times New Roman" w:eastAsia="맑은 고딕" w:hAnsi="Times New Roman"/>
                <w:sz w:val="20"/>
              </w:rPr>
              <w:t>받기</w:t>
            </w:r>
            <w:r w:rsidRPr="00632E3E">
              <w:rPr>
                <w:rFonts w:ascii="Times New Roman" w:eastAsia="맑은 고딕" w:hAnsi="Times New Roman"/>
                <w:sz w:val="20"/>
              </w:rPr>
              <w:t xml:space="preserve"> </w:t>
            </w:r>
            <w:r w:rsidRPr="00632E3E">
              <w:rPr>
                <w:rFonts w:ascii="Times New Roman" w:eastAsia="맑은 고딕" w:hAnsi="Times New Roman"/>
                <w:sz w:val="20"/>
              </w:rPr>
              <w:t>위한</w:t>
            </w:r>
            <w:r w:rsidRPr="00632E3E">
              <w:rPr>
                <w:rFonts w:ascii="Times New Roman" w:eastAsia="맑은 고딕" w:hAnsi="Times New Roman"/>
                <w:sz w:val="20"/>
              </w:rPr>
              <w:t xml:space="preserve"> </w:t>
            </w:r>
            <w:r w:rsidRPr="00632E3E">
              <w:rPr>
                <w:rFonts w:ascii="Times New Roman" w:eastAsia="맑은 고딕" w:hAnsi="Times New Roman"/>
                <w:sz w:val="20"/>
              </w:rPr>
              <w:t>경우를</w:t>
            </w:r>
            <w:r w:rsidRPr="00632E3E">
              <w:rPr>
                <w:rFonts w:ascii="Times New Roman" w:eastAsia="맑은 고딕" w:hAnsi="Times New Roman"/>
                <w:sz w:val="20"/>
              </w:rPr>
              <w:t xml:space="preserve"> </w:t>
            </w:r>
            <w:r w:rsidRPr="00632E3E">
              <w:rPr>
                <w:rFonts w:ascii="Times New Roman" w:eastAsia="맑은 고딕" w:hAnsi="Times New Roman"/>
                <w:sz w:val="20"/>
              </w:rPr>
              <w:t>제외하고</w:t>
            </w:r>
            <w:r w:rsidRPr="00632E3E">
              <w:rPr>
                <w:rFonts w:ascii="Times New Roman" w:eastAsia="맑은 고딕" w:hAnsi="Times New Roman"/>
                <w:sz w:val="20"/>
              </w:rPr>
              <w:t xml:space="preserve"> </w:t>
            </w:r>
            <w:r w:rsidRPr="00632E3E">
              <w:rPr>
                <w:rFonts w:ascii="Times New Roman" w:eastAsia="맑은 고딕" w:hAnsi="Times New Roman"/>
                <w:sz w:val="20"/>
              </w:rPr>
              <w:t>대우제약㈜의</w:t>
            </w:r>
            <w:r w:rsidRPr="00632E3E">
              <w:rPr>
                <w:rFonts w:ascii="Times New Roman" w:eastAsia="맑은 고딕" w:hAnsi="Times New Roman"/>
                <w:sz w:val="20"/>
              </w:rPr>
              <w:t xml:space="preserve"> </w:t>
            </w:r>
            <w:r w:rsidRPr="00632E3E">
              <w:rPr>
                <w:rFonts w:ascii="Times New Roman" w:eastAsia="맑은 고딕" w:hAnsi="Times New Roman"/>
                <w:sz w:val="20"/>
              </w:rPr>
              <w:t>사전</w:t>
            </w:r>
            <w:r w:rsidRPr="00632E3E">
              <w:rPr>
                <w:rFonts w:ascii="Times New Roman" w:eastAsia="맑은 고딕" w:hAnsi="Times New Roman"/>
                <w:sz w:val="20"/>
              </w:rPr>
              <w:t xml:space="preserve"> </w:t>
            </w:r>
            <w:r w:rsidRPr="00632E3E">
              <w:rPr>
                <w:rFonts w:ascii="Times New Roman" w:eastAsia="맑은 고딕" w:hAnsi="Times New Roman"/>
                <w:sz w:val="20"/>
              </w:rPr>
              <w:t>서면</w:t>
            </w:r>
            <w:r w:rsidRPr="00632E3E">
              <w:rPr>
                <w:rFonts w:ascii="Times New Roman" w:eastAsia="맑은 고딕" w:hAnsi="Times New Roman"/>
                <w:sz w:val="20"/>
              </w:rPr>
              <w:t xml:space="preserve"> </w:t>
            </w:r>
            <w:r w:rsidRPr="00632E3E">
              <w:rPr>
                <w:rFonts w:ascii="Times New Roman" w:eastAsia="맑은 고딕" w:hAnsi="Times New Roman"/>
                <w:sz w:val="20"/>
              </w:rPr>
              <w:t>동의</w:t>
            </w:r>
            <w:r w:rsidRPr="00632E3E">
              <w:rPr>
                <w:rFonts w:ascii="Times New Roman" w:eastAsia="맑은 고딕" w:hAnsi="Times New Roman"/>
                <w:sz w:val="20"/>
              </w:rPr>
              <w:t xml:space="preserve"> </w:t>
            </w:r>
            <w:r w:rsidRPr="00632E3E">
              <w:rPr>
                <w:rFonts w:ascii="Times New Roman" w:eastAsia="맑은 고딕" w:hAnsi="Times New Roman"/>
                <w:sz w:val="20"/>
              </w:rPr>
              <w:t>없이</w:t>
            </w:r>
            <w:r w:rsidRPr="00632E3E">
              <w:rPr>
                <w:rFonts w:ascii="Times New Roman" w:eastAsia="맑은 고딕" w:hAnsi="Times New Roman"/>
                <w:sz w:val="20"/>
              </w:rPr>
              <w:t xml:space="preserve"> </w:t>
            </w:r>
            <w:r w:rsidRPr="00632E3E">
              <w:rPr>
                <w:rFonts w:ascii="Times New Roman" w:eastAsia="맑은 고딕" w:hAnsi="Times New Roman"/>
                <w:sz w:val="20"/>
              </w:rPr>
              <w:t>제</w:t>
            </w:r>
            <w:r w:rsidRPr="00632E3E">
              <w:rPr>
                <w:rFonts w:ascii="Times New Roman" w:eastAsia="맑은 고딕" w:hAnsi="Times New Roman"/>
                <w:sz w:val="20"/>
              </w:rPr>
              <w:t xml:space="preserve"> 3</w:t>
            </w:r>
            <w:r w:rsidRPr="00632E3E">
              <w:rPr>
                <w:rFonts w:ascii="Times New Roman" w:eastAsia="맑은 고딕" w:hAnsi="Times New Roman"/>
                <w:sz w:val="20"/>
              </w:rPr>
              <w:t>자에게</w:t>
            </w:r>
            <w:r w:rsidRPr="00632E3E">
              <w:rPr>
                <w:rFonts w:ascii="Times New Roman" w:eastAsia="맑은 고딕" w:hAnsi="Times New Roman"/>
                <w:sz w:val="20"/>
              </w:rPr>
              <w:t xml:space="preserve"> </w:t>
            </w:r>
            <w:r w:rsidRPr="00632E3E">
              <w:rPr>
                <w:rFonts w:ascii="Times New Roman" w:eastAsia="맑은 고딕" w:hAnsi="Times New Roman"/>
                <w:sz w:val="20"/>
              </w:rPr>
              <w:t>공개될</w:t>
            </w:r>
            <w:r w:rsidRPr="00632E3E">
              <w:rPr>
                <w:rFonts w:ascii="Times New Roman" w:eastAsia="맑은 고딕" w:hAnsi="Times New Roman"/>
                <w:sz w:val="20"/>
              </w:rPr>
              <w:t xml:space="preserve"> </w:t>
            </w:r>
            <w:r w:rsidRPr="00632E3E">
              <w:rPr>
                <w:rFonts w:ascii="Times New Roman" w:eastAsia="맑은 고딕" w:hAnsi="Times New Roman"/>
                <w:sz w:val="20"/>
              </w:rPr>
              <w:t>수</w:t>
            </w:r>
            <w:r w:rsidRPr="00632E3E">
              <w:rPr>
                <w:rFonts w:ascii="Times New Roman" w:eastAsia="맑은 고딕" w:hAnsi="Times New Roman"/>
                <w:sz w:val="20"/>
              </w:rPr>
              <w:t xml:space="preserve"> </w:t>
            </w:r>
            <w:r w:rsidRPr="00632E3E">
              <w:rPr>
                <w:rFonts w:ascii="Times New Roman" w:eastAsia="맑은 고딕" w:hAnsi="Times New Roman"/>
                <w:sz w:val="20"/>
              </w:rPr>
              <w:t>없습니다</w:t>
            </w:r>
            <w:r w:rsidRPr="00632E3E">
              <w:rPr>
                <w:rFonts w:ascii="Times New Roman" w:eastAsia="맑은 고딕" w:hAnsi="Times New Roman"/>
                <w:sz w:val="20"/>
              </w:rPr>
              <w:t>.</w:t>
            </w:r>
          </w:p>
        </w:tc>
      </w:tr>
    </w:tbl>
    <w:p w14:paraId="01C48403" w14:textId="77777777" w:rsidR="00124117" w:rsidRPr="00632E3E" w:rsidRDefault="00124117" w:rsidP="002E7D26">
      <w:pPr>
        <w:pStyle w:val="af7"/>
        <w:rPr>
          <w:rFonts w:ascii="Times New Roman" w:eastAsia="맑은 고딕" w:hAnsi="Times New Roman"/>
        </w:rPr>
      </w:pPr>
      <w:bookmarkStart w:id="5" w:name="_Toc413311563"/>
      <w:r w:rsidRPr="00632E3E">
        <w:rPr>
          <w:rFonts w:ascii="Times New Roman" w:eastAsia="맑은 고딕" w:hAnsi="Times New Roman"/>
        </w:rPr>
        <w:br w:type="page"/>
      </w:r>
    </w:p>
    <w:p w14:paraId="1D45329F" w14:textId="4F8025E7" w:rsidR="00061D9A" w:rsidRPr="00632E3E" w:rsidRDefault="00CD5781" w:rsidP="00EE43AB">
      <w:pPr>
        <w:pStyle w:val="affa"/>
      </w:pPr>
      <w:bookmarkStart w:id="6" w:name="_Toc90998681"/>
      <w:r w:rsidRPr="00632E3E">
        <w:rPr>
          <w:rFonts w:ascii="Cambria Math" w:hAnsi="Cambria Math"/>
        </w:rPr>
        <w:lastRenderedPageBreak/>
        <w:t>▣</w:t>
      </w:r>
      <w:r w:rsidR="00061D9A" w:rsidRPr="00632E3E">
        <w:t xml:space="preserve"> Protocol Agreement</w:t>
      </w:r>
      <w:bookmarkEnd w:id="6"/>
    </w:p>
    <w:p w14:paraId="43C875A4" w14:textId="7139AC73" w:rsidR="00061D9A" w:rsidRPr="00632E3E" w:rsidRDefault="00061D9A" w:rsidP="00124117">
      <w:pPr>
        <w:rPr>
          <w:rFonts w:ascii="Times New Roman" w:eastAsia="맑은 고딕" w:hAnsi="Times New Roman"/>
          <w:b/>
          <w:sz w:val="20"/>
        </w:rPr>
      </w:pPr>
      <w:bookmarkStart w:id="7" w:name="_Toc438719594"/>
      <w:bookmarkStart w:id="8" w:name="_Toc438719734"/>
      <w:bookmarkStart w:id="9" w:name="_Toc465782145"/>
      <w:bookmarkStart w:id="10" w:name="_Toc465782455"/>
      <w:bookmarkStart w:id="11" w:name="_Toc465852314"/>
      <w:r w:rsidRPr="00632E3E">
        <w:rPr>
          <w:rFonts w:ascii="Times New Roman" w:eastAsia="맑은 고딕" w:hAnsi="Times New Roman"/>
          <w:b/>
          <w:sz w:val="20"/>
        </w:rPr>
        <w:t>임상시험</w:t>
      </w:r>
      <w:r w:rsidRPr="00632E3E">
        <w:rPr>
          <w:rFonts w:ascii="Times New Roman" w:eastAsia="맑은 고딕" w:hAnsi="Times New Roman"/>
          <w:b/>
          <w:sz w:val="20"/>
        </w:rPr>
        <w:t xml:space="preserve"> </w:t>
      </w:r>
      <w:r w:rsidRPr="00632E3E">
        <w:rPr>
          <w:rFonts w:ascii="Times New Roman" w:eastAsia="맑은 고딕" w:hAnsi="Times New Roman"/>
          <w:b/>
          <w:sz w:val="20"/>
        </w:rPr>
        <w:t>제목</w:t>
      </w:r>
      <w:r w:rsidRPr="00632E3E">
        <w:rPr>
          <w:rFonts w:ascii="Times New Roman" w:eastAsia="맑은 고딕" w:hAnsi="Times New Roman"/>
          <w:b/>
          <w:sz w:val="20"/>
        </w:rPr>
        <w:t>:</w:t>
      </w:r>
      <w:bookmarkEnd w:id="7"/>
      <w:bookmarkEnd w:id="8"/>
      <w:bookmarkEnd w:id="9"/>
      <w:bookmarkEnd w:id="10"/>
      <w:bookmarkEnd w:id="11"/>
    </w:p>
    <w:p w14:paraId="07D6657B" w14:textId="3080612B" w:rsidR="00DE71DC" w:rsidRPr="00632E3E" w:rsidRDefault="00A05BDE" w:rsidP="00F43740">
      <w:pPr>
        <w:rPr>
          <w:rFonts w:ascii="Times New Roman" w:eastAsia="맑은 고딕" w:hAnsi="Times New Roman"/>
          <w:sz w:val="20"/>
        </w:rPr>
      </w:pPr>
      <w:r w:rsidRPr="00632E3E">
        <w:rPr>
          <w:rFonts w:ascii="Times New Roman" w:eastAsia="맑은 고딕" w:hAnsi="Times New Roman"/>
          <w:sz w:val="20"/>
        </w:rPr>
        <w:t>건강한</w:t>
      </w:r>
      <w:r w:rsidRPr="00632E3E">
        <w:rPr>
          <w:rFonts w:ascii="Times New Roman" w:eastAsia="맑은 고딕" w:hAnsi="Times New Roman"/>
          <w:sz w:val="20"/>
        </w:rPr>
        <w:t xml:space="preserve"> </w:t>
      </w:r>
      <w:r w:rsidRPr="00632E3E">
        <w:rPr>
          <w:rFonts w:ascii="Times New Roman" w:eastAsia="맑은 고딕" w:hAnsi="Times New Roman"/>
          <w:sz w:val="20"/>
        </w:rPr>
        <w:t>성인</w:t>
      </w:r>
      <w:r w:rsidRPr="00632E3E">
        <w:rPr>
          <w:rFonts w:ascii="Times New Roman" w:eastAsia="맑은 고딕" w:hAnsi="Times New Roman"/>
          <w:sz w:val="20"/>
        </w:rPr>
        <w:t xml:space="preserve"> </w:t>
      </w:r>
      <w:r w:rsidRPr="00632E3E">
        <w:rPr>
          <w:rFonts w:ascii="Times New Roman" w:eastAsia="맑은 고딕" w:hAnsi="Times New Roman"/>
          <w:sz w:val="20"/>
        </w:rPr>
        <w:t>남성을</w:t>
      </w:r>
      <w:r w:rsidRPr="00632E3E">
        <w:rPr>
          <w:rFonts w:ascii="Times New Roman" w:eastAsia="맑은 고딕" w:hAnsi="Times New Roman"/>
          <w:sz w:val="20"/>
        </w:rPr>
        <w:t xml:space="preserve"> </w:t>
      </w:r>
      <w:r w:rsidRPr="00632E3E">
        <w:rPr>
          <w:rFonts w:ascii="Times New Roman" w:eastAsia="맑은 고딕" w:hAnsi="Times New Roman"/>
          <w:sz w:val="20"/>
        </w:rPr>
        <w:t>대상으로</w:t>
      </w:r>
      <w:r w:rsidRPr="00632E3E">
        <w:rPr>
          <w:rFonts w:ascii="Times New Roman" w:eastAsia="맑은 고딕" w:hAnsi="Times New Roman"/>
          <w:sz w:val="20"/>
        </w:rPr>
        <w:t xml:space="preserve"> DWP-DN11</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단회</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반복</w:t>
      </w:r>
      <w:r w:rsidRPr="00632E3E">
        <w:rPr>
          <w:rFonts w:ascii="Times New Roman" w:eastAsia="맑은 고딕" w:hAnsi="Times New Roman"/>
          <w:sz w:val="20"/>
        </w:rPr>
        <w:t xml:space="preserve"> </w:t>
      </w:r>
      <w:r w:rsidRPr="00632E3E">
        <w:rPr>
          <w:rFonts w:ascii="Times New Roman" w:eastAsia="맑은 고딕" w:hAnsi="Times New Roman"/>
          <w:sz w:val="20"/>
        </w:rPr>
        <w:t>점안</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w:t>
      </w: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특성을</w:t>
      </w:r>
      <w:r w:rsidRPr="00632E3E">
        <w:rPr>
          <w:rFonts w:ascii="Times New Roman" w:eastAsia="맑은 고딕" w:hAnsi="Times New Roman"/>
          <w:sz w:val="20"/>
        </w:rPr>
        <w:t xml:space="preserve"> </w:t>
      </w:r>
      <w:r w:rsidRPr="00632E3E">
        <w:rPr>
          <w:rFonts w:ascii="Times New Roman" w:eastAsia="맑은 고딕" w:hAnsi="Times New Roman"/>
          <w:sz w:val="20"/>
        </w:rPr>
        <w:t>평가하기</w:t>
      </w:r>
      <w:r w:rsidRPr="00632E3E">
        <w:rPr>
          <w:rFonts w:ascii="Times New Roman" w:eastAsia="맑은 고딕" w:hAnsi="Times New Roman"/>
          <w:sz w:val="20"/>
        </w:rPr>
        <w:t xml:space="preserve"> </w:t>
      </w:r>
      <w:r w:rsidRPr="00632E3E">
        <w:rPr>
          <w:rFonts w:ascii="Times New Roman" w:eastAsia="맑은 고딕" w:hAnsi="Times New Roman"/>
          <w:sz w:val="20"/>
        </w:rPr>
        <w:t>위한</w:t>
      </w:r>
      <w:r w:rsidRPr="00632E3E">
        <w:rPr>
          <w:rFonts w:ascii="Times New Roman" w:eastAsia="맑은 고딕" w:hAnsi="Times New Roman"/>
          <w:sz w:val="20"/>
        </w:rPr>
        <w:t xml:space="preserve"> </w:t>
      </w:r>
      <w:r w:rsidRPr="00632E3E">
        <w:rPr>
          <w:rFonts w:ascii="Times New Roman" w:eastAsia="맑은 고딕" w:hAnsi="Times New Roman"/>
          <w:sz w:val="20"/>
        </w:rPr>
        <w:t>임상시험</w:t>
      </w:r>
    </w:p>
    <w:p w14:paraId="5EE1045E" w14:textId="77777777" w:rsidR="00F53C4D" w:rsidRPr="00632E3E" w:rsidRDefault="00F53C4D" w:rsidP="00F43740">
      <w:pPr>
        <w:rPr>
          <w:rFonts w:ascii="Times New Roman" w:eastAsia="맑은 고딕" w:hAnsi="Times New Roman"/>
          <w:sz w:val="20"/>
        </w:rPr>
      </w:pPr>
    </w:p>
    <w:p w14:paraId="7B775A38" w14:textId="77777777" w:rsidR="00F53C4D" w:rsidRPr="00632E3E" w:rsidRDefault="00F53C4D" w:rsidP="00F43740">
      <w:pPr>
        <w:rPr>
          <w:rFonts w:ascii="Times New Roman" w:eastAsia="맑은 고딕" w:hAnsi="Times New Roman"/>
          <w:b/>
          <w:sz w:val="20"/>
        </w:rPr>
      </w:pPr>
      <w:r w:rsidRPr="00632E3E">
        <w:rPr>
          <w:rFonts w:ascii="Times New Roman" w:eastAsia="맑은 고딕" w:hAnsi="Times New Roman"/>
          <w:b/>
          <w:sz w:val="20"/>
        </w:rPr>
        <w:t>영문명</w:t>
      </w:r>
      <w:r w:rsidRPr="00632E3E">
        <w:rPr>
          <w:rFonts w:ascii="Times New Roman" w:eastAsia="맑은 고딕" w:hAnsi="Times New Roman"/>
          <w:b/>
          <w:sz w:val="20"/>
        </w:rPr>
        <w:t>:</w:t>
      </w:r>
    </w:p>
    <w:p w14:paraId="5F885B3D" w14:textId="60C8075D" w:rsidR="00DE71DC" w:rsidRPr="00CB1889" w:rsidRDefault="008E5CA3" w:rsidP="00F43740">
      <w:pPr>
        <w:rPr>
          <w:rFonts w:ascii="Times New Roman" w:eastAsia="맑은 고딕" w:hAnsi="Times New Roman"/>
          <w:sz w:val="20"/>
        </w:rPr>
      </w:pPr>
      <w:r w:rsidRPr="008E5CA3">
        <w:rPr>
          <w:rFonts w:ascii="Times New Roman" w:eastAsia="맑은 고딕" w:hAnsi="Times New Roman"/>
          <w:sz w:val="20"/>
        </w:rPr>
        <w:t>A Clinical Trial to Evaluate the Single- and Multiple-Dose Pharmacokinetic Characteristics of DWP-DN11 in Healthy Male Voluntee</w:t>
      </w:r>
      <w:r w:rsidRPr="00CB1889">
        <w:rPr>
          <w:rFonts w:ascii="Times New Roman" w:eastAsia="맑은 고딕" w:hAnsi="Times New Roman"/>
          <w:sz w:val="20"/>
        </w:rPr>
        <w:t>rs</w:t>
      </w:r>
    </w:p>
    <w:p w14:paraId="484D070D" w14:textId="77777777" w:rsidR="00B87BF8" w:rsidRPr="00CB1889" w:rsidRDefault="00B87BF8" w:rsidP="00124117">
      <w:pPr>
        <w:rPr>
          <w:rFonts w:ascii="Times New Roman" w:eastAsia="맑은 고딕" w:hAnsi="Times New Roman"/>
          <w:sz w:val="20"/>
        </w:rPr>
      </w:pPr>
    </w:p>
    <w:p w14:paraId="7D534246" w14:textId="020B8177" w:rsidR="00DE71DC" w:rsidRPr="00632E3E" w:rsidRDefault="00DE71DC" w:rsidP="00124117">
      <w:pPr>
        <w:tabs>
          <w:tab w:val="left" w:pos="2072"/>
        </w:tabs>
        <w:rPr>
          <w:rFonts w:ascii="Times New Roman" w:eastAsia="맑은 고딕" w:hAnsi="Times New Roman"/>
          <w:sz w:val="20"/>
        </w:rPr>
      </w:pPr>
      <w:bookmarkStart w:id="12" w:name="_Toc438719597"/>
      <w:bookmarkStart w:id="13" w:name="_Toc438719737"/>
      <w:bookmarkStart w:id="14" w:name="_Toc465782148"/>
      <w:r w:rsidRPr="00CB1889">
        <w:rPr>
          <w:rFonts w:ascii="Times New Roman" w:eastAsia="맑은 고딕" w:hAnsi="Times New Roman"/>
          <w:b/>
          <w:sz w:val="20"/>
        </w:rPr>
        <w:t>임상시험계획서</w:t>
      </w:r>
      <w:r w:rsidRPr="00CB1889">
        <w:rPr>
          <w:rFonts w:ascii="Times New Roman" w:eastAsia="맑은 고딕" w:hAnsi="Times New Roman"/>
          <w:b/>
          <w:sz w:val="20"/>
        </w:rPr>
        <w:t xml:space="preserve"> </w:t>
      </w:r>
      <w:r w:rsidRPr="00CB1889">
        <w:rPr>
          <w:rFonts w:ascii="Times New Roman" w:eastAsia="맑은 고딕" w:hAnsi="Times New Roman"/>
          <w:b/>
          <w:sz w:val="20"/>
        </w:rPr>
        <w:t>번호</w:t>
      </w:r>
      <w:r w:rsidRPr="00CB1889">
        <w:rPr>
          <w:rFonts w:ascii="Times New Roman" w:eastAsia="맑은 고딕" w:hAnsi="Times New Roman"/>
          <w:b/>
          <w:sz w:val="20"/>
        </w:rPr>
        <w:t xml:space="preserve">: </w:t>
      </w:r>
      <w:bookmarkStart w:id="15" w:name="_Toc438719598"/>
      <w:bookmarkStart w:id="16" w:name="_Toc438719738"/>
      <w:bookmarkStart w:id="17" w:name="_Toc465782149"/>
      <w:bookmarkEnd w:id="12"/>
      <w:bookmarkEnd w:id="13"/>
      <w:bookmarkEnd w:id="14"/>
      <w:r w:rsidR="00F75E3B" w:rsidRPr="00CB1889">
        <w:rPr>
          <w:rFonts w:ascii="Times New Roman" w:eastAsia="맑은 고딕" w:hAnsi="Times New Roman"/>
          <w:sz w:val="20"/>
        </w:rPr>
        <w:t>DWP-DN11-P01R</w:t>
      </w:r>
      <w:r w:rsidR="00F75E3B" w:rsidRPr="00CB1889" w:rsidDel="00F75E3B">
        <w:rPr>
          <w:rFonts w:ascii="Times New Roman" w:eastAsia="맑은 고딕" w:hAnsi="Times New Roman"/>
          <w:sz w:val="20"/>
        </w:rPr>
        <w:t xml:space="preserve"> </w:t>
      </w:r>
      <w:r w:rsidR="00F53C4D" w:rsidRPr="00CB1889">
        <w:rPr>
          <w:rFonts w:ascii="Times New Roman" w:eastAsia="맑은 고딕" w:hAnsi="Times New Roman"/>
          <w:sz w:val="20"/>
        </w:rPr>
        <w:t xml:space="preserve">/ </w:t>
      </w:r>
      <w:r w:rsidRPr="00CB1889">
        <w:rPr>
          <w:rFonts w:ascii="Times New Roman" w:eastAsia="맑은 고딕" w:hAnsi="Times New Roman"/>
          <w:sz w:val="20"/>
        </w:rPr>
        <w:t>Version</w:t>
      </w:r>
      <w:r w:rsidR="00C719B2" w:rsidRPr="00CB1889">
        <w:rPr>
          <w:rFonts w:ascii="Times New Roman" w:eastAsia="맑은 고딕" w:hAnsi="Times New Roman"/>
          <w:sz w:val="20"/>
        </w:rPr>
        <w:t xml:space="preserve"> </w:t>
      </w:r>
      <w:r w:rsidR="00B92F6C">
        <w:rPr>
          <w:rFonts w:ascii="Times New Roman" w:eastAsia="맑은 고딕" w:hAnsi="Times New Roman"/>
          <w:sz w:val="20"/>
        </w:rPr>
        <w:t>2.</w:t>
      </w:r>
      <w:del w:id="18" w:author="inae" w:date="2022-03-10T15:55:00Z">
        <w:r w:rsidR="00B92F6C" w:rsidDel="00CF600F">
          <w:rPr>
            <w:rFonts w:ascii="Times New Roman" w:eastAsia="맑은 고딕" w:hAnsi="Times New Roman"/>
            <w:sz w:val="20"/>
          </w:rPr>
          <w:delText>0</w:delText>
        </w:r>
        <w:r w:rsidR="00832D8B" w:rsidRPr="00CB1889" w:rsidDel="00CF600F">
          <w:rPr>
            <w:rFonts w:ascii="Times New Roman" w:eastAsia="맑은 고딕" w:hAnsi="Times New Roman"/>
            <w:sz w:val="20"/>
          </w:rPr>
          <w:delText xml:space="preserve"> </w:delText>
        </w:r>
      </w:del>
      <w:ins w:id="19" w:author="inae" w:date="2022-03-10T15:55:00Z">
        <w:r w:rsidR="00CF600F">
          <w:rPr>
            <w:rFonts w:ascii="Times New Roman" w:eastAsia="맑은 고딕" w:hAnsi="Times New Roman"/>
            <w:sz w:val="20"/>
          </w:rPr>
          <w:t>1</w:t>
        </w:r>
        <w:r w:rsidR="00CF600F" w:rsidRPr="00CB1889">
          <w:rPr>
            <w:rFonts w:ascii="Times New Roman" w:eastAsia="맑은 고딕" w:hAnsi="Times New Roman"/>
            <w:sz w:val="20"/>
          </w:rPr>
          <w:t xml:space="preserve"> </w:t>
        </w:r>
      </w:ins>
      <w:r w:rsidRPr="00CB1889">
        <w:rPr>
          <w:rFonts w:ascii="Times New Roman" w:eastAsia="맑은 고딕" w:hAnsi="Times New Roman"/>
          <w:sz w:val="20"/>
        </w:rPr>
        <w:t>(</w:t>
      </w:r>
      <w:bookmarkEnd w:id="15"/>
      <w:bookmarkEnd w:id="16"/>
      <w:bookmarkEnd w:id="17"/>
      <w:r w:rsidR="00F9086B" w:rsidRPr="00CB1889">
        <w:rPr>
          <w:rFonts w:ascii="Times New Roman" w:eastAsia="맑은 고딕" w:hAnsi="Times New Roman"/>
          <w:sz w:val="20"/>
        </w:rPr>
        <w:t xml:space="preserve">DATE: </w:t>
      </w:r>
      <w:del w:id="20" w:author="inae" w:date="2022-03-10T15:55:00Z">
        <w:r w:rsidR="00F53C4D" w:rsidRPr="00CB1889" w:rsidDel="00CF600F">
          <w:rPr>
            <w:rFonts w:ascii="Times New Roman" w:eastAsia="맑은 고딕" w:hAnsi="Times New Roman"/>
            <w:sz w:val="20"/>
          </w:rPr>
          <w:delText>2021.</w:delText>
        </w:r>
        <w:r w:rsidR="003B5CD1" w:rsidDel="00CF600F">
          <w:rPr>
            <w:rFonts w:ascii="Times New Roman" w:eastAsia="맑은 고딕" w:hAnsi="Times New Roman"/>
            <w:sz w:val="20"/>
          </w:rPr>
          <w:delText>12.21</w:delText>
        </w:r>
      </w:del>
      <w:ins w:id="21" w:author="inae" w:date="2022-03-10T15:55:00Z">
        <w:r w:rsidR="00CF600F">
          <w:rPr>
            <w:rFonts w:ascii="Times New Roman" w:eastAsia="맑은 고딕" w:hAnsi="Times New Roman"/>
            <w:sz w:val="20"/>
          </w:rPr>
          <w:t>2022.xx.xx</w:t>
        </w:r>
      </w:ins>
      <w:r w:rsidR="00316905" w:rsidRPr="00632E3E">
        <w:rPr>
          <w:rFonts w:ascii="Times New Roman" w:eastAsia="맑은 고딕" w:hAnsi="Times New Roman"/>
          <w:sz w:val="20"/>
        </w:rPr>
        <w:t>)</w:t>
      </w:r>
    </w:p>
    <w:p w14:paraId="7E227A07" w14:textId="77777777" w:rsidR="00B87BF8" w:rsidRPr="00632E3E" w:rsidRDefault="00B87BF8" w:rsidP="00124117">
      <w:pPr>
        <w:rPr>
          <w:rFonts w:ascii="Times New Roman" w:eastAsia="맑은 고딕" w:hAnsi="Times New Roman"/>
          <w:sz w:val="20"/>
        </w:rPr>
      </w:pPr>
    </w:p>
    <w:p w14:paraId="05E53185" w14:textId="77777777" w:rsidR="00DE71DC" w:rsidRPr="00632E3E" w:rsidRDefault="00DE71DC" w:rsidP="00F53C4D">
      <w:pPr>
        <w:wordWrap/>
        <w:rPr>
          <w:rFonts w:ascii="Times New Roman" w:eastAsia="맑은 고딕" w:hAnsi="Times New Roman"/>
          <w:sz w:val="20"/>
        </w:rPr>
      </w:pPr>
      <w:bookmarkStart w:id="22" w:name="_Toc438719599"/>
      <w:bookmarkStart w:id="23" w:name="_Toc438719739"/>
      <w:bookmarkStart w:id="24" w:name="_Toc465782150"/>
      <w:r w:rsidRPr="00632E3E">
        <w:rPr>
          <w:rFonts w:ascii="Times New Roman" w:eastAsia="맑은 고딕" w:hAnsi="Times New Roman"/>
          <w:sz w:val="20"/>
        </w:rPr>
        <w:t>아래에</w:t>
      </w:r>
      <w:r w:rsidRPr="00632E3E">
        <w:rPr>
          <w:rFonts w:ascii="Times New Roman" w:eastAsia="맑은 고딕" w:hAnsi="Times New Roman"/>
          <w:sz w:val="20"/>
        </w:rPr>
        <w:t xml:space="preserve"> </w:t>
      </w:r>
      <w:r w:rsidRPr="00632E3E">
        <w:rPr>
          <w:rFonts w:ascii="Times New Roman" w:eastAsia="맑은 고딕" w:hAnsi="Times New Roman"/>
          <w:sz w:val="20"/>
        </w:rPr>
        <w:t>서명함으로써</w:t>
      </w:r>
      <w:r w:rsidRPr="00632E3E">
        <w:rPr>
          <w:rFonts w:ascii="Times New Roman" w:eastAsia="맑은 고딕" w:hAnsi="Times New Roman"/>
          <w:sz w:val="20"/>
        </w:rPr>
        <w:t xml:space="preserve">, </w:t>
      </w:r>
      <w:r w:rsidRPr="00632E3E">
        <w:rPr>
          <w:rFonts w:ascii="Times New Roman" w:eastAsia="맑은 고딕" w:hAnsi="Times New Roman"/>
          <w:sz w:val="20"/>
        </w:rPr>
        <w:t>시험</w:t>
      </w:r>
      <w:r w:rsidR="00F51273" w:rsidRPr="00632E3E">
        <w:rPr>
          <w:rFonts w:ascii="Times New Roman" w:eastAsia="맑은 고딕" w:hAnsi="Times New Roman"/>
          <w:sz w:val="20"/>
        </w:rPr>
        <w:t>책임</w:t>
      </w:r>
      <w:r w:rsidRPr="00632E3E">
        <w:rPr>
          <w:rFonts w:ascii="Times New Roman" w:eastAsia="맑은 고딕" w:hAnsi="Times New Roman"/>
          <w:sz w:val="20"/>
        </w:rPr>
        <w:t>자</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001A13F6" w:rsidRPr="00632E3E">
        <w:rPr>
          <w:rFonts w:ascii="Times New Roman" w:eastAsia="맑은 고딕" w:hAnsi="Times New Roman"/>
          <w:sz w:val="20"/>
        </w:rPr>
        <w:t>시험</w:t>
      </w:r>
      <w:r w:rsidRPr="00632E3E">
        <w:rPr>
          <w:rFonts w:ascii="Times New Roman" w:eastAsia="맑은 고딕" w:hAnsi="Times New Roman"/>
          <w:sz w:val="20"/>
        </w:rPr>
        <w:t>의뢰자는</w:t>
      </w:r>
      <w:r w:rsidRPr="00632E3E">
        <w:rPr>
          <w:rFonts w:ascii="Times New Roman" w:eastAsia="맑은 고딕" w:hAnsi="Times New Roman"/>
          <w:sz w:val="20"/>
        </w:rPr>
        <w:t xml:space="preserve"> </w:t>
      </w:r>
      <w:r w:rsidRPr="00632E3E">
        <w:rPr>
          <w:rFonts w:ascii="Times New Roman" w:eastAsia="맑은 고딕" w:hAnsi="Times New Roman"/>
          <w:sz w:val="20"/>
        </w:rPr>
        <w:t>본</w:t>
      </w:r>
      <w:r w:rsidRPr="00632E3E">
        <w:rPr>
          <w:rFonts w:ascii="Times New Roman" w:eastAsia="맑은 고딕" w:hAnsi="Times New Roman"/>
          <w:sz w:val="20"/>
        </w:rPr>
        <w:t xml:space="preserve"> </w:t>
      </w:r>
      <w:r w:rsidRPr="00632E3E">
        <w:rPr>
          <w:rFonts w:ascii="Times New Roman" w:eastAsia="맑은 고딕" w:hAnsi="Times New Roman"/>
          <w:sz w:val="20"/>
        </w:rPr>
        <w:t>임상시험의</w:t>
      </w:r>
      <w:r w:rsidRPr="00632E3E">
        <w:rPr>
          <w:rFonts w:ascii="Times New Roman" w:eastAsia="맑은 고딕" w:hAnsi="Times New Roman"/>
          <w:sz w:val="20"/>
        </w:rPr>
        <w:t xml:space="preserve"> </w:t>
      </w:r>
      <w:r w:rsidRPr="00632E3E">
        <w:rPr>
          <w:rFonts w:ascii="Times New Roman" w:eastAsia="맑은 고딕" w:hAnsi="Times New Roman"/>
          <w:sz w:val="20"/>
        </w:rPr>
        <w:t>계획서에</w:t>
      </w:r>
      <w:r w:rsidRPr="00632E3E">
        <w:rPr>
          <w:rFonts w:ascii="Times New Roman" w:eastAsia="맑은 고딕" w:hAnsi="Times New Roman"/>
          <w:sz w:val="20"/>
        </w:rPr>
        <w:t xml:space="preserve"> </w:t>
      </w:r>
      <w:r w:rsidRPr="00632E3E">
        <w:rPr>
          <w:rFonts w:ascii="Times New Roman" w:eastAsia="맑은 고딕" w:hAnsi="Times New Roman"/>
          <w:sz w:val="20"/>
        </w:rPr>
        <w:t>명시된</w:t>
      </w:r>
      <w:r w:rsidRPr="00632E3E">
        <w:rPr>
          <w:rFonts w:ascii="Times New Roman" w:eastAsia="맑은 고딕" w:hAnsi="Times New Roman"/>
          <w:sz w:val="20"/>
        </w:rPr>
        <w:t xml:space="preserve"> </w:t>
      </w:r>
      <w:r w:rsidRPr="00632E3E">
        <w:rPr>
          <w:rFonts w:ascii="Times New Roman" w:eastAsia="맑은 고딕" w:hAnsi="Times New Roman"/>
          <w:sz w:val="20"/>
        </w:rPr>
        <w:t>사항을</w:t>
      </w:r>
      <w:r w:rsidRPr="00632E3E">
        <w:rPr>
          <w:rFonts w:ascii="Times New Roman" w:eastAsia="맑은 고딕" w:hAnsi="Times New Roman"/>
          <w:sz w:val="20"/>
        </w:rPr>
        <w:t xml:space="preserve"> </w:t>
      </w:r>
      <w:r w:rsidRPr="00632E3E">
        <w:rPr>
          <w:rFonts w:ascii="Times New Roman" w:eastAsia="맑은 고딕" w:hAnsi="Times New Roman"/>
          <w:sz w:val="20"/>
        </w:rPr>
        <w:t>충실히</w:t>
      </w:r>
      <w:r w:rsidRPr="00632E3E">
        <w:rPr>
          <w:rFonts w:ascii="Times New Roman" w:eastAsia="맑은 고딕" w:hAnsi="Times New Roman"/>
          <w:sz w:val="20"/>
        </w:rPr>
        <w:t xml:space="preserve"> </w:t>
      </w:r>
      <w:r w:rsidRPr="00632E3E">
        <w:rPr>
          <w:rFonts w:ascii="Times New Roman" w:eastAsia="맑은 고딕" w:hAnsi="Times New Roman"/>
          <w:sz w:val="20"/>
        </w:rPr>
        <w:t>따를</w:t>
      </w:r>
      <w:r w:rsidRPr="00632E3E">
        <w:rPr>
          <w:rFonts w:ascii="Times New Roman" w:eastAsia="맑은 고딕" w:hAnsi="Times New Roman"/>
          <w:sz w:val="20"/>
        </w:rPr>
        <w:t xml:space="preserve"> </w:t>
      </w:r>
      <w:r w:rsidRPr="00632E3E">
        <w:rPr>
          <w:rFonts w:ascii="Times New Roman" w:eastAsia="맑은 고딕" w:hAnsi="Times New Roman"/>
          <w:sz w:val="20"/>
        </w:rPr>
        <w:t>것이며</w:t>
      </w:r>
      <w:r w:rsidRPr="00632E3E">
        <w:rPr>
          <w:rFonts w:ascii="Times New Roman" w:eastAsia="맑은 고딕" w:hAnsi="Times New Roman"/>
          <w:sz w:val="20"/>
        </w:rPr>
        <w:t xml:space="preserve">, </w:t>
      </w:r>
      <w:r w:rsidRPr="00632E3E">
        <w:rPr>
          <w:rFonts w:ascii="Times New Roman" w:eastAsia="맑은 고딕" w:hAnsi="Times New Roman"/>
          <w:sz w:val="20"/>
        </w:rPr>
        <w:t>본</w:t>
      </w:r>
      <w:r w:rsidRPr="00632E3E">
        <w:rPr>
          <w:rFonts w:ascii="Times New Roman" w:eastAsia="맑은 고딕" w:hAnsi="Times New Roman"/>
          <w:sz w:val="20"/>
        </w:rPr>
        <w:t xml:space="preserve"> </w:t>
      </w:r>
      <w:r w:rsidRPr="00632E3E">
        <w:rPr>
          <w:rFonts w:ascii="Times New Roman" w:eastAsia="맑은 고딕" w:hAnsi="Times New Roman"/>
          <w:sz w:val="20"/>
        </w:rPr>
        <w:t>임상시험이</w:t>
      </w:r>
      <w:r w:rsidRPr="00632E3E">
        <w:rPr>
          <w:rFonts w:ascii="Times New Roman" w:eastAsia="맑은 고딕" w:hAnsi="Times New Roman"/>
          <w:sz w:val="20"/>
        </w:rPr>
        <w:t xml:space="preserve"> </w:t>
      </w:r>
      <w:r w:rsidR="00F012FA" w:rsidRPr="00632E3E">
        <w:rPr>
          <w:rFonts w:ascii="Times New Roman" w:eastAsia="맑은 고딕" w:hAnsi="Times New Roman"/>
          <w:sz w:val="20"/>
        </w:rPr>
        <w:t xml:space="preserve">International Council on Harmonisation of Technical Requirements for Registration of Pharmaceuticals for Human Use </w:t>
      </w:r>
      <w:r w:rsidRPr="00632E3E">
        <w:rPr>
          <w:rFonts w:ascii="Times New Roman" w:eastAsia="맑은 고딕" w:hAnsi="Times New Roman"/>
          <w:sz w:val="20"/>
        </w:rPr>
        <w:t xml:space="preserve">(ICH) guidelines, Good Clinical Practice (GCP) standards, </w:t>
      </w:r>
      <w:r w:rsidRPr="00632E3E">
        <w:rPr>
          <w:rFonts w:ascii="Times New Roman" w:eastAsia="맑은 고딕" w:hAnsi="Times New Roman"/>
          <w:sz w:val="20"/>
        </w:rPr>
        <w:t>헬싱키선언</w:t>
      </w:r>
      <w:r w:rsidRPr="00632E3E">
        <w:rPr>
          <w:rFonts w:ascii="Times New Roman" w:eastAsia="맑은 고딕" w:hAnsi="Times New Roman"/>
          <w:sz w:val="20"/>
        </w:rPr>
        <w:t xml:space="preserve">, </w:t>
      </w:r>
      <w:r w:rsidRPr="00632E3E">
        <w:rPr>
          <w:rFonts w:ascii="Times New Roman" w:eastAsia="맑은 고딕" w:hAnsi="Times New Roman"/>
          <w:sz w:val="20"/>
        </w:rPr>
        <w:t>대한민국의</w:t>
      </w:r>
      <w:r w:rsidRPr="00632E3E">
        <w:rPr>
          <w:rFonts w:ascii="Times New Roman" w:eastAsia="맑은 고딕" w:hAnsi="Times New Roman"/>
          <w:sz w:val="20"/>
        </w:rPr>
        <w:t xml:space="preserve"> </w:t>
      </w:r>
      <w:r w:rsidRPr="00632E3E">
        <w:rPr>
          <w:rFonts w:ascii="Times New Roman" w:eastAsia="맑은 고딕" w:hAnsi="Times New Roman"/>
          <w:sz w:val="20"/>
        </w:rPr>
        <w:t>윤리적</w:t>
      </w:r>
      <w:r w:rsidRPr="00632E3E">
        <w:rPr>
          <w:rFonts w:ascii="Times New Roman" w:eastAsia="맑은 고딕" w:hAnsi="Times New Roman"/>
          <w:sz w:val="20"/>
        </w:rPr>
        <w:t xml:space="preserve">, </w:t>
      </w:r>
      <w:r w:rsidRPr="00632E3E">
        <w:rPr>
          <w:rFonts w:ascii="Times New Roman" w:eastAsia="맑은 고딕" w:hAnsi="Times New Roman"/>
          <w:sz w:val="20"/>
        </w:rPr>
        <w:t>법적</w:t>
      </w:r>
      <w:r w:rsidRPr="00632E3E">
        <w:rPr>
          <w:rFonts w:ascii="Times New Roman" w:eastAsia="맑은 고딕" w:hAnsi="Times New Roman"/>
          <w:sz w:val="20"/>
        </w:rPr>
        <w:t xml:space="preserve"> </w:t>
      </w:r>
      <w:r w:rsidRPr="00632E3E">
        <w:rPr>
          <w:rFonts w:ascii="Times New Roman" w:eastAsia="맑은 고딕" w:hAnsi="Times New Roman"/>
          <w:sz w:val="20"/>
        </w:rPr>
        <w:t>규제에</w:t>
      </w:r>
      <w:r w:rsidRPr="00632E3E">
        <w:rPr>
          <w:rFonts w:ascii="Times New Roman" w:eastAsia="맑은 고딕" w:hAnsi="Times New Roman"/>
          <w:sz w:val="20"/>
        </w:rPr>
        <w:t xml:space="preserve"> </w:t>
      </w:r>
      <w:r w:rsidRPr="00632E3E">
        <w:rPr>
          <w:rFonts w:ascii="Times New Roman" w:eastAsia="맑은 고딕" w:hAnsi="Times New Roman"/>
          <w:sz w:val="20"/>
        </w:rPr>
        <w:t>따라</w:t>
      </w:r>
      <w:r w:rsidRPr="00632E3E">
        <w:rPr>
          <w:rFonts w:ascii="Times New Roman" w:eastAsia="맑은 고딕" w:hAnsi="Times New Roman"/>
          <w:sz w:val="20"/>
        </w:rPr>
        <w:t xml:space="preserve"> </w:t>
      </w:r>
      <w:r w:rsidRPr="00632E3E">
        <w:rPr>
          <w:rFonts w:ascii="Times New Roman" w:eastAsia="맑은 고딕" w:hAnsi="Times New Roman"/>
          <w:sz w:val="20"/>
        </w:rPr>
        <w:t>수행될</w:t>
      </w:r>
      <w:r w:rsidR="00B87BF8" w:rsidRPr="00632E3E">
        <w:rPr>
          <w:rFonts w:ascii="Times New Roman" w:eastAsia="맑은 고딕" w:hAnsi="Times New Roman"/>
          <w:sz w:val="20"/>
        </w:rPr>
        <w:t xml:space="preserve"> </w:t>
      </w:r>
      <w:r w:rsidR="00B87BF8" w:rsidRPr="00632E3E">
        <w:rPr>
          <w:rFonts w:ascii="Times New Roman" w:eastAsia="맑은 고딕" w:hAnsi="Times New Roman"/>
          <w:sz w:val="20"/>
        </w:rPr>
        <w:t>것을</w:t>
      </w:r>
      <w:r w:rsidR="00B87BF8" w:rsidRPr="00632E3E">
        <w:rPr>
          <w:rFonts w:ascii="Times New Roman" w:eastAsia="맑은 고딕" w:hAnsi="Times New Roman"/>
          <w:sz w:val="20"/>
        </w:rPr>
        <w:t xml:space="preserve"> </w:t>
      </w:r>
      <w:r w:rsidR="00FE1558" w:rsidRPr="00632E3E">
        <w:rPr>
          <w:rFonts w:ascii="Times New Roman" w:eastAsia="맑은 고딕" w:hAnsi="Times New Roman"/>
          <w:sz w:val="20"/>
        </w:rPr>
        <w:t>서약</w:t>
      </w:r>
      <w:r w:rsidR="00B87BF8" w:rsidRPr="00632E3E">
        <w:rPr>
          <w:rFonts w:ascii="Times New Roman" w:eastAsia="맑은 고딕" w:hAnsi="Times New Roman"/>
          <w:sz w:val="20"/>
        </w:rPr>
        <w:t>합니다</w:t>
      </w:r>
      <w:r w:rsidR="00B87BF8" w:rsidRPr="00632E3E">
        <w:rPr>
          <w:rFonts w:ascii="Times New Roman" w:eastAsia="맑은 고딕" w:hAnsi="Times New Roman"/>
          <w:sz w:val="20"/>
        </w:rPr>
        <w:t>.</w:t>
      </w:r>
      <w:bookmarkEnd w:id="22"/>
      <w:bookmarkEnd w:id="23"/>
      <w:bookmarkEnd w:id="24"/>
    </w:p>
    <w:p w14:paraId="44A97204" w14:textId="77777777" w:rsidR="00B87BF8" w:rsidRPr="00632E3E" w:rsidRDefault="00B87BF8" w:rsidP="00124117">
      <w:pPr>
        <w:rPr>
          <w:rFonts w:ascii="Times New Roman" w:eastAsia="맑은 고딕" w:hAnsi="Times New Roman"/>
          <w:sz w:val="20"/>
        </w:rPr>
      </w:pPr>
    </w:p>
    <w:tbl>
      <w:tblPr>
        <w:tblStyle w:val="a7"/>
        <w:tblpPr w:leftFromText="142" w:rightFromText="142" w:vertAnchor="text" w:horzAnchor="margin" w:tblpY="496"/>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332"/>
        <w:gridCol w:w="339"/>
        <w:gridCol w:w="1348"/>
        <w:gridCol w:w="336"/>
        <w:gridCol w:w="1348"/>
        <w:gridCol w:w="339"/>
        <w:gridCol w:w="2127"/>
      </w:tblGrid>
      <w:tr w:rsidR="00FA1B9A" w:rsidRPr="00632E3E" w14:paraId="184B8E60" w14:textId="77777777" w:rsidTr="00FA1B9A">
        <w:trPr>
          <w:trHeight w:val="661"/>
        </w:trPr>
        <w:tc>
          <w:tcPr>
            <w:tcW w:w="1582" w:type="pct"/>
          </w:tcPr>
          <w:p w14:paraId="08CC5C39" w14:textId="77777777" w:rsidR="00FA1B9A" w:rsidRPr="00632E3E" w:rsidRDefault="00FA1B9A" w:rsidP="00B5764D">
            <w:pPr>
              <w:widowControl/>
              <w:wordWrap/>
              <w:autoSpaceDE/>
              <w:autoSpaceDN/>
              <w:spacing w:before="0" w:after="0"/>
              <w:rPr>
                <w:rFonts w:ascii="Times New Roman" w:eastAsia="맑은 고딕" w:hAnsi="Times New Roman"/>
              </w:rPr>
            </w:pPr>
            <w:r w:rsidRPr="00632E3E">
              <w:rPr>
                <w:rFonts w:ascii="Times New Roman" w:eastAsia="맑은 고딕" w:hAnsi="Times New Roman"/>
              </w:rPr>
              <w:t>시험책임자</w:t>
            </w:r>
            <w:r w:rsidRPr="00632E3E">
              <w:rPr>
                <w:rFonts w:ascii="Times New Roman" w:eastAsia="맑은 고딕" w:hAnsi="Times New Roman"/>
              </w:rPr>
              <w:t>:</w:t>
            </w:r>
          </w:p>
        </w:tc>
        <w:tc>
          <w:tcPr>
            <w:tcW w:w="184" w:type="pct"/>
          </w:tcPr>
          <w:p w14:paraId="22FAA876"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58065B4A"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Pr>
          <w:p w14:paraId="06E911DC"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6" w:type="pct"/>
          </w:tcPr>
          <w:p w14:paraId="365ECE95"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Pr>
          <w:p w14:paraId="6E2803AA"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10219349"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178" w:type="pct"/>
          </w:tcPr>
          <w:p w14:paraId="731C1B2D" w14:textId="77777777" w:rsidR="00FA1B9A" w:rsidRPr="00632E3E" w:rsidRDefault="00FA1B9A" w:rsidP="00B5764D">
            <w:pPr>
              <w:widowControl/>
              <w:wordWrap/>
              <w:autoSpaceDE/>
              <w:autoSpaceDN/>
              <w:spacing w:before="0" w:after="0"/>
              <w:rPr>
                <w:rFonts w:ascii="Times New Roman" w:eastAsia="맑은 고딕" w:hAnsi="Times New Roman"/>
              </w:rPr>
            </w:pPr>
          </w:p>
        </w:tc>
      </w:tr>
      <w:tr w:rsidR="00FA1B9A" w:rsidRPr="00632E3E" w14:paraId="58A19CB0" w14:textId="77777777" w:rsidTr="00FA1B9A">
        <w:trPr>
          <w:trHeight w:val="435"/>
        </w:trPr>
        <w:tc>
          <w:tcPr>
            <w:tcW w:w="1582" w:type="pct"/>
            <w:tcBorders>
              <w:bottom w:val="single" w:sz="4" w:space="0" w:color="auto"/>
            </w:tcBorders>
          </w:tcPr>
          <w:p w14:paraId="25A1CAA0"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4" w:type="pct"/>
          </w:tcPr>
          <w:p w14:paraId="4AE7161F"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5B987B46"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Borders>
              <w:bottom w:val="single" w:sz="4" w:space="0" w:color="auto"/>
            </w:tcBorders>
          </w:tcPr>
          <w:p w14:paraId="03BE1B41"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6" w:type="pct"/>
          </w:tcPr>
          <w:p w14:paraId="2F283287"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Borders>
              <w:bottom w:val="single" w:sz="4" w:space="0" w:color="auto"/>
            </w:tcBorders>
          </w:tcPr>
          <w:p w14:paraId="34273B70"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601FFBB9"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178" w:type="pct"/>
            <w:tcBorders>
              <w:bottom w:val="single" w:sz="4" w:space="0" w:color="auto"/>
            </w:tcBorders>
          </w:tcPr>
          <w:p w14:paraId="4608BF59" w14:textId="77777777" w:rsidR="00FA1B9A" w:rsidRPr="00632E3E" w:rsidRDefault="00FA1B9A" w:rsidP="00B5764D">
            <w:pPr>
              <w:widowControl/>
              <w:wordWrap/>
              <w:autoSpaceDE/>
              <w:autoSpaceDN/>
              <w:spacing w:before="0" w:after="0"/>
              <w:rPr>
                <w:rFonts w:ascii="Times New Roman" w:eastAsia="맑은 고딕" w:hAnsi="Times New Roman"/>
              </w:rPr>
            </w:pPr>
          </w:p>
        </w:tc>
      </w:tr>
      <w:tr w:rsidR="00FA1B9A" w:rsidRPr="00632E3E" w14:paraId="5E3493A9" w14:textId="77777777" w:rsidTr="00FA1B9A">
        <w:trPr>
          <w:trHeight w:val="449"/>
        </w:trPr>
        <w:tc>
          <w:tcPr>
            <w:tcW w:w="1582" w:type="pct"/>
            <w:tcBorders>
              <w:top w:val="single" w:sz="4" w:space="0" w:color="auto"/>
            </w:tcBorders>
          </w:tcPr>
          <w:p w14:paraId="4B04E03B"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소속</w:t>
            </w:r>
          </w:p>
        </w:tc>
        <w:tc>
          <w:tcPr>
            <w:tcW w:w="184" w:type="pct"/>
          </w:tcPr>
          <w:p w14:paraId="151B1E8A"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188" w:type="pct"/>
          </w:tcPr>
          <w:p w14:paraId="63BF017B"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747" w:type="pct"/>
            <w:tcBorders>
              <w:top w:val="single" w:sz="4" w:space="0" w:color="auto"/>
            </w:tcBorders>
          </w:tcPr>
          <w:p w14:paraId="31A8B5DC"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이름</w:t>
            </w:r>
          </w:p>
        </w:tc>
        <w:tc>
          <w:tcPr>
            <w:tcW w:w="186" w:type="pct"/>
          </w:tcPr>
          <w:p w14:paraId="30557B29"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747" w:type="pct"/>
            <w:tcBorders>
              <w:top w:val="single" w:sz="4" w:space="0" w:color="auto"/>
            </w:tcBorders>
          </w:tcPr>
          <w:p w14:paraId="5A629D3F"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서명</w:t>
            </w:r>
          </w:p>
        </w:tc>
        <w:tc>
          <w:tcPr>
            <w:tcW w:w="188" w:type="pct"/>
          </w:tcPr>
          <w:p w14:paraId="1437736C"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1178" w:type="pct"/>
            <w:tcBorders>
              <w:top w:val="single" w:sz="4" w:space="0" w:color="auto"/>
            </w:tcBorders>
          </w:tcPr>
          <w:p w14:paraId="2E53C18A"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날짜</w:t>
            </w:r>
            <w:r w:rsidRPr="00632E3E">
              <w:rPr>
                <w:rFonts w:ascii="Times New Roman" w:eastAsia="맑은 고딕" w:hAnsi="Times New Roman"/>
              </w:rPr>
              <w:t>(yyyy/mm/dd)</w:t>
            </w:r>
          </w:p>
        </w:tc>
      </w:tr>
    </w:tbl>
    <w:p w14:paraId="2211B401" w14:textId="77777777" w:rsidR="00F53C4D" w:rsidRPr="00632E3E" w:rsidRDefault="00F53C4D" w:rsidP="00F53C4D">
      <w:pPr>
        <w:widowControl/>
        <w:wordWrap/>
        <w:autoSpaceDE/>
        <w:autoSpaceDN/>
        <w:spacing w:after="0"/>
        <w:rPr>
          <w:rFonts w:ascii="Times New Roman" w:eastAsia="맑은 고딕" w:hAnsi="Times New Roman"/>
        </w:rPr>
      </w:pPr>
    </w:p>
    <w:p w14:paraId="1C335CA3" w14:textId="77777777" w:rsidR="00F53C4D" w:rsidRPr="00632E3E" w:rsidRDefault="00F53C4D" w:rsidP="00F53C4D">
      <w:pPr>
        <w:widowControl/>
        <w:wordWrap/>
        <w:autoSpaceDE/>
        <w:autoSpaceDN/>
        <w:spacing w:after="0"/>
        <w:rPr>
          <w:rFonts w:ascii="Times New Roman" w:eastAsia="맑은 고딕" w:hAnsi="Times New Roman"/>
        </w:rPr>
      </w:pPr>
    </w:p>
    <w:tbl>
      <w:tblPr>
        <w:tblStyle w:val="a7"/>
        <w:tblpPr w:leftFromText="142" w:rightFromText="142" w:vertAnchor="text" w:horzAnchor="margin" w:tblpY="496"/>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332"/>
        <w:gridCol w:w="339"/>
        <w:gridCol w:w="1348"/>
        <w:gridCol w:w="336"/>
        <w:gridCol w:w="1348"/>
        <w:gridCol w:w="339"/>
        <w:gridCol w:w="2127"/>
      </w:tblGrid>
      <w:tr w:rsidR="00FA1B9A" w:rsidRPr="00632E3E" w14:paraId="6972A28B" w14:textId="77777777" w:rsidTr="00FA1B9A">
        <w:trPr>
          <w:trHeight w:val="661"/>
        </w:trPr>
        <w:tc>
          <w:tcPr>
            <w:tcW w:w="1582" w:type="pct"/>
          </w:tcPr>
          <w:p w14:paraId="79759D9F" w14:textId="77777777" w:rsidR="00FA1B9A" w:rsidRPr="00632E3E" w:rsidRDefault="00FA1B9A" w:rsidP="00B5764D">
            <w:pPr>
              <w:widowControl/>
              <w:wordWrap/>
              <w:autoSpaceDE/>
              <w:autoSpaceDN/>
              <w:spacing w:before="0" w:after="0"/>
              <w:rPr>
                <w:rFonts w:ascii="Times New Roman" w:eastAsia="맑은 고딕" w:hAnsi="Times New Roman"/>
              </w:rPr>
            </w:pPr>
            <w:r w:rsidRPr="00632E3E">
              <w:rPr>
                <w:rFonts w:ascii="Times New Roman" w:eastAsia="맑은 고딕" w:hAnsi="Times New Roman"/>
              </w:rPr>
              <w:t>의뢰자</w:t>
            </w:r>
            <w:r w:rsidRPr="00632E3E">
              <w:rPr>
                <w:rFonts w:ascii="Times New Roman" w:eastAsia="맑은 고딕" w:hAnsi="Times New Roman"/>
              </w:rPr>
              <w:t>:</w:t>
            </w:r>
          </w:p>
        </w:tc>
        <w:tc>
          <w:tcPr>
            <w:tcW w:w="184" w:type="pct"/>
          </w:tcPr>
          <w:p w14:paraId="302CD6BF"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36A510E2"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Pr>
          <w:p w14:paraId="75858398"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6" w:type="pct"/>
          </w:tcPr>
          <w:p w14:paraId="1E1641BA"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Pr>
          <w:p w14:paraId="56E43870"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0C55FF8D"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178" w:type="pct"/>
          </w:tcPr>
          <w:p w14:paraId="5A39760C" w14:textId="77777777" w:rsidR="00FA1B9A" w:rsidRPr="00632E3E" w:rsidRDefault="00FA1B9A" w:rsidP="00B5764D">
            <w:pPr>
              <w:widowControl/>
              <w:wordWrap/>
              <w:autoSpaceDE/>
              <w:autoSpaceDN/>
              <w:spacing w:before="0" w:after="0"/>
              <w:rPr>
                <w:rFonts w:ascii="Times New Roman" w:eastAsia="맑은 고딕" w:hAnsi="Times New Roman"/>
              </w:rPr>
            </w:pPr>
          </w:p>
        </w:tc>
      </w:tr>
      <w:tr w:rsidR="00FA1B9A" w:rsidRPr="00632E3E" w14:paraId="6E879BE6" w14:textId="77777777" w:rsidTr="00FA1B9A">
        <w:trPr>
          <w:trHeight w:val="435"/>
        </w:trPr>
        <w:tc>
          <w:tcPr>
            <w:tcW w:w="1582" w:type="pct"/>
            <w:tcBorders>
              <w:bottom w:val="single" w:sz="4" w:space="0" w:color="auto"/>
            </w:tcBorders>
          </w:tcPr>
          <w:p w14:paraId="6DD295D2"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4" w:type="pct"/>
          </w:tcPr>
          <w:p w14:paraId="42CA85A3"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2E5D3985"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Borders>
              <w:bottom w:val="single" w:sz="4" w:space="0" w:color="auto"/>
            </w:tcBorders>
          </w:tcPr>
          <w:p w14:paraId="49747942"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6" w:type="pct"/>
          </w:tcPr>
          <w:p w14:paraId="145CBFEE"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747" w:type="pct"/>
            <w:tcBorders>
              <w:bottom w:val="single" w:sz="4" w:space="0" w:color="auto"/>
            </w:tcBorders>
          </w:tcPr>
          <w:p w14:paraId="453BD6F7"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88" w:type="pct"/>
          </w:tcPr>
          <w:p w14:paraId="23B2A2D7" w14:textId="77777777" w:rsidR="00FA1B9A" w:rsidRPr="00632E3E" w:rsidRDefault="00FA1B9A" w:rsidP="00B5764D">
            <w:pPr>
              <w:widowControl/>
              <w:wordWrap/>
              <w:autoSpaceDE/>
              <w:autoSpaceDN/>
              <w:spacing w:before="0" w:after="0"/>
              <w:rPr>
                <w:rFonts w:ascii="Times New Roman" w:eastAsia="맑은 고딕" w:hAnsi="Times New Roman"/>
              </w:rPr>
            </w:pPr>
          </w:p>
        </w:tc>
        <w:tc>
          <w:tcPr>
            <w:tcW w:w="1178" w:type="pct"/>
            <w:tcBorders>
              <w:bottom w:val="single" w:sz="4" w:space="0" w:color="auto"/>
            </w:tcBorders>
          </w:tcPr>
          <w:p w14:paraId="171DD52B" w14:textId="77777777" w:rsidR="00FA1B9A" w:rsidRPr="00632E3E" w:rsidRDefault="00FA1B9A" w:rsidP="00B5764D">
            <w:pPr>
              <w:widowControl/>
              <w:wordWrap/>
              <w:autoSpaceDE/>
              <w:autoSpaceDN/>
              <w:spacing w:before="0" w:after="0"/>
              <w:rPr>
                <w:rFonts w:ascii="Times New Roman" w:eastAsia="맑은 고딕" w:hAnsi="Times New Roman"/>
              </w:rPr>
            </w:pPr>
          </w:p>
        </w:tc>
      </w:tr>
      <w:tr w:rsidR="00FA1B9A" w:rsidRPr="00632E3E" w14:paraId="2DFAFA13" w14:textId="77777777" w:rsidTr="00FA1B9A">
        <w:trPr>
          <w:trHeight w:val="449"/>
        </w:trPr>
        <w:tc>
          <w:tcPr>
            <w:tcW w:w="1582" w:type="pct"/>
            <w:tcBorders>
              <w:top w:val="single" w:sz="4" w:space="0" w:color="auto"/>
            </w:tcBorders>
          </w:tcPr>
          <w:p w14:paraId="6374B91E"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소속</w:t>
            </w:r>
          </w:p>
        </w:tc>
        <w:tc>
          <w:tcPr>
            <w:tcW w:w="184" w:type="pct"/>
          </w:tcPr>
          <w:p w14:paraId="0FEEA9C4"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188" w:type="pct"/>
          </w:tcPr>
          <w:p w14:paraId="02A81261"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747" w:type="pct"/>
            <w:tcBorders>
              <w:top w:val="single" w:sz="4" w:space="0" w:color="auto"/>
            </w:tcBorders>
          </w:tcPr>
          <w:p w14:paraId="04D5D421"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이름</w:t>
            </w:r>
          </w:p>
        </w:tc>
        <w:tc>
          <w:tcPr>
            <w:tcW w:w="186" w:type="pct"/>
          </w:tcPr>
          <w:p w14:paraId="1A37B502"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747" w:type="pct"/>
            <w:tcBorders>
              <w:top w:val="single" w:sz="4" w:space="0" w:color="auto"/>
            </w:tcBorders>
          </w:tcPr>
          <w:p w14:paraId="6627CEFA"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서명</w:t>
            </w:r>
          </w:p>
        </w:tc>
        <w:tc>
          <w:tcPr>
            <w:tcW w:w="188" w:type="pct"/>
          </w:tcPr>
          <w:p w14:paraId="203C45CB" w14:textId="77777777" w:rsidR="00FA1B9A" w:rsidRPr="00632E3E" w:rsidRDefault="00FA1B9A" w:rsidP="00B5764D">
            <w:pPr>
              <w:widowControl/>
              <w:wordWrap/>
              <w:autoSpaceDE/>
              <w:autoSpaceDN/>
              <w:spacing w:before="0" w:after="0"/>
              <w:jc w:val="center"/>
              <w:rPr>
                <w:rFonts w:ascii="Times New Roman" w:eastAsia="맑은 고딕" w:hAnsi="Times New Roman"/>
              </w:rPr>
            </w:pPr>
          </w:p>
        </w:tc>
        <w:tc>
          <w:tcPr>
            <w:tcW w:w="1178" w:type="pct"/>
            <w:tcBorders>
              <w:top w:val="single" w:sz="4" w:space="0" w:color="auto"/>
            </w:tcBorders>
          </w:tcPr>
          <w:p w14:paraId="434E4D5E" w14:textId="77777777" w:rsidR="00FA1B9A" w:rsidRPr="00632E3E" w:rsidRDefault="00FA1B9A" w:rsidP="00B5764D">
            <w:pPr>
              <w:widowControl/>
              <w:wordWrap/>
              <w:autoSpaceDE/>
              <w:autoSpaceDN/>
              <w:spacing w:before="0" w:after="0"/>
              <w:jc w:val="center"/>
              <w:rPr>
                <w:rFonts w:ascii="Times New Roman" w:eastAsia="맑은 고딕" w:hAnsi="Times New Roman"/>
              </w:rPr>
            </w:pPr>
            <w:r w:rsidRPr="00632E3E">
              <w:rPr>
                <w:rFonts w:ascii="Times New Roman" w:eastAsia="맑은 고딕" w:hAnsi="Times New Roman"/>
              </w:rPr>
              <w:t>날짜</w:t>
            </w:r>
            <w:r w:rsidRPr="00632E3E">
              <w:rPr>
                <w:rFonts w:ascii="Times New Roman" w:eastAsia="맑은 고딕" w:hAnsi="Times New Roman"/>
              </w:rPr>
              <w:t>(yyyy/mm/dd)</w:t>
            </w:r>
          </w:p>
        </w:tc>
      </w:tr>
    </w:tbl>
    <w:p w14:paraId="10586619" w14:textId="77777777" w:rsidR="00F53C4D" w:rsidRPr="00632E3E" w:rsidRDefault="00F53C4D" w:rsidP="00F53C4D">
      <w:pPr>
        <w:widowControl/>
        <w:wordWrap/>
        <w:autoSpaceDE/>
        <w:autoSpaceDN/>
        <w:spacing w:after="0"/>
        <w:rPr>
          <w:rFonts w:ascii="Times New Roman" w:eastAsia="맑은 고딕" w:hAnsi="Times New Roman"/>
        </w:rPr>
      </w:pPr>
      <w:r w:rsidRPr="00632E3E">
        <w:rPr>
          <w:rFonts w:ascii="Times New Roman" w:eastAsia="맑은 고딕" w:hAnsi="Times New Roman"/>
        </w:rPr>
        <w:br w:type="page"/>
      </w:r>
    </w:p>
    <w:p w14:paraId="4A2C5097" w14:textId="45BA84E1" w:rsidR="00AA2016" w:rsidRPr="00632E3E" w:rsidRDefault="00CD5781" w:rsidP="00EE43AB">
      <w:pPr>
        <w:pStyle w:val="affa"/>
      </w:pPr>
      <w:bookmarkStart w:id="25" w:name="_Toc90998682"/>
      <w:r w:rsidRPr="00632E3E">
        <w:rPr>
          <w:rFonts w:ascii="Cambria Math" w:hAnsi="Cambria Math"/>
        </w:rPr>
        <w:lastRenderedPageBreak/>
        <w:t>▣</w:t>
      </w:r>
      <w:r w:rsidR="00AA2016" w:rsidRPr="00632E3E">
        <w:t xml:space="preserve"> </w:t>
      </w:r>
      <w:r w:rsidR="00AA2016" w:rsidRPr="00632E3E">
        <w:t>용어</w:t>
      </w:r>
      <w:r w:rsidR="00AA2016" w:rsidRPr="00632E3E">
        <w:t xml:space="preserve"> </w:t>
      </w:r>
      <w:r w:rsidR="00AA2016" w:rsidRPr="00632E3E">
        <w:t>및</w:t>
      </w:r>
      <w:r w:rsidR="00AA2016" w:rsidRPr="00632E3E">
        <w:t xml:space="preserve"> </w:t>
      </w:r>
      <w:r w:rsidR="00AA2016" w:rsidRPr="00632E3E">
        <w:t>약어의</w:t>
      </w:r>
      <w:r w:rsidR="00AA2016" w:rsidRPr="00632E3E">
        <w:t xml:space="preserve"> </w:t>
      </w:r>
      <w:r w:rsidR="00AA2016" w:rsidRPr="00632E3E">
        <w:t>정의</w:t>
      </w:r>
      <w:bookmarkEnd w:id="5"/>
      <w:bookmarkEnd w:id="25"/>
    </w:p>
    <w:tbl>
      <w:tblPr>
        <w:tblW w:w="5000" w:type="pct"/>
        <w:tblBorders>
          <w:top w:val="single" w:sz="4" w:space="0" w:color="auto"/>
          <w:left w:val="single" w:sz="4" w:space="0" w:color="auto"/>
          <w:bottom w:val="single" w:sz="4" w:space="0" w:color="auto"/>
          <w:right w:val="single" w:sz="4" w:space="0" w:color="auto"/>
          <w:insideH w:val="dotted" w:sz="4" w:space="0" w:color="auto"/>
        </w:tblBorders>
        <w:tblCellMar>
          <w:left w:w="57" w:type="dxa"/>
          <w:right w:w="57" w:type="dxa"/>
        </w:tblCellMar>
        <w:tblLook w:val="0000" w:firstRow="0" w:lastRow="0" w:firstColumn="0" w:lastColumn="0" w:noHBand="0" w:noVBand="0"/>
      </w:tblPr>
      <w:tblGrid>
        <w:gridCol w:w="1554"/>
        <w:gridCol w:w="7462"/>
      </w:tblGrid>
      <w:tr w:rsidR="00A52EAA" w:rsidRPr="00632E3E" w14:paraId="743C7640" w14:textId="77777777" w:rsidTr="00F53C4D">
        <w:trPr>
          <w:trHeight w:val="20"/>
        </w:trPr>
        <w:tc>
          <w:tcPr>
            <w:tcW w:w="862" w:type="pct"/>
            <w:shd w:val="pct12" w:color="auto" w:fill="auto"/>
          </w:tcPr>
          <w:p w14:paraId="211C841A" w14:textId="77777777" w:rsidR="00A52EAA" w:rsidRPr="00632E3E" w:rsidRDefault="00A52EAA"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ADR</w:t>
            </w:r>
          </w:p>
        </w:tc>
        <w:tc>
          <w:tcPr>
            <w:tcW w:w="4138" w:type="pct"/>
            <w:tcMar>
              <w:left w:w="113" w:type="dxa"/>
              <w:right w:w="113" w:type="dxa"/>
            </w:tcMar>
          </w:tcPr>
          <w:p w14:paraId="5E04ABB7" w14:textId="77777777" w:rsidR="00A52EAA" w:rsidRPr="00632E3E" w:rsidRDefault="00A52EAA"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Adverse Drug Reaction, </w:t>
            </w:r>
            <w:r w:rsidRPr="00632E3E">
              <w:rPr>
                <w:rFonts w:ascii="Times New Roman" w:eastAsia="맑은 고딕" w:hAnsi="Times New Roman"/>
                <w:sz w:val="20"/>
                <w:szCs w:val="20"/>
              </w:rPr>
              <w:t>약물이상반응</w:t>
            </w:r>
          </w:p>
        </w:tc>
      </w:tr>
      <w:tr w:rsidR="00A52EAA" w:rsidRPr="00632E3E" w14:paraId="0E781408" w14:textId="77777777" w:rsidTr="00F53C4D">
        <w:trPr>
          <w:trHeight w:val="20"/>
        </w:trPr>
        <w:tc>
          <w:tcPr>
            <w:tcW w:w="862" w:type="pct"/>
            <w:shd w:val="pct12" w:color="auto" w:fill="auto"/>
          </w:tcPr>
          <w:p w14:paraId="4E916F3C" w14:textId="77777777" w:rsidR="00A52EAA" w:rsidRPr="00632E3E" w:rsidRDefault="00A52EAA"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AE</w:t>
            </w:r>
          </w:p>
        </w:tc>
        <w:tc>
          <w:tcPr>
            <w:tcW w:w="4138" w:type="pct"/>
            <w:tcMar>
              <w:left w:w="113" w:type="dxa"/>
              <w:right w:w="113" w:type="dxa"/>
            </w:tcMar>
          </w:tcPr>
          <w:p w14:paraId="3C651F8C" w14:textId="77777777" w:rsidR="00A52EAA" w:rsidRPr="00632E3E" w:rsidRDefault="00A52EAA"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Adverse Event, </w:t>
            </w:r>
            <w:r w:rsidRPr="00632E3E">
              <w:rPr>
                <w:rFonts w:ascii="Times New Roman" w:eastAsia="맑은 고딕" w:hAnsi="Times New Roman"/>
                <w:sz w:val="20"/>
                <w:szCs w:val="20"/>
              </w:rPr>
              <w:t>이상반응</w:t>
            </w:r>
          </w:p>
        </w:tc>
      </w:tr>
      <w:tr w:rsidR="00A52EAA" w:rsidRPr="00632E3E" w14:paraId="3BF73029" w14:textId="77777777" w:rsidTr="00F53C4D">
        <w:trPr>
          <w:trHeight w:val="20"/>
        </w:trPr>
        <w:tc>
          <w:tcPr>
            <w:tcW w:w="862" w:type="pct"/>
            <w:shd w:val="pct12" w:color="auto" w:fill="auto"/>
          </w:tcPr>
          <w:p w14:paraId="2FA5260A" w14:textId="77777777" w:rsidR="00A52EAA" w:rsidRPr="00632E3E" w:rsidRDefault="00A52EAA"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ALT</w:t>
            </w:r>
          </w:p>
        </w:tc>
        <w:tc>
          <w:tcPr>
            <w:tcW w:w="4138" w:type="pct"/>
            <w:tcMar>
              <w:left w:w="113" w:type="dxa"/>
              <w:right w:w="113" w:type="dxa"/>
            </w:tcMar>
          </w:tcPr>
          <w:p w14:paraId="6DB10AC6" w14:textId="77777777" w:rsidR="00A52EAA" w:rsidRPr="00632E3E" w:rsidRDefault="00A52EAA"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Alanine Transaminase, </w:t>
            </w:r>
            <w:r w:rsidRPr="00632E3E">
              <w:rPr>
                <w:rFonts w:ascii="Times New Roman" w:eastAsia="맑은 고딕" w:hAnsi="Times New Roman"/>
                <w:sz w:val="20"/>
                <w:szCs w:val="20"/>
              </w:rPr>
              <w:t>알라닌</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전이효소</w:t>
            </w:r>
          </w:p>
        </w:tc>
      </w:tr>
      <w:tr w:rsidR="00C23394" w:rsidRPr="00632E3E" w14:paraId="7C1B6B0C" w14:textId="77777777" w:rsidTr="00F53C4D">
        <w:trPr>
          <w:trHeight w:val="20"/>
        </w:trPr>
        <w:tc>
          <w:tcPr>
            <w:tcW w:w="862" w:type="pct"/>
            <w:shd w:val="pct12" w:color="auto" w:fill="auto"/>
          </w:tcPr>
          <w:p w14:paraId="14FF73D5"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Anti-HCV Ab</w:t>
            </w:r>
          </w:p>
        </w:tc>
        <w:tc>
          <w:tcPr>
            <w:tcW w:w="4138" w:type="pct"/>
            <w:tcMar>
              <w:left w:w="113" w:type="dxa"/>
              <w:right w:w="113" w:type="dxa"/>
            </w:tcMar>
          </w:tcPr>
          <w:p w14:paraId="270B6B2D"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anti-Hepatitis C Virus Antibody, C</w:t>
            </w:r>
            <w:r w:rsidRPr="00632E3E">
              <w:rPr>
                <w:rFonts w:ascii="Times New Roman" w:eastAsia="맑은 고딕" w:hAnsi="Times New Roman"/>
                <w:sz w:val="20"/>
                <w:szCs w:val="20"/>
              </w:rPr>
              <w:t>형</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간염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바이러스</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항체</w:t>
            </w:r>
          </w:p>
        </w:tc>
      </w:tr>
      <w:tr w:rsidR="00C23394" w:rsidRPr="00632E3E" w14:paraId="1E194EB1" w14:textId="77777777" w:rsidTr="00F53C4D">
        <w:trPr>
          <w:trHeight w:val="20"/>
        </w:trPr>
        <w:tc>
          <w:tcPr>
            <w:tcW w:w="862" w:type="pct"/>
            <w:shd w:val="pct12" w:color="auto" w:fill="auto"/>
          </w:tcPr>
          <w:p w14:paraId="42E6930F"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AST</w:t>
            </w:r>
          </w:p>
        </w:tc>
        <w:tc>
          <w:tcPr>
            <w:tcW w:w="4138" w:type="pct"/>
            <w:tcMar>
              <w:left w:w="113" w:type="dxa"/>
              <w:right w:w="113" w:type="dxa"/>
            </w:tcMar>
          </w:tcPr>
          <w:p w14:paraId="22A48F47"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Aspartate Transaminase, </w:t>
            </w:r>
            <w:r w:rsidRPr="00632E3E">
              <w:rPr>
                <w:rFonts w:ascii="Times New Roman" w:eastAsia="맑은 고딕" w:hAnsi="Times New Roman"/>
                <w:sz w:val="20"/>
                <w:szCs w:val="20"/>
              </w:rPr>
              <w:t>아스파르트산염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전이효소</w:t>
            </w:r>
          </w:p>
        </w:tc>
      </w:tr>
      <w:tr w:rsidR="00C23394" w:rsidRPr="00632E3E" w14:paraId="642712E9" w14:textId="77777777" w:rsidTr="00F53C4D">
        <w:trPr>
          <w:trHeight w:val="20"/>
        </w:trPr>
        <w:tc>
          <w:tcPr>
            <w:tcW w:w="862" w:type="pct"/>
            <w:shd w:val="pct12" w:color="auto" w:fill="auto"/>
          </w:tcPr>
          <w:p w14:paraId="4BECA31C"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i/>
                <w:sz w:val="20"/>
                <w:szCs w:val="20"/>
              </w:rPr>
              <w:t>AUC</w:t>
            </w:r>
          </w:p>
        </w:tc>
        <w:tc>
          <w:tcPr>
            <w:tcW w:w="4138" w:type="pct"/>
            <w:tcMar>
              <w:left w:w="113" w:type="dxa"/>
              <w:right w:w="113" w:type="dxa"/>
            </w:tcMar>
          </w:tcPr>
          <w:p w14:paraId="503A3599"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Area Under the Plasma Concentration-Time curve, </w:t>
            </w:r>
            <w:r w:rsidRPr="00632E3E">
              <w:rPr>
                <w:rFonts w:ascii="Times New Roman" w:eastAsia="맑은 고딕" w:hAnsi="Times New Roman"/>
                <w:sz w:val="20"/>
                <w:szCs w:val="20"/>
              </w:rPr>
              <w:t>혈중농도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시간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곡선하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면적</w:t>
            </w:r>
          </w:p>
        </w:tc>
      </w:tr>
      <w:tr w:rsidR="00C23394" w:rsidRPr="00632E3E" w14:paraId="1844A219" w14:textId="77777777" w:rsidTr="00F53C4D">
        <w:trPr>
          <w:trHeight w:val="20"/>
        </w:trPr>
        <w:tc>
          <w:tcPr>
            <w:tcW w:w="862" w:type="pct"/>
            <w:shd w:val="pct12" w:color="auto" w:fill="auto"/>
          </w:tcPr>
          <w:p w14:paraId="4A0D56CD" w14:textId="77777777" w:rsidR="00C23394" w:rsidRPr="00632E3E" w:rsidRDefault="00C23394" w:rsidP="00F53C4D">
            <w:pPr>
              <w:pStyle w:val="af7"/>
              <w:wordWrap w:val="0"/>
              <w:spacing w:after="40"/>
              <w:jc w:val="both"/>
              <w:rPr>
                <w:rFonts w:ascii="Times New Roman" w:eastAsia="맑은 고딕" w:hAnsi="Times New Roman"/>
                <w:i/>
                <w:sz w:val="20"/>
                <w:szCs w:val="20"/>
              </w:rPr>
            </w:pPr>
            <w:r w:rsidRPr="00632E3E">
              <w:rPr>
                <w:rFonts w:ascii="Times New Roman" w:eastAsia="맑은 고딕" w:hAnsi="Times New Roman"/>
                <w:i/>
                <w:sz w:val="20"/>
                <w:szCs w:val="20"/>
              </w:rPr>
              <w:t>AUC</w:t>
            </w:r>
            <w:r w:rsidRPr="00632E3E">
              <w:rPr>
                <w:rFonts w:ascii="Times New Roman" w:eastAsia="맑은 고딕" w:hAnsi="Times New Roman"/>
                <w:i/>
                <w:sz w:val="20"/>
                <w:szCs w:val="20"/>
                <w:vertAlign w:val="subscript"/>
              </w:rPr>
              <w:t>inf</w:t>
            </w:r>
          </w:p>
        </w:tc>
        <w:tc>
          <w:tcPr>
            <w:tcW w:w="4138" w:type="pct"/>
            <w:tcMar>
              <w:left w:w="113" w:type="dxa"/>
              <w:right w:w="113" w:type="dxa"/>
            </w:tcMar>
          </w:tcPr>
          <w:p w14:paraId="7CC7CE5C"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무한대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시간까지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외삽하여</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계산한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혈중</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농도</w:t>
            </w:r>
            <w:r w:rsidRPr="00632E3E">
              <w:rPr>
                <w:rFonts w:ascii="Times New Roman" w:eastAsia="맑은 고딕" w:hAnsi="Times New Roman"/>
                <w:sz w:val="20"/>
                <w:szCs w:val="20"/>
              </w:rPr>
              <w:t>-</w:t>
            </w:r>
            <w:r w:rsidRPr="00632E3E">
              <w:rPr>
                <w:rFonts w:ascii="Times New Roman" w:eastAsia="맑은 고딕" w:hAnsi="Times New Roman"/>
                <w:sz w:val="20"/>
                <w:szCs w:val="20"/>
              </w:rPr>
              <w:t>시간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곡선하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면적</w:t>
            </w:r>
          </w:p>
        </w:tc>
      </w:tr>
      <w:tr w:rsidR="00C23394" w:rsidRPr="00632E3E" w14:paraId="69EFB06A" w14:textId="77777777" w:rsidTr="00F53C4D">
        <w:trPr>
          <w:trHeight w:val="20"/>
        </w:trPr>
        <w:tc>
          <w:tcPr>
            <w:tcW w:w="862" w:type="pct"/>
            <w:shd w:val="pct12" w:color="auto" w:fill="auto"/>
          </w:tcPr>
          <w:p w14:paraId="1C0B6A88" w14:textId="43A1AA13" w:rsidR="00C23394" w:rsidRPr="00632E3E" w:rsidRDefault="00C23394" w:rsidP="00F53C4D">
            <w:pPr>
              <w:pStyle w:val="af7"/>
              <w:wordWrap w:val="0"/>
              <w:spacing w:after="40"/>
              <w:jc w:val="both"/>
              <w:rPr>
                <w:rFonts w:ascii="Times New Roman" w:eastAsia="맑은 고딕" w:hAnsi="Times New Roman"/>
                <w:i/>
                <w:sz w:val="20"/>
                <w:szCs w:val="20"/>
              </w:rPr>
            </w:pPr>
            <w:r w:rsidRPr="00632E3E">
              <w:rPr>
                <w:rFonts w:ascii="Times New Roman" w:eastAsia="맑은 고딕" w:hAnsi="Times New Roman"/>
                <w:i/>
                <w:sz w:val="20"/>
                <w:szCs w:val="20"/>
              </w:rPr>
              <w:t>AUC</w:t>
            </w:r>
            <w:r w:rsidR="00C33325" w:rsidRPr="00C33325">
              <w:rPr>
                <w:rFonts w:ascii="Times New Roman" w:eastAsia="맑은 고딕" w:hAnsi="Times New Roman" w:hint="eastAsia"/>
                <w:i/>
                <w:sz w:val="20"/>
                <w:szCs w:val="20"/>
                <w:vertAlign w:val="subscript"/>
              </w:rPr>
              <w:t>l</w:t>
            </w:r>
            <w:r w:rsidR="00C33325" w:rsidRPr="00C33325">
              <w:rPr>
                <w:rFonts w:ascii="Times New Roman" w:eastAsia="맑은 고딕" w:hAnsi="Times New Roman"/>
                <w:i/>
                <w:sz w:val="20"/>
                <w:szCs w:val="20"/>
                <w:vertAlign w:val="subscript"/>
              </w:rPr>
              <w:t>as</w:t>
            </w:r>
            <w:r w:rsidRPr="00632E3E">
              <w:rPr>
                <w:rFonts w:ascii="Times New Roman" w:eastAsia="맑은 고딕" w:hAnsi="Times New Roman"/>
                <w:i/>
                <w:sz w:val="20"/>
                <w:szCs w:val="20"/>
                <w:vertAlign w:val="subscript"/>
              </w:rPr>
              <w:t>t</w:t>
            </w:r>
          </w:p>
        </w:tc>
        <w:tc>
          <w:tcPr>
            <w:tcW w:w="4138" w:type="pct"/>
            <w:tcMar>
              <w:left w:w="113" w:type="dxa"/>
              <w:right w:w="113" w:type="dxa"/>
            </w:tcMar>
          </w:tcPr>
          <w:p w14:paraId="7D02A7E3"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투여</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시간부터</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마지막으로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농도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측정이</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가능한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시간까지의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혈중농도</w:t>
            </w:r>
            <w:r w:rsidRPr="00632E3E">
              <w:rPr>
                <w:rFonts w:ascii="Times New Roman" w:eastAsia="맑은 고딕" w:hAnsi="Times New Roman"/>
                <w:sz w:val="20"/>
                <w:szCs w:val="20"/>
              </w:rPr>
              <w:t>-</w:t>
            </w:r>
            <w:r w:rsidRPr="00632E3E">
              <w:rPr>
                <w:rFonts w:ascii="Times New Roman" w:eastAsia="맑은 고딕" w:hAnsi="Times New Roman"/>
                <w:sz w:val="20"/>
                <w:szCs w:val="20"/>
              </w:rPr>
              <w:t>시간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곡선하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면적</w:t>
            </w:r>
          </w:p>
        </w:tc>
      </w:tr>
      <w:tr w:rsidR="00C33325" w:rsidRPr="00632E3E" w14:paraId="403C46BD" w14:textId="77777777" w:rsidTr="00F53C4D">
        <w:trPr>
          <w:trHeight w:val="20"/>
        </w:trPr>
        <w:tc>
          <w:tcPr>
            <w:tcW w:w="862" w:type="pct"/>
            <w:shd w:val="pct12" w:color="auto" w:fill="auto"/>
          </w:tcPr>
          <w:p w14:paraId="73A644B7" w14:textId="225B36FB" w:rsidR="00C33325" w:rsidRPr="00632E3E" w:rsidRDefault="00C33325" w:rsidP="00F53C4D">
            <w:pPr>
              <w:pStyle w:val="af7"/>
              <w:wordWrap w:val="0"/>
              <w:spacing w:after="40"/>
              <w:jc w:val="both"/>
              <w:rPr>
                <w:rFonts w:ascii="Times New Roman" w:eastAsia="맑은 고딕" w:hAnsi="Times New Roman"/>
                <w:i/>
                <w:sz w:val="20"/>
                <w:szCs w:val="20"/>
              </w:rPr>
            </w:pPr>
            <w:r>
              <w:rPr>
                <w:rFonts w:ascii="Times New Roman" w:eastAsia="맑은 고딕" w:hAnsi="Times New Roman" w:hint="eastAsia"/>
                <w:i/>
                <w:sz w:val="20"/>
                <w:szCs w:val="20"/>
              </w:rPr>
              <w:t>AUC</w:t>
            </w:r>
            <w:r w:rsidRPr="00D07692">
              <w:rPr>
                <w:rFonts w:ascii="Times New Roman" w:eastAsia="맑은 고딕" w:hAnsi="Times New Roman" w:hint="eastAsia"/>
                <w:sz w:val="20"/>
                <w:szCs w:val="20"/>
                <w:vertAlign w:val="subscript"/>
              </w:rPr>
              <w:t>tau</w:t>
            </w:r>
          </w:p>
        </w:tc>
        <w:tc>
          <w:tcPr>
            <w:tcW w:w="4138" w:type="pct"/>
            <w:tcMar>
              <w:left w:w="113" w:type="dxa"/>
              <w:right w:w="113" w:type="dxa"/>
            </w:tcMar>
          </w:tcPr>
          <w:p w14:paraId="4CA710CC" w14:textId="650C7AA3" w:rsidR="00C33325" w:rsidRPr="00632E3E" w:rsidRDefault="00C33325" w:rsidP="00C33325">
            <w:pPr>
              <w:pStyle w:val="af7"/>
              <w:wordWrap w:val="0"/>
              <w:spacing w:after="40"/>
              <w:jc w:val="both"/>
              <w:rPr>
                <w:rFonts w:ascii="Times New Roman" w:eastAsia="맑은 고딕" w:hAnsi="Times New Roman"/>
                <w:sz w:val="20"/>
                <w:szCs w:val="20"/>
              </w:rPr>
            </w:pPr>
            <w:r>
              <w:rPr>
                <w:rFonts w:ascii="Times New Roman" w:eastAsia="맑은 고딕" w:hAnsi="Times New Roman" w:hint="eastAsia"/>
                <w:sz w:val="20"/>
                <w:szCs w:val="20"/>
              </w:rPr>
              <w:t xml:space="preserve">Area under the plasma drug concentration-time curve </w:t>
            </w:r>
            <w:r>
              <w:rPr>
                <w:rFonts w:ascii="Times New Roman" w:eastAsia="맑은 고딕" w:hAnsi="Times New Roman"/>
                <w:sz w:val="20"/>
                <w:szCs w:val="20"/>
              </w:rPr>
              <w:t xml:space="preserve">within a dosing interval(t), </w:t>
            </w:r>
            <w:r>
              <w:rPr>
                <w:rFonts w:ascii="Times New Roman" w:eastAsia="맑은 고딕" w:hAnsi="Times New Roman" w:hint="eastAsia"/>
                <w:sz w:val="20"/>
                <w:szCs w:val="20"/>
              </w:rPr>
              <w:t>투약</w:t>
            </w:r>
            <w:r>
              <w:rPr>
                <w:rFonts w:ascii="Times New Roman" w:eastAsia="맑은 고딕" w:hAnsi="Times New Roman" w:hint="eastAsia"/>
                <w:sz w:val="20"/>
                <w:szCs w:val="20"/>
              </w:rPr>
              <w:t xml:space="preserve"> </w:t>
            </w:r>
            <w:r>
              <w:rPr>
                <w:rFonts w:ascii="Times New Roman" w:eastAsia="맑은 고딕" w:hAnsi="Times New Roman" w:hint="eastAsia"/>
                <w:sz w:val="20"/>
                <w:szCs w:val="20"/>
              </w:rPr>
              <w:t>간격시간의</w:t>
            </w:r>
            <w:r>
              <w:rPr>
                <w:rFonts w:ascii="Times New Roman" w:eastAsia="맑은 고딕" w:hAnsi="Times New Roman" w:hint="eastAsia"/>
                <w:sz w:val="20"/>
                <w:szCs w:val="20"/>
              </w:rPr>
              <w:t xml:space="preserve"> </w:t>
            </w:r>
            <w:r>
              <w:rPr>
                <w:rFonts w:ascii="Times New Roman" w:eastAsia="맑은 고딕" w:hAnsi="Times New Roman" w:hint="eastAsia"/>
                <w:sz w:val="20"/>
                <w:szCs w:val="20"/>
              </w:rPr>
              <w:t>혈장</w:t>
            </w:r>
            <w:r>
              <w:rPr>
                <w:rFonts w:ascii="Times New Roman" w:eastAsia="맑은 고딕" w:hAnsi="Times New Roman" w:hint="eastAsia"/>
                <w:sz w:val="20"/>
                <w:szCs w:val="20"/>
              </w:rPr>
              <w:t xml:space="preserve"> </w:t>
            </w:r>
            <w:r>
              <w:rPr>
                <w:rFonts w:ascii="Times New Roman" w:eastAsia="맑은 고딕" w:hAnsi="Times New Roman" w:hint="eastAsia"/>
                <w:sz w:val="20"/>
                <w:szCs w:val="20"/>
              </w:rPr>
              <w:t>농도</w:t>
            </w:r>
            <w:r>
              <w:rPr>
                <w:rFonts w:ascii="Times New Roman" w:eastAsia="맑은 고딕" w:hAnsi="Times New Roman" w:hint="eastAsia"/>
                <w:sz w:val="20"/>
                <w:szCs w:val="20"/>
              </w:rPr>
              <w:t>-</w:t>
            </w:r>
            <w:r>
              <w:rPr>
                <w:rFonts w:ascii="Times New Roman" w:eastAsia="맑은 고딕" w:hAnsi="Times New Roman" w:hint="eastAsia"/>
                <w:sz w:val="20"/>
                <w:szCs w:val="20"/>
              </w:rPr>
              <w:t>시간</w:t>
            </w:r>
            <w:r>
              <w:rPr>
                <w:rFonts w:ascii="Times New Roman" w:eastAsia="맑은 고딕" w:hAnsi="Times New Roman" w:hint="eastAsia"/>
                <w:sz w:val="20"/>
                <w:szCs w:val="20"/>
              </w:rPr>
              <w:t xml:space="preserve"> </w:t>
            </w:r>
            <w:r>
              <w:rPr>
                <w:rFonts w:ascii="Times New Roman" w:eastAsia="맑은 고딕" w:hAnsi="Times New Roman" w:hint="eastAsia"/>
                <w:sz w:val="20"/>
                <w:szCs w:val="20"/>
              </w:rPr>
              <w:t>곡선하</w:t>
            </w:r>
            <w:r>
              <w:rPr>
                <w:rFonts w:ascii="Times New Roman" w:eastAsia="맑은 고딕" w:hAnsi="Times New Roman" w:hint="eastAsia"/>
                <w:sz w:val="20"/>
                <w:szCs w:val="20"/>
              </w:rPr>
              <w:t xml:space="preserve"> </w:t>
            </w:r>
            <w:r>
              <w:rPr>
                <w:rFonts w:ascii="Times New Roman" w:eastAsia="맑은 고딕" w:hAnsi="Times New Roman" w:hint="eastAsia"/>
                <w:sz w:val="20"/>
                <w:szCs w:val="20"/>
              </w:rPr>
              <w:t>면적</w:t>
            </w:r>
          </w:p>
        </w:tc>
      </w:tr>
      <w:tr w:rsidR="00C23394" w:rsidRPr="00632E3E" w14:paraId="064BCDDD" w14:textId="77777777" w:rsidTr="00F53C4D">
        <w:trPr>
          <w:trHeight w:val="20"/>
        </w:trPr>
        <w:tc>
          <w:tcPr>
            <w:tcW w:w="862" w:type="pct"/>
            <w:shd w:val="pct12" w:color="auto" w:fill="auto"/>
          </w:tcPr>
          <w:p w14:paraId="2B4FC394" w14:textId="77777777" w:rsidR="00C23394" w:rsidRPr="00632E3E" w:rsidRDefault="00C23394" w:rsidP="00F53C4D">
            <w:pPr>
              <w:pStyle w:val="af7"/>
              <w:wordWrap w:val="0"/>
              <w:spacing w:after="40"/>
              <w:jc w:val="both"/>
              <w:rPr>
                <w:rFonts w:ascii="Times New Roman" w:eastAsia="맑은 고딕" w:hAnsi="Times New Roman"/>
                <w:i/>
                <w:sz w:val="20"/>
                <w:szCs w:val="20"/>
              </w:rPr>
            </w:pPr>
            <w:r w:rsidRPr="00632E3E">
              <w:rPr>
                <w:rFonts w:ascii="Times New Roman" w:eastAsia="맑은 고딕" w:hAnsi="Times New Roman"/>
                <w:sz w:val="20"/>
                <w:szCs w:val="20"/>
              </w:rPr>
              <w:t>BP</w:t>
            </w:r>
          </w:p>
        </w:tc>
        <w:tc>
          <w:tcPr>
            <w:tcW w:w="4138" w:type="pct"/>
            <w:tcMar>
              <w:left w:w="113" w:type="dxa"/>
              <w:right w:w="113" w:type="dxa"/>
            </w:tcMar>
          </w:tcPr>
          <w:p w14:paraId="2E0EBBEA"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Blood Pressure, </w:t>
            </w:r>
            <w:r w:rsidRPr="00632E3E">
              <w:rPr>
                <w:rFonts w:ascii="Times New Roman" w:eastAsia="맑은 고딕" w:hAnsi="Times New Roman"/>
                <w:sz w:val="20"/>
                <w:szCs w:val="20"/>
              </w:rPr>
              <w:t>혈압</w:t>
            </w:r>
          </w:p>
        </w:tc>
      </w:tr>
      <w:tr w:rsidR="00C23394" w:rsidRPr="00632E3E" w14:paraId="6202E465" w14:textId="77777777" w:rsidTr="00F53C4D">
        <w:trPr>
          <w:trHeight w:val="20"/>
        </w:trPr>
        <w:tc>
          <w:tcPr>
            <w:tcW w:w="862" w:type="pct"/>
            <w:shd w:val="pct12" w:color="auto" w:fill="auto"/>
          </w:tcPr>
          <w:p w14:paraId="25254033"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BUN</w:t>
            </w:r>
          </w:p>
        </w:tc>
        <w:tc>
          <w:tcPr>
            <w:tcW w:w="4138" w:type="pct"/>
            <w:tcMar>
              <w:left w:w="113" w:type="dxa"/>
              <w:right w:w="113" w:type="dxa"/>
            </w:tcMar>
          </w:tcPr>
          <w:p w14:paraId="211C9EC0"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Blood Urea Nitrogen, </w:t>
            </w:r>
            <w:r w:rsidRPr="00632E3E">
              <w:rPr>
                <w:rFonts w:ascii="Times New Roman" w:eastAsia="맑은 고딕" w:hAnsi="Times New Roman"/>
                <w:sz w:val="20"/>
                <w:szCs w:val="20"/>
              </w:rPr>
              <w:t>혈중요소질소</w:t>
            </w:r>
          </w:p>
        </w:tc>
      </w:tr>
      <w:tr w:rsidR="00C23394" w:rsidRPr="00632E3E" w14:paraId="170085BA" w14:textId="77777777" w:rsidTr="00F53C4D">
        <w:trPr>
          <w:trHeight w:val="20"/>
        </w:trPr>
        <w:tc>
          <w:tcPr>
            <w:tcW w:w="862" w:type="pct"/>
            <w:shd w:val="pct12" w:color="auto" w:fill="auto"/>
          </w:tcPr>
          <w:p w14:paraId="2400DCD2"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Cl</w:t>
            </w:r>
          </w:p>
        </w:tc>
        <w:tc>
          <w:tcPr>
            <w:tcW w:w="4138" w:type="pct"/>
            <w:tcMar>
              <w:left w:w="113" w:type="dxa"/>
              <w:right w:w="113" w:type="dxa"/>
            </w:tcMar>
          </w:tcPr>
          <w:p w14:paraId="50242DDE"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Chloride, </w:t>
            </w:r>
            <w:r w:rsidRPr="00632E3E">
              <w:rPr>
                <w:rFonts w:ascii="Times New Roman" w:eastAsia="맑은 고딕" w:hAnsi="Times New Roman"/>
                <w:sz w:val="20"/>
                <w:szCs w:val="20"/>
              </w:rPr>
              <w:t>염소</w:t>
            </w:r>
          </w:p>
        </w:tc>
      </w:tr>
      <w:tr w:rsidR="00C33325" w:rsidRPr="00632E3E" w14:paraId="1B12E913" w14:textId="77777777" w:rsidTr="00F53C4D">
        <w:trPr>
          <w:trHeight w:val="20"/>
        </w:trPr>
        <w:tc>
          <w:tcPr>
            <w:tcW w:w="862" w:type="pct"/>
            <w:shd w:val="pct12" w:color="auto" w:fill="auto"/>
          </w:tcPr>
          <w:p w14:paraId="62E0060B" w14:textId="3FF2D8DE" w:rsidR="00C33325" w:rsidRPr="00632E3E" w:rsidRDefault="00C33325" w:rsidP="00F53C4D">
            <w:pPr>
              <w:pStyle w:val="af7"/>
              <w:wordWrap w:val="0"/>
              <w:spacing w:after="40"/>
              <w:jc w:val="both"/>
              <w:rPr>
                <w:rFonts w:ascii="Times New Roman" w:eastAsia="맑은 고딕" w:hAnsi="Times New Roman"/>
                <w:sz w:val="20"/>
                <w:szCs w:val="20"/>
              </w:rPr>
            </w:pPr>
            <w:r>
              <w:rPr>
                <w:rFonts w:ascii="Times New Roman" w:eastAsia="맑은 고딕" w:hAnsi="Times New Roman" w:hint="eastAsia"/>
                <w:sz w:val="20"/>
                <w:szCs w:val="20"/>
              </w:rPr>
              <w:t>CL/F</w:t>
            </w:r>
          </w:p>
        </w:tc>
        <w:tc>
          <w:tcPr>
            <w:tcW w:w="4138" w:type="pct"/>
            <w:tcMar>
              <w:left w:w="113" w:type="dxa"/>
              <w:right w:w="113" w:type="dxa"/>
            </w:tcMar>
          </w:tcPr>
          <w:p w14:paraId="4754CB95" w14:textId="0CFDA7BD" w:rsidR="00C33325" w:rsidRPr="00632E3E" w:rsidRDefault="00C33325" w:rsidP="00F53C4D">
            <w:pPr>
              <w:pStyle w:val="af7"/>
              <w:wordWrap w:val="0"/>
              <w:spacing w:after="40"/>
              <w:jc w:val="both"/>
              <w:rPr>
                <w:rFonts w:ascii="Times New Roman" w:eastAsia="맑은 고딕" w:hAnsi="Times New Roman"/>
                <w:sz w:val="20"/>
                <w:szCs w:val="20"/>
              </w:rPr>
            </w:pPr>
            <w:r>
              <w:rPr>
                <w:rFonts w:ascii="Times New Roman" w:eastAsia="맑은 고딕" w:hAnsi="Times New Roman" w:hint="eastAsia"/>
                <w:sz w:val="20"/>
                <w:szCs w:val="20"/>
              </w:rPr>
              <w:t>A</w:t>
            </w:r>
            <w:r>
              <w:rPr>
                <w:rFonts w:ascii="Times New Roman" w:eastAsia="맑은 고딕" w:hAnsi="Times New Roman"/>
                <w:sz w:val="20"/>
                <w:szCs w:val="20"/>
              </w:rPr>
              <w:t xml:space="preserve">pparent Clearance, </w:t>
            </w:r>
            <w:r>
              <w:rPr>
                <w:rFonts w:ascii="Times New Roman" w:eastAsia="맑은 고딕" w:hAnsi="Times New Roman" w:hint="eastAsia"/>
                <w:sz w:val="20"/>
                <w:szCs w:val="20"/>
              </w:rPr>
              <w:t>겉보기</w:t>
            </w:r>
            <w:r>
              <w:rPr>
                <w:rFonts w:ascii="Times New Roman" w:eastAsia="맑은 고딕" w:hAnsi="Times New Roman" w:hint="eastAsia"/>
                <w:sz w:val="20"/>
                <w:szCs w:val="20"/>
              </w:rPr>
              <w:t>(</w:t>
            </w:r>
            <w:r>
              <w:rPr>
                <w:rFonts w:ascii="Times New Roman" w:eastAsia="맑은 고딕" w:hAnsi="Times New Roman" w:hint="eastAsia"/>
                <w:sz w:val="20"/>
                <w:szCs w:val="20"/>
              </w:rPr>
              <w:t>경구</w:t>
            </w:r>
            <w:r>
              <w:rPr>
                <w:rFonts w:ascii="Times New Roman" w:eastAsia="맑은 고딕" w:hAnsi="Times New Roman" w:hint="eastAsia"/>
                <w:sz w:val="20"/>
                <w:szCs w:val="20"/>
              </w:rPr>
              <w:t>)</w:t>
            </w:r>
            <w:r>
              <w:rPr>
                <w:rFonts w:ascii="Times New Roman" w:eastAsia="맑은 고딕" w:hAnsi="Times New Roman"/>
                <w:sz w:val="20"/>
                <w:szCs w:val="20"/>
              </w:rPr>
              <w:t xml:space="preserve"> </w:t>
            </w:r>
            <w:r>
              <w:rPr>
                <w:rFonts w:ascii="Times New Roman" w:eastAsia="맑은 고딕" w:hAnsi="Times New Roman" w:hint="eastAsia"/>
                <w:sz w:val="20"/>
                <w:szCs w:val="20"/>
              </w:rPr>
              <w:t>청소율</w:t>
            </w:r>
          </w:p>
        </w:tc>
      </w:tr>
      <w:tr w:rsidR="00C23394" w:rsidRPr="00632E3E" w14:paraId="7133BF91" w14:textId="77777777" w:rsidTr="00F53C4D">
        <w:trPr>
          <w:trHeight w:val="20"/>
        </w:trPr>
        <w:tc>
          <w:tcPr>
            <w:tcW w:w="862" w:type="pct"/>
            <w:shd w:val="pct12" w:color="auto" w:fill="auto"/>
          </w:tcPr>
          <w:p w14:paraId="0A16EF84"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i/>
                <w:sz w:val="20"/>
                <w:szCs w:val="20"/>
              </w:rPr>
              <w:t>C</w:t>
            </w:r>
            <w:r w:rsidRPr="00632E3E">
              <w:rPr>
                <w:rFonts w:ascii="Times New Roman" w:eastAsia="맑은 고딕" w:hAnsi="Times New Roman"/>
                <w:i/>
                <w:sz w:val="20"/>
                <w:szCs w:val="20"/>
                <w:vertAlign w:val="subscript"/>
              </w:rPr>
              <w:t>max</w:t>
            </w:r>
          </w:p>
        </w:tc>
        <w:tc>
          <w:tcPr>
            <w:tcW w:w="4138" w:type="pct"/>
            <w:tcMar>
              <w:left w:w="113" w:type="dxa"/>
              <w:right w:w="113" w:type="dxa"/>
            </w:tcMar>
          </w:tcPr>
          <w:p w14:paraId="2CEF3E3F"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투여</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최고</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혈중</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농도</w:t>
            </w:r>
          </w:p>
        </w:tc>
      </w:tr>
      <w:tr w:rsidR="00C23394" w:rsidRPr="00632E3E" w14:paraId="554EC0AB" w14:textId="77777777" w:rsidTr="00F53C4D">
        <w:trPr>
          <w:trHeight w:val="20"/>
        </w:trPr>
        <w:tc>
          <w:tcPr>
            <w:tcW w:w="862" w:type="pct"/>
            <w:shd w:val="pct12" w:color="auto" w:fill="auto"/>
          </w:tcPr>
          <w:p w14:paraId="6948FEDB" w14:textId="77777777" w:rsidR="00C23394" w:rsidRPr="00632E3E" w:rsidRDefault="00C23394" w:rsidP="00F53C4D">
            <w:pPr>
              <w:pStyle w:val="af7"/>
              <w:wordWrap w:val="0"/>
              <w:spacing w:after="40"/>
              <w:jc w:val="both"/>
              <w:rPr>
                <w:rFonts w:ascii="Times New Roman" w:eastAsia="맑은 고딕" w:hAnsi="Times New Roman"/>
                <w:i/>
                <w:sz w:val="20"/>
                <w:szCs w:val="20"/>
              </w:rPr>
            </w:pPr>
            <w:r w:rsidRPr="00632E3E">
              <w:rPr>
                <w:rFonts w:ascii="Times New Roman" w:eastAsia="맑은 고딕" w:hAnsi="Times New Roman"/>
                <w:sz w:val="20"/>
                <w:szCs w:val="20"/>
              </w:rPr>
              <w:t>CRF</w:t>
            </w:r>
          </w:p>
        </w:tc>
        <w:tc>
          <w:tcPr>
            <w:tcW w:w="4138" w:type="pct"/>
            <w:tcMar>
              <w:left w:w="113" w:type="dxa"/>
              <w:right w:w="113" w:type="dxa"/>
            </w:tcMar>
          </w:tcPr>
          <w:p w14:paraId="30660807"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Case Report Form, </w:t>
            </w:r>
            <w:r w:rsidRPr="00632E3E">
              <w:rPr>
                <w:rFonts w:ascii="Times New Roman" w:eastAsia="맑은 고딕" w:hAnsi="Times New Roman"/>
                <w:sz w:val="20"/>
                <w:szCs w:val="20"/>
              </w:rPr>
              <w:t>증례기록서</w:t>
            </w:r>
          </w:p>
        </w:tc>
      </w:tr>
      <w:tr w:rsidR="00C23394" w:rsidRPr="00632E3E" w14:paraId="692C7E68" w14:textId="77777777" w:rsidTr="00F53C4D">
        <w:trPr>
          <w:trHeight w:val="20"/>
        </w:trPr>
        <w:tc>
          <w:tcPr>
            <w:tcW w:w="862" w:type="pct"/>
            <w:shd w:val="pct12" w:color="auto" w:fill="auto"/>
          </w:tcPr>
          <w:p w14:paraId="49424EF1"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CTCAE</w:t>
            </w:r>
          </w:p>
        </w:tc>
        <w:tc>
          <w:tcPr>
            <w:tcW w:w="4138" w:type="pct"/>
            <w:tcMar>
              <w:left w:w="113" w:type="dxa"/>
              <w:right w:w="113" w:type="dxa"/>
            </w:tcMar>
          </w:tcPr>
          <w:p w14:paraId="0FDB3FD5"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Common Terminology Criteria for Adverse Events</w:t>
            </w:r>
          </w:p>
        </w:tc>
      </w:tr>
      <w:tr w:rsidR="00C23394" w:rsidRPr="00632E3E" w14:paraId="5D4973A0" w14:textId="77777777" w:rsidTr="00F53C4D">
        <w:trPr>
          <w:trHeight w:val="20"/>
        </w:trPr>
        <w:tc>
          <w:tcPr>
            <w:tcW w:w="862" w:type="pct"/>
            <w:shd w:val="pct12" w:color="auto" w:fill="auto"/>
          </w:tcPr>
          <w:p w14:paraId="6AFA462D"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CV</w:t>
            </w:r>
          </w:p>
        </w:tc>
        <w:tc>
          <w:tcPr>
            <w:tcW w:w="4138" w:type="pct"/>
            <w:tcMar>
              <w:left w:w="113" w:type="dxa"/>
              <w:right w:w="113" w:type="dxa"/>
            </w:tcMar>
          </w:tcPr>
          <w:p w14:paraId="1E6329DB"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Coefficient of Variation, </w:t>
            </w:r>
            <w:r w:rsidRPr="00632E3E">
              <w:rPr>
                <w:rFonts w:ascii="Times New Roman" w:eastAsia="맑은 고딕" w:hAnsi="Times New Roman"/>
                <w:sz w:val="20"/>
                <w:szCs w:val="20"/>
              </w:rPr>
              <w:t>변이계수</w:t>
            </w:r>
          </w:p>
        </w:tc>
      </w:tr>
      <w:tr w:rsidR="00C23394" w:rsidRPr="00632E3E" w14:paraId="7B066FBA" w14:textId="77777777" w:rsidTr="00F53C4D">
        <w:trPr>
          <w:trHeight w:val="20"/>
        </w:trPr>
        <w:tc>
          <w:tcPr>
            <w:tcW w:w="862" w:type="pct"/>
            <w:shd w:val="pct12" w:color="auto" w:fill="auto"/>
          </w:tcPr>
          <w:p w14:paraId="65E59C63"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GCP</w:t>
            </w:r>
          </w:p>
        </w:tc>
        <w:tc>
          <w:tcPr>
            <w:tcW w:w="4138" w:type="pct"/>
            <w:tcMar>
              <w:left w:w="113" w:type="dxa"/>
              <w:right w:w="113" w:type="dxa"/>
            </w:tcMar>
          </w:tcPr>
          <w:p w14:paraId="34AD64F2"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Good Clinical Practice, </w:t>
            </w:r>
            <w:r w:rsidRPr="00632E3E">
              <w:rPr>
                <w:rFonts w:ascii="Times New Roman" w:eastAsia="맑은 고딕" w:hAnsi="Times New Roman"/>
                <w:sz w:val="20"/>
                <w:szCs w:val="20"/>
              </w:rPr>
              <w:t>임상시험관리기준</w:t>
            </w:r>
          </w:p>
        </w:tc>
      </w:tr>
      <w:tr w:rsidR="00C23394" w:rsidRPr="00632E3E" w14:paraId="3B35A6C4" w14:textId="77777777" w:rsidTr="00F53C4D">
        <w:trPr>
          <w:trHeight w:val="20"/>
        </w:trPr>
        <w:tc>
          <w:tcPr>
            <w:tcW w:w="862" w:type="pct"/>
            <w:shd w:val="pct12" w:color="auto" w:fill="auto"/>
          </w:tcPr>
          <w:p w14:paraId="40F92E47"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γ-GT</w:t>
            </w:r>
          </w:p>
        </w:tc>
        <w:tc>
          <w:tcPr>
            <w:tcW w:w="4138" w:type="pct"/>
            <w:tcMar>
              <w:left w:w="113" w:type="dxa"/>
              <w:right w:w="113" w:type="dxa"/>
            </w:tcMar>
          </w:tcPr>
          <w:p w14:paraId="32712F70"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gamma-Glutamyl Transpeptidase, </w:t>
            </w:r>
            <w:r w:rsidRPr="00632E3E">
              <w:rPr>
                <w:rFonts w:ascii="Times New Roman" w:eastAsia="맑은 고딕" w:hAnsi="Times New Roman"/>
                <w:sz w:val="20"/>
                <w:szCs w:val="20"/>
              </w:rPr>
              <w:t>감마</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글루타밀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전이효소</w:t>
            </w:r>
          </w:p>
        </w:tc>
      </w:tr>
      <w:tr w:rsidR="00C23394" w:rsidRPr="00632E3E" w14:paraId="5C96874A" w14:textId="77777777" w:rsidTr="00F53C4D">
        <w:trPr>
          <w:trHeight w:val="20"/>
        </w:trPr>
        <w:tc>
          <w:tcPr>
            <w:tcW w:w="862" w:type="pct"/>
            <w:shd w:val="pct12" w:color="auto" w:fill="auto"/>
          </w:tcPr>
          <w:p w14:paraId="144B8732" w14:textId="77777777" w:rsidR="00C23394" w:rsidRPr="00632E3E" w:rsidDel="00A25470"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HBsAg</w:t>
            </w:r>
          </w:p>
        </w:tc>
        <w:tc>
          <w:tcPr>
            <w:tcW w:w="4138" w:type="pct"/>
            <w:tcMar>
              <w:left w:w="113" w:type="dxa"/>
              <w:right w:w="113" w:type="dxa"/>
            </w:tcMar>
          </w:tcPr>
          <w:p w14:paraId="308E4269"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Hepatitis B Virus surface Antigen, B</w:t>
            </w:r>
            <w:r w:rsidRPr="00632E3E">
              <w:rPr>
                <w:rFonts w:ascii="Times New Roman" w:eastAsia="맑은 고딕" w:hAnsi="Times New Roman"/>
                <w:sz w:val="20"/>
                <w:szCs w:val="20"/>
              </w:rPr>
              <w:t>형</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간염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바이러스</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표면항원</w:t>
            </w:r>
          </w:p>
        </w:tc>
      </w:tr>
      <w:tr w:rsidR="00C23394" w:rsidRPr="00632E3E" w14:paraId="43BA9400" w14:textId="77777777" w:rsidTr="00F53C4D">
        <w:trPr>
          <w:trHeight w:val="20"/>
        </w:trPr>
        <w:tc>
          <w:tcPr>
            <w:tcW w:w="862" w:type="pct"/>
            <w:shd w:val="pct12" w:color="auto" w:fill="auto"/>
          </w:tcPr>
          <w:p w14:paraId="15D11739" w14:textId="77777777" w:rsidR="00C23394" w:rsidRPr="00632E3E" w:rsidDel="00A25470"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HIV Ag/Ab</w:t>
            </w:r>
          </w:p>
        </w:tc>
        <w:tc>
          <w:tcPr>
            <w:tcW w:w="4138" w:type="pct"/>
            <w:tcMar>
              <w:left w:w="113" w:type="dxa"/>
              <w:right w:w="113" w:type="dxa"/>
            </w:tcMar>
          </w:tcPr>
          <w:p w14:paraId="1174AA6B" w14:textId="77777777" w:rsidR="00C23394" w:rsidRPr="00632E3E" w:rsidDel="00A25470"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Human Immunodeficiency Virus Antigen/Antibody, </w:t>
            </w:r>
            <w:r w:rsidRPr="00632E3E">
              <w:rPr>
                <w:rFonts w:ascii="Times New Roman" w:eastAsia="맑은 고딕" w:hAnsi="Times New Roman"/>
                <w:sz w:val="20"/>
                <w:szCs w:val="20"/>
              </w:rPr>
              <w:t>인체면역결핍바이러스</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항원</w:t>
            </w:r>
            <w:r w:rsidRPr="00632E3E">
              <w:rPr>
                <w:rFonts w:ascii="Times New Roman" w:eastAsia="맑은 고딕" w:hAnsi="Times New Roman"/>
                <w:sz w:val="20"/>
                <w:szCs w:val="20"/>
              </w:rPr>
              <w:t>/</w:t>
            </w:r>
            <w:r w:rsidRPr="00632E3E">
              <w:rPr>
                <w:rFonts w:ascii="Times New Roman" w:eastAsia="맑은 고딕" w:hAnsi="Times New Roman"/>
                <w:sz w:val="20"/>
                <w:szCs w:val="20"/>
              </w:rPr>
              <w:t>항체</w:t>
            </w:r>
          </w:p>
        </w:tc>
      </w:tr>
      <w:tr w:rsidR="00C23394" w:rsidRPr="00632E3E" w14:paraId="6408C5F0" w14:textId="77777777" w:rsidTr="00F53C4D">
        <w:trPr>
          <w:trHeight w:val="20"/>
        </w:trPr>
        <w:tc>
          <w:tcPr>
            <w:tcW w:w="862" w:type="pct"/>
            <w:shd w:val="pct12" w:color="auto" w:fill="auto"/>
          </w:tcPr>
          <w:p w14:paraId="67CCA8A0"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HR</w:t>
            </w:r>
          </w:p>
        </w:tc>
        <w:tc>
          <w:tcPr>
            <w:tcW w:w="4138" w:type="pct"/>
            <w:tcMar>
              <w:left w:w="113" w:type="dxa"/>
              <w:right w:w="113" w:type="dxa"/>
            </w:tcMar>
          </w:tcPr>
          <w:p w14:paraId="316E0028"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Heart Rate, </w:t>
            </w:r>
            <w:r w:rsidRPr="00632E3E">
              <w:rPr>
                <w:rFonts w:ascii="Times New Roman" w:eastAsia="맑은 고딕" w:hAnsi="Times New Roman"/>
                <w:sz w:val="20"/>
                <w:szCs w:val="20"/>
              </w:rPr>
              <w:t>심박수</w:t>
            </w:r>
          </w:p>
        </w:tc>
      </w:tr>
      <w:tr w:rsidR="00C23394" w:rsidRPr="00632E3E" w14:paraId="525B9B93" w14:textId="77777777" w:rsidTr="00F53C4D">
        <w:trPr>
          <w:trHeight w:val="20"/>
        </w:trPr>
        <w:tc>
          <w:tcPr>
            <w:tcW w:w="862" w:type="pct"/>
            <w:shd w:val="pct12" w:color="auto" w:fill="auto"/>
          </w:tcPr>
          <w:p w14:paraId="3F9E6600"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ICH</w:t>
            </w:r>
          </w:p>
        </w:tc>
        <w:tc>
          <w:tcPr>
            <w:tcW w:w="4138" w:type="pct"/>
            <w:tcMar>
              <w:left w:w="113" w:type="dxa"/>
              <w:right w:w="113" w:type="dxa"/>
            </w:tcMar>
          </w:tcPr>
          <w:p w14:paraId="3ABBD15C"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International Council on Harmonisation of Technical Requirements for Registration of Pharmaceuticals for Human Use, </w:t>
            </w:r>
            <w:r w:rsidRPr="00632E3E">
              <w:rPr>
                <w:rFonts w:ascii="Times New Roman" w:eastAsia="맑은 고딕" w:hAnsi="Times New Roman"/>
                <w:sz w:val="20"/>
                <w:szCs w:val="20"/>
              </w:rPr>
              <w:t>국제의약품규제조화위원회</w:t>
            </w:r>
          </w:p>
        </w:tc>
      </w:tr>
      <w:tr w:rsidR="00C23394" w:rsidRPr="00632E3E" w14:paraId="0C0CA5DB" w14:textId="77777777" w:rsidTr="00F53C4D">
        <w:trPr>
          <w:trHeight w:val="20"/>
        </w:trPr>
        <w:tc>
          <w:tcPr>
            <w:tcW w:w="862" w:type="pct"/>
            <w:shd w:val="pct12" w:color="auto" w:fill="auto"/>
          </w:tcPr>
          <w:p w14:paraId="0EDF131E"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IP</w:t>
            </w:r>
          </w:p>
        </w:tc>
        <w:tc>
          <w:tcPr>
            <w:tcW w:w="4138" w:type="pct"/>
            <w:tcMar>
              <w:left w:w="113" w:type="dxa"/>
              <w:right w:w="113" w:type="dxa"/>
            </w:tcMar>
          </w:tcPr>
          <w:p w14:paraId="1EED2E0F"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Investigational product, </w:t>
            </w:r>
            <w:r w:rsidRPr="00632E3E">
              <w:rPr>
                <w:rFonts w:ascii="Times New Roman" w:eastAsia="맑은 고딕" w:hAnsi="Times New Roman"/>
                <w:sz w:val="20"/>
                <w:szCs w:val="20"/>
              </w:rPr>
              <w:t>임상시험용의약품</w:t>
            </w:r>
          </w:p>
        </w:tc>
      </w:tr>
      <w:tr w:rsidR="00C23394" w:rsidRPr="00632E3E" w14:paraId="4683D7EA" w14:textId="77777777" w:rsidTr="00F53C4D">
        <w:trPr>
          <w:trHeight w:val="20"/>
        </w:trPr>
        <w:tc>
          <w:tcPr>
            <w:tcW w:w="862" w:type="pct"/>
            <w:shd w:val="pct12" w:color="auto" w:fill="auto"/>
          </w:tcPr>
          <w:p w14:paraId="5C438312"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IRB</w:t>
            </w:r>
          </w:p>
        </w:tc>
        <w:tc>
          <w:tcPr>
            <w:tcW w:w="4138" w:type="pct"/>
            <w:tcMar>
              <w:left w:w="113" w:type="dxa"/>
              <w:right w:w="113" w:type="dxa"/>
            </w:tcMar>
          </w:tcPr>
          <w:p w14:paraId="25083271"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Institutional Review Board, </w:t>
            </w:r>
            <w:r w:rsidRPr="00632E3E">
              <w:rPr>
                <w:rFonts w:ascii="Times New Roman" w:eastAsia="맑은 고딕" w:hAnsi="Times New Roman"/>
                <w:sz w:val="20"/>
                <w:szCs w:val="20"/>
              </w:rPr>
              <w:t>임상시험심사위원회</w:t>
            </w:r>
          </w:p>
        </w:tc>
      </w:tr>
      <w:tr w:rsidR="00C23394" w:rsidRPr="00632E3E" w14:paraId="0B1E5110" w14:textId="77777777" w:rsidTr="00F53C4D">
        <w:trPr>
          <w:trHeight w:val="20"/>
        </w:trPr>
        <w:tc>
          <w:tcPr>
            <w:tcW w:w="862" w:type="pct"/>
            <w:shd w:val="pct12" w:color="auto" w:fill="auto"/>
          </w:tcPr>
          <w:p w14:paraId="4AFF150F"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K</w:t>
            </w:r>
          </w:p>
        </w:tc>
        <w:tc>
          <w:tcPr>
            <w:tcW w:w="4138" w:type="pct"/>
            <w:tcMar>
              <w:left w:w="113" w:type="dxa"/>
              <w:right w:w="113" w:type="dxa"/>
            </w:tcMar>
          </w:tcPr>
          <w:p w14:paraId="36D7AD40"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Potassium, </w:t>
            </w:r>
            <w:r w:rsidRPr="00632E3E">
              <w:rPr>
                <w:rFonts w:ascii="Times New Roman" w:eastAsia="맑은 고딕" w:hAnsi="Times New Roman"/>
                <w:sz w:val="20"/>
                <w:szCs w:val="20"/>
              </w:rPr>
              <w:t>칼륨</w:t>
            </w:r>
          </w:p>
        </w:tc>
      </w:tr>
      <w:tr w:rsidR="00C23394" w:rsidRPr="00632E3E" w14:paraId="0F54C8E9" w14:textId="77777777" w:rsidTr="00F53C4D">
        <w:trPr>
          <w:trHeight w:val="20"/>
        </w:trPr>
        <w:tc>
          <w:tcPr>
            <w:tcW w:w="862" w:type="pct"/>
            <w:shd w:val="pct12" w:color="auto" w:fill="auto"/>
          </w:tcPr>
          <w:p w14:paraId="25187A01"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KGCP</w:t>
            </w:r>
          </w:p>
        </w:tc>
        <w:tc>
          <w:tcPr>
            <w:tcW w:w="4138" w:type="pct"/>
            <w:tcMar>
              <w:left w:w="113" w:type="dxa"/>
              <w:right w:w="113" w:type="dxa"/>
            </w:tcMar>
          </w:tcPr>
          <w:p w14:paraId="370D2BC4"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Korea Good Clinical Practice, </w:t>
            </w:r>
            <w:r w:rsidRPr="00632E3E">
              <w:rPr>
                <w:rFonts w:ascii="Times New Roman" w:eastAsia="맑은 고딕" w:hAnsi="Times New Roman"/>
                <w:sz w:val="20"/>
                <w:szCs w:val="20"/>
              </w:rPr>
              <w:t>국내</w:t>
            </w:r>
            <w:r w:rsidR="00D1634A" w:rsidRPr="00632E3E">
              <w:rPr>
                <w:rFonts w:ascii="Times New Roman" w:eastAsia="맑은 고딕" w:hAnsi="Times New Roman"/>
                <w:sz w:val="20"/>
                <w:szCs w:val="20"/>
              </w:rPr>
              <w:t xml:space="preserve"> </w:t>
            </w:r>
            <w:r w:rsidR="00D1634A" w:rsidRPr="00632E3E">
              <w:rPr>
                <w:rFonts w:ascii="Times New Roman" w:eastAsia="맑은 고딕" w:hAnsi="Times New Roman"/>
                <w:sz w:val="20"/>
                <w:szCs w:val="20"/>
              </w:rPr>
              <w:t>의약품</w:t>
            </w:r>
            <w:r w:rsidRPr="00632E3E">
              <w:rPr>
                <w:rFonts w:ascii="Times New Roman" w:eastAsia="맑은 고딕" w:hAnsi="Times New Roman"/>
                <w:sz w:val="20"/>
                <w:szCs w:val="20"/>
              </w:rPr>
              <w:t>임상시험관리기준</w:t>
            </w:r>
          </w:p>
        </w:tc>
      </w:tr>
      <w:tr w:rsidR="00C23394" w:rsidRPr="00632E3E" w14:paraId="6677C2DB" w14:textId="77777777" w:rsidTr="00F53C4D">
        <w:trPr>
          <w:trHeight w:val="20"/>
        </w:trPr>
        <w:tc>
          <w:tcPr>
            <w:tcW w:w="862" w:type="pct"/>
            <w:shd w:val="pct12" w:color="auto" w:fill="auto"/>
          </w:tcPr>
          <w:p w14:paraId="42AC49CB"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LDH</w:t>
            </w:r>
          </w:p>
        </w:tc>
        <w:tc>
          <w:tcPr>
            <w:tcW w:w="4138" w:type="pct"/>
            <w:tcMar>
              <w:left w:w="113" w:type="dxa"/>
              <w:right w:w="113" w:type="dxa"/>
            </w:tcMar>
          </w:tcPr>
          <w:p w14:paraId="6697BE98"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Lactate Dehydrogenase, </w:t>
            </w:r>
            <w:r w:rsidRPr="00632E3E">
              <w:rPr>
                <w:rFonts w:ascii="Times New Roman" w:eastAsia="맑은 고딕" w:hAnsi="Times New Roman"/>
                <w:sz w:val="20"/>
                <w:szCs w:val="20"/>
              </w:rPr>
              <w:t>젖산</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탈수소효소</w:t>
            </w:r>
          </w:p>
        </w:tc>
      </w:tr>
      <w:tr w:rsidR="00C23394" w:rsidRPr="00632E3E" w14:paraId="7DFC721E" w14:textId="77777777" w:rsidTr="00F53C4D">
        <w:trPr>
          <w:trHeight w:val="20"/>
        </w:trPr>
        <w:tc>
          <w:tcPr>
            <w:tcW w:w="862" w:type="pct"/>
            <w:shd w:val="pct12" w:color="auto" w:fill="auto"/>
          </w:tcPr>
          <w:p w14:paraId="1B7B2C25"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LLOQ</w:t>
            </w:r>
          </w:p>
        </w:tc>
        <w:tc>
          <w:tcPr>
            <w:tcW w:w="4138" w:type="pct"/>
            <w:tcMar>
              <w:left w:w="113" w:type="dxa"/>
              <w:right w:w="113" w:type="dxa"/>
            </w:tcMar>
          </w:tcPr>
          <w:p w14:paraId="5F594016"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Lower Limit of Quantification, </w:t>
            </w:r>
            <w:r w:rsidRPr="00632E3E">
              <w:rPr>
                <w:rFonts w:ascii="Times New Roman" w:eastAsia="맑은 고딕" w:hAnsi="Times New Roman"/>
                <w:sz w:val="20"/>
                <w:szCs w:val="20"/>
              </w:rPr>
              <w:t>최소정량한계</w:t>
            </w:r>
          </w:p>
        </w:tc>
      </w:tr>
      <w:tr w:rsidR="00C23394" w:rsidRPr="00632E3E" w14:paraId="166BE91F" w14:textId="77777777" w:rsidTr="00F53C4D">
        <w:trPr>
          <w:trHeight w:val="20"/>
        </w:trPr>
        <w:tc>
          <w:tcPr>
            <w:tcW w:w="862" w:type="pct"/>
            <w:shd w:val="pct12" w:color="auto" w:fill="auto"/>
          </w:tcPr>
          <w:p w14:paraId="4112F0E4"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lastRenderedPageBreak/>
              <w:t>MCH</w:t>
            </w:r>
          </w:p>
        </w:tc>
        <w:tc>
          <w:tcPr>
            <w:tcW w:w="4138" w:type="pct"/>
            <w:tcMar>
              <w:left w:w="113" w:type="dxa"/>
              <w:right w:w="113" w:type="dxa"/>
            </w:tcMar>
          </w:tcPr>
          <w:p w14:paraId="0EB02443"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Mean Cell Hemoglobin, </w:t>
            </w:r>
            <w:r w:rsidRPr="00632E3E">
              <w:rPr>
                <w:rFonts w:ascii="Times New Roman" w:eastAsia="맑은 고딕" w:hAnsi="Times New Roman"/>
                <w:sz w:val="20"/>
                <w:szCs w:val="20"/>
              </w:rPr>
              <w:t>평균적혈구혈색소량</w:t>
            </w:r>
          </w:p>
        </w:tc>
      </w:tr>
      <w:tr w:rsidR="00C23394" w:rsidRPr="00632E3E" w14:paraId="3F2C0BBE" w14:textId="77777777" w:rsidTr="00F53C4D">
        <w:trPr>
          <w:trHeight w:val="20"/>
        </w:trPr>
        <w:tc>
          <w:tcPr>
            <w:tcW w:w="862" w:type="pct"/>
            <w:shd w:val="pct12" w:color="auto" w:fill="auto"/>
          </w:tcPr>
          <w:p w14:paraId="44DB0861"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MCHC</w:t>
            </w:r>
          </w:p>
        </w:tc>
        <w:tc>
          <w:tcPr>
            <w:tcW w:w="4138" w:type="pct"/>
            <w:tcMar>
              <w:left w:w="113" w:type="dxa"/>
              <w:right w:w="113" w:type="dxa"/>
            </w:tcMar>
          </w:tcPr>
          <w:p w14:paraId="21DD3AF8"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Mean Cell Hemoglobin Concentration, </w:t>
            </w:r>
            <w:r w:rsidRPr="00632E3E">
              <w:rPr>
                <w:rFonts w:ascii="Times New Roman" w:eastAsia="맑은 고딕" w:hAnsi="Times New Roman"/>
                <w:sz w:val="20"/>
                <w:szCs w:val="20"/>
              </w:rPr>
              <w:t>평균적혈구혈색소농도</w:t>
            </w:r>
          </w:p>
        </w:tc>
      </w:tr>
      <w:tr w:rsidR="00C23394" w:rsidRPr="00632E3E" w14:paraId="0A9EC5B2" w14:textId="77777777" w:rsidTr="00F53C4D">
        <w:trPr>
          <w:trHeight w:val="20"/>
        </w:trPr>
        <w:tc>
          <w:tcPr>
            <w:tcW w:w="862" w:type="pct"/>
            <w:shd w:val="pct12" w:color="auto" w:fill="auto"/>
          </w:tcPr>
          <w:p w14:paraId="17CB5516"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MCV</w:t>
            </w:r>
          </w:p>
        </w:tc>
        <w:tc>
          <w:tcPr>
            <w:tcW w:w="4138" w:type="pct"/>
            <w:tcMar>
              <w:left w:w="113" w:type="dxa"/>
              <w:right w:w="113" w:type="dxa"/>
            </w:tcMar>
          </w:tcPr>
          <w:p w14:paraId="6E8BF765"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Mean Cell Volume, </w:t>
            </w:r>
            <w:r w:rsidRPr="00632E3E">
              <w:rPr>
                <w:rFonts w:ascii="Times New Roman" w:eastAsia="맑은 고딕" w:hAnsi="Times New Roman"/>
                <w:sz w:val="20"/>
                <w:szCs w:val="20"/>
              </w:rPr>
              <w:t>평균적혈구용적</w:t>
            </w:r>
          </w:p>
        </w:tc>
      </w:tr>
      <w:tr w:rsidR="00C23394" w:rsidRPr="00632E3E" w14:paraId="1F184795" w14:textId="77777777" w:rsidTr="00F53C4D">
        <w:trPr>
          <w:trHeight w:val="20"/>
        </w:trPr>
        <w:tc>
          <w:tcPr>
            <w:tcW w:w="862" w:type="pct"/>
            <w:shd w:val="pct12" w:color="auto" w:fill="auto"/>
          </w:tcPr>
          <w:p w14:paraId="0812F5A4"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Na</w:t>
            </w:r>
          </w:p>
        </w:tc>
        <w:tc>
          <w:tcPr>
            <w:tcW w:w="4138" w:type="pct"/>
            <w:tcMar>
              <w:left w:w="113" w:type="dxa"/>
              <w:right w:w="113" w:type="dxa"/>
            </w:tcMar>
          </w:tcPr>
          <w:p w14:paraId="5A663BFD"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Sodium, </w:t>
            </w:r>
            <w:r w:rsidRPr="00632E3E">
              <w:rPr>
                <w:rFonts w:ascii="Times New Roman" w:eastAsia="맑은 고딕" w:hAnsi="Times New Roman"/>
                <w:sz w:val="20"/>
                <w:szCs w:val="20"/>
              </w:rPr>
              <w:t>나트륨</w:t>
            </w:r>
          </w:p>
        </w:tc>
      </w:tr>
      <w:tr w:rsidR="00C23394" w:rsidRPr="00632E3E" w14:paraId="426B51B8" w14:textId="77777777" w:rsidTr="00F53C4D">
        <w:trPr>
          <w:trHeight w:val="20"/>
        </w:trPr>
        <w:tc>
          <w:tcPr>
            <w:tcW w:w="862" w:type="pct"/>
            <w:shd w:val="pct12" w:color="auto" w:fill="auto"/>
          </w:tcPr>
          <w:p w14:paraId="017EDD79"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PR</w:t>
            </w:r>
          </w:p>
        </w:tc>
        <w:tc>
          <w:tcPr>
            <w:tcW w:w="4138" w:type="pct"/>
            <w:tcMar>
              <w:left w:w="113" w:type="dxa"/>
              <w:right w:w="113" w:type="dxa"/>
            </w:tcMar>
          </w:tcPr>
          <w:p w14:paraId="7B03233A"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Pulse Rate, </w:t>
            </w:r>
            <w:r w:rsidRPr="00632E3E">
              <w:rPr>
                <w:rFonts w:ascii="Times New Roman" w:eastAsia="맑은 고딕" w:hAnsi="Times New Roman"/>
                <w:sz w:val="20"/>
                <w:szCs w:val="20"/>
              </w:rPr>
              <w:t>맥박수</w:t>
            </w:r>
          </w:p>
        </w:tc>
      </w:tr>
      <w:tr w:rsidR="00C23394" w:rsidRPr="00632E3E" w14:paraId="3B105B19" w14:textId="77777777" w:rsidTr="00F53C4D">
        <w:trPr>
          <w:trHeight w:val="20"/>
        </w:trPr>
        <w:tc>
          <w:tcPr>
            <w:tcW w:w="862" w:type="pct"/>
            <w:shd w:val="pct12" w:color="auto" w:fill="auto"/>
          </w:tcPr>
          <w:p w14:paraId="2A2AE992"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QT</w:t>
            </w:r>
          </w:p>
        </w:tc>
        <w:tc>
          <w:tcPr>
            <w:tcW w:w="4138" w:type="pct"/>
            <w:tcMar>
              <w:left w:w="113" w:type="dxa"/>
              <w:right w:w="113" w:type="dxa"/>
            </w:tcMar>
          </w:tcPr>
          <w:p w14:paraId="4B4F44D4"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12-lead </w:t>
            </w:r>
            <w:r w:rsidRPr="00632E3E">
              <w:rPr>
                <w:rFonts w:ascii="Times New Roman" w:eastAsia="맑은 고딕" w:hAnsi="Times New Roman"/>
                <w:sz w:val="20"/>
                <w:szCs w:val="20"/>
              </w:rPr>
              <w:t>심전도상</w:t>
            </w:r>
            <w:r w:rsidRPr="00632E3E">
              <w:rPr>
                <w:rFonts w:ascii="Times New Roman" w:eastAsia="맑은 고딕" w:hAnsi="Times New Roman"/>
                <w:sz w:val="20"/>
                <w:szCs w:val="20"/>
              </w:rPr>
              <w:t xml:space="preserve"> depolarization </w:t>
            </w:r>
            <w:r w:rsidRPr="00632E3E">
              <w:rPr>
                <w:rFonts w:ascii="Times New Roman" w:eastAsia="맑은 고딕" w:hAnsi="Times New Roman"/>
                <w:sz w:val="20"/>
                <w:szCs w:val="20"/>
              </w:rPr>
              <w:t>시작부터</w:t>
            </w:r>
            <w:r w:rsidRPr="00632E3E">
              <w:rPr>
                <w:rFonts w:ascii="Times New Roman" w:eastAsia="맑은 고딕" w:hAnsi="Times New Roman"/>
                <w:sz w:val="20"/>
                <w:szCs w:val="20"/>
              </w:rPr>
              <w:t xml:space="preserve"> repolarization </w:t>
            </w:r>
            <w:r w:rsidRPr="00632E3E">
              <w:rPr>
                <w:rFonts w:ascii="Times New Roman" w:eastAsia="맑은 고딕" w:hAnsi="Times New Roman"/>
                <w:sz w:val="20"/>
                <w:szCs w:val="20"/>
              </w:rPr>
              <w:t>종료되는</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시간</w:t>
            </w:r>
          </w:p>
        </w:tc>
      </w:tr>
      <w:tr w:rsidR="00C23394" w:rsidRPr="00632E3E" w14:paraId="37856842" w14:textId="77777777" w:rsidTr="00F53C4D">
        <w:trPr>
          <w:trHeight w:val="20"/>
        </w:trPr>
        <w:tc>
          <w:tcPr>
            <w:tcW w:w="862" w:type="pct"/>
            <w:shd w:val="pct12" w:color="auto" w:fill="auto"/>
          </w:tcPr>
          <w:p w14:paraId="7D839F00"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QTc</w:t>
            </w:r>
          </w:p>
        </w:tc>
        <w:tc>
          <w:tcPr>
            <w:tcW w:w="4138" w:type="pct"/>
            <w:tcMar>
              <w:left w:w="113" w:type="dxa"/>
              <w:right w:w="113" w:type="dxa"/>
            </w:tcMar>
          </w:tcPr>
          <w:p w14:paraId="3D77C9CC"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QT</w:t>
            </w:r>
            <w:r w:rsidRPr="00632E3E">
              <w:rPr>
                <w:rFonts w:ascii="Times New Roman" w:eastAsia="맑은 고딕" w:hAnsi="Times New Roman"/>
                <w:sz w:val="20"/>
                <w:szCs w:val="20"/>
              </w:rPr>
              <w:t>를</w:t>
            </w:r>
            <w:r w:rsidRPr="00632E3E">
              <w:rPr>
                <w:rFonts w:ascii="Times New Roman" w:eastAsia="맑은 고딕" w:hAnsi="Times New Roman"/>
                <w:sz w:val="20"/>
                <w:szCs w:val="20"/>
              </w:rPr>
              <w:t xml:space="preserve"> RR</w:t>
            </w:r>
            <w:r w:rsidRPr="00632E3E">
              <w:rPr>
                <w:rFonts w:ascii="Times New Roman" w:eastAsia="맑은 고딕" w:hAnsi="Times New Roman"/>
                <w:sz w:val="20"/>
                <w:szCs w:val="20"/>
              </w:rPr>
              <w:t>에</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보정한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값</w:t>
            </w:r>
            <w:r w:rsidRPr="00632E3E">
              <w:rPr>
                <w:rFonts w:ascii="Times New Roman" w:eastAsia="맑은 고딕" w:hAnsi="Times New Roman"/>
                <w:sz w:val="20"/>
                <w:szCs w:val="20"/>
              </w:rPr>
              <w:t>. QT/RR</w:t>
            </w:r>
            <w:r w:rsidRPr="00632E3E">
              <w:rPr>
                <w:rFonts w:ascii="Times New Roman" w:eastAsia="맑은 고딕" w:hAnsi="Times New Roman"/>
                <w:sz w:val="20"/>
                <w:szCs w:val="20"/>
                <w:vertAlign w:val="superscript"/>
              </w:rPr>
              <w:t>1/2</w:t>
            </w:r>
            <w:r w:rsidRPr="00632E3E">
              <w:rPr>
                <w:rFonts w:ascii="Times New Roman" w:eastAsia="맑은 고딕" w:hAnsi="Times New Roman"/>
                <w:sz w:val="20"/>
                <w:szCs w:val="20"/>
              </w:rPr>
              <w:t xml:space="preserve"> (Bazett’s correction), </w:t>
            </w:r>
            <w:r w:rsidRPr="00632E3E">
              <w:rPr>
                <w:rFonts w:ascii="Times New Roman" w:eastAsia="맑은 고딕" w:hAnsi="Times New Roman"/>
                <w:sz w:val="20"/>
                <w:szCs w:val="20"/>
              </w:rPr>
              <w:t>단위</w:t>
            </w:r>
            <w:r w:rsidRPr="00632E3E">
              <w:rPr>
                <w:rFonts w:ascii="Times New Roman" w:eastAsia="맑은 고딕" w:hAnsi="Times New Roman"/>
                <w:sz w:val="20"/>
                <w:szCs w:val="20"/>
              </w:rPr>
              <w:t xml:space="preserve"> msec</w:t>
            </w:r>
          </w:p>
        </w:tc>
      </w:tr>
      <w:tr w:rsidR="00C23394" w:rsidRPr="00632E3E" w14:paraId="29BAF0D4" w14:textId="77777777" w:rsidTr="00F53C4D">
        <w:trPr>
          <w:trHeight w:val="20"/>
        </w:trPr>
        <w:tc>
          <w:tcPr>
            <w:tcW w:w="862" w:type="pct"/>
            <w:shd w:val="pct12" w:color="auto" w:fill="auto"/>
          </w:tcPr>
          <w:p w14:paraId="13FD7AF4"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RBC</w:t>
            </w:r>
          </w:p>
        </w:tc>
        <w:tc>
          <w:tcPr>
            <w:tcW w:w="4138" w:type="pct"/>
            <w:tcMar>
              <w:left w:w="113" w:type="dxa"/>
              <w:right w:w="113" w:type="dxa"/>
            </w:tcMar>
          </w:tcPr>
          <w:p w14:paraId="7E62A759" w14:textId="3BD3DB00"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Red Blood Cell, </w:t>
            </w:r>
            <w:r w:rsidRPr="00632E3E">
              <w:rPr>
                <w:rFonts w:ascii="Times New Roman" w:eastAsia="맑은 고딕" w:hAnsi="Times New Roman"/>
                <w:sz w:val="20"/>
                <w:szCs w:val="20"/>
              </w:rPr>
              <w:t>적혈구</w:t>
            </w:r>
          </w:p>
        </w:tc>
      </w:tr>
      <w:tr w:rsidR="00C23394" w:rsidRPr="00632E3E" w14:paraId="5FB58612" w14:textId="77777777" w:rsidTr="00F53C4D">
        <w:trPr>
          <w:trHeight w:val="20"/>
        </w:trPr>
        <w:tc>
          <w:tcPr>
            <w:tcW w:w="862" w:type="pct"/>
            <w:shd w:val="pct12" w:color="auto" w:fill="auto"/>
          </w:tcPr>
          <w:p w14:paraId="77231355"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SOP</w:t>
            </w:r>
          </w:p>
        </w:tc>
        <w:tc>
          <w:tcPr>
            <w:tcW w:w="4138" w:type="pct"/>
            <w:tcMar>
              <w:left w:w="113" w:type="dxa"/>
              <w:right w:w="113" w:type="dxa"/>
            </w:tcMar>
          </w:tcPr>
          <w:p w14:paraId="17A99493"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Standard Operating Procedure, </w:t>
            </w:r>
            <w:r w:rsidRPr="00632E3E">
              <w:rPr>
                <w:rFonts w:ascii="Times New Roman" w:eastAsia="맑은 고딕" w:hAnsi="Times New Roman"/>
                <w:sz w:val="20"/>
                <w:szCs w:val="20"/>
              </w:rPr>
              <w:t>표준작업지침서</w:t>
            </w:r>
          </w:p>
        </w:tc>
      </w:tr>
      <w:tr w:rsidR="00C23394" w:rsidRPr="00632E3E" w14:paraId="5BE99175" w14:textId="77777777" w:rsidTr="00F53C4D">
        <w:trPr>
          <w:trHeight w:val="20"/>
        </w:trPr>
        <w:tc>
          <w:tcPr>
            <w:tcW w:w="862" w:type="pct"/>
            <w:shd w:val="pct12" w:color="auto" w:fill="auto"/>
          </w:tcPr>
          <w:p w14:paraId="51E542FE" w14:textId="238E1BEA" w:rsidR="00C23394" w:rsidRPr="00632E3E" w:rsidRDefault="00C06C96"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i/>
                <w:sz w:val="20"/>
                <w:szCs w:val="20"/>
              </w:rPr>
              <w:t>T</w:t>
            </w:r>
            <w:r w:rsidRPr="00632E3E">
              <w:rPr>
                <w:rFonts w:ascii="Times New Roman" w:eastAsia="맑은 고딕" w:hAnsi="Times New Roman"/>
                <w:i/>
                <w:sz w:val="20"/>
                <w:szCs w:val="20"/>
                <w:vertAlign w:val="subscript"/>
              </w:rPr>
              <w:t>max</w:t>
            </w:r>
          </w:p>
        </w:tc>
        <w:tc>
          <w:tcPr>
            <w:tcW w:w="4138" w:type="pct"/>
            <w:tcMar>
              <w:left w:w="113" w:type="dxa"/>
              <w:right w:w="113" w:type="dxa"/>
            </w:tcMar>
          </w:tcPr>
          <w:p w14:paraId="6347FE09"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투여</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최고</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혈중</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농도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도달시간</w:t>
            </w:r>
          </w:p>
        </w:tc>
      </w:tr>
      <w:tr w:rsidR="00C23394" w:rsidRPr="00632E3E" w14:paraId="5A504B0B" w14:textId="77777777" w:rsidTr="00F53C4D">
        <w:trPr>
          <w:trHeight w:val="20"/>
        </w:trPr>
        <w:tc>
          <w:tcPr>
            <w:tcW w:w="862" w:type="pct"/>
            <w:tcBorders>
              <w:bottom w:val="dotted" w:sz="4" w:space="0" w:color="auto"/>
            </w:tcBorders>
            <w:shd w:val="pct12" w:color="auto" w:fill="auto"/>
          </w:tcPr>
          <w:p w14:paraId="2A7E2ED0" w14:textId="4AB5C3C1" w:rsidR="00C23394" w:rsidRPr="00632E3E" w:rsidRDefault="004D149D" w:rsidP="00F53C4D">
            <w:pPr>
              <w:pStyle w:val="af7"/>
              <w:wordWrap w:val="0"/>
              <w:spacing w:after="40"/>
              <w:jc w:val="both"/>
              <w:rPr>
                <w:rFonts w:ascii="Times New Roman" w:eastAsia="맑은 고딕" w:hAnsi="Times New Roman"/>
                <w:i/>
                <w:sz w:val="20"/>
                <w:szCs w:val="20"/>
              </w:rPr>
            </w:pPr>
            <w:r w:rsidRPr="00632E3E">
              <w:rPr>
                <w:rFonts w:ascii="Times New Roman" w:eastAsia="맑은 고딕" w:hAnsi="Times New Roman"/>
                <w:sz w:val="20"/>
                <w:szCs w:val="20"/>
              </w:rPr>
              <w:t>t</w:t>
            </w:r>
            <w:r w:rsidRPr="00632E3E">
              <w:rPr>
                <w:rFonts w:ascii="Times New Roman" w:eastAsia="맑은 고딕" w:hAnsi="Times New Roman"/>
                <w:sz w:val="20"/>
                <w:szCs w:val="20"/>
                <w:vertAlign w:val="subscript"/>
              </w:rPr>
              <w:t>1/2</w:t>
            </w:r>
          </w:p>
        </w:tc>
        <w:tc>
          <w:tcPr>
            <w:tcW w:w="4138" w:type="pct"/>
            <w:tcBorders>
              <w:bottom w:val="dotted" w:sz="4" w:space="0" w:color="auto"/>
            </w:tcBorders>
            <w:tcMar>
              <w:left w:w="113" w:type="dxa"/>
              <w:right w:w="113" w:type="dxa"/>
            </w:tcMar>
          </w:tcPr>
          <w:p w14:paraId="45D6BE53"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최종</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소실</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반감기</w:t>
            </w:r>
          </w:p>
        </w:tc>
      </w:tr>
      <w:tr w:rsidR="00C33325" w:rsidRPr="00632E3E" w14:paraId="0FC49454" w14:textId="77777777" w:rsidTr="00F53C4D">
        <w:trPr>
          <w:trHeight w:val="20"/>
        </w:trPr>
        <w:tc>
          <w:tcPr>
            <w:tcW w:w="862" w:type="pct"/>
            <w:tcBorders>
              <w:bottom w:val="dotted" w:sz="4" w:space="0" w:color="auto"/>
            </w:tcBorders>
            <w:shd w:val="pct12" w:color="auto" w:fill="auto"/>
          </w:tcPr>
          <w:p w14:paraId="2F536897" w14:textId="37EBD2BD" w:rsidR="00C33325" w:rsidRPr="00632E3E" w:rsidRDefault="00C33325" w:rsidP="00F53C4D">
            <w:pPr>
              <w:pStyle w:val="af7"/>
              <w:wordWrap w:val="0"/>
              <w:spacing w:after="40"/>
              <w:jc w:val="both"/>
              <w:rPr>
                <w:rFonts w:ascii="Times New Roman" w:eastAsia="맑은 고딕" w:hAnsi="Times New Roman"/>
                <w:sz w:val="20"/>
                <w:szCs w:val="20"/>
              </w:rPr>
            </w:pPr>
            <w:r>
              <w:rPr>
                <w:rFonts w:ascii="Times New Roman" w:eastAsia="맑은 고딕" w:hAnsi="Times New Roman" w:hint="eastAsia"/>
                <w:sz w:val="20"/>
                <w:szCs w:val="20"/>
              </w:rPr>
              <w:t>Vd/F</w:t>
            </w:r>
          </w:p>
        </w:tc>
        <w:tc>
          <w:tcPr>
            <w:tcW w:w="4138" w:type="pct"/>
            <w:tcBorders>
              <w:bottom w:val="dotted" w:sz="4" w:space="0" w:color="auto"/>
            </w:tcBorders>
            <w:tcMar>
              <w:left w:w="113" w:type="dxa"/>
              <w:right w:w="113" w:type="dxa"/>
            </w:tcMar>
          </w:tcPr>
          <w:p w14:paraId="2DE04505" w14:textId="6E7EF512" w:rsidR="00C33325" w:rsidRPr="00632E3E" w:rsidRDefault="00C33325" w:rsidP="00F53C4D">
            <w:pPr>
              <w:pStyle w:val="af7"/>
              <w:wordWrap w:val="0"/>
              <w:spacing w:after="40"/>
              <w:jc w:val="both"/>
              <w:rPr>
                <w:rFonts w:ascii="Times New Roman" w:eastAsia="맑은 고딕" w:hAnsi="Times New Roman"/>
                <w:sz w:val="20"/>
                <w:szCs w:val="20"/>
              </w:rPr>
            </w:pPr>
            <w:r>
              <w:rPr>
                <w:rFonts w:ascii="Times New Roman" w:eastAsia="맑은 고딕" w:hAnsi="Times New Roman" w:hint="eastAsia"/>
                <w:sz w:val="20"/>
                <w:szCs w:val="20"/>
              </w:rPr>
              <w:t>V</w:t>
            </w:r>
            <w:r>
              <w:rPr>
                <w:rFonts w:ascii="Times New Roman" w:eastAsia="맑은 고딕" w:hAnsi="Times New Roman"/>
                <w:sz w:val="20"/>
                <w:szCs w:val="20"/>
              </w:rPr>
              <w:t xml:space="preserve">olume of distribution, </w:t>
            </w:r>
            <w:r>
              <w:rPr>
                <w:rFonts w:ascii="Times New Roman" w:eastAsia="맑은 고딕" w:hAnsi="Times New Roman" w:hint="eastAsia"/>
                <w:sz w:val="20"/>
                <w:szCs w:val="20"/>
              </w:rPr>
              <w:t>분포용적</w:t>
            </w:r>
          </w:p>
        </w:tc>
      </w:tr>
      <w:tr w:rsidR="00C23394" w:rsidRPr="00632E3E" w14:paraId="54EA8E2D" w14:textId="77777777" w:rsidTr="00F53C4D">
        <w:trPr>
          <w:trHeight w:val="20"/>
        </w:trPr>
        <w:tc>
          <w:tcPr>
            <w:tcW w:w="862" w:type="pct"/>
            <w:tcBorders>
              <w:top w:val="dotted" w:sz="4" w:space="0" w:color="auto"/>
              <w:bottom w:val="single" w:sz="4" w:space="0" w:color="auto"/>
            </w:tcBorders>
            <w:shd w:val="pct12" w:color="auto" w:fill="auto"/>
          </w:tcPr>
          <w:p w14:paraId="555BDD7B" w14:textId="77777777" w:rsidR="00C23394" w:rsidRPr="00632E3E" w:rsidRDefault="00C23394" w:rsidP="00F53C4D">
            <w:pPr>
              <w:pStyle w:val="af7"/>
              <w:wordWrap w:val="0"/>
              <w:spacing w:after="40"/>
              <w:jc w:val="both"/>
              <w:rPr>
                <w:rFonts w:ascii="Times New Roman" w:eastAsia="맑은 고딕" w:hAnsi="Times New Roman"/>
                <w:i/>
                <w:sz w:val="20"/>
                <w:szCs w:val="20"/>
              </w:rPr>
            </w:pPr>
            <w:r w:rsidRPr="00632E3E">
              <w:rPr>
                <w:rFonts w:ascii="Times New Roman" w:eastAsia="맑은 고딕" w:hAnsi="Times New Roman"/>
                <w:sz w:val="20"/>
                <w:szCs w:val="20"/>
              </w:rPr>
              <w:t>WBC</w:t>
            </w:r>
          </w:p>
        </w:tc>
        <w:tc>
          <w:tcPr>
            <w:tcW w:w="4138" w:type="pct"/>
            <w:tcBorders>
              <w:top w:val="dotted" w:sz="4" w:space="0" w:color="auto"/>
              <w:bottom w:val="single" w:sz="4" w:space="0" w:color="auto"/>
            </w:tcBorders>
            <w:tcMar>
              <w:left w:w="113" w:type="dxa"/>
              <w:right w:w="113" w:type="dxa"/>
            </w:tcMar>
          </w:tcPr>
          <w:p w14:paraId="404C9485" w14:textId="77777777" w:rsidR="00C23394" w:rsidRPr="00632E3E" w:rsidRDefault="00C23394" w:rsidP="00F53C4D">
            <w:pPr>
              <w:pStyle w:val="af7"/>
              <w:wordWrap w:val="0"/>
              <w:spacing w:after="40"/>
              <w:jc w:val="both"/>
              <w:rPr>
                <w:rFonts w:ascii="Times New Roman" w:eastAsia="맑은 고딕" w:hAnsi="Times New Roman"/>
                <w:sz w:val="20"/>
                <w:szCs w:val="20"/>
              </w:rPr>
            </w:pPr>
            <w:r w:rsidRPr="00632E3E">
              <w:rPr>
                <w:rFonts w:ascii="Times New Roman" w:eastAsia="맑은 고딕" w:hAnsi="Times New Roman"/>
                <w:sz w:val="20"/>
                <w:szCs w:val="20"/>
              </w:rPr>
              <w:t xml:space="preserve">White Blood Cell, </w:t>
            </w:r>
            <w:r w:rsidRPr="00632E3E">
              <w:rPr>
                <w:rFonts w:ascii="Times New Roman" w:eastAsia="맑은 고딕" w:hAnsi="Times New Roman"/>
                <w:sz w:val="20"/>
                <w:szCs w:val="20"/>
              </w:rPr>
              <w:t>백혈구</w:t>
            </w:r>
          </w:p>
        </w:tc>
      </w:tr>
    </w:tbl>
    <w:p w14:paraId="16EF4BEB" w14:textId="77777777" w:rsidR="00B2154D" w:rsidRPr="00632E3E" w:rsidRDefault="00F806AB">
      <w:pPr>
        <w:widowControl/>
        <w:wordWrap/>
        <w:autoSpaceDE/>
        <w:autoSpaceDN/>
        <w:jc w:val="left"/>
        <w:rPr>
          <w:rFonts w:ascii="Times New Roman" w:eastAsia="맑은 고딕" w:hAnsi="Times New Roman"/>
        </w:rPr>
      </w:pPr>
      <w:bookmarkStart w:id="26" w:name="_Toc413311564"/>
      <w:r w:rsidRPr="00632E3E">
        <w:rPr>
          <w:rFonts w:ascii="Times New Roman" w:eastAsia="맑은 고딕" w:hAnsi="Times New Roman"/>
        </w:rPr>
        <w:br w:type="page"/>
      </w:r>
      <w:bookmarkEnd w:id="26"/>
    </w:p>
    <w:p w14:paraId="0AC97C80" w14:textId="53689B15" w:rsidR="00B2154D" w:rsidRPr="00632E3E" w:rsidRDefault="00B2154D" w:rsidP="00EE43AB">
      <w:pPr>
        <w:pStyle w:val="affa"/>
      </w:pPr>
      <w:bookmarkStart w:id="27" w:name="_2s8eyo1"/>
      <w:bookmarkStart w:id="28" w:name="_Toc90998683"/>
      <w:bookmarkEnd w:id="27"/>
      <w:r w:rsidRPr="00632E3E">
        <w:rPr>
          <w:rFonts w:ascii="Cambria Math" w:hAnsi="Cambria Math"/>
        </w:rPr>
        <w:lastRenderedPageBreak/>
        <w:t>▣</w:t>
      </w:r>
      <w:r w:rsidRPr="00632E3E">
        <w:t xml:space="preserve"> </w:t>
      </w:r>
      <w:r w:rsidRPr="00632E3E">
        <w:t>임상시험</w:t>
      </w:r>
      <w:r w:rsidRPr="00632E3E">
        <w:t xml:space="preserve"> </w:t>
      </w:r>
      <w:r w:rsidRPr="00632E3E">
        <w:t>계획서</w:t>
      </w:r>
      <w:r w:rsidRPr="00632E3E">
        <w:t xml:space="preserve"> </w:t>
      </w:r>
      <w:r w:rsidRPr="00632E3E">
        <w:t>요약</w:t>
      </w:r>
      <w:bookmarkEnd w:id="28"/>
    </w:p>
    <w:tbl>
      <w:tblPr>
        <w:tblW w:w="5000" w:type="pct"/>
        <w:jc w:val="center"/>
        <w:tblBorders>
          <w:top w:val="single" w:sz="6" w:space="0" w:color="000000"/>
          <w:left w:val="single" w:sz="6" w:space="0" w:color="000000"/>
          <w:bottom w:val="single" w:sz="6" w:space="0" w:color="000000"/>
          <w:right w:val="single" w:sz="6" w:space="0" w:color="000000"/>
          <w:insideH w:val="dotted" w:sz="4" w:space="0" w:color="000000"/>
        </w:tblBorders>
        <w:tblLook w:val="0600" w:firstRow="0" w:lastRow="0" w:firstColumn="0" w:lastColumn="0" w:noHBand="1" w:noVBand="1"/>
      </w:tblPr>
      <w:tblGrid>
        <w:gridCol w:w="1594"/>
        <w:gridCol w:w="7402"/>
      </w:tblGrid>
      <w:tr w:rsidR="00D67DA4" w:rsidRPr="00632E3E" w14:paraId="50126C5B" w14:textId="77777777" w:rsidTr="00224495">
        <w:trPr>
          <w:trHeight w:val="1400"/>
          <w:jc w:val="center"/>
        </w:trPr>
        <w:tc>
          <w:tcPr>
            <w:tcW w:w="886" w:type="pct"/>
            <w:tcBorders>
              <w:top w:val="single" w:sz="12" w:space="0" w:color="000000"/>
              <w:left w:val="single" w:sz="12" w:space="0" w:color="000000"/>
              <w:bottom w:val="dotted" w:sz="4" w:space="0" w:color="000000"/>
              <w:right w:val="nil"/>
            </w:tcBorders>
            <w:shd w:val="clear" w:color="auto" w:fill="DFDFDF"/>
            <w:vAlign w:val="center"/>
            <w:hideMark/>
          </w:tcPr>
          <w:p w14:paraId="6912FA96"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제목</w:t>
            </w:r>
          </w:p>
        </w:tc>
        <w:tc>
          <w:tcPr>
            <w:tcW w:w="4114" w:type="pct"/>
            <w:tcBorders>
              <w:top w:val="single" w:sz="12" w:space="0" w:color="000000"/>
              <w:left w:val="nil"/>
              <w:bottom w:val="dotted" w:sz="4" w:space="0" w:color="000000"/>
              <w:right w:val="single" w:sz="12" w:space="0" w:color="000000"/>
            </w:tcBorders>
            <w:vAlign w:val="center"/>
            <w:hideMark/>
          </w:tcPr>
          <w:p w14:paraId="6D3B1127" w14:textId="77777777" w:rsidR="00A05BDE" w:rsidRPr="00632E3E" w:rsidRDefault="00A05BDE" w:rsidP="008E5CA3">
            <w:pPr>
              <w:rPr>
                <w:rFonts w:ascii="Times New Roman" w:eastAsia="맑은 고딕" w:hAnsi="Times New Roman"/>
                <w:sz w:val="20"/>
              </w:rPr>
            </w:pPr>
            <w:r w:rsidRPr="00632E3E">
              <w:rPr>
                <w:rFonts w:ascii="Times New Roman" w:eastAsia="맑은 고딕" w:hAnsi="Times New Roman"/>
                <w:sz w:val="20"/>
              </w:rPr>
              <w:t>건강한</w:t>
            </w:r>
            <w:r w:rsidRPr="00632E3E">
              <w:rPr>
                <w:rFonts w:ascii="Times New Roman" w:eastAsia="맑은 고딕" w:hAnsi="Times New Roman"/>
                <w:sz w:val="20"/>
              </w:rPr>
              <w:t xml:space="preserve"> </w:t>
            </w:r>
            <w:r w:rsidRPr="00632E3E">
              <w:rPr>
                <w:rFonts w:ascii="Times New Roman" w:eastAsia="맑은 고딕" w:hAnsi="Times New Roman"/>
                <w:sz w:val="20"/>
              </w:rPr>
              <w:t>성인</w:t>
            </w:r>
            <w:r w:rsidRPr="00632E3E">
              <w:rPr>
                <w:rFonts w:ascii="Times New Roman" w:eastAsia="맑은 고딕" w:hAnsi="Times New Roman"/>
                <w:sz w:val="20"/>
              </w:rPr>
              <w:t xml:space="preserve"> </w:t>
            </w:r>
            <w:r w:rsidRPr="00632E3E">
              <w:rPr>
                <w:rFonts w:ascii="Times New Roman" w:eastAsia="맑은 고딕" w:hAnsi="Times New Roman"/>
                <w:sz w:val="20"/>
              </w:rPr>
              <w:t>남성을</w:t>
            </w:r>
            <w:r w:rsidRPr="00632E3E">
              <w:rPr>
                <w:rFonts w:ascii="Times New Roman" w:eastAsia="맑은 고딕" w:hAnsi="Times New Roman"/>
                <w:sz w:val="20"/>
              </w:rPr>
              <w:t xml:space="preserve"> </w:t>
            </w:r>
            <w:r w:rsidRPr="00632E3E">
              <w:rPr>
                <w:rFonts w:ascii="Times New Roman" w:eastAsia="맑은 고딕" w:hAnsi="Times New Roman"/>
                <w:sz w:val="20"/>
              </w:rPr>
              <w:t>대상으로</w:t>
            </w:r>
            <w:r w:rsidRPr="00632E3E">
              <w:rPr>
                <w:rFonts w:ascii="Times New Roman" w:eastAsia="맑은 고딕" w:hAnsi="Times New Roman"/>
                <w:sz w:val="20"/>
              </w:rPr>
              <w:t xml:space="preserve"> DWP-DN11</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단회</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반복</w:t>
            </w:r>
            <w:r w:rsidRPr="00632E3E">
              <w:rPr>
                <w:rFonts w:ascii="Times New Roman" w:eastAsia="맑은 고딕" w:hAnsi="Times New Roman"/>
                <w:sz w:val="20"/>
              </w:rPr>
              <w:t xml:space="preserve"> </w:t>
            </w:r>
            <w:r w:rsidRPr="00632E3E">
              <w:rPr>
                <w:rFonts w:ascii="Times New Roman" w:eastAsia="맑은 고딕" w:hAnsi="Times New Roman"/>
                <w:sz w:val="20"/>
              </w:rPr>
              <w:t>점안</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w:t>
            </w: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특성을</w:t>
            </w:r>
            <w:r w:rsidRPr="00632E3E">
              <w:rPr>
                <w:rFonts w:ascii="Times New Roman" w:eastAsia="맑은 고딕" w:hAnsi="Times New Roman"/>
                <w:sz w:val="20"/>
              </w:rPr>
              <w:t xml:space="preserve"> </w:t>
            </w:r>
            <w:r w:rsidRPr="00632E3E">
              <w:rPr>
                <w:rFonts w:ascii="Times New Roman" w:eastAsia="맑은 고딕" w:hAnsi="Times New Roman"/>
                <w:sz w:val="20"/>
              </w:rPr>
              <w:t>평가하기</w:t>
            </w:r>
            <w:r w:rsidRPr="00632E3E">
              <w:rPr>
                <w:rFonts w:ascii="Times New Roman" w:eastAsia="맑은 고딕" w:hAnsi="Times New Roman"/>
                <w:sz w:val="20"/>
              </w:rPr>
              <w:t xml:space="preserve"> </w:t>
            </w:r>
            <w:r w:rsidRPr="00632E3E">
              <w:rPr>
                <w:rFonts w:ascii="Times New Roman" w:eastAsia="맑은 고딕" w:hAnsi="Times New Roman"/>
                <w:sz w:val="20"/>
              </w:rPr>
              <w:t>위한</w:t>
            </w:r>
            <w:r w:rsidRPr="00632E3E">
              <w:rPr>
                <w:rFonts w:ascii="Times New Roman" w:eastAsia="맑은 고딕" w:hAnsi="Times New Roman"/>
                <w:sz w:val="20"/>
              </w:rPr>
              <w:t xml:space="preserve"> </w:t>
            </w:r>
            <w:r w:rsidRPr="00632E3E">
              <w:rPr>
                <w:rFonts w:ascii="Times New Roman" w:eastAsia="맑은 고딕" w:hAnsi="Times New Roman"/>
                <w:sz w:val="20"/>
              </w:rPr>
              <w:t>임상시험</w:t>
            </w:r>
          </w:p>
          <w:p w14:paraId="412F5666" w14:textId="3D750FD4" w:rsidR="00D67DA4" w:rsidRPr="00632E3E" w:rsidRDefault="008E5CA3" w:rsidP="008E5CA3">
            <w:pPr>
              <w:rPr>
                <w:rFonts w:ascii="Times New Roman" w:eastAsia="맑은 고딕" w:hAnsi="Times New Roman"/>
                <w:sz w:val="20"/>
              </w:rPr>
            </w:pPr>
            <w:r w:rsidRPr="008E5CA3">
              <w:rPr>
                <w:rFonts w:ascii="Times New Roman" w:eastAsia="맑은 고딕" w:hAnsi="Times New Roman"/>
                <w:sz w:val="20"/>
              </w:rPr>
              <w:t>A Clinical Trial to Evaluate the Single- and Multiple-Dose Pharmacokinetic Characteristics of DWP-DN11 in Healthy Male Volunteers</w:t>
            </w:r>
          </w:p>
        </w:tc>
      </w:tr>
      <w:tr w:rsidR="00D67DA4" w:rsidRPr="00632E3E" w14:paraId="5396F73F" w14:textId="77777777" w:rsidTr="00224495">
        <w:trPr>
          <w:trHeight w:val="69"/>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6DD3CF13"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목적</w:t>
            </w:r>
          </w:p>
        </w:tc>
        <w:tc>
          <w:tcPr>
            <w:tcW w:w="4114" w:type="pct"/>
            <w:tcBorders>
              <w:top w:val="dotted" w:sz="4" w:space="0" w:color="000000"/>
              <w:left w:val="nil"/>
              <w:bottom w:val="dotted" w:sz="4" w:space="0" w:color="000000"/>
              <w:right w:val="single" w:sz="12" w:space="0" w:color="000000"/>
            </w:tcBorders>
            <w:vAlign w:val="center"/>
            <w:hideMark/>
          </w:tcPr>
          <w:p w14:paraId="71BBFAF2" w14:textId="7BCF100E" w:rsidR="00D67DA4" w:rsidRPr="00632E3E" w:rsidRDefault="00A05BDE" w:rsidP="00A05BDE">
            <w:pPr>
              <w:rPr>
                <w:rFonts w:ascii="Times New Roman" w:eastAsia="맑은 고딕" w:hAnsi="Times New Roman"/>
                <w:sz w:val="20"/>
              </w:rPr>
            </w:pPr>
            <w:r w:rsidRPr="00632E3E">
              <w:rPr>
                <w:rFonts w:ascii="Times New Roman" w:eastAsia="맑은 고딕" w:hAnsi="Times New Roman"/>
                <w:sz w:val="20"/>
              </w:rPr>
              <w:t>건강한</w:t>
            </w:r>
            <w:r w:rsidRPr="00632E3E">
              <w:rPr>
                <w:rFonts w:ascii="Times New Roman" w:eastAsia="맑은 고딕" w:hAnsi="Times New Roman"/>
                <w:sz w:val="20"/>
              </w:rPr>
              <w:t xml:space="preserve"> </w:t>
            </w:r>
            <w:r w:rsidRPr="00632E3E">
              <w:rPr>
                <w:rFonts w:ascii="Times New Roman" w:eastAsia="맑은 고딕" w:hAnsi="Times New Roman"/>
                <w:sz w:val="20"/>
              </w:rPr>
              <w:t>남성</w:t>
            </w:r>
            <w:r w:rsidRPr="00632E3E">
              <w:rPr>
                <w:rFonts w:ascii="Times New Roman" w:eastAsia="맑은 고딕" w:hAnsi="Times New Roman"/>
                <w:sz w:val="20"/>
              </w:rPr>
              <w:t xml:space="preserve"> </w:t>
            </w:r>
            <w:r w:rsidRPr="00632E3E">
              <w:rPr>
                <w:rFonts w:ascii="Times New Roman" w:eastAsia="맑은 고딕" w:hAnsi="Times New Roman"/>
                <w:sz w:val="20"/>
              </w:rPr>
              <w:t>자원자를</w:t>
            </w:r>
            <w:r w:rsidRPr="00632E3E">
              <w:rPr>
                <w:rFonts w:ascii="Times New Roman" w:eastAsia="맑은 고딕" w:hAnsi="Times New Roman"/>
                <w:sz w:val="20"/>
              </w:rPr>
              <w:t xml:space="preserve"> </w:t>
            </w:r>
            <w:r w:rsidRPr="00632E3E">
              <w:rPr>
                <w:rFonts w:ascii="Times New Roman" w:eastAsia="맑은 고딕" w:hAnsi="Times New Roman"/>
                <w:sz w:val="20"/>
              </w:rPr>
              <w:t>대상으로</w:t>
            </w:r>
            <w:r w:rsidRPr="00632E3E">
              <w:rPr>
                <w:rFonts w:ascii="Times New Roman" w:eastAsia="맑은 고딕" w:hAnsi="Times New Roman"/>
                <w:sz w:val="20"/>
              </w:rPr>
              <w:t xml:space="preserve"> Rebamipide </w:t>
            </w:r>
            <w:r w:rsidRPr="00632E3E">
              <w:rPr>
                <w:rFonts w:ascii="Times New Roman" w:eastAsia="맑은 고딕" w:hAnsi="Times New Roman"/>
                <w:sz w:val="20"/>
              </w:rPr>
              <w:t>점안제를</w:t>
            </w:r>
            <w:r w:rsidRPr="00632E3E">
              <w:rPr>
                <w:rFonts w:ascii="Times New Roman" w:eastAsia="맑은 고딕" w:hAnsi="Times New Roman"/>
                <w:sz w:val="20"/>
              </w:rPr>
              <w:t xml:space="preserve"> </w:t>
            </w:r>
            <w:r w:rsidRPr="00632E3E">
              <w:rPr>
                <w:rFonts w:ascii="Times New Roman" w:eastAsia="맑은 고딕" w:hAnsi="Times New Roman"/>
                <w:sz w:val="20"/>
              </w:rPr>
              <w:t>단회</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반복</w:t>
            </w:r>
            <w:r w:rsidRPr="00632E3E">
              <w:rPr>
                <w:rFonts w:ascii="Times New Roman" w:eastAsia="맑은 고딕" w:hAnsi="Times New Roman"/>
                <w:sz w:val="20"/>
              </w:rPr>
              <w:t xml:space="preserve"> </w:t>
            </w:r>
            <w:r w:rsidRPr="00632E3E">
              <w:rPr>
                <w:rFonts w:ascii="Times New Roman" w:eastAsia="맑은 고딕" w:hAnsi="Times New Roman"/>
                <w:sz w:val="20"/>
              </w:rPr>
              <w:t>점안</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w:t>
            </w: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특성을</w:t>
            </w:r>
            <w:r w:rsidRPr="00632E3E">
              <w:rPr>
                <w:rFonts w:ascii="Times New Roman" w:eastAsia="맑은 고딕" w:hAnsi="Times New Roman"/>
                <w:sz w:val="20"/>
              </w:rPr>
              <w:t xml:space="preserve"> </w:t>
            </w:r>
            <w:r w:rsidRPr="00632E3E">
              <w:rPr>
                <w:rFonts w:ascii="Times New Roman" w:eastAsia="맑은 고딕" w:hAnsi="Times New Roman"/>
                <w:sz w:val="20"/>
              </w:rPr>
              <w:t>평가한다</w:t>
            </w:r>
            <w:r w:rsidRPr="00632E3E">
              <w:rPr>
                <w:rFonts w:ascii="Times New Roman" w:eastAsia="맑은 고딕" w:hAnsi="Times New Roman"/>
                <w:sz w:val="20"/>
              </w:rPr>
              <w:t>.</w:t>
            </w:r>
          </w:p>
        </w:tc>
      </w:tr>
      <w:tr w:rsidR="00D67DA4" w:rsidRPr="00632E3E" w14:paraId="23C5235E" w14:textId="77777777" w:rsidTr="00224495">
        <w:trPr>
          <w:trHeight w:val="56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619803ED"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임상시험</w:t>
            </w:r>
          </w:p>
          <w:p w14:paraId="1FDB8559"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책임자</w:t>
            </w:r>
          </w:p>
        </w:tc>
        <w:tc>
          <w:tcPr>
            <w:tcW w:w="4114" w:type="pct"/>
            <w:tcBorders>
              <w:top w:val="dotted" w:sz="4" w:space="0" w:color="000000"/>
              <w:left w:val="nil"/>
              <w:bottom w:val="dotted" w:sz="4" w:space="0" w:color="000000"/>
              <w:right w:val="single" w:sz="12" w:space="0" w:color="000000"/>
            </w:tcBorders>
            <w:vAlign w:val="center"/>
            <w:hideMark/>
          </w:tcPr>
          <w:p w14:paraId="43977089" w14:textId="30CFEFCE" w:rsidR="00D67DA4" w:rsidRPr="00632E3E" w:rsidRDefault="00D67DA4" w:rsidP="0001146C">
            <w:pPr>
              <w:rPr>
                <w:rFonts w:ascii="Times New Roman" w:eastAsia="맑은 고딕" w:hAnsi="Times New Roman"/>
                <w:sz w:val="20"/>
              </w:rPr>
            </w:pPr>
            <w:r w:rsidRPr="00632E3E">
              <w:rPr>
                <w:rFonts w:ascii="Times New Roman" w:eastAsia="맑은 고딕" w:hAnsi="Times New Roman"/>
                <w:sz w:val="20"/>
              </w:rPr>
              <w:t>가톨릭대학교</w:t>
            </w:r>
            <w:r w:rsidRPr="00632E3E">
              <w:rPr>
                <w:rFonts w:ascii="Times New Roman" w:eastAsia="맑은 고딕" w:hAnsi="Times New Roman"/>
                <w:sz w:val="20"/>
              </w:rPr>
              <w:t xml:space="preserve"> </w:t>
            </w:r>
            <w:r w:rsidRPr="00632E3E">
              <w:rPr>
                <w:rFonts w:ascii="Times New Roman" w:eastAsia="맑은 고딕" w:hAnsi="Times New Roman"/>
                <w:sz w:val="20"/>
              </w:rPr>
              <w:t>의과대학</w:t>
            </w:r>
            <w:r w:rsidRPr="00632E3E">
              <w:rPr>
                <w:rFonts w:ascii="Times New Roman" w:eastAsia="맑은 고딕" w:hAnsi="Times New Roman"/>
                <w:sz w:val="20"/>
              </w:rPr>
              <w:t xml:space="preserve"> </w:t>
            </w:r>
            <w:r w:rsidRPr="00632E3E">
              <w:rPr>
                <w:rFonts w:ascii="Times New Roman" w:eastAsia="맑은 고딕" w:hAnsi="Times New Roman"/>
                <w:sz w:val="20"/>
              </w:rPr>
              <w:t>약리학교실</w:t>
            </w:r>
            <w:r w:rsidRPr="00632E3E">
              <w:rPr>
                <w:rFonts w:ascii="Times New Roman" w:eastAsia="맑은 고딕" w:hAnsi="Times New Roman"/>
                <w:sz w:val="20"/>
              </w:rPr>
              <w:t xml:space="preserve"> / </w:t>
            </w:r>
            <w:r w:rsidRPr="00632E3E">
              <w:rPr>
                <w:rFonts w:ascii="Times New Roman" w:eastAsia="맑은 고딕" w:hAnsi="Times New Roman"/>
                <w:sz w:val="20"/>
              </w:rPr>
              <w:t>서울성모병원</w:t>
            </w:r>
            <w:r w:rsidRPr="00632E3E">
              <w:rPr>
                <w:rFonts w:ascii="Times New Roman" w:eastAsia="맑은 고딕" w:hAnsi="Times New Roman"/>
                <w:sz w:val="20"/>
              </w:rPr>
              <w:t xml:space="preserve"> </w:t>
            </w:r>
            <w:r w:rsidRPr="00632E3E">
              <w:rPr>
                <w:rFonts w:ascii="Times New Roman" w:eastAsia="맑은 고딕" w:hAnsi="Times New Roman"/>
                <w:sz w:val="20"/>
              </w:rPr>
              <w:t>임상약리과</w:t>
            </w:r>
            <w:r w:rsidRPr="00632E3E">
              <w:rPr>
                <w:rFonts w:ascii="Times New Roman" w:eastAsia="맑은 고딕" w:hAnsi="Times New Roman"/>
                <w:sz w:val="20"/>
              </w:rPr>
              <w:t xml:space="preserve"> </w:t>
            </w:r>
            <w:r w:rsidR="0001146C" w:rsidRPr="00632E3E">
              <w:rPr>
                <w:rFonts w:ascii="Times New Roman" w:eastAsia="맑은 고딕" w:hAnsi="Times New Roman"/>
                <w:sz w:val="20"/>
              </w:rPr>
              <w:t>부</w:t>
            </w:r>
            <w:r w:rsidRPr="00632E3E">
              <w:rPr>
                <w:rFonts w:ascii="Times New Roman" w:eastAsia="맑은 고딕" w:hAnsi="Times New Roman"/>
                <w:sz w:val="20"/>
              </w:rPr>
              <w:t>교수</w:t>
            </w:r>
            <w:r w:rsidRPr="00632E3E">
              <w:rPr>
                <w:rFonts w:ascii="Times New Roman" w:eastAsia="맑은 고딕" w:hAnsi="Times New Roman"/>
                <w:sz w:val="20"/>
              </w:rPr>
              <w:t xml:space="preserve"> </w:t>
            </w:r>
            <w:r w:rsidRPr="00632E3E">
              <w:rPr>
                <w:rFonts w:ascii="Times New Roman" w:eastAsia="맑은 고딕" w:hAnsi="Times New Roman"/>
                <w:sz w:val="20"/>
              </w:rPr>
              <w:t>한승훈</w:t>
            </w:r>
          </w:p>
        </w:tc>
      </w:tr>
      <w:tr w:rsidR="00D67DA4" w:rsidRPr="00632E3E" w14:paraId="6002B3B3" w14:textId="77777777" w:rsidTr="00224495">
        <w:trPr>
          <w:trHeight w:val="38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5CEAA0B1"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시험의뢰자</w:t>
            </w:r>
          </w:p>
        </w:tc>
        <w:tc>
          <w:tcPr>
            <w:tcW w:w="4114" w:type="pct"/>
            <w:tcBorders>
              <w:top w:val="dotted" w:sz="4" w:space="0" w:color="000000"/>
              <w:left w:val="nil"/>
              <w:bottom w:val="dotted" w:sz="4" w:space="0" w:color="000000"/>
              <w:right w:val="single" w:sz="12" w:space="0" w:color="000000"/>
            </w:tcBorders>
            <w:vAlign w:val="center"/>
            <w:hideMark/>
          </w:tcPr>
          <w:p w14:paraId="30239472" w14:textId="77777777" w:rsidR="00D67DA4" w:rsidRPr="00632E3E" w:rsidRDefault="00D67DA4" w:rsidP="00D67DA4">
            <w:pPr>
              <w:rPr>
                <w:rFonts w:ascii="Times New Roman" w:eastAsia="맑은 고딕" w:hAnsi="Times New Roman"/>
                <w:sz w:val="20"/>
              </w:rPr>
            </w:pPr>
            <w:r w:rsidRPr="00632E3E">
              <w:rPr>
                <w:rFonts w:ascii="Times New Roman" w:eastAsia="맑은 고딕" w:hAnsi="Times New Roman"/>
                <w:sz w:val="20"/>
              </w:rPr>
              <w:t>대우제약㈜</w:t>
            </w:r>
          </w:p>
        </w:tc>
      </w:tr>
      <w:tr w:rsidR="00D67DA4" w:rsidRPr="00632E3E" w14:paraId="30A26516" w14:textId="77777777" w:rsidTr="00224495">
        <w:trPr>
          <w:trHeight w:val="38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62B4D582"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시험기관</w:t>
            </w:r>
          </w:p>
        </w:tc>
        <w:tc>
          <w:tcPr>
            <w:tcW w:w="4114" w:type="pct"/>
            <w:tcBorders>
              <w:top w:val="dotted" w:sz="4" w:space="0" w:color="000000"/>
              <w:left w:val="nil"/>
              <w:bottom w:val="dotted" w:sz="4" w:space="0" w:color="000000"/>
              <w:right w:val="single" w:sz="12" w:space="0" w:color="000000"/>
            </w:tcBorders>
            <w:vAlign w:val="center"/>
            <w:hideMark/>
          </w:tcPr>
          <w:p w14:paraId="4E6FC341" w14:textId="77777777" w:rsidR="00D67DA4" w:rsidRPr="00632E3E" w:rsidRDefault="00D67DA4" w:rsidP="00D67DA4">
            <w:pPr>
              <w:rPr>
                <w:rFonts w:ascii="Times New Roman" w:eastAsia="맑은 고딕" w:hAnsi="Times New Roman"/>
                <w:sz w:val="20"/>
              </w:rPr>
            </w:pPr>
            <w:r w:rsidRPr="00632E3E">
              <w:rPr>
                <w:rFonts w:ascii="Times New Roman" w:eastAsia="맑은 고딕" w:hAnsi="Times New Roman"/>
                <w:sz w:val="20"/>
              </w:rPr>
              <w:t>가톨릭대학교</w:t>
            </w:r>
            <w:r w:rsidRPr="00632E3E">
              <w:rPr>
                <w:rFonts w:ascii="Times New Roman" w:eastAsia="맑은 고딕" w:hAnsi="Times New Roman"/>
                <w:sz w:val="20"/>
              </w:rPr>
              <w:t xml:space="preserve"> </w:t>
            </w:r>
            <w:r w:rsidRPr="00632E3E">
              <w:rPr>
                <w:rFonts w:ascii="Times New Roman" w:eastAsia="맑은 고딕" w:hAnsi="Times New Roman"/>
                <w:sz w:val="20"/>
              </w:rPr>
              <w:t>서울성모병원</w:t>
            </w:r>
            <w:r w:rsidRPr="00632E3E">
              <w:rPr>
                <w:rFonts w:ascii="Times New Roman" w:eastAsia="맑은 고딕" w:hAnsi="Times New Roman"/>
                <w:sz w:val="20"/>
              </w:rPr>
              <w:t xml:space="preserve"> </w:t>
            </w:r>
          </w:p>
        </w:tc>
      </w:tr>
      <w:tr w:rsidR="00D67DA4" w:rsidRPr="00632E3E" w14:paraId="0CFCDA86" w14:textId="77777777" w:rsidTr="00224495">
        <w:trPr>
          <w:trHeight w:val="38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610CD9FA"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분석기관</w:t>
            </w:r>
          </w:p>
        </w:tc>
        <w:tc>
          <w:tcPr>
            <w:tcW w:w="4114" w:type="pct"/>
            <w:tcBorders>
              <w:top w:val="dotted" w:sz="4" w:space="0" w:color="000000"/>
              <w:left w:val="nil"/>
              <w:bottom w:val="dotted" w:sz="4" w:space="0" w:color="000000"/>
              <w:right w:val="single" w:sz="12" w:space="0" w:color="000000"/>
            </w:tcBorders>
            <w:vAlign w:val="center"/>
            <w:hideMark/>
          </w:tcPr>
          <w:p w14:paraId="4513359E" w14:textId="77777777" w:rsidR="00D67DA4" w:rsidRPr="00632E3E" w:rsidRDefault="00D67DA4" w:rsidP="00D67DA4">
            <w:pPr>
              <w:rPr>
                <w:rFonts w:ascii="Times New Roman" w:eastAsia="맑은 고딕" w:hAnsi="Times New Roman"/>
                <w:sz w:val="20"/>
              </w:rPr>
            </w:pPr>
            <w:r w:rsidRPr="00632E3E">
              <w:rPr>
                <w:rFonts w:ascii="Times New Roman" w:eastAsia="맑은 고딕" w:hAnsi="Times New Roman"/>
                <w:sz w:val="20"/>
              </w:rPr>
              <w:t>㈜디티앤씨알오</w:t>
            </w:r>
          </w:p>
        </w:tc>
      </w:tr>
      <w:tr w:rsidR="00D67DA4" w:rsidRPr="00632E3E" w14:paraId="1E903E45" w14:textId="77777777" w:rsidTr="00224495">
        <w:trPr>
          <w:trHeight w:val="38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5B57FE46"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임상시험용</w:t>
            </w:r>
            <w:r w:rsidRPr="00632E3E">
              <w:rPr>
                <w:rFonts w:ascii="Times New Roman" w:eastAsia="맑은 고딕" w:hAnsi="Times New Roman"/>
                <w:b/>
                <w:sz w:val="20"/>
                <w:szCs w:val="20"/>
              </w:rPr>
              <w:br/>
            </w:r>
            <w:r w:rsidRPr="00632E3E">
              <w:rPr>
                <w:rFonts w:ascii="Times New Roman" w:eastAsia="맑은 고딕" w:hAnsi="Times New Roman"/>
                <w:b/>
                <w:sz w:val="20"/>
                <w:szCs w:val="20"/>
              </w:rPr>
              <w:t>의약품</w:t>
            </w:r>
          </w:p>
        </w:tc>
        <w:tc>
          <w:tcPr>
            <w:tcW w:w="4114" w:type="pct"/>
            <w:tcBorders>
              <w:top w:val="dotted" w:sz="4" w:space="0" w:color="000000"/>
              <w:left w:val="nil"/>
              <w:bottom w:val="dotted" w:sz="4" w:space="0" w:color="000000"/>
              <w:right w:val="single" w:sz="12" w:space="0" w:color="000000"/>
            </w:tcBorders>
            <w:vAlign w:val="center"/>
            <w:hideMark/>
          </w:tcPr>
          <w:p w14:paraId="59C2BB17" w14:textId="18F99476" w:rsidR="00D67DA4" w:rsidRPr="00632E3E" w:rsidRDefault="00D67DA4" w:rsidP="00D67DA4">
            <w:pPr>
              <w:pStyle w:val="af7"/>
              <w:rPr>
                <w:rFonts w:ascii="Times New Roman" w:eastAsia="맑은 고딕" w:hAnsi="Times New Roman"/>
                <w:sz w:val="20"/>
                <w:szCs w:val="20"/>
              </w:rPr>
            </w:pPr>
            <w:r w:rsidRPr="00632E3E">
              <w:rPr>
                <w:rFonts w:ascii="Times New Roman" w:eastAsia="맑은 고딕" w:hAnsi="Times New Roman"/>
                <w:sz w:val="20"/>
                <w:szCs w:val="20"/>
              </w:rPr>
              <w:t>시험약</w:t>
            </w:r>
            <w:r w:rsidRPr="00632E3E">
              <w:rPr>
                <w:rFonts w:ascii="Times New Roman" w:eastAsia="맑은 고딕" w:hAnsi="Times New Roman"/>
                <w:sz w:val="20"/>
                <w:szCs w:val="20"/>
              </w:rPr>
              <w:t>: DWP-DN11</w:t>
            </w:r>
            <w:r w:rsidR="00FA1B9A">
              <w:rPr>
                <w:rFonts w:ascii="Times New Roman" w:eastAsia="맑은 고딕" w:hAnsi="Times New Roman"/>
                <w:sz w:val="20"/>
                <w:szCs w:val="20"/>
              </w:rPr>
              <w:t>-1</w:t>
            </w:r>
            <w:r w:rsidRPr="00632E3E">
              <w:rPr>
                <w:rFonts w:ascii="Times New Roman" w:eastAsia="맑은 고딕" w:hAnsi="Times New Roman"/>
                <w:sz w:val="20"/>
                <w:szCs w:val="20"/>
              </w:rPr>
              <w:t xml:space="preserve"> (1.5% Rebamipide)</w:t>
            </w:r>
          </w:p>
        </w:tc>
      </w:tr>
      <w:tr w:rsidR="00D67DA4" w:rsidRPr="00632E3E" w14:paraId="0442254B" w14:textId="77777777" w:rsidTr="00224495">
        <w:trPr>
          <w:trHeight w:val="38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1EB19989"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시험디자인</w:t>
            </w:r>
          </w:p>
        </w:tc>
        <w:tc>
          <w:tcPr>
            <w:tcW w:w="4114" w:type="pct"/>
            <w:tcBorders>
              <w:top w:val="dotted" w:sz="4" w:space="0" w:color="000000"/>
              <w:left w:val="nil"/>
              <w:bottom w:val="dotted" w:sz="4" w:space="0" w:color="000000"/>
              <w:right w:val="single" w:sz="12" w:space="0" w:color="000000"/>
            </w:tcBorders>
            <w:vAlign w:val="center"/>
          </w:tcPr>
          <w:p w14:paraId="454A5736" w14:textId="77777777" w:rsidR="007774A6" w:rsidRPr="00632E3E" w:rsidRDefault="00D67DA4" w:rsidP="001754D4">
            <w:pPr>
              <w:pStyle w:val="af7"/>
              <w:numPr>
                <w:ilvl w:val="0"/>
                <w:numId w:val="35"/>
              </w:numPr>
              <w:spacing w:before="120"/>
              <w:ind w:left="357" w:hanging="357"/>
              <w:rPr>
                <w:rFonts w:ascii="Times New Roman" w:eastAsia="맑은 고딕" w:hAnsi="Times New Roman"/>
                <w:b/>
                <w:sz w:val="20"/>
                <w:szCs w:val="20"/>
              </w:rPr>
            </w:pPr>
            <w:r w:rsidRPr="00632E3E">
              <w:rPr>
                <w:rFonts w:ascii="Times New Roman" w:eastAsia="맑은 고딕" w:hAnsi="Times New Roman"/>
                <w:b/>
                <w:sz w:val="20"/>
                <w:szCs w:val="20"/>
              </w:rPr>
              <w:t>시험</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디자인</w:t>
            </w:r>
          </w:p>
          <w:p w14:paraId="5AE83EA5" w14:textId="6158F77D" w:rsidR="00D67DA4" w:rsidRPr="00632E3E" w:rsidRDefault="00A05BDE" w:rsidP="00DE38F5">
            <w:pPr>
              <w:pStyle w:val="af7"/>
              <w:spacing w:before="40" w:after="240" w:line="274" w:lineRule="auto"/>
              <w:ind w:left="357"/>
              <w:rPr>
                <w:rFonts w:ascii="Times New Roman" w:eastAsia="맑은 고딕" w:hAnsi="Times New Roman"/>
                <w:sz w:val="20"/>
              </w:rPr>
            </w:pPr>
            <w:r w:rsidRPr="00632E3E">
              <w:rPr>
                <w:rFonts w:ascii="Times New Roman" w:eastAsia="맑은 고딕" w:hAnsi="Times New Roman"/>
                <w:sz w:val="20"/>
              </w:rPr>
              <w:t>등록된</w:t>
            </w:r>
            <w:r w:rsidRPr="00632E3E">
              <w:rPr>
                <w:rFonts w:ascii="Times New Roman" w:eastAsia="맑은 고딕" w:hAnsi="Times New Roman"/>
                <w:sz w:val="20"/>
              </w:rPr>
              <w:t xml:space="preserve"> </w:t>
            </w:r>
            <w:r w:rsidRPr="00632E3E">
              <w:rPr>
                <w:rFonts w:ascii="Times New Roman" w:eastAsia="맑은 고딕" w:hAnsi="Times New Roman"/>
                <w:sz w:val="20"/>
              </w:rPr>
              <w:t>대상자</w:t>
            </w:r>
            <w:r w:rsidRPr="00632E3E">
              <w:rPr>
                <w:rFonts w:ascii="Times New Roman" w:eastAsia="맑은 고딕" w:hAnsi="Times New Roman"/>
                <w:sz w:val="20"/>
              </w:rPr>
              <w:t xml:space="preserve"> 6 </w:t>
            </w:r>
            <w:r w:rsidRPr="00632E3E">
              <w:rPr>
                <w:rFonts w:ascii="Times New Roman" w:eastAsia="맑은 고딕" w:hAnsi="Times New Roman"/>
                <w:sz w:val="20"/>
              </w:rPr>
              <w:t>명에게</w:t>
            </w:r>
            <w:r w:rsidRPr="00632E3E">
              <w:rPr>
                <w:rFonts w:ascii="Times New Roman" w:eastAsia="맑은 고딕" w:hAnsi="Times New Roman"/>
                <w:sz w:val="20"/>
              </w:rPr>
              <w:t xml:space="preserve"> DWP-DN11</w:t>
            </w:r>
            <w:r w:rsidR="00FA1B9A">
              <w:rPr>
                <w:rFonts w:ascii="Times New Roman" w:eastAsia="맑은 고딕" w:hAnsi="Times New Roman"/>
                <w:sz w:val="20"/>
              </w:rPr>
              <w:t>-1</w:t>
            </w:r>
            <w:r w:rsidRPr="00632E3E">
              <w:rPr>
                <w:rFonts w:ascii="Times New Roman" w:eastAsia="맑은 고딕" w:hAnsi="Times New Roman"/>
                <w:sz w:val="20"/>
              </w:rPr>
              <w:t xml:space="preserve"> (1.5% Rebamipide)</w:t>
            </w:r>
            <w:r w:rsidRPr="00632E3E">
              <w:rPr>
                <w:rFonts w:ascii="Times New Roman" w:eastAsia="맑은 고딕" w:hAnsi="Times New Roman"/>
                <w:sz w:val="20"/>
              </w:rPr>
              <w:t>를</w:t>
            </w:r>
            <w:r w:rsidRPr="00632E3E">
              <w:rPr>
                <w:rFonts w:ascii="Times New Roman" w:eastAsia="맑은 고딕" w:hAnsi="Times New Roman"/>
                <w:sz w:val="20"/>
              </w:rPr>
              <w:t xml:space="preserve"> </w:t>
            </w:r>
            <w:r w:rsidRPr="00632E3E">
              <w:rPr>
                <w:rFonts w:ascii="Times New Roman" w:eastAsia="맑은 고딕" w:hAnsi="Times New Roman"/>
                <w:sz w:val="20"/>
              </w:rPr>
              <w:t>단회</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반복</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w:t>
            </w:r>
            <w:r w:rsidRPr="00632E3E">
              <w:rPr>
                <w:rFonts w:ascii="Times New Roman" w:eastAsia="맑은 고딕" w:hAnsi="Times New Roman"/>
                <w:sz w:val="20"/>
              </w:rPr>
              <w:t>혈중</w:t>
            </w:r>
            <w:r w:rsidRPr="00632E3E">
              <w:rPr>
                <w:rFonts w:ascii="Times New Roman" w:eastAsia="맑은 고딕" w:hAnsi="Times New Roman"/>
                <w:sz w:val="20"/>
              </w:rPr>
              <w:t xml:space="preserve"> Rebamipide</w:t>
            </w:r>
            <w:r w:rsidRPr="00632E3E">
              <w:rPr>
                <w:rFonts w:ascii="Times New Roman" w:eastAsia="맑은 고딕" w:hAnsi="Times New Roman"/>
                <w:sz w:val="20"/>
              </w:rPr>
              <w:t>의</w:t>
            </w:r>
            <w:r w:rsidRPr="00632E3E">
              <w:rPr>
                <w:rFonts w:ascii="Times New Roman" w:eastAsia="맑은 고딕" w:hAnsi="Times New Roman"/>
                <w:sz w:val="20"/>
              </w:rPr>
              <w:t xml:space="preserve"> </w:t>
            </w:r>
            <w:r w:rsidRPr="00632E3E">
              <w:rPr>
                <w:rFonts w:ascii="Times New Roman" w:eastAsia="맑은 고딕" w:hAnsi="Times New Roman"/>
                <w:sz w:val="20"/>
              </w:rPr>
              <w:t>농도를</w:t>
            </w:r>
            <w:r w:rsidRPr="00632E3E">
              <w:rPr>
                <w:rFonts w:ascii="Times New Roman" w:eastAsia="맑은 고딕" w:hAnsi="Times New Roman"/>
                <w:sz w:val="20"/>
              </w:rPr>
              <w:t xml:space="preserve"> </w:t>
            </w:r>
            <w:r w:rsidRPr="00632E3E">
              <w:rPr>
                <w:rFonts w:ascii="Times New Roman" w:eastAsia="맑은 고딕" w:hAnsi="Times New Roman"/>
                <w:sz w:val="20"/>
              </w:rPr>
              <w:t>확인한다</w:t>
            </w:r>
            <w:r w:rsidRPr="00632E3E">
              <w:rPr>
                <w:rFonts w:ascii="Times New Roman" w:eastAsia="맑은 고딕" w:hAnsi="Times New Roman"/>
                <w:sz w:val="20"/>
              </w:rPr>
              <w:t>.</w:t>
            </w:r>
          </w:p>
          <w:p w14:paraId="57F425A5" w14:textId="77777777" w:rsidR="00224495" w:rsidRPr="00632E3E" w:rsidRDefault="00D67DA4" w:rsidP="001754D4">
            <w:pPr>
              <w:pStyle w:val="af7"/>
              <w:numPr>
                <w:ilvl w:val="0"/>
                <w:numId w:val="35"/>
              </w:numPr>
              <w:spacing w:before="120"/>
              <w:ind w:left="357" w:hanging="357"/>
              <w:rPr>
                <w:rFonts w:ascii="Times New Roman" w:eastAsia="맑은 고딕" w:hAnsi="Times New Roman"/>
                <w:sz w:val="20"/>
                <w:szCs w:val="20"/>
              </w:rPr>
            </w:pPr>
            <w:r w:rsidRPr="00632E3E">
              <w:rPr>
                <w:rFonts w:ascii="Times New Roman" w:eastAsia="맑은 고딕" w:hAnsi="Times New Roman"/>
                <w:b/>
                <w:sz w:val="20"/>
                <w:szCs w:val="20"/>
              </w:rPr>
              <w:t>시험</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방법</w:t>
            </w:r>
          </w:p>
          <w:p w14:paraId="22FE7C31" w14:textId="77777777" w:rsidR="00224495" w:rsidRPr="00632E3E" w:rsidRDefault="00224495" w:rsidP="001754D4">
            <w:pPr>
              <w:pStyle w:val="a9"/>
              <w:numPr>
                <w:ilvl w:val="0"/>
                <w:numId w:val="36"/>
              </w:numPr>
              <w:wordWrap/>
              <w:spacing w:before="120" w:after="160" w:line="320" w:lineRule="atLeast"/>
              <w:ind w:leftChars="150" w:left="559" w:right="113" w:hanging="289"/>
              <w:jc w:val="left"/>
              <w:rPr>
                <w:rFonts w:ascii="Times New Roman" w:eastAsia="맑은 고딕" w:hAnsi="Times New Roman"/>
                <w:sz w:val="20"/>
              </w:rPr>
            </w:pPr>
            <w:r w:rsidRPr="00632E3E">
              <w:rPr>
                <w:rFonts w:ascii="Times New Roman" w:eastAsia="맑은 고딕" w:hAnsi="Times New Roman"/>
                <w:sz w:val="20"/>
              </w:rPr>
              <w:t>[</w:t>
            </w:r>
            <w:r w:rsidR="00D67DA4" w:rsidRPr="00632E3E">
              <w:rPr>
                <w:rFonts w:ascii="Times New Roman" w:eastAsia="맑은 고딕" w:hAnsi="Times New Roman"/>
                <w:sz w:val="20"/>
              </w:rPr>
              <w:t>-1d</w:t>
            </w:r>
            <w:r w:rsidRPr="00632E3E">
              <w:rPr>
                <w:rFonts w:ascii="Times New Roman" w:eastAsia="맑은 고딕" w:hAnsi="Times New Roman"/>
                <w:sz w:val="20"/>
              </w:rPr>
              <w:t>]</w:t>
            </w:r>
            <w:r w:rsidR="00D67DA4" w:rsidRPr="00632E3E">
              <w:rPr>
                <w:rFonts w:ascii="Times New Roman" w:eastAsia="맑은 고딕" w:hAnsi="Times New Roman"/>
                <w:sz w:val="20"/>
              </w:rPr>
              <w:t xml:space="preserve"> </w:t>
            </w:r>
            <w:r w:rsidR="00D67DA4" w:rsidRPr="00632E3E">
              <w:rPr>
                <w:rFonts w:ascii="Times New Roman" w:eastAsia="맑은 고딕" w:hAnsi="Times New Roman"/>
                <w:sz w:val="20"/>
              </w:rPr>
              <w:t>입원</w:t>
            </w:r>
          </w:p>
          <w:p w14:paraId="5CC523EB" w14:textId="77777777" w:rsidR="00224495" w:rsidRPr="00632E3E" w:rsidRDefault="00224495" w:rsidP="001754D4">
            <w:pPr>
              <w:pStyle w:val="a9"/>
              <w:numPr>
                <w:ilvl w:val="0"/>
                <w:numId w:val="36"/>
              </w:numPr>
              <w:wordWrap/>
              <w:spacing w:before="120" w:after="160" w:line="320" w:lineRule="atLeast"/>
              <w:ind w:leftChars="150" w:left="559" w:right="113" w:hanging="289"/>
              <w:jc w:val="left"/>
              <w:rPr>
                <w:rFonts w:ascii="Times New Roman" w:eastAsia="맑은 고딕" w:hAnsi="Times New Roman"/>
                <w:sz w:val="20"/>
              </w:rPr>
            </w:pPr>
            <w:r w:rsidRPr="00632E3E">
              <w:rPr>
                <w:rFonts w:ascii="Times New Roman" w:eastAsia="맑은 고딕" w:hAnsi="Times New Roman"/>
                <w:sz w:val="20"/>
              </w:rPr>
              <w:t>[</w:t>
            </w:r>
            <w:r w:rsidR="00D67DA4" w:rsidRPr="00632E3E">
              <w:rPr>
                <w:rFonts w:ascii="Times New Roman" w:eastAsia="맑은 고딕" w:hAnsi="Times New Roman"/>
                <w:sz w:val="20"/>
              </w:rPr>
              <w:t>1-4d</w:t>
            </w:r>
            <w:r w:rsidRPr="00632E3E">
              <w:rPr>
                <w:rFonts w:ascii="Times New Roman" w:eastAsia="맑은 고딕" w:hAnsi="Times New Roman"/>
                <w:sz w:val="20"/>
              </w:rPr>
              <w:t>]</w:t>
            </w:r>
            <w:r w:rsidR="00D67DA4" w:rsidRPr="00632E3E">
              <w:rPr>
                <w:rFonts w:ascii="Times New Roman" w:eastAsia="맑은 고딕" w:hAnsi="Times New Roman"/>
                <w:sz w:val="20"/>
              </w:rPr>
              <w:t xml:space="preserve"> 8, 12, 16, 20 </w:t>
            </w:r>
            <w:r w:rsidR="00D67DA4" w:rsidRPr="00632E3E">
              <w:rPr>
                <w:rFonts w:ascii="Times New Roman" w:eastAsia="맑은 고딕" w:hAnsi="Times New Roman"/>
                <w:sz w:val="20"/>
              </w:rPr>
              <w:t>시</w:t>
            </w:r>
            <w:r w:rsidR="00D67DA4" w:rsidRPr="00632E3E">
              <w:rPr>
                <w:rFonts w:ascii="Times New Roman" w:eastAsia="맑은 고딕" w:hAnsi="Times New Roman"/>
                <w:sz w:val="20"/>
              </w:rPr>
              <w:t xml:space="preserve"> </w:t>
            </w:r>
            <w:r w:rsidR="00D67DA4" w:rsidRPr="00632E3E">
              <w:rPr>
                <w:rFonts w:ascii="Times New Roman" w:eastAsia="맑은 고딕" w:hAnsi="Times New Roman"/>
                <w:sz w:val="20"/>
              </w:rPr>
              <w:t>경</w:t>
            </w:r>
            <w:r w:rsidR="00D67DA4" w:rsidRPr="00632E3E">
              <w:rPr>
                <w:rFonts w:ascii="Times New Roman" w:eastAsia="맑은 고딕" w:hAnsi="Times New Roman"/>
                <w:sz w:val="20"/>
              </w:rPr>
              <w:t xml:space="preserve"> </w:t>
            </w:r>
            <w:r w:rsidR="00D67DA4" w:rsidRPr="00632E3E">
              <w:rPr>
                <w:rFonts w:ascii="Times New Roman" w:eastAsia="맑은 고딕" w:hAnsi="Times New Roman"/>
                <w:sz w:val="20"/>
              </w:rPr>
              <w:t>투여</w:t>
            </w:r>
            <w:r w:rsidR="00D67DA4" w:rsidRPr="00632E3E">
              <w:rPr>
                <w:rFonts w:ascii="Times New Roman" w:eastAsia="맑은 고딕" w:hAnsi="Times New Roman"/>
                <w:sz w:val="20"/>
              </w:rPr>
              <w:t xml:space="preserve"> (1</w:t>
            </w:r>
            <w:r w:rsidR="00D67DA4" w:rsidRPr="00632E3E">
              <w:rPr>
                <w:rFonts w:ascii="Times New Roman" w:eastAsia="맑은 고딕" w:hAnsi="Times New Roman"/>
                <w:sz w:val="20"/>
              </w:rPr>
              <w:t>일</w:t>
            </w:r>
            <w:r w:rsidR="00D67DA4" w:rsidRPr="00632E3E">
              <w:rPr>
                <w:rFonts w:ascii="Times New Roman" w:eastAsia="맑은 고딕" w:hAnsi="Times New Roman"/>
                <w:sz w:val="20"/>
              </w:rPr>
              <w:t xml:space="preserve"> 4</w:t>
            </w:r>
            <w:r w:rsidR="00D67DA4" w:rsidRPr="00632E3E">
              <w:rPr>
                <w:rFonts w:ascii="Times New Roman" w:eastAsia="맑은 고딕" w:hAnsi="Times New Roman"/>
                <w:sz w:val="20"/>
              </w:rPr>
              <w:t>회</w:t>
            </w:r>
            <w:r w:rsidR="00D67DA4" w:rsidRPr="00632E3E">
              <w:rPr>
                <w:rFonts w:ascii="Times New Roman" w:eastAsia="맑은 고딕" w:hAnsi="Times New Roman"/>
                <w:sz w:val="20"/>
              </w:rPr>
              <w:t xml:space="preserve"> 4</w:t>
            </w:r>
            <w:r w:rsidR="00D67DA4" w:rsidRPr="00632E3E">
              <w:rPr>
                <w:rFonts w:ascii="Times New Roman" w:eastAsia="맑은 고딕" w:hAnsi="Times New Roman"/>
                <w:sz w:val="20"/>
              </w:rPr>
              <w:t>시간</w:t>
            </w:r>
            <w:r w:rsidR="00D67DA4" w:rsidRPr="00632E3E">
              <w:rPr>
                <w:rFonts w:ascii="Times New Roman" w:eastAsia="맑은 고딕" w:hAnsi="Times New Roman"/>
                <w:sz w:val="20"/>
              </w:rPr>
              <w:t xml:space="preserve"> </w:t>
            </w:r>
            <w:r w:rsidR="00D67DA4" w:rsidRPr="00632E3E">
              <w:rPr>
                <w:rFonts w:ascii="Times New Roman" w:eastAsia="맑은 고딕" w:hAnsi="Times New Roman"/>
                <w:sz w:val="20"/>
              </w:rPr>
              <w:t>간격</w:t>
            </w:r>
            <w:r w:rsidR="00D67DA4" w:rsidRPr="00632E3E">
              <w:rPr>
                <w:rFonts w:ascii="Times New Roman" w:eastAsia="맑은 고딕" w:hAnsi="Times New Roman"/>
                <w:sz w:val="20"/>
              </w:rPr>
              <w:t>, 1</w:t>
            </w:r>
            <w:r w:rsidR="00D67DA4" w:rsidRPr="00632E3E">
              <w:rPr>
                <w:rFonts w:ascii="Times New Roman" w:eastAsia="맑은 고딕" w:hAnsi="Times New Roman"/>
                <w:sz w:val="20"/>
              </w:rPr>
              <w:t>회</w:t>
            </w:r>
            <w:r w:rsidR="00D67DA4" w:rsidRPr="00632E3E">
              <w:rPr>
                <w:rFonts w:ascii="Times New Roman" w:eastAsia="맑은 고딕" w:hAnsi="Times New Roman"/>
                <w:sz w:val="20"/>
              </w:rPr>
              <w:t xml:space="preserve"> 1</w:t>
            </w:r>
            <w:r w:rsidR="00D67DA4" w:rsidRPr="00632E3E">
              <w:rPr>
                <w:rFonts w:ascii="Times New Roman" w:eastAsia="맑은 고딕" w:hAnsi="Times New Roman"/>
                <w:sz w:val="20"/>
              </w:rPr>
              <w:t>적</w:t>
            </w:r>
            <w:r w:rsidR="00D67DA4" w:rsidRPr="00632E3E">
              <w:rPr>
                <w:rFonts w:ascii="Times New Roman" w:eastAsia="맑은 고딕" w:hAnsi="Times New Roman"/>
                <w:sz w:val="20"/>
              </w:rPr>
              <w:t xml:space="preserve">, </w:t>
            </w:r>
            <w:r w:rsidR="00D67DA4" w:rsidRPr="00632E3E">
              <w:rPr>
                <w:rFonts w:ascii="Times New Roman" w:eastAsia="맑은 고딕" w:hAnsi="Times New Roman"/>
                <w:sz w:val="20"/>
              </w:rPr>
              <w:t>양안</w:t>
            </w:r>
            <w:r w:rsidR="00D67DA4" w:rsidRPr="00632E3E">
              <w:rPr>
                <w:rFonts w:ascii="Times New Roman" w:eastAsia="맑은 고딕" w:hAnsi="Times New Roman"/>
                <w:sz w:val="20"/>
              </w:rPr>
              <w:t>)</w:t>
            </w:r>
          </w:p>
          <w:p w14:paraId="0E8AAB96" w14:textId="413B3910" w:rsidR="00D67DA4" w:rsidRPr="00632E3E" w:rsidRDefault="00552B5D" w:rsidP="001754D4">
            <w:pPr>
              <w:pStyle w:val="a9"/>
              <w:numPr>
                <w:ilvl w:val="0"/>
                <w:numId w:val="37"/>
              </w:numPr>
              <w:wordWrap/>
              <w:spacing w:before="120" w:after="160" w:line="320" w:lineRule="atLeast"/>
              <w:ind w:leftChars="310" w:left="745" w:right="113" w:hanging="187"/>
              <w:rPr>
                <w:rFonts w:ascii="Times New Roman" w:eastAsia="맑은 고딕" w:hAnsi="Times New Roman"/>
                <w:sz w:val="20"/>
              </w:rPr>
            </w:pPr>
            <w:r w:rsidRPr="00632E3E">
              <w:rPr>
                <w:rFonts w:ascii="Times New Roman" w:eastAsia="맑은 고딕" w:hAnsi="Times New Roman"/>
                <w:sz w:val="20"/>
              </w:rPr>
              <w:t>[</w:t>
            </w:r>
            <w:r w:rsidR="00A05BDE" w:rsidRPr="00632E3E">
              <w:rPr>
                <w:rFonts w:ascii="Times New Roman" w:eastAsia="맑은 고딕" w:hAnsi="Times New Roman"/>
                <w:sz w:val="20"/>
              </w:rPr>
              <w:t>1d</w:t>
            </w:r>
            <w:r w:rsidRPr="00632E3E">
              <w:rPr>
                <w:rFonts w:ascii="Times New Roman" w:eastAsia="맑은 고딕" w:hAnsi="Times New Roman"/>
                <w:sz w:val="20"/>
              </w:rPr>
              <w:t>]</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첫</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투여</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직전</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투여</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후</w:t>
            </w:r>
            <w:r w:rsidR="00A05BDE" w:rsidRPr="00632E3E">
              <w:rPr>
                <w:rFonts w:ascii="Times New Roman" w:eastAsia="맑은 고딕" w:hAnsi="Times New Roman"/>
                <w:sz w:val="20"/>
              </w:rPr>
              <w:t xml:space="preserve"> 0.33, 0.67, 1, 1.5, 2, 3, 4 h </w:t>
            </w:r>
            <w:r w:rsidR="00A05BDE" w:rsidRPr="00632E3E">
              <w:rPr>
                <w:rFonts w:ascii="Times New Roman" w:eastAsia="맑은 고딕" w:hAnsi="Times New Roman"/>
                <w:sz w:val="20"/>
              </w:rPr>
              <w:t>약동학</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채혈을</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진행한다</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단</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투여</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후</w:t>
            </w:r>
            <w:r w:rsidR="00A05BDE" w:rsidRPr="00632E3E">
              <w:rPr>
                <w:rFonts w:ascii="Times New Roman" w:eastAsia="맑은 고딕" w:hAnsi="Times New Roman"/>
                <w:sz w:val="20"/>
              </w:rPr>
              <w:t xml:space="preserve"> 4 h </w:t>
            </w:r>
            <w:r w:rsidR="00A05BDE" w:rsidRPr="00632E3E">
              <w:rPr>
                <w:rFonts w:ascii="Times New Roman" w:eastAsia="맑은 고딕" w:hAnsi="Times New Roman"/>
                <w:sz w:val="20"/>
              </w:rPr>
              <w:t>채혈은</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두번째</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투여</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전</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진행한다</w:t>
            </w:r>
            <w:r w:rsidR="00A05BDE" w:rsidRPr="00632E3E">
              <w:rPr>
                <w:rFonts w:ascii="Times New Roman" w:eastAsia="맑은 고딕" w:hAnsi="Times New Roman"/>
                <w:sz w:val="20"/>
              </w:rPr>
              <w:t xml:space="preserve">. </w:t>
            </w:r>
          </w:p>
          <w:p w14:paraId="58299A99" w14:textId="5E7A707C" w:rsidR="00224495" w:rsidRPr="00632E3E" w:rsidRDefault="00A05BDE" w:rsidP="001754D4">
            <w:pPr>
              <w:pStyle w:val="a9"/>
              <w:numPr>
                <w:ilvl w:val="0"/>
                <w:numId w:val="36"/>
              </w:numPr>
              <w:wordWrap/>
              <w:spacing w:before="120" w:after="160" w:line="320" w:lineRule="atLeast"/>
              <w:ind w:leftChars="150" w:left="559" w:right="113" w:hanging="289"/>
              <w:jc w:val="left"/>
              <w:rPr>
                <w:rFonts w:ascii="Times New Roman" w:eastAsia="맑은 고딕" w:hAnsi="Times New Roman"/>
                <w:sz w:val="20"/>
              </w:rPr>
            </w:pPr>
            <w:r w:rsidRPr="00632E3E">
              <w:rPr>
                <w:rFonts w:ascii="Times New Roman" w:eastAsia="맑은 고딕" w:hAnsi="Times New Roman"/>
                <w:sz w:val="20"/>
              </w:rPr>
              <w:t>[5d] 8, 12</w:t>
            </w:r>
            <w:r w:rsidR="003022A5">
              <w:rPr>
                <w:rFonts w:ascii="Times New Roman" w:eastAsia="맑은 고딕" w:hAnsi="Times New Roman"/>
                <w:sz w:val="20"/>
              </w:rPr>
              <w:t>, 16</w:t>
            </w:r>
            <w:r w:rsidRPr="00632E3E">
              <w:rPr>
                <w:rFonts w:ascii="Times New Roman" w:eastAsia="맑은 고딕" w:hAnsi="Times New Roman"/>
                <w:sz w:val="20"/>
              </w:rPr>
              <w:t xml:space="preserve"> </w:t>
            </w:r>
            <w:r w:rsidRPr="00632E3E">
              <w:rPr>
                <w:rFonts w:ascii="Times New Roman" w:eastAsia="맑은 고딕" w:hAnsi="Times New Roman"/>
                <w:sz w:val="20"/>
              </w:rPr>
              <w:t>시</w:t>
            </w:r>
            <w:r w:rsidRPr="00632E3E">
              <w:rPr>
                <w:rFonts w:ascii="Times New Roman" w:eastAsia="맑은 고딕" w:hAnsi="Times New Roman"/>
                <w:sz w:val="20"/>
              </w:rPr>
              <w:t xml:space="preserve"> </w:t>
            </w:r>
            <w:r w:rsidRPr="00632E3E">
              <w:rPr>
                <w:rFonts w:ascii="Times New Roman" w:eastAsia="맑은 고딕" w:hAnsi="Times New Roman"/>
                <w:sz w:val="20"/>
              </w:rPr>
              <w:t>경</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(1</w:t>
            </w:r>
            <w:r w:rsidRPr="00632E3E">
              <w:rPr>
                <w:rFonts w:ascii="Times New Roman" w:eastAsia="맑은 고딕" w:hAnsi="Times New Roman"/>
                <w:sz w:val="20"/>
              </w:rPr>
              <w:t>일</w:t>
            </w:r>
            <w:r w:rsidRPr="00632E3E">
              <w:rPr>
                <w:rFonts w:ascii="Times New Roman" w:eastAsia="맑은 고딕" w:hAnsi="Times New Roman"/>
                <w:sz w:val="20"/>
              </w:rPr>
              <w:t xml:space="preserve"> </w:t>
            </w:r>
            <w:r w:rsidR="00D334A3">
              <w:rPr>
                <w:rFonts w:ascii="Times New Roman" w:eastAsia="맑은 고딕" w:hAnsi="Times New Roman"/>
                <w:sz w:val="20"/>
              </w:rPr>
              <w:t>3</w:t>
            </w:r>
            <w:r w:rsidRPr="00632E3E">
              <w:rPr>
                <w:rFonts w:ascii="Times New Roman" w:eastAsia="맑은 고딕" w:hAnsi="Times New Roman"/>
                <w:sz w:val="20"/>
              </w:rPr>
              <w:t>회</w:t>
            </w:r>
            <w:r w:rsidRPr="00632E3E">
              <w:rPr>
                <w:rFonts w:ascii="Times New Roman" w:eastAsia="맑은 고딕" w:hAnsi="Times New Roman"/>
                <w:sz w:val="20"/>
              </w:rPr>
              <w:t xml:space="preserve"> 4</w:t>
            </w:r>
            <w:r w:rsidRPr="00632E3E">
              <w:rPr>
                <w:rFonts w:ascii="Times New Roman" w:eastAsia="맑은 고딕" w:hAnsi="Times New Roman"/>
                <w:sz w:val="20"/>
              </w:rPr>
              <w:t>시간</w:t>
            </w:r>
            <w:r w:rsidRPr="00632E3E">
              <w:rPr>
                <w:rFonts w:ascii="Times New Roman" w:eastAsia="맑은 고딕" w:hAnsi="Times New Roman"/>
                <w:sz w:val="20"/>
              </w:rPr>
              <w:t xml:space="preserve"> </w:t>
            </w:r>
            <w:r w:rsidRPr="00632E3E">
              <w:rPr>
                <w:rFonts w:ascii="Times New Roman" w:eastAsia="맑은 고딕" w:hAnsi="Times New Roman"/>
                <w:sz w:val="20"/>
              </w:rPr>
              <w:t>간격</w:t>
            </w:r>
            <w:r w:rsidRPr="00632E3E">
              <w:rPr>
                <w:rFonts w:ascii="Times New Roman" w:eastAsia="맑은 고딕" w:hAnsi="Times New Roman"/>
                <w:sz w:val="20"/>
              </w:rPr>
              <w:t>, 1</w:t>
            </w:r>
            <w:r w:rsidRPr="00632E3E">
              <w:rPr>
                <w:rFonts w:ascii="Times New Roman" w:eastAsia="맑은 고딕" w:hAnsi="Times New Roman"/>
                <w:sz w:val="20"/>
              </w:rPr>
              <w:t>회</w:t>
            </w:r>
            <w:r w:rsidRPr="00632E3E">
              <w:rPr>
                <w:rFonts w:ascii="Times New Roman" w:eastAsia="맑은 고딕" w:hAnsi="Times New Roman"/>
                <w:sz w:val="20"/>
              </w:rPr>
              <w:t xml:space="preserve"> 1</w:t>
            </w:r>
            <w:r w:rsidRPr="00632E3E">
              <w:rPr>
                <w:rFonts w:ascii="Times New Roman" w:eastAsia="맑은 고딕" w:hAnsi="Times New Roman"/>
                <w:sz w:val="20"/>
              </w:rPr>
              <w:t>적</w:t>
            </w:r>
            <w:r w:rsidRPr="00632E3E">
              <w:rPr>
                <w:rFonts w:ascii="Times New Roman" w:eastAsia="맑은 고딕" w:hAnsi="Times New Roman"/>
                <w:sz w:val="20"/>
              </w:rPr>
              <w:t xml:space="preserve">, </w:t>
            </w:r>
            <w:r w:rsidRPr="00632E3E">
              <w:rPr>
                <w:rFonts w:ascii="Times New Roman" w:eastAsia="맑은 고딕" w:hAnsi="Times New Roman"/>
                <w:sz w:val="20"/>
              </w:rPr>
              <w:t>양안</w:t>
            </w:r>
            <w:r w:rsidRPr="00632E3E">
              <w:rPr>
                <w:rFonts w:ascii="Times New Roman" w:eastAsia="맑은 고딕" w:hAnsi="Times New Roman"/>
                <w:sz w:val="20"/>
              </w:rPr>
              <w:t>)</w:t>
            </w:r>
          </w:p>
          <w:p w14:paraId="20D9E6EB" w14:textId="4ED9D931" w:rsidR="00A05BDE" w:rsidRPr="00632E3E" w:rsidRDefault="00552B5D" w:rsidP="001754D4">
            <w:pPr>
              <w:pStyle w:val="a9"/>
              <w:numPr>
                <w:ilvl w:val="0"/>
                <w:numId w:val="37"/>
              </w:numPr>
              <w:wordWrap/>
              <w:spacing w:before="120" w:after="160" w:line="320" w:lineRule="atLeast"/>
              <w:ind w:leftChars="310" w:left="745" w:right="113" w:hanging="187"/>
              <w:rPr>
                <w:rFonts w:ascii="Times New Roman" w:eastAsia="맑은 고딕" w:hAnsi="Times New Roman"/>
                <w:sz w:val="20"/>
              </w:rPr>
            </w:pPr>
            <w:r w:rsidRPr="00632E3E">
              <w:rPr>
                <w:rFonts w:ascii="Times New Roman" w:eastAsia="맑은 고딕" w:hAnsi="Times New Roman"/>
                <w:sz w:val="20"/>
              </w:rPr>
              <w:t>[</w:t>
            </w:r>
            <w:r w:rsidR="00A05BDE" w:rsidRPr="00632E3E">
              <w:rPr>
                <w:rFonts w:ascii="Times New Roman" w:eastAsia="맑은 고딕" w:hAnsi="Times New Roman"/>
                <w:sz w:val="20"/>
              </w:rPr>
              <w:t>5d</w:t>
            </w:r>
            <w:r w:rsidRPr="00632E3E">
              <w:rPr>
                <w:rFonts w:ascii="Times New Roman" w:eastAsia="맑은 고딕" w:hAnsi="Times New Roman"/>
                <w:sz w:val="20"/>
              </w:rPr>
              <w:t>]</w:t>
            </w:r>
            <w:r w:rsidR="00A05BDE" w:rsidRPr="00632E3E">
              <w:rPr>
                <w:rFonts w:ascii="Times New Roman" w:eastAsia="맑은 고딕" w:hAnsi="Times New Roman"/>
                <w:sz w:val="20"/>
              </w:rPr>
              <w:t xml:space="preserve"> </w:t>
            </w:r>
            <w:r w:rsidR="004D51EE">
              <w:rPr>
                <w:rFonts w:ascii="Times New Roman" w:eastAsia="맑은 고딕" w:hAnsi="Times New Roman" w:hint="eastAsia"/>
                <w:sz w:val="20"/>
              </w:rPr>
              <w:t>첫</w:t>
            </w:r>
            <w:r w:rsidR="004D51EE">
              <w:rPr>
                <w:rFonts w:ascii="Times New Roman" w:eastAsia="맑은 고딕" w:hAnsi="Times New Roman" w:hint="eastAsia"/>
                <w:sz w:val="20"/>
              </w:rPr>
              <w:t xml:space="preserve"> </w:t>
            </w:r>
            <w:r w:rsidR="004D51EE">
              <w:rPr>
                <w:rFonts w:ascii="Times New Roman" w:eastAsia="맑은 고딕" w:hAnsi="Times New Roman" w:hint="eastAsia"/>
                <w:sz w:val="20"/>
              </w:rPr>
              <w:t>투여</w:t>
            </w:r>
            <w:r w:rsidR="004D51EE">
              <w:rPr>
                <w:rFonts w:ascii="Times New Roman" w:eastAsia="맑은 고딕" w:hAnsi="Times New Roman" w:hint="eastAsia"/>
                <w:sz w:val="20"/>
              </w:rPr>
              <w:t xml:space="preserve"> </w:t>
            </w:r>
            <w:r w:rsidR="004D51EE">
              <w:rPr>
                <w:rFonts w:ascii="Times New Roman" w:eastAsia="맑은 고딕" w:hAnsi="Times New Roman" w:hint="eastAsia"/>
                <w:sz w:val="20"/>
              </w:rPr>
              <w:t>직전</w:t>
            </w:r>
            <w:r w:rsidR="004D51EE">
              <w:rPr>
                <w:rFonts w:ascii="Times New Roman" w:eastAsia="맑은 고딕" w:hAnsi="Times New Roman" w:hint="eastAsia"/>
                <w:sz w:val="20"/>
              </w:rPr>
              <w:t>,</w:t>
            </w:r>
            <w:r w:rsidR="004D51EE">
              <w:rPr>
                <w:rFonts w:ascii="Times New Roman" w:eastAsia="맑은 고딕" w:hAnsi="Times New Roman"/>
                <w:sz w:val="20"/>
              </w:rPr>
              <w:t xml:space="preserve"> </w:t>
            </w:r>
            <w:r w:rsidR="00A05BDE" w:rsidRPr="00632E3E">
              <w:rPr>
                <w:rFonts w:ascii="Times New Roman" w:eastAsia="맑은 고딕" w:hAnsi="Times New Roman"/>
                <w:sz w:val="20"/>
              </w:rPr>
              <w:t>마지막</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투여</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직전</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투여</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후</w:t>
            </w:r>
            <w:r w:rsidR="00DC59C7" w:rsidRPr="00632E3E">
              <w:rPr>
                <w:rFonts w:ascii="Times New Roman" w:eastAsia="맑은 고딕" w:hAnsi="Times New Roman"/>
                <w:sz w:val="20"/>
              </w:rPr>
              <w:t xml:space="preserve"> 0.33, 0.67, 1, 1.5, 2,</w:t>
            </w:r>
            <w:r w:rsidR="00A05BDE" w:rsidRPr="00632E3E">
              <w:rPr>
                <w:rFonts w:ascii="Times New Roman" w:eastAsia="맑은 고딕" w:hAnsi="Times New Roman"/>
                <w:sz w:val="20"/>
              </w:rPr>
              <w:t xml:space="preserve"> 3, 4, 6 h </w:t>
            </w:r>
            <w:r w:rsidR="00A05BDE" w:rsidRPr="00632E3E">
              <w:rPr>
                <w:rFonts w:ascii="Times New Roman" w:eastAsia="맑은 고딕" w:hAnsi="Times New Roman"/>
                <w:sz w:val="20"/>
              </w:rPr>
              <w:t>약동학</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채혈을</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진행한다</w:t>
            </w:r>
            <w:r w:rsidR="00A05BDE" w:rsidRPr="00632E3E">
              <w:rPr>
                <w:rFonts w:ascii="Times New Roman" w:eastAsia="맑은 고딕" w:hAnsi="Times New Roman"/>
                <w:sz w:val="20"/>
              </w:rPr>
              <w:t>.</w:t>
            </w:r>
          </w:p>
          <w:p w14:paraId="34807B74" w14:textId="5897AB4A" w:rsidR="00D67DA4" w:rsidRDefault="00552B5D" w:rsidP="001754D4">
            <w:pPr>
              <w:pStyle w:val="a9"/>
              <w:numPr>
                <w:ilvl w:val="0"/>
                <w:numId w:val="37"/>
              </w:numPr>
              <w:wordWrap/>
              <w:spacing w:before="120" w:after="160" w:line="320" w:lineRule="atLeast"/>
              <w:ind w:leftChars="310" w:left="745" w:right="113" w:hanging="187"/>
              <w:rPr>
                <w:rFonts w:ascii="Times New Roman" w:eastAsia="맑은 고딕" w:hAnsi="Times New Roman"/>
                <w:sz w:val="20"/>
              </w:rPr>
            </w:pPr>
            <w:r w:rsidRPr="00632E3E">
              <w:rPr>
                <w:rFonts w:ascii="Times New Roman" w:eastAsia="맑은 고딕" w:hAnsi="Times New Roman"/>
                <w:sz w:val="20"/>
              </w:rPr>
              <w:t>[</w:t>
            </w:r>
            <w:r w:rsidR="00A05BDE" w:rsidRPr="00632E3E">
              <w:rPr>
                <w:rFonts w:ascii="Times New Roman" w:eastAsia="맑은 고딕" w:hAnsi="Times New Roman"/>
                <w:sz w:val="20"/>
              </w:rPr>
              <w:t>5d</w:t>
            </w:r>
            <w:r w:rsidRPr="00632E3E">
              <w:rPr>
                <w:rFonts w:ascii="Times New Roman" w:eastAsia="맑은 고딕" w:hAnsi="Times New Roman"/>
                <w:sz w:val="20"/>
              </w:rPr>
              <w:t>]</w:t>
            </w:r>
            <w:r w:rsidR="00A05BDE" w:rsidRPr="00632E3E">
              <w:rPr>
                <w:rFonts w:ascii="Times New Roman" w:eastAsia="맑은 고딕" w:hAnsi="Times New Roman"/>
                <w:sz w:val="20"/>
              </w:rPr>
              <w:t xml:space="preserve"> </w:t>
            </w:r>
            <w:r w:rsidR="00CE72D2">
              <w:rPr>
                <w:rFonts w:ascii="Times New Roman" w:eastAsia="맑은 고딕" w:hAnsi="Times New Roman" w:hint="eastAsia"/>
                <w:sz w:val="20"/>
              </w:rPr>
              <w:t>마지막</w:t>
            </w:r>
            <w:r w:rsidR="00CE72D2">
              <w:rPr>
                <w:rFonts w:ascii="Times New Roman" w:eastAsia="맑은 고딕" w:hAnsi="Times New Roman" w:hint="eastAsia"/>
                <w:sz w:val="20"/>
              </w:rPr>
              <w:t xml:space="preserve"> </w:t>
            </w:r>
            <w:r w:rsidR="00CE72D2">
              <w:rPr>
                <w:rFonts w:ascii="Times New Roman" w:eastAsia="맑은 고딕" w:hAnsi="Times New Roman" w:hint="eastAsia"/>
                <w:sz w:val="20"/>
              </w:rPr>
              <w:t>투여</w:t>
            </w:r>
            <w:r w:rsidR="00CE72D2">
              <w:rPr>
                <w:rFonts w:ascii="Times New Roman" w:eastAsia="맑은 고딕" w:hAnsi="Times New Roman" w:hint="eastAsia"/>
                <w:sz w:val="20"/>
              </w:rPr>
              <w:t xml:space="preserve"> </w:t>
            </w:r>
            <w:r w:rsidR="00CE72D2" w:rsidRPr="00632E3E">
              <w:rPr>
                <w:rFonts w:ascii="Times New Roman" w:eastAsia="맑은 고딕" w:hAnsi="Times New Roman"/>
                <w:sz w:val="20"/>
              </w:rPr>
              <w:t>후</w:t>
            </w:r>
            <w:r w:rsidR="00CE0983">
              <w:rPr>
                <w:rFonts w:ascii="Times New Roman" w:eastAsia="맑은 고딕" w:hAnsi="Times New Roman" w:hint="eastAsia"/>
                <w:sz w:val="20"/>
              </w:rPr>
              <w:t xml:space="preserve"> 6h</w:t>
            </w:r>
            <w:r w:rsidR="00CE72D2" w:rsidRPr="00632E3E">
              <w:rPr>
                <w:rFonts w:ascii="Times New Roman" w:eastAsia="맑은 고딕" w:hAnsi="Times New Roman"/>
                <w:sz w:val="20"/>
              </w:rPr>
              <w:t xml:space="preserve"> </w:t>
            </w:r>
            <w:r w:rsidR="00410C49">
              <w:rPr>
                <w:rFonts w:ascii="Times New Roman" w:eastAsia="맑은 고딕" w:hAnsi="Times New Roman" w:hint="eastAsia"/>
                <w:sz w:val="20"/>
              </w:rPr>
              <w:t>실험실적</w:t>
            </w:r>
            <w:r w:rsidR="00410C49">
              <w:rPr>
                <w:rFonts w:ascii="Times New Roman" w:eastAsia="맑은 고딕" w:hAnsi="Times New Roman" w:hint="eastAsia"/>
                <w:sz w:val="20"/>
              </w:rPr>
              <w:t xml:space="preserve"> </w:t>
            </w:r>
            <w:r w:rsidR="00A05BDE" w:rsidRPr="00632E3E">
              <w:rPr>
                <w:rFonts w:ascii="Times New Roman" w:eastAsia="맑은 고딕" w:hAnsi="Times New Roman"/>
                <w:sz w:val="20"/>
              </w:rPr>
              <w:t>검사</w:t>
            </w:r>
            <w:r w:rsidR="00A05BDE" w:rsidRPr="00632E3E">
              <w:rPr>
                <w:rFonts w:ascii="Times New Roman" w:eastAsia="맑은 고딕" w:hAnsi="Times New Roman"/>
                <w:sz w:val="20"/>
              </w:rPr>
              <w:t xml:space="preserve">, </w:t>
            </w:r>
            <w:r w:rsidR="00420B12">
              <w:rPr>
                <w:rFonts w:ascii="Times New Roman" w:eastAsia="맑은 고딕" w:hAnsi="Times New Roman"/>
                <w:sz w:val="20"/>
              </w:rPr>
              <w:t>12-</w:t>
            </w:r>
            <w:r w:rsidR="00420B12">
              <w:rPr>
                <w:rFonts w:ascii="Times New Roman" w:eastAsia="맑은 고딕" w:hAnsi="Times New Roman" w:hint="eastAsia"/>
                <w:sz w:val="20"/>
              </w:rPr>
              <w:t>l</w:t>
            </w:r>
            <w:r w:rsidR="00420B12">
              <w:rPr>
                <w:rFonts w:ascii="Times New Roman" w:eastAsia="맑은 고딕" w:hAnsi="Times New Roman"/>
                <w:sz w:val="20"/>
              </w:rPr>
              <w:t xml:space="preserve">ead </w:t>
            </w:r>
            <w:r w:rsidR="00A05BDE" w:rsidRPr="00632E3E">
              <w:rPr>
                <w:rFonts w:ascii="Times New Roman" w:eastAsia="맑은 고딕" w:hAnsi="Times New Roman"/>
                <w:sz w:val="20"/>
              </w:rPr>
              <w:t>심전도검사를</w:t>
            </w:r>
            <w:r w:rsidR="00A05BDE" w:rsidRPr="00632E3E">
              <w:rPr>
                <w:rFonts w:ascii="Times New Roman" w:eastAsia="맑은 고딕" w:hAnsi="Times New Roman"/>
                <w:sz w:val="20"/>
              </w:rPr>
              <w:t xml:space="preserve"> </w:t>
            </w:r>
            <w:r w:rsidR="00A05BDE" w:rsidRPr="00632E3E">
              <w:rPr>
                <w:rFonts w:ascii="Times New Roman" w:eastAsia="맑은 고딕" w:hAnsi="Times New Roman"/>
                <w:sz w:val="20"/>
              </w:rPr>
              <w:t>진행한다</w:t>
            </w:r>
            <w:r w:rsidR="00A05BDE" w:rsidRPr="00632E3E">
              <w:rPr>
                <w:rFonts w:ascii="Times New Roman" w:eastAsia="맑은 고딕" w:hAnsi="Times New Roman"/>
                <w:sz w:val="20"/>
              </w:rPr>
              <w:t>.</w:t>
            </w:r>
          </w:p>
          <w:p w14:paraId="4D930874" w14:textId="7EB010F9" w:rsidR="003022A5" w:rsidRPr="00632E3E" w:rsidRDefault="003022A5" w:rsidP="001754D4">
            <w:pPr>
              <w:pStyle w:val="a9"/>
              <w:numPr>
                <w:ilvl w:val="0"/>
                <w:numId w:val="37"/>
              </w:numPr>
              <w:wordWrap/>
              <w:spacing w:before="120" w:after="160" w:line="320" w:lineRule="atLeast"/>
              <w:ind w:leftChars="310" w:left="745" w:right="113" w:hanging="187"/>
              <w:rPr>
                <w:rFonts w:ascii="Times New Roman" w:eastAsia="맑은 고딕" w:hAnsi="Times New Roman"/>
                <w:sz w:val="20"/>
              </w:rPr>
            </w:pPr>
            <w:r>
              <w:rPr>
                <w:rFonts w:ascii="Times New Roman" w:eastAsia="맑은 고딕" w:hAnsi="Times New Roman"/>
                <w:sz w:val="20"/>
              </w:rPr>
              <w:t>[5</w:t>
            </w:r>
            <w:r>
              <w:rPr>
                <w:rFonts w:ascii="Times New Roman" w:eastAsia="맑은 고딕" w:hAnsi="Times New Roman" w:hint="eastAsia"/>
                <w:sz w:val="20"/>
              </w:rPr>
              <w:t>d]</w:t>
            </w:r>
            <w:r>
              <w:rPr>
                <w:rFonts w:ascii="Times New Roman" w:eastAsia="맑은 고딕" w:hAnsi="Times New Roman"/>
                <w:sz w:val="20"/>
              </w:rPr>
              <w:t xml:space="preserve"> </w:t>
            </w:r>
            <w:r>
              <w:rPr>
                <w:rFonts w:ascii="Times New Roman" w:eastAsia="맑은 고딕" w:hAnsi="Times New Roman" w:hint="eastAsia"/>
                <w:sz w:val="20"/>
              </w:rPr>
              <w:t>마지막</w:t>
            </w:r>
            <w:r>
              <w:rPr>
                <w:rFonts w:ascii="Times New Roman" w:eastAsia="맑은 고딕" w:hAnsi="Times New Roman" w:hint="eastAsia"/>
                <w:sz w:val="20"/>
              </w:rPr>
              <w:t xml:space="preserve"> </w:t>
            </w:r>
            <w:r>
              <w:rPr>
                <w:rFonts w:ascii="Times New Roman" w:eastAsia="맑은 고딕" w:hAnsi="Times New Roman" w:hint="eastAsia"/>
                <w:sz w:val="20"/>
              </w:rPr>
              <w:t>투여</w:t>
            </w:r>
            <w:r>
              <w:rPr>
                <w:rFonts w:ascii="Times New Roman" w:eastAsia="맑은 고딕" w:hAnsi="Times New Roman" w:hint="eastAsia"/>
                <w:sz w:val="20"/>
              </w:rPr>
              <w:t xml:space="preserve"> </w:t>
            </w:r>
            <w:r>
              <w:rPr>
                <w:rFonts w:ascii="Times New Roman" w:eastAsia="맑은 고딕" w:hAnsi="Times New Roman" w:hint="eastAsia"/>
                <w:sz w:val="20"/>
              </w:rPr>
              <w:t>후</w:t>
            </w:r>
            <w:r>
              <w:rPr>
                <w:rFonts w:ascii="Times New Roman" w:eastAsia="맑은 고딕" w:hAnsi="Times New Roman" w:hint="eastAsia"/>
                <w:sz w:val="20"/>
              </w:rPr>
              <w:t xml:space="preserve"> </w:t>
            </w:r>
            <w:r>
              <w:rPr>
                <w:rFonts w:ascii="Times New Roman" w:eastAsia="맑은 고딕" w:hAnsi="Times New Roman"/>
                <w:sz w:val="20"/>
              </w:rPr>
              <w:t xml:space="preserve">4h </w:t>
            </w:r>
            <w:r>
              <w:rPr>
                <w:rFonts w:ascii="Times New Roman" w:eastAsia="맑은 고딕" w:hAnsi="Times New Roman" w:hint="eastAsia"/>
                <w:sz w:val="20"/>
              </w:rPr>
              <w:t>안과</w:t>
            </w:r>
            <w:r>
              <w:rPr>
                <w:rFonts w:ascii="Times New Roman" w:eastAsia="맑은 고딕" w:hAnsi="Times New Roman" w:hint="eastAsia"/>
                <w:sz w:val="20"/>
              </w:rPr>
              <w:t xml:space="preserve"> </w:t>
            </w:r>
            <w:r>
              <w:rPr>
                <w:rFonts w:ascii="Times New Roman" w:eastAsia="맑은 고딕" w:hAnsi="Times New Roman" w:hint="eastAsia"/>
                <w:sz w:val="20"/>
              </w:rPr>
              <w:t>검사</w:t>
            </w:r>
            <w:r>
              <w:rPr>
                <w:rFonts w:ascii="Times New Roman" w:eastAsia="맑은 고딕" w:hAnsi="Times New Roman" w:hint="eastAsia"/>
                <w:sz w:val="20"/>
              </w:rPr>
              <w:t>(</w:t>
            </w:r>
            <w:r>
              <w:rPr>
                <w:rFonts w:ascii="Times New Roman" w:eastAsia="맑은 고딕" w:hAnsi="Times New Roman" w:hint="eastAsia"/>
                <w:sz w:val="20"/>
              </w:rPr>
              <w:t>시력검사</w:t>
            </w:r>
            <w:r>
              <w:rPr>
                <w:rFonts w:ascii="Times New Roman" w:eastAsia="맑은 고딕" w:hAnsi="Times New Roman" w:hint="eastAsia"/>
                <w:sz w:val="20"/>
              </w:rPr>
              <w:t>,</w:t>
            </w:r>
            <w:r>
              <w:rPr>
                <w:rFonts w:ascii="Times New Roman" w:eastAsia="맑은 고딕" w:hAnsi="Times New Roman"/>
                <w:sz w:val="20"/>
              </w:rPr>
              <w:t xml:space="preserve"> </w:t>
            </w:r>
            <w:r>
              <w:rPr>
                <w:rFonts w:ascii="Times New Roman" w:eastAsia="맑은 고딕" w:hAnsi="Times New Roman" w:hint="eastAsia"/>
                <w:sz w:val="20"/>
              </w:rPr>
              <w:t>안압검사</w:t>
            </w:r>
            <w:r>
              <w:rPr>
                <w:rFonts w:ascii="Times New Roman" w:eastAsia="맑은 고딕" w:hAnsi="Times New Roman" w:hint="eastAsia"/>
                <w:sz w:val="20"/>
              </w:rPr>
              <w:t>,</w:t>
            </w:r>
            <w:r>
              <w:rPr>
                <w:rFonts w:ascii="Times New Roman" w:eastAsia="맑은 고딕" w:hAnsi="Times New Roman"/>
                <w:sz w:val="20"/>
              </w:rPr>
              <w:t xml:space="preserve"> </w:t>
            </w:r>
            <w:r>
              <w:rPr>
                <w:rFonts w:ascii="Times New Roman" w:eastAsia="맑은 고딕" w:hAnsi="Times New Roman" w:hint="eastAsia"/>
                <w:sz w:val="20"/>
              </w:rPr>
              <w:t>세극등</w:t>
            </w:r>
            <w:r>
              <w:rPr>
                <w:rFonts w:ascii="Times New Roman" w:eastAsia="맑은 고딕" w:hAnsi="Times New Roman" w:hint="eastAsia"/>
                <w:sz w:val="20"/>
              </w:rPr>
              <w:t xml:space="preserve"> </w:t>
            </w:r>
            <w:r>
              <w:rPr>
                <w:rFonts w:ascii="Times New Roman" w:eastAsia="맑은 고딕" w:hAnsi="Times New Roman" w:hint="eastAsia"/>
                <w:sz w:val="20"/>
              </w:rPr>
              <w:t>검사</w:t>
            </w:r>
            <w:r>
              <w:rPr>
                <w:rFonts w:ascii="Times New Roman" w:eastAsia="맑은 고딕" w:hAnsi="Times New Roman" w:hint="eastAsia"/>
                <w:sz w:val="20"/>
              </w:rPr>
              <w:t>)</w:t>
            </w:r>
            <w:r>
              <w:rPr>
                <w:rFonts w:ascii="Times New Roman" w:eastAsia="맑은 고딕" w:hAnsi="Times New Roman" w:hint="eastAsia"/>
                <w:sz w:val="20"/>
              </w:rPr>
              <w:t>를</w:t>
            </w:r>
            <w:r>
              <w:rPr>
                <w:rFonts w:ascii="Times New Roman" w:eastAsia="맑은 고딕" w:hAnsi="Times New Roman" w:hint="eastAsia"/>
                <w:sz w:val="20"/>
              </w:rPr>
              <w:t xml:space="preserve"> </w:t>
            </w:r>
            <w:r>
              <w:rPr>
                <w:rFonts w:ascii="Times New Roman" w:eastAsia="맑은 고딕" w:hAnsi="Times New Roman" w:hint="eastAsia"/>
                <w:sz w:val="20"/>
              </w:rPr>
              <w:t>진행한다</w:t>
            </w:r>
            <w:r>
              <w:rPr>
                <w:rFonts w:ascii="Times New Roman" w:eastAsia="맑은 고딕" w:hAnsi="Times New Roman" w:hint="eastAsia"/>
                <w:sz w:val="20"/>
              </w:rPr>
              <w:t>.</w:t>
            </w:r>
          </w:p>
          <w:p w14:paraId="49941CE2" w14:textId="5D453B4D" w:rsidR="00D67DA4" w:rsidRPr="00632E3E" w:rsidRDefault="00D67DA4" w:rsidP="001754D4">
            <w:pPr>
              <w:pStyle w:val="af7"/>
              <w:numPr>
                <w:ilvl w:val="0"/>
                <w:numId w:val="35"/>
              </w:numPr>
              <w:spacing w:before="120"/>
              <w:ind w:left="357" w:hanging="357"/>
              <w:rPr>
                <w:rFonts w:ascii="Times New Roman" w:eastAsia="맑은 고딕" w:hAnsi="Times New Roman"/>
                <w:b/>
                <w:sz w:val="20"/>
                <w:szCs w:val="20"/>
              </w:rPr>
            </w:pPr>
            <w:r w:rsidRPr="00632E3E">
              <w:rPr>
                <w:rFonts w:ascii="Times New Roman" w:eastAsia="맑은 고딕" w:hAnsi="Times New Roman"/>
                <w:b/>
                <w:sz w:val="20"/>
                <w:szCs w:val="20"/>
              </w:rPr>
              <w:lastRenderedPageBreak/>
              <w:t>대상자</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수</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시험군</w:t>
            </w:r>
            <w:r w:rsidRPr="00632E3E">
              <w:rPr>
                <w:rFonts w:ascii="Times New Roman" w:eastAsia="맑은 고딕" w:hAnsi="Times New Roman"/>
                <w:b/>
                <w:sz w:val="20"/>
                <w:szCs w:val="20"/>
              </w:rPr>
              <w:t xml:space="preserve"> 6 </w:t>
            </w:r>
            <w:r w:rsidRPr="00632E3E">
              <w:rPr>
                <w:rFonts w:ascii="Times New Roman" w:eastAsia="맑은 고딕" w:hAnsi="Times New Roman"/>
                <w:b/>
                <w:sz w:val="20"/>
                <w:szCs w:val="20"/>
              </w:rPr>
              <w:t>명</w:t>
            </w:r>
          </w:p>
          <w:p w14:paraId="5224E31E" w14:textId="684F65D4" w:rsidR="00D67DA4" w:rsidRPr="00632E3E" w:rsidRDefault="00A05BDE" w:rsidP="00DE38F5">
            <w:pPr>
              <w:pStyle w:val="af7"/>
              <w:spacing w:before="40" w:after="240" w:line="274" w:lineRule="auto"/>
              <w:ind w:left="357"/>
              <w:jc w:val="both"/>
              <w:rPr>
                <w:rFonts w:ascii="Times New Roman" w:eastAsia="맑은 고딕" w:hAnsi="Times New Roman"/>
                <w:sz w:val="20"/>
              </w:rPr>
            </w:pPr>
            <w:r w:rsidRPr="00632E3E">
              <w:rPr>
                <w:rFonts w:ascii="Times New Roman" w:eastAsia="맑은 고딕" w:hAnsi="Times New Roman"/>
                <w:sz w:val="20"/>
              </w:rPr>
              <w:t>본</w:t>
            </w:r>
            <w:r w:rsidRPr="00632E3E">
              <w:rPr>
                <w:rFonts w:ascii="Times New Roman" w:eastAsia="맑은 고딕" w:hAnsi="Times New Roman"/>
                <w:sz w:val="20"/>
              </w:rPr>
              <w:t xml:space="preserve"> </w:t>
            </w:r>
            <w:r w:rsidRPr="00632E3E">
              <w:rPr>
                <w:rFonts w:ascii="Times New Roman" w:eastAsia="맑은 고딕" w:hAnsi="Times New Roman"/>
                <w:sz w:val="20"/>
              </w:rPr>
              <w:t>임상시험은</w:t>
            </w:r>
            <w:r w:rsidRPr="00632E3E">
              <w:rPr>
                <w:rFonts w:ascii="Times New Roman" w:eastAsia="맑은 고딕" w:hAnsi="Times New Roman"/>
                <w:sz w:val="20"/>
              </w:rPr>
              <w:t xml:space="preserve"> </w:t>
            </w:r>
            <w:r w:rsidRPr="00632E3E">
              <w:rPr>
                <w:rFonts w:ascii="Times New Roman" w:eastAsia="맑은 고딕" w:hAnsi="Times New Roman"/>
                <w:sz w:val="20"/>
              </w:rPr>
              <w:t>연구의</w:t>
            </w:r>
            <w:r w:rsidRPr="00632E3E">
              <w:rPr>
                <w:rFonts w:ascii="Times New Roman" w:eastAsia="맑은 고딕" w:hAnsi="Times New Roman"/>
                <w:sz w:val="20"/>
              </w:rPr>
              <w:t xml:space="preserve"> </w:t>
            </w:r>
            <w:r w:rsidRPr="00632E3E">
              <w:rPr>
                <w:rFonts w:ascii="Times New Roman" w:eastAsia="맑은 고딕" w:hAnsi="Times New Roman"/>
                <w:sz w:val="20"/>
              </w:rPr>
              <w:t>성격이</w:t>
            </w:r>
            <w:r w:rsidRPr="00632E3E">
              <w:rPr>
                <w:rFonts w:ascii="Times New Roman" w:eastAsia="맑은 고딕" w:hAnsi="Times New Roman"/>
                <w:sz w:val="20"/>
              </w:rPr>
              <w:t xml:space="preserve"> </w:t>
            </w:r>
            <w:r w:rsidRPr="00632E3E">
              <w:rPr>
                <w:rFonts w:ascii="Times New Roman" w:eastAsia="맑은 고딕" w:hAnsi="Times New Roman"/>
                <w:sz w:val="20"/>
              </w:rPr>
              <w:t>통계적</w:t>
            </w:r>
            <w:r w:rsidRPr="00632E3E">
              <w:rPr>
                <w:rFonts w:ascii="Times New Roman" w:eastAsia="맑은 고딕" w:hAnsi="Times New Roman"/>
                <w:sz w:val="20"/>
              </w:rPr>
              <w:t xml:space="preserve"> </w:t>
            </w:r>
            <w:r w:rsidRPr="00632E3E">
              <w:rPr>
                <w:rFonts w:ascii="Times New Roman" w:eastAsia="맑은 고딕" w:hAnsi="Times New Roman"/>
                <w:sz w:val="20"/>
              </w:rPr>
              <w:t>가설의</w:t>
            </w:r>
            <w:r w:rsidRPr="00632E3E">
              <w:rPr>
                <w:rFonts w:ascii="Times New Roman" w:eastAsia="맑은 고딕" w:hAnsi="Times New Roman"/>
                <w:sz w:val="20"/>
              </w:rPr>
              <w:t xml:space="preserve"> </w:t>
            </w:r>
            <w:r w:rsidRPr="00632E3E">
              <w:rPr>
                <w:rFonts w:ascii="Times New Roman" w:eastAsia="맑은 고딕" w:hAnsi="Times New Roman"/>
                <w:sz w:val="20"/>
              </w:rPr>
              <w:t>검증이</w:t>
            </w:r>
            <w:r w:rsidRPr="00632E3E">
              <w:rPr>
                <w:rFonts w:ascii="Times New Roman" w:eastAsia="맑은 고딕" w:hAnsi="Times New Roman"/>
                <w:sz w:val="20"/>
              </w:rPr>
              <w:t xml:space="preserve"> </w:t>
            </w:r>
            <w:r w:rsidRPr="00632E3E">
              <w:rPr>
                <w:rFonts w:ascii="Times New Roman" w:eastAsia="맑은 고딕" w:hAnsi="Times New Roman"/>
                <w:sz w:val="20"/>
              </w:rPr>
              <w:t>아닌</w:t>
            </w:r>
            <w:r w:rsidRPr="00632E3E">
              <w:rPr>
                <w:rFonts w:ascii="Times New Roman" w:eastAsia="맑은 고딕" w:hAnsi="Times New Roman"/>
                <w:sz w:val="20"/>
              </w:rPr>
              <w:t xml:space="preserve"> </w:t>
            </w:r>
            <w:r w:rsidRPr="00632E3E">
              <w:rPr>
                <w:rFonts w:ascii="Times New Roman" w:eastAsia="맑은 고딕" w:hAnsi="Times New Roman"/>
                <w:sz w:val="20"/>
              </w:rPr>
              <w:t>탐색적</w:t>
            </w:r>
            <w:r w:rsidRPr="00632E3E">
              <w:rPr>
                <w:rFonts w:ascii="Times New Roman" w:eastAsia="맑은 고딕" w:hAnsi="Times New Roman"/>
                <w:sz w:val="20"/>
              </w:rPr>
              <w:t xml:space="preserve">, </w:t>
            </w:r>
            <w:r w:rsidRPr="00632E3E">
              <w:rPr>
                <w:rFonts w:ascii="Times New Roman" w:eastAsia="맑은 고딕" w:hAnsi="Times New Roman"/>
                <w:sz w:val="20"/>
              </w:rPr>
              <w:t>기술적인</w:t>
            </w:r>
            <w:r w:rsidRPr="00632E3E">
              <w:rPr>
                <w:rFonts w:ascii="Times New Roman" w:eastAsia="맑은 고딕" w:hAnsi="Times New Roman"/>
                <w:sz w:val="20"/>
              </w:rPr>
              <w:t xml:space="preserve"> </w:t>
            </w:r>
            <w:r w:rsidRPr="00632E3E">
              <w:rPr>
                <w:rFonts w:ascii="Times New Roman" w:eastAsia="맑은 고딕" w:hAnsi="Times New Roman"/>
                <w:sz w:val="20"/>
              </w:rPr>
              <w:t>성격을</w:t>
            </w:r>
            <w:r w:rsidRPr="00632E3E">
              <w:rPr>
                <w:rFonts w:ascii="Times New Roman" w:eastAsia="맑은 고딕" w:hAnsi="Times New Roman"/>
                <w:sz w:val="20"/>
              </w:rPr>
              <w:t xml:space="preserve"> </w:t>
            </w:r>
            <w:r w:rsidRPr="00632E3E">
              <w:rPr>
                <w:rFonts w:ascii="Times New Roman" w:eastAsia="맑은 고딕" w:hAnsi="Times New Roman"/>
                <w:sz w:val="20"/>
              </w:rPr>
              <w:t>띄고</w:t>
            </w:r>
            <w:r w:rsidRPr="00632E3E">
              <w:rPr>
                <w:rFonts w:ascii="Times New Roman" w:eastAsia="맑은 고딕" w:hAnsi="Times New Roman"/>
                <w:sz w:val="20"/>
              </w:rPr>
              <w:t xml:space="preserve"> </w:t>
            </w:r>
            <w:r w:rsidRPr="00632E3E">
              <w:rPr>
                <w:rFonts w:ascii="Times New Roman" w:eastAsia="맑은 고딕" w:hAnsi="Times New Roman"/>
                <w:sz w:val="20"/>
              </w:rPr>
              <w:t>있다</w:t>
            </w:r>
            <w:r w:rsidRPr="00632E3E">
              <w:rPr>
                <w:rFonts w:ascii="Times New Roman" w:eastAsia="맑은 고딕" w:hAnsi="Times New Roman"/>
                <w:sz w:val="20"/>
              </w:rPr>
              <w:t xml:space="preserve">. Rebamipide </w:t>
            </w:r>
            <w:r w:rsidRPr="00632E3E">
              <w:rPr>
                <w:rFonts w:ascii="Times New Roman" w:eastAsia="맑은 고딕" w:hAnsi="Times New Roman"/>
                <w:sz w:val="20"/>
              </w:rPr>
              <w:t>점안제의</w:t>
            </w:r>
            <w:r w:rsidRPr="00632E3E">
              <w:rPr>
                <w:rFonts w:ascii="Times New Roman" w:eastAsia="맑은 고딕" w:hAnsi="Times New Roman"/>
                <w:sz w:val="20"/>
              </w:rPr>
              <w:t xml:space="preserve"> </w:t>
            </w: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특성을</w:t>
            </w:r>
            <w:r w:rsidRPr="00632E3E">
              <w:rPr>
                <w:rFonts w:ascii="Times New Roman" w:eastAsia="맑은 고딕" w:hAnsi="Times New Roman"/>
                <w:sz w:val="20"/>
              </w:rPr>
              <w:t xml:space="preserve"> </w:t>
            </w:r>
            <w:r w:rsidRPr="00632E3E">
              <w:rPr>
                <w:rFonts w:ascii="Times New Roman" w:eastAsia="맑은 고딕" w:hAnsi="Times New Roman"/>
                <w:sz w:val="20"/>
              </w:rPr>
              <w:t>확인하는</w:t>
            </w:r>
            <w:r w:rsidRPr="00632E3E">
              <w:rPr>
                <w:rFonts w:ascii="Times New Roman" w:eastAsia="맑은 고딕" w:hAnsi="Times New Roman"/>
                <w:sz w:val="20"/>
              </w:rPr>
              <w:t xml:space="preserve"> </w:t>
            </w:r>
            <w:r w:rsidRPr="00632E3E">
              <w:rPr>
                <w:rFonts w:ascii="Times New Roman" w:eastAsia="맑은 고딕" w:hAnsi="Times New Roman"/>
                <w:sz w:val="20"/>
              </w:rPr>
              <w:t>연구목적을</w:t>
            </w:r>
            <w:r w:rsidRPr="00632E3E">
              <w:rPr>
                <w:rFonts w:ascii="Times New Roman" w:eastAsia="맑은 고딕" w:hAnsi="Times New Roman"/>
                <w:sz w:val="20"/>
              </w:rPr>
              <w:t xml:space="preserve"> </w:t>
            </w:r>
            <w:r w:rsidRPr="00632E3E">
              <w:rPr>
                <w:rFonts w:ascii="Times New Roman" w:eastAsia="맑은 고딕" w:hAnsi="Times New Roman"/>
                <w:sz w:val="20"/>
              </w:rPr>
              <w:t>충족시키는</w:t>
            </w:r>
            <w:r w:rsidRPr="00632E3E">
              <w:rPr>
                <w:rFonts w:ascii="Times New Roman" w:eastAsia="맑은 고딕" w:hAnsi="Times New Roman"/>
                <w:sz w:val="20"/>
              </w:rPr>
              <w:t xml:space="preserve"> </w:t>
            </w:r>
            <w:r w:rsidRPr="00632E3E">
              <w:rPr>
                <w:rFonts w:ascii="Times New Roman" w:eastAsia="맑은 고딕" w:hAnsi="Times New Roman"/>
                <w:sz w:val="20"/>
              </w:rPr>
              <w:t>한도</w:t>
            </w:r>
            <w:r w:rsidRPr="00632E3E">
              <w:rPr>
                <w:rFonts w:ascii="Times New Roman" w:eastAsia="맑은 고딕" w:hAnsi="Times New Roman"/>
                <w:sz w:val="20"/>
              </w:rPr>
              <w:t xml:space="preserve"> </w:t>
            </w:r>
            <w:r w:rsidRPr="00632E3E">
              <w:rPr>
                <w:rFonts w:ascii="Times New Roman" w:eastAsia="맑은 고딕" w:hAnsi="Times New Roman"/>
                <w:sz w:val="20"/>
              </w:rPr>
              <w:t>내에서</w:t>
            </w:r>
            <w:r w:rsidRPr="00632E3E">
              <w:rPr>
                <w:rFonts w:ascii="Times New Roman" w:eastAsia="맑은 고딕" w:hAnsi="Times New Roman"/>
                <w:sz w:val="20"/>
              </w:rPr>
              <w:t xml:space="preserve"> </w:t>
            </w:r>
            <w:r w:rsidRPr="00632E3E">
              <w:rPr>
                <w:rFonts w:ascii="Times New Roman" w:eastAsia="맑은 고딕" w:hAnsi="Times New Roman"/>
                <w:sz w:val="20"/>
              </w:rPr>
              <w:t>경험적으로</w:t>
            </w:r>
            <w:r w:rsidRPr="00632E3E">
              <w:rPr>
                <w:rFonts w:ascii="Times New Roman" w:eastAsia="맑은 고딕" w:hAnsi="Times New Roman"/>
                <w:sz w:val="20"/>
              </w:rPr>
              <w:t xml:space="preserve"> </w:t>
            </w:r>
            <w:r w:rsidRPr="00632E3E">
              <w:rPr>
                <w:rFonts w:ascii="Times New Roman" w:eastAsia="맑은 고딕" w:hAnsi="Times New Roman"/>
                <w:sz w:val="20"/>
              </w:rPr>
              <w:t>요구되는</w:t>
            </w:r>
            <w:r w:rsidRPr="00632E3E">
              <w:rPr>
                <w:rFonts w:ascii="Times New Roman" w:eastAsia="맑은 고딕" w:hAnsi="Times New Roman"/>
                <w:sz w:val="20"/>
              </w:rPr>
              <w:t xml:space="preserve"> </w:t>
            </w:r>
            <w:r w:rsidRPr="00632E3E">
              <w:rPr>
                <w:rFonts w:ascii="Times New Roman" w:eastAsia="맑은 고딕" w:hAnsi="Times New Roman"/>
                <w:sz w:val="20"/>
              </w:rPr>
              <w:t>최소한의</w:t>
            </w:r>
            <w:r w:rsidRPr="00632E3E">
              <w:rPr>
                <w:rFonts w:ascii="Times New Roman" w:eastAsia="맑은 고딕" w:hAnsi="Times New Roman"/>
                <w:sz w:val="20"/>
              </w:rPr>
              <w:t xml:space="preserve"> </w:t>
            </w:r>
            <w:r w:rsidRPr="00632E3E">
              <w:rPr>
                <w:rFonts w:ascii="Times New Roman" w:eastAsia="맑은 고딕" w:hAnsi="Times New Roman"/>
                <w:sz w:val="20"/>
              </w:rPr>
              <w:t>대상자</w:t>
            </w:r>
            <w:r w:rsidRPr="00632E3E">
              <w:rPr>
                <w:rFonts w:ascii="Times New Roman" w:eastAsia="맑은 고딕" w:hAnsi="Times New Roman"/>
                <w:sz w:val="20"/>
              </w:rPr>
              <w:t xml:space="preserve"> </w:t>
            </w:r>
            <w:r w:rsidRPr="00632E3E">
              <w:rPr>
                <w:rFonts w:ascii="Times New Roman" w:eastAsia="맑은 고딕" w:hAnsi="Times New Roman"/>
                <w:sz w:val="20"/>
              </w:rPr>
              <w:t>수인</w:t>
            </w:r>
            <w:r w:rsidRPr="00632E3E">
              <w:rPr>
                <w:rFonts w:ascii="Times New Roman" w:eastAsia="맑은 고딕" w:hAnsi="Times New Roman"/>
                <w:sz w:val="20"/>
              </w:rPr>
              <w:t xml:space="preserve"> 6 </w:t>
            </w:r>
            <w:r w:rsidRPr="00632E3E">
              <w:rPr>
                <w:rFonts w:ascii="Times New Roman" w:eastAsia="맑은 고딕" w:hAnsi="Times New Roman"/>
                <w:sz w:val="20"/>
              </w:rPr>
              <w:t>명으로</w:t>
            </w:r>
            <w:r w:rsidRPr="00632E3E">
              <w:rPr>
                <w:rFonts w:ascii="Times New Roman" w:eastAsia="맑은 고딕" w:hAnsi="Times New Roman"/>
                <w:sz w:val="20"/>
              </w:rPr>
              <w:t xml:space="preserve"> </w:t>
            </w:r>
            <w:r w:rsidRPr="00632E3E">
              <w:rPr>
                <w:rFonts w:ascii="Times New Roman" w:eastAsia="맑은 고딕" w:hAnsi="Times New Roman"/>
                <w:sz w:val="20"/>
              </w:rPr>
              <w:t>진행한다</w:t>
            </w:r>
            <w:r w:rsidRPr="00632E3E">
              <w:rPr>
                <w:rFonts w:ascii="Times New Roman" w:eastAsia="맑은 고딕" w:hAnsi="Times New Roman"/>
                <w:sz w:val="20"/>
              </w:rPr>
              <w:t>.</w:t>
            </w:r>
          </w:p>
          <w:p w14:paraId="19DCE54D" w14:textId="08B0EB9B" w:rsidR="00D67DA4" w:rsidRPr="00632E3E" w:rsidRDefault="00D67DA4" w:rsidP="001754D4">
            <w:pPr>
              <w:pStyle w:val="af7"/>
              <w:numPr>
                <w:ilvl w:val="0"/>
                <w:numId w:val="35"/>
              </w:numPr>
              <w:spacing w:before="120"/>
              <w:ind w:left="357" w:hanging="357"/>
              <w:rPr>
                <w:rFonts w:ascii="Times New Roman" w:eastAsia="맑은 고딕" w:hAnsi="Times New Roman"/>
                <w:b/>
                <w:sz w:val="20"/>
                <w:szCs w:val="20"/>
              </w:rPr>
            </w:pPr>
            <w:r w:rsidRPr="00632E3E">
              <w:rPr>
                <w:rFonts w:ascii="Times New Roman" w:eastAsia="맑은 고딕" w:hAnsi="Times New Roman"/>
                <w:b/>
                <w:sz w:val="20"/>
                <w:szCs w:val="20"/>
              </w:rPr>
              <w:t>채혈</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시간</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및</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채혈량</w:t>
            </w:r>
          </w:p>
          <w:p w14:paraId="4A55853A" w14:textId="45101046" w:rsidR="00D67DA4" w:rsidRPr="00632E3E" w:rsidRDefault="00A05BDE" w:rsidP="007F582A">
            <w:pPr>
              <w:pStyle w:val="af7"/>
              <w:spacing w:before="40" w:after="120" w:line="274" w:lineRule="auto"/>
              <w:ind w:left="357"/>
              <w:jc w:val="both"/>
              <w:rPr>
                <w:rFonts w:ascii="Times New Roman" w:eastAsia="맑은 고딕" w:hAnsi="Times New Roman"/>
                <w:sz w:val="20"/>
              </w:rPr>
            </w:pPr>
            <w:r w:rsidRPr="00632E3E">
              <w:rPr>
                <w:rFonts w:ascii="Times New Roman" w:eastAsia="맑은 고딕" w:hAnsi="Times New Roman"/>
                <w:sz w:val="20"/>
              </w:rPr>
              <w:t>Rebamipide 100 mg</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건강한</w:t>
            </w:r>
            <w:r w:rsidRPr="00632E3E">
              <w:rPr>
                <w:rFonts w:ascii="Times New Roman" w:eastAsia="맑은 고딕" w:hAnsi="Times New Roman"/>
                <w:sz w:val="20"/>
              </w:rPr>
              <w:t xml:space="preserve"> </w:t>
            </w:r>
            <w:r w:rsidRPr="00632E3E">
              <w:rPr>
                <w:rFonts w:ascii="Times New Roman" w:eastAsia="맑은 고딕" w:hAnsi="Times New Roman"/>
                <w:sz w:val="20"/>
              </w:rPr>
              <w:t>성인에게</w:t>
            </w:r>
            <w:r w:rsidRPr="00632E3E">
              <w:rPr>
                <w:rFonts w:ascii="Times New Roman" w:eastAsia="맑은 고딕" w:hAnsi="Times New Roman"/>
                <w:sz w:val="20"/>
              </w:rPr>
              <w:t xml:space="preserve"> </w:t>
            </w:r>
            <w:r w:rsidRPr="00632E3E">
              <w:rPr>
                <w:rFonts w:ascii="Times New Roman" w:eastAsia="맑은 고딕" w:hAnsi="Times New Roman"/>
                <w:sz w:val="20"/>
              </w:rPr>
              <w:t>경구</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시</w:t>
            </w:r>
            <w:r w:rsidRPr="00632E3E">
              <w:rPr>
                <w:rFonts w:ascii="Times New Roman" w:eastAsia="맑은 고딕" w:hAnsi="Times New Roman"/>
                <w:sz w:val="20"/>
              </w:rPr>
              <w:t xml:space="preserve"> </w:t>
            </w:r>
            <w:r w:rsidRPr="00632E3E">
              <w:rPr>
                <w:rFonts w:ascii="Times New Roman" w:eastAsia="맑은 고딕" w:hAnsi="Times New Roman"/>
                <w:i/>
                <w:sz w:val="20"/>
              </w:rPr>
              <w:t>T</w:t>
            </w:r>
            <w:r w:rsidRPr="00632E3E">
              <w:rPr>
                <w:rFonts w:ascii="Times New Roman" w:eastAsia="맑은 고딕" w:hAnsi="Times New Roman"/>
                <w:sz w:val="20"/>
                <w:vertAlign w:val="subscript"/>
              </w:rPr>
              <w:t>max</w:t>
            </w:r>
            <w:r w:rsidRPr="00632E3E">
              <w:rPr>
                <w:rFonts w:ascii="Times New Roman" w:eastAsia="맑은 고딕" w:hAnsi="Times New Roman"/>
                <w:sz w:val="20"/>
              </w:rPr>
              <w:t xml:space="preserve"> </w:t>
            </w:r>
            <w:r w:rsidRPr="00632E3E">
              <w:rPr>
                <w:rFonts w:ascii="Times New Roman" w:eastAsia="맑은 고딕" w:hAnsi="Times New Roman"/>
                <w:sz w:val="20"/>
              </w:rPr>
              <w:t>와</w:t>
            </w:r>
            <w:r w:rsidRPr="00632E3E">
              <w:rPr>
                <w:rFonts w:ascii="Times New Roman" w:eastAsia="맑은 고딕" w:hAnsi="Times New Roman"/>
                <w:sz w:val="20"/>
              </w:rPr>
              <w:t xml:space="preserve"> </w:t>
            </w:r>
            <w:r w:rsidRPr="00632E3E">
              <w:rPr>
                <w:rFonts w:ascii="Times New Roman" w:eastAsia="맑은 고딕" w:hAnsi="Times New Roman"/>
                <w:i/>
                <w:sz w:val="20"/>
              </w:rPr>
              <w:t>t</w:t>
            </w:r>
            <w:r w:rsidRPr="00632E3E">
              <w:rPr>
                <w:rFonts w:ascii="Times New Roman" w:eastAsia="맑은 고딕" w:hAnsi="Times New Roman"/>
                <w:sz w:val="20"/>
                <w:vertAlign w:val="subscript"/>
              </w:rPr>
              <w:t xml:space="preserve">1/2β </w:t>
            </w:r>
            <w:r w:rsidRPr="00632E3E">
              <w:rPr>
                <w:rFonts w:ascii="Times New Roman" w:eastAsia="맑은 고딕" w:hAnsi="Times New Roman"/>
                <w:sz w:val="20"/>
              </w:rPr>
              <w:t>는</w:t>
            </w:r>
            <w:r w:rsidRPr="00632E3E">
              <w:rPr>
                <w:rFonts w:ascii="Times New Roman" w:eastAsia="맑은 고딕" w:hAnsi="Times New Roman"/>
                <w:sz w:val="20"/>
              </w:rPr>
              <w:t xml:space="preserve"> </w:t>
            </w:r>
            <w:r w:rsidRPr="00632E3E">
              <w:rPr>
                <w:rFonts w:ascii="Times New Roman" w:eastAsia="맑은 고딕" w:hAnsi="Times New Roman"/>
                <w:sz w:val="20"/>
              </w:rPr>
              <w:t>각각</w:t>
            </w:r>
            <w:r w:rsidRPr="00632E3E">
              <w:rPr>
                <w:rFonts w:ascii="Times New Roman" w:eastAsia="맑은 고딕" w:hAnsi="Times New Roman"/>
                <w:sz w:val="20"/>
              </w:rPr>
              <w:t xml:space="preserve"> 2.10±0.76 h</w:t>
            </w:r>
            <w:r w:rsidRPr="00632E3E">
              <w:rPr>
                <w:rFonts w:ascii="Times New Roman" w:eastAsia="맑은 고딕" w:hAnsi="Times New Roman"/>
                <w:sz w:val="20"/>
              </w:rPr>
              <w:t>와</w:t>
            </w:r>
            <w:r w:rsidRPr="00632E3E">
              <w:rPr>
                <w:rFonts w:ascii="Times New Roman" w:eastAsia="맑은 고딕" w:hAnsi="Times New Roman"/>
                <w:sz w:val="20"/>
              </w:rPr>
              <w:t xml:space="preserve"> 1.93±0.49 h </w:t>
            </w:r>
            <w:r w:rsidRPr="00632E3E">
              <w:rPr>
                <w:rFonts w:ascii="Times New Roman" w:eastAsia="맑은 고딕" w:hAnsi="Times New Roman"/>
                <w:sz w:val="20"/>
              </w:rPr>
              <w:t>이었다</w:t>
            </w:r>
            <w:r w:rsidRPr="00632E3E">
              <w:rPr>
                <w:rFonts w:ascii="Times New Roman" w:eastAsia="맑은 고딕" w:hAnsi="Times New Roman"/>
                <w:sz w:val="20"/>
              </w:rPr>
              <w:t xml:space="preserve">(Cho et al., Clinical Therapeutics. 2009. 31(11): 2712-2721). </w:t>
            </w:r>
            <w:r w:rsidRPr="00632E3E">
              <w:rPr>
                <w:rFonts w:ascii="Times New Roman" w:eastAsia="맑은 고딕" w:hAnsi="Times New Roman"/>
                <w:sz w:val="20"/>
              </w:rPr>
              <w:t>본</w:t>
            </w:r>
            <w:r w:rsidRPr="00632E3E">
              <w:rPr>
                <w:rFonts w:ascii="Times New Roman" w:eastAsia="맑은 고딕" w:hAnsi="Times New Roman"/>
                <w:sz w:val="20"/>
              </w:rPr>
              <w:t xml:space="preserve"> </w:t>
            </w:r>
            <w:r w:rsidRPr="00632E3E">
              <w:rPr>
                <w:rFonts w:ascii="Times New Roman" w:eastAsia="맑은 고딕" w:hAnsi="Times New Roman"/>
                <w:sz w:val="20"/>
              </w:rPr>
              <w:t>점안제</w:t>
            </w:r>
            <w:r w:rsidRPr="00632E3E">
              <w:rPr>
                <w:rFonts w:ascii="Times New Roman" w:eastAsia="맑은 고딕" w:hAnsi="Times New Roman"/>
                <w:sz w:val="20"/>
              </w:rPr>
              <w:t xml:space="preserve"> </w:t>
            </w:r>
            <w:r w:rsidRPr="00632E3E">
              <w:rPr>
                <w:rFonts w:ascii="Times New Roman" w:eastAsia="맑은 고딕" w:hAnsi="Times New Roman"/>
                <w:sz w:val="20"/>
              </w:rPr>
              <w:t>임상시험에서는</w:t>
            </w:r>
            <w:r w:rsidRPr="00632E3E">
              <w:rPr>
                <w:rFonts w:ascii="Times New Roman" w:eastAsia="맑은 고딕" w:hAnsi="Times New Roman"/>
                <w:sz w:val="20"/>
              </w:rPr>
              <w:t xml:space="preserve"> </w:t>
            </w:r>
            <w:r w:rsidRPr="00632E3E">
              <w:rPr>
                <w:rFonts w:ascii="Times New Roman" w:eastAsia="맑은 고딕" w:hAnsi="Times New Roman"/>
                <w:sz w:val="20"/>
              </w:rPr>
              <w:t>경구투여</w:t>
            </w:r>
            <w:r w:rsidRPr="00632E3E">
              <w:rPr>
                <w:rFonts w:ascii="Times New Roman" w:eastAsia="맑은 고딕" w:hAnsi="Times New Roman"/>
                <w:sz w:val="20"/>
              </w:rPr>
              <w:t xml:space="preserve"> </w:t>
            </w:r>
            <w:r w:rsidRPr="00632E3E">
              <w:rPr>
                <w:rFonts w:ascii="Times New Roman" w:eastAsia="맑은 고딕" w:hAnsi="Times New Roman"/>
                <w:i/>
                <w:sz w:val="20"/>
              </w:rPr>
              <w:t>T</w:t>
            </w:r>
            <w:r w:rsidRPr="00632E3E">
              <w:rPr>
                <w:rFonts w:ascii="Times New Roman" w:eastAsia="맑은 고딕" w:hAnsi="Times New Roman"/>
                <w:sz w:val="20"/>
                <w:vertAlign w:val="subscript"/>
              </w:rPr>
              <w:t>max</w:t>
            </w:r>
            <w:r w:rsidRPr="00632E3E">
              <w:rPr>
                <w:rFonts w:ascii="Times New Roman" w:eastAsia="맑은 고딕" w:hAnsi="Times New Roman"/>
                <w:sz w:val="20"/>
              </w:rPr>
              <w:t xml:space="preserve"> </w:t>
            </w:r>
            <w:r w:rsidRPr="00632E3E">
              <w:rPr>
                <w:rFonts w:ascii="Times New Roman" w:eastAsia="맑은 고딕" w:hAnsi="Times New Roman"/>
                <w:sz w:val="20"/>
              </w:rPr>
              <w:t>예상</w:t>
            </w:r>
            <w:r w:rsidRPr="00632E3E">
              <w:rPr>
                <w:rFonts w:ascii="Times New Roman" w:eastAsia="맑은 고딕" w:hAnsi="Times New Roman"/>
                <w:sz w:val="20"/>
              </w:rPr>
              <w:t xml:space="preserve"> </w:t>
            </w:r>
            <w:r w:rsidRPr="00632E3E">
              <w:rPr>
                <w:rFonts w:ascii="Times New Roman" w:eastAsia="맑은 고딕" w:hAnsi="Times New Roman"/>
                <w:sz w:val="20"/>
              </w:rPr>
              <w:t>시점인</w:t>
            </w:r>
            <w:r w:rsidRPr="00632E3E">
              <w:rPr>
                <w:rFonts w:ascii="Times New Roman" w:eastAsia="맑은 고딕" w:hAnsi="Times New Roman"/>
                <w:sz w:val="20"/>
              </w:rPr>
              <w:t xml:space="preserve"> 2 h </w:t>
            </w:r>
            <w:r w:rsidRPr="00632E3E">
              <w:rPr>
                <w:rFonts w:ascii="Times New Roman" w:eastAsia="맑은 고딕" w:hAnsi="Times New Roman"/>
                <w:sz w:val="20"/>
              </w:rPr>
              <w:t>이전에</w:t>
            </w:r>
            <w:r w:rsidRPr="00632E3E">
              <w:rPr>
                <w:rFonts w:ascii="Times New Roman" w:eastAsia="맑은 고딕" w:hAnsi="Times New Roman"/>
                <w:sz w:val="20"/>
              </w:rPr>
              <w:t xml:space="preserve"> 2 </w:t>
            </w:r>
            <w:r w:rsidRPr="00632E3E">
              <w:rPr>
                <w:rFonts w:ascii="Times New Roman" w:eastAsia="맑은 고딕" w:hAnsi="Times New Roman"/>
                <w:sz w:val="20"/>
              </w:rPr>
              <w:t>회</w:t>
            </w:r>
            <w:r w:rsidRPr="00632E3E">
              <w:rPr>
                <w:rFonts w:ascii="Times New Roman" w:eastAsia="맑은 고딕" w:hAnsi="Times New Roman"/>
                <w:sz w:val="20"/>
              </w:rPr>
              <w:t xml:space="preserve"> </w:t>
            </w:r>
            <w:r w:rsidRPr="00632E3E">
              <w:rPr>
                <w:rFonts w:ascii="Times New Roman" w:eastAsia="맑은 고딕" w:hAnsi="Times New Roman"/>
                <w:sz w:val="20"/>
              </w:rPr>
              <w:t>이상</w:t>
            </w:r>
            <w:r w:rsidRPr="00632E3E">
              <w:rPr>
                <w:rFonts w:ascii="Times New Roman" w:eastAsia="맑은 고딕" w:hAnsi="Times New Roman"/>
                <w:sz w:val="20"/>
              </w:rPr>
              <w:t xml:space="preserve"> </w:t>
            </w:r>
            <w:r w:rsidRPr="00632E3E">
              <w:rPr>
                <w:rFonts w:ascii="Times New Roman" w:eastAsia="맑은 고딕" w:hAnsi="Times New Roman"/>
                <w:sz w:val="20"/>
              </w:rPr>
              <w:t>채혈을</w:t>
            </w:r>
            <w:r w:rsidRPr="00632E3E">
              <w:rPr>
                <w:rFonts w:ascii="Times New Roman" w:eastAsia="맑은 고딕" w:hAnsi="Times New Roman"/>
                <w:sz w:val="20"/>
              </w:rPr>
              <w:t xml:space="preserve"> </w:t>
            </w:r>
            <w:r w:rsidRPr="00632E3E">
              <w:rPr>
                <w:rFonts w:ascii="Times New Roman" w:eastAsia="맑은 고딕" w:hAnsi="Times New Roman"/>
                <w:sz w:val="20"/>
              </w:rPr>
              <w:t>시행하고</w:t>
            </w:r>
            <w:r w:rsidRPr="00632E3E">
              <w:rPr>
                <w:rFonts w:ascii="Times New Roman" w:eastAsia="맑은 고딕" w:hAnsi="Times New Roman"/>
                <w:sz w:val="20"/>
              </w:rPr>
              <w:t xml:space="preserve">, </w:t>
            </w:r>
            <w:r w:rsidRPr="00632E3E">
              <w:rPr>
                <w:rFonts w:ascii="Times New Roman" w:eastAsia="맑은 고딕" w:hAnsi="Times New Roman"/>
                <w:sz w:val="20"/>
              </w:rPr>
              <w:t>소실</w:t>
            </w:r>
            <w:r w:rsidRPr="00632E3E">
              <w:rPr>
                <w:rFonts w:ascii="Times New Roman" w:eastAsia="맑은 고딕" w:hAnsi="Times New Roman"/>
                <w:sz w:val="20"/>
              </w:rPr>
              <w:t xml:space="preserve"> </w:t>
            </w:r>
            <w:r w:rsidRPr="00632E3E">
              <w:rPr>
                <w:rFonts w:ascii="Times New Roman" w:eastAsia="맑은 고딕" w:hAnsi="Times New Roman"/>
                <w:sz w:val="20"/>
              </w:rPr>
              <w:t>상수를</w:t>
            </w:r>
            <w:r w:rsidRPr="00632E3E">
              <w:rPr>
                <w:rFonts w:ascii="Times New Roman" w:eastAsia="맑은 고딕" w:hAnsi="Times New Roman"/>
                <w:sz w:val="20"/>
              </w:rPr>
              <w:t xml:space="preserve"> </w:t>
            </w:r>
            <w:r w:rsidRPr="00632E3E">
              <w:rPr>
                <w:rFonts w:ascii="Times New Roman" w:eastAsia="맑은 고딕" w:hAnsi="Times New Roman"/>
                <w:sz w:val="20"/>
              </w:rPr>
              <w:t>확인하기</w:t>
            </w:r>
            <w:r w:rsidRPr="00632E3E">
              <w:rPr>
                <w:rFonts w:ascii="Times New Roman" w:eastAsia="맑은 고딕" w:hAnsi="Times New Roman"/>
                <w:sz w:val="20"/>
              </w:rPr>
              <w:t xml:space="preserve"> </w:t>
            </w:r>
            <w:r w:rsidRPr="00632E3E">
              <w:rPr>
                <w:rFonts w:ascii="Times New Roman" w:eastAsia="맑은 고딕" w:hAnsi="Times New Roman"/>
                <w:sz w:val="20"/>
              </w:rPr>
              <w:t>위하여</w:t>
            </w:r>
            <w:r w:rsidRPr="00632E3E">
              <w:rPr>
                <w:rFonts w:ascii="Times New Roman" w:eastAsia="맑은 고딕" w:hAnsi="Times New Roman"/>
                <w:sz w:val="20"/>
              </w:rPr>
              <w:t xml:space="preserve"> </w:t>
            </w:r>
            <w:r w:rsidRPr="00632E3E">
              <w:rPr>
                <w:rFonts w:ascii="Times New Roman" w:eastAsia="맑은 고딕" w:hAnsi="Times New Roman"/>
                <w:sz w:val="20"/>
              </w:rPr>
              <w:t>반감기의</w:t>
            </w:r>
            <w:r w:rsidRPr="00632E3E">
              <w:rPr>
                <w:rFonts w:ascii="Times New Roman" w:eastAsia="맑은 고딕" w:hAnsi="Times New Roman"/>
                <w:sz w:val="20"/>
              </w:rPr>
              <w:t xml:space="preserve"> </w:t>
            </w:r>
            <w:r w:rsidRPr="00632E3E">
              <w:rPr>
                <w:rFonts w:ascii="Times New Roman" w:eastAsia="맑은 고딕" w:hAnsi="Times New Roman"/>
                <w:sz w:val="20"/>
              </w:rPr>
              <w:t>약</w:t>
            </w:r>
            <w:r w:rsidRPr="00632E3E">
              <w:rPr>
                <w:rFonts w:ascii="Times New Roman" w:eastAsia="맑은 고딕" w:hAnsi="Times New Roman"/>
                <w:sz w:val="20"/>
              </w:rPr>
              <w:t xml:space="preserve"> 3 </w:t>
            </w:r>
            <w:r w:rsidRPr="00632E3E">
              <w:rPr>
                <w:rFonts w:ascii="Times New Roman" w:eastAsia="맑은 고딕" w:hAnsi="Times New Roman"/>
                <w:sz w:val="20"/>
              </w:rPr>
              <w:t>배인</w:t>
            </w:r>
            <w:r w:rsidRPr="00632E3E">
              <w:rPr>
                <w:rFonts w:ascii="Times New Roman" w:eastAsia="맑은 고딕" w:hAnsi="Times New Roman"/>
                <w:sz w:val="20"/>
              </w:rPr>
              <w:t xml:space="preserve"> 6 h</w:t>
            </w:r>
            <w:r w:rsidRPr="00632E3E">
              <w:rPr>
                <w:rFonts w:ascii="Times New Roman" w:eastAsia="맑은 고딕" w:hAnsi="Times New Roman"/>
                <w:sz w:val="20"/>
              </w:rPr>
              <w:t>까지</w:t>
            </w:r>
            <w:r w:rsidRPr="00632E3E">
              <w:rPr>
                <w:rFonts w:ascii="Times New Roman" w:eastAsia="맑은 고딕" w:hAnsi="Times New Roman"/>
                <w:sz w:val="20"/>
              </w:rPr>
              <w:t xml:space="preserve"> </w:t>
            </w:r>
            <w:r w:rsidRPr="00632E3E">
              <w:rPr>
                <w:rFonts w:ascii="Times New Roman" w:eastAsia="맑은 고딕" w:hAnsi="Times New Roman"/>
                <w:sz w:val="20"/>
              </w:rPr>
              <w:t>채혈하는</w:t>
            </w:r>
            <w:r w:rsidRPr="00632E3E">
              <w:rPr>
                <w:rFonts w:ascii="Times New Roman" w:eastAsia="맑은 고딕" w:hAnsi="Times New Roman"/>
                <w:sz w:val="20"/>
              </w:rPr>
              <w:t xml:space="preserve"> </w:t>
            </w:r>
            <w:r w:rsidRPr="00632E3E">
              <w:rPr>
                <w:rFonts w:ascii="Times New Roman" w:eastAsia="맑은 고딕" w:hAnsi="Times New Roman"/>
                <w:sz w:val="20"/>
              </w:rPr>
              <w:t>것으로</w:t>
            </w:r>
            <w:r w:rsidRPr="00632E3E">
              <w:rPr>
                <w:rFonts w:ascii="Times New Roman" w:eastAsia="맑은 고딕" w:hAnsi="Times New Roman"/>
                <w:sz w:val="20"/>
              </w:rPr>
              <w:t xml:space="preserve"> </w:t>
            </w:r>
            <w:r w:rsidRPr="00632E3E">
              <w:rPr>
                <w:rFonts w:ascii="Times New Roman" w:eastAsia="맑은 고딕" w:hAnsi="Times New Roman"/>
                <w:sz w:val="20"/>
              </w:rPr>
              <w:t>설정하였다</w:t>
            </w:r>
            <w:r w:rsidRPr="00632E3E">
              <w:rPr>
                <w:rFonts w:ascii="Times New Roman" w:eastAsia="맑은 고딕" w:hAnsi="Times New Roman"/>
                <w:sz w:val="20"/>
              </w:rPr>
              <w:t>.</w:t>
            </w:r>
          </w:p>
          <w:p w14:paraId="21A47319" w14:textId="77777777" w:rsidR="00605380" w:rsidRDefault="00A05BDE" w:rsidP="001754D4">
            <w:pPr>
              <w:pStyle w:val="a9"/>
              <w:numPr>
                <w:ilvl w:val="0"/>
                <w:numId w:val="36"/>
              </w:numPr>
              <w:wordWrap/>
              <w:spacing w:before="120" w:after="160" w:line="320" w:lineRule="atLeast"/>
              <w:ind w:leftChars="150" w:left="559" w:right="113" w:hanging="289"/>
              <w:jc w:val="left"/>
              <w:rPr>
                <w:rFonts w:ascii="Times New Roman" w:eastAsia="맑은 고딕" w:hAnsi="Times New Roman"/>
                <w:sz w:val="20"/>
              </w:rPr>
            </w:pPr>
            <w:r w:rsidRPr="00632E3E">
              <w:rPr>
                <w:rFonts w:ascii="Times New Roman" w:eastAsia="맑은 고딕" w:hAnsi="Times New Roman"/>
                <w:sz w:val="20"/>
              </w:rPr>
              <w:t>채혈</w:t>
            </w:r>
            <w:r w:rsidRPr="00632E3E">
              <w:rPr>
                <w:rFonts w:ascii="Times New Roman" w:eastAsia="맑은 고딕" w:hAnsi="Times New Roman"/>
                <w:sz w:val="20"/>
              </w:rPr>
              <w:t xml:space="preserve"> </w:t>
            </w:r>
            <w:r w:rsidRPr="00632E3E">
              <w:rPr>
                <w:rFonts w:ascii="Times New Roman" w:eastAsia="맑은 고딕" w:hAnsi="Times New Roman"/>
                <w:sz w:val="20"/>
              </w:rPr>
              <w:t>포인트</w:t>
            </w:r>
            <w:r w:rsidRPr="00632E3E">
              <w:rPr>
                <w:rFonts w:ascii="Times New Roman" w:eastAsia="맑은 고딕" w:hAnsi="Times New Roman"/>
                <w:sz w:val="20"/>
              </w:rPr>
              <w:t xml:space="preserve">: </w:t>
            </w:r>
          </w:p>
          <w:p w14:paraId="48A20558" w14:textId="10D22BD8" w:rsidR="00605380" w:rsidRDefault="00605380" w:rsidP="00605380">
            <w:pPr>
              <w:pStyle w:val="a9"/>
              <w:numPr>
                <w:ilvl w:val="0"/>
                <w:numId w:val="37"/>
              </w:numPr>
              <w:wordWrap/>
              <w:spacing w:before="120" w:after="160" w:line="320" w:lineRule="atLeast"/>
              <w:ind w:leftChars="310" w:left="745" w:right="113" w:hanging="187"/>
              <w:rPr>
                <w:rFonts w:ascii="Times New Roman" w:eastAsia="맑은 고딕" w:hAnsi="Times New Roman"/>
                <w:sz w:val="20"/>
              </w:rPr>
            </w:pPr>
            <w:r>
              <w:rPr>
                <w:rFonts w:ascii="Times New Roman" w:eastAsia="맑은 고딕" w:hAnsi="Times New Roman"/>
                <w:sz w:val="20"/>
              </w:rPr>
              <w:t>[</w:t>
            </w:r>
            <w:commentRangeStart w:id="29"/>
            <w:commentRangeStart w:id="30"/>
            <w:del w:id="31" w:author="inae" w:date="2022-03-10T15:58:00Z">
              <w:r w:rsidDel="00CF600F">
                <w:rPr>
                  <w:rFonts w:ascii="Times New Roman" w:eastAsia="맑은 고딕" w:hAnsi="Times New Roman"/>
                  <w:sz w:val="20"/>
                </w:rPr>
                <w:delText>0</w:delText>
              </w:r>
              <w:commentRangeEnd w:id="29"/>
              <w:r w:rsidR="006B76DF" w:rsidDel="00CF600F">
                <w:rPr>
                  <w:rStyle w:val="afff1"/>
                </w:rPr>
                <w:commentReference w:id="29"/>
              </w:r>
            </w:del>
            <w:commentRangeEnd w:id="30"/>
            <w:r w:rsidR="0054316C">
              <w:rPr>
                <w:rStyle w:val="afff1"/>
              </w:rPr>
              <w:commentReference w:id="30"/>
            </w:r>
            <w:del w:id="32" w:author="inae" w:date="2022-03-10T15:58:00Z">
              <w:r w:rsidDel="00CF600F">
                <w:rPr>
                  <w:rFonts w:ascii="Times New Roman" w:eastAsia="맑은 고딕" w:hAnsi="Times New Roman" w:hint="eastAsia"/>
                  <w:sz w:val="20"/>
                </w:rPr>
                <w:delText>d</w:delText>
              </w:r>
            </w:del>
            <w:ins w:id="33" w:author="inae" w:date="2022-03-10T15:58:00Z">
              <w:r w:rsidR="00CF600F">
                <w:rPr>
                  <w:rFonts w:ascii="Times New Roman" w:eastAsia="맑은 고딕" w:hAnsi="Times New Roman"/>
                  <w:sz w:val="20"/>
                </w:rPr>
                <w:t>1</w:t>
              </w:r>
              <w:r w:rsidR="00CF600F">
                <w:rPr>
                  <w:rFonts w:ascii="Times New Roman" w:eastAsia="맑은 고딕" w:hAnsi="Times New Roman" w:hint="eastAsia"/>
                  <w:sz w:val="20"/>
                </w:rPr>
                <w:t>d</w:t>
              </w:r>
            </w:ins>
            <w:r>
              <w:rPr>
                <w:rFonts w:ascii="Times New Roman" w:eastAsia="맑은 고딕" w:hAnsi="Times New Roman" w:hint="eastAsia"/>
                <w:sz w:val="20"/>
              </w:rPr>
              <w:t>]</w:t>
            </w:r>
            <w:r>
              <w:rPr>
                <w:rFonts w:ascii="Times New Roman" w:eastAsia="맑은 고딕" w:hAnsi="Times New Roman"/>
                <w:sz w:val="20"/>
              </w:rPr>
              <w:t xml:space="preserve"> </w:t>
            </w:r>
            <w:r>
              <w:rPr>
                <w:rFonts w:ascii="Times New Roman" w:eastAsia="맑은 고딕" w:hAnsi="Times New Roman" w:hint="eastAsia"/>
                <w:sz w:val="20"/>
              </w:rPr>
              <w:t>첫</w:t>
            </w:r>
            <w:r>
              <w:rPr>
                <w:rFonts w:ascii="Times New Roman" w:eastAsia="맑은 고딕" w:hAnsi="Times New Roman" w:hint="eastAsia"/>
                <w:sz w:val="20"/>
              </w:rPr>
              <w:t xml:space="preserve"> </w:t>
            </w:r>
            <w:r>
              <w:rPr>
                <w:rFonts w:ascii="Times New Roman" w:eastAsia="맑은 고딕" w:hAnsi="Times New Roman" w:hint="eastAsia"/>
                <w:sz w:val="20"/>
              </w:rPr>
              <w:t>투여</w:t>
            </w:r>
            <w:r>
              <w:rPr>
                <w:rFonts w:ascii="Times New Roman" w:eastAsia="맑은 고딕" w:hAnsi="Times New Roman" w:hint="eastAsia"/>
                <w:sz w:val="20"/>
              </w:rPr>
              <w:t xml:space="preserve"> </w:t>
            </w:r>
            <w:r>
              <w:rPr>
                <w:rFonts w:ascii="Times New Roman" w:eastAsia="맑은 고딕" w:hAnsi="Times New Roman" w:hint="eastAsia"/>
                <w:sz w:val="20"/>
              </w:rPr>
              <w:t>직전</w:t>
            </w:r>
            <w:r>
              <w:rPr>
                <w:rFonts w:ascii="Times New Roman" w:eastAsia="맑은 고딕" w:hAnsi="Times New Roman" w:hint="eastAsia"/>
                <w:sz w:val="20"/>
              </w:rPr>
              <w:t>(</w:t>
            </w:r>
            <w:r w:rsidR="00A05BDE" w:rsidRPr="00632E3E">
              <w:rPr>
                <w:rFonts w:ascii="Times New Roman" w:eastAsia="맑은 고딕" w:hAnsi="Times New Roman"/>
                <w:sz w:val="20"/>
              </w:rPr>
              <w:t>0</w:t>
            </w:r>
            <w:r>
              <w:rPr>
                <w:rFonts w:ascii="Times New Roman" w:eastAsia="맑은 고딕" w:hAnsi="Times New Roman"/>
                <w:sz w:val="20"/>
              </w:rPr>
              <w:t>h)</w:t>
            </w:r>
            <w:r w:rsidR="00A05BDE" w:rsidRPr="00632E3E">
              <w:rPr>
                <w:rFonts w:ascii="Times New Roman" w:eastAsia="맑은 고딕" w:hAnsi="Times New Roman"/>
                <w:sz w:val="20"/>
              </w:rPr>
              <w:t xml:space="preserve">, </w:t>
            </w:r>
            <w:r>
              <w:rPr>
                <w:rFonts w:ascii="Times New Roman" w:eastAsia="맑은 고딕" w:hAnsi="Times New Roman" w:hint="eastAsia"/>
                <w:sz w:val="20"/>
              </w:rPr>
              <w:t>첫</w:t>
            </w:r>
            <w:r>
              <w:rPr>
                <w:rFonts w:ascii="Times New Roman" w:eastAsia="맑은 고딕" w:hAnsi="Times New Roman" w:hint="eastAsia"/>
                <w:sz w:val="20"/>
              </w:rPr>
              <w:t xml:space="preserve"> </w:t>
            </w:r>
            <w:r>
              <w:rPr>
                <w:rFonts w:ascii="Times New Roman" w:eastAsia="맑은 고딕" w:hAnsi="Times New Roman" w:hint="eastAsia"/>
                <w:sz w:val="20"/>
              </w:rPr>
              <w:t>투여</w:t>
            </w:r>
            <w:r>
              <w:rPr>
                <w:rFonts w:ascii="Times New Roman" w:eastAsia="맑은 고딕" w:hAnsi="Times New Roman" w:hint="eastAsia"/>
                <w:sz w:val="20"/>
              </w:rPr>
              <w:t xml:space="preserve"> </w:t>
            </w:r>
            <w:r>
              <w:rPr>
                <w:rFonts w:ascii="Times New Roman" w:eastAsia="맑은 고딕" w:hAnsi="Times New Roman" w:hint="eastAsia"/>
                <w:sz w:val="20"/>
              </w:rPr>
              <w:t>직후</w:t>
            </w:r>
            <w:r>
              <w:rPr>
                <w:rFonts w:ascii="Times New Roman" w:eastAsia="맑은 고딕" w:hAnsi="Times New Roman" w:hint="eastAsia"/>
                <w:sz w:val="20"/>
              </w:rPr>
              <w:t xml:space="preserve"> </w:t>
            </w:r>
            <w:r w:rsidR="00A05BDE" w:rsidRPr="00632E3E">
              <w:rPr>
                <w:rFonts w:ascii="Times New Roman" w:eastAsia="맑은 고딕" w:hAnsi="Times New Roman"/>
                <w:sz w:val="20"/>
              </w:rPr>
              <w:t>0.33, 0.67, 1, 1.5, 2, 3, 4h</w:t>
            </w:r>
          </w:p>
          <w:p w14:paraId="11CEB117" w14:textId="750EDA04" w:rsidR="00A05BDE" w:rsidRPr="00632E3E" w:rsidRDefault="00605380" w:rsidP="00605380">
            <w:pPr>
              <w:pStyle w:val="a9"/>
              <w:numPr>
                <w:ilvl w:val="0"/>
                <w:numId w:val="37"/>
              </w:numPr>
              <w:wordWrap/>
              <w:spacing w:before="120" w:after="160" w:line="320" w:lineRule="atLeast"/>
              <w:ind w:leftChars="310" w:left="745" w:right="113" w:hanging="187"/>
              <w:rPr>
                <w:rFonts w:ascii="Times New Roman" w:eastAsia="맑은 고딕" w:hAnsi="Times New Roman"/>
                <w:sz w:val="20"/>
              </w:rPr>
            </w:pPr>
            <w:r>
              <w:rPr>
                <w:rFonts w:ascii="Times New Roman" w:eastAsia="맑은 고딕" w:hAnsi="Times New Roman"/>
                <w:sz w:val="20"/>
              </w:rPr>
              <w:t xml:space="preserve">[5d] </w:t>
            </w:r>
            <w:r>
              <w:rPr>
                <w:rFonts w:ascii="Times New Roman" w:eastAsia="맑은 고딕" w:hAnsi="Times New Roman" w:hint="eastAsia"/>
                <w:sz w:val="20"/>
              </w:rPr>
              <w:t>첫</w:t>
            </w:r>
            <w:r>
              <w:rPr>
                <w:rFonts w:ascii="Times New Roman" w:eastAsia="맑은 고딕" w:hAnsi="Times New Roman" w:hint="eastAsia"/>
                <w:sz w:val="20"/>
              </w:rPr>
              <w:t xml:space="preserve"> </w:t>
            </w:r>
            <w:r>
              <w:rPr>
                <w:rFonts w:ascii="Times New Roman" w:eastAsia="맑은 고딕" w:hAnsi="Times New Roman" w:hint="eastAsia"/>
                <w:sz w:val="20"/>
              </w:rPr>
              <w:t>투여</w:t>
            </w:r>
            <w:r>
              <w:rPr>
                <w:rFonts w:ascii="Times New Roman" w:eastAsia="맑은 고딕" w:hAnsi="Times New Roman" w:hint="eastAsia"/>
                <w:sz w:val="20"/>
              </w:rPr>
              <w:t xml:space="preserve"> </w:t>
            </w:r>
            <w:r>
              <w:rPr>
                <w:rFonts w:ascii="Times New Roman" w:eastAsia="맑은 고딕" w:hAnsi="Times New Roman" w:hint="eastAsia"/>
                <w:sz w:val="20"/>
              </w:rPr>
              <w:t>직전</w:t>
            </w:r>
            <w:r>
              <w:rPr>
                <w:rFonts w:ascii="Times New Roman" w:eastAsia="맑은 고딕" w:hAnsi="Times New Roman" w:hint="eastAsia"/>
                <w:sz w:val="20"/>
              </w:rPr>
              <w:t>(</w:t>
            </w:r>
            <w:r>
              <w:rPr>
                <w:rFonts w:ascii="Times New Roman" w:eastAsia="맑은 고딕" w:hAnsi="Times New Roman"/>
                <w:sz w:val="20"/>
              </w:rPr>
              <w:t xml:space="preserve">0h), </w:t>
            </w:r>
            <w:r>
              <w:rPr>
                <w:rFonts w:ascii="Times New Roman" w:eastAsia="맑은 고딕" w:hAnsi="Times New Roman" w:hint="eastAsia"/>
                <w:sz w:val="20"/>
              </w:rPr>
              <w:t>마지막</w:t>
            </w:r>
            <w:r>
              <w:rPr>
                <w:rFonts w:ascii="Times New Roman" w:eastAsia="맑은 고딕" w:hAnsi="Times New Roman" w:hint="eastAsia"/>
                <w:sz w:val="20"/>
              </w:rPr>
              <w:t xml:space="preserve"> </w:t>
            </w:r>
            <w:r>
              <w:rPr>
                <w:rFonts w:ascii="Times New Roman" w:eastAsia="맑은 고딕" w:hAnsi="Times New Roman" w:hint="eastAsia"/>
                <w:sz w:val="20"/>
              </w:rPr>
              <w:t>투여</w:t>
            </w:r>
            <w:r>
              <w:rPr>
                <w:rFonts w:ascii="Times New Roman" w:eastAsia="맑은 고딕" w:hAnsi="Times New Roman" w:hint="eastAsia"/>
                <w:sz w:val="20"/>
              </w:rPr>
              <w:t xml:space="preserve"> </w:t>
            </w:r>
            <w:r>
              <w:rPr>
                <w:rFonts w:ascii="Times New Roman" w:eastAsia="맑은 고딕" w:hAnsi="Times New Roman" w:hint="eastAsia"/>
                <w:sz w:val="20"/>
              </w:rPr>
              <w:t>직전</w:t>
            </w:r>
            <w:r>
              <w:rPr>
                <w:rFonts w:ascii="Times New Roman" w:eastAsia="맑은 고딕" w:hAnsi="Times New Roman" w:hint="eastAsia"/>
                <w:sz w:val="20"/>
              </w:rPr>
              <w:t>(</w:t>
            </w:r>
            <w:r>
              <w:rPr>
                <w:rFonts w:ascii="Times New Roman" w:eastAsia="맑은 고딕" w:hAnsi="Times New Roman"/>
                <w:sz w:val="20"/>
              </w:rPr>
              <w:t xml:space="preserve">0h), </w:t>
            </w:r>
            <w:r>
              <w:rPr>
                <w:rFonts w:ascii="Times New Roman" w:eastAsia="맑은 고딕" w:hAnsi="Times New Roman" w:hint="eastAsia"/>
                <w:sz w:val="20"/>
              </w:rPr>
              <w:t>마지막</w:t>
            </w:r>
            <w:r>
              <w:rPr>
                <w:rFonts w:ascii="Times New Roman" w:eastAsia="맑은 고딕" w:hAnsi="Times New Roman" w:hint="eastAsia"/>
                <w:sz w:val="20"/>
              </w:rPr>
              <w:t xml:space="preserve"> </w:t>
            </w:r>
            <w:r>
              <w:rPr>
                <w:rFonts w:ascii="Times New Roman" w:eastAsia="맑은 고딕" w:hAnsi="Times New Roman" w:hint="eastAsia"/>
                <w:sz w:val="20"/>
              </w:rPr>
              <w:t>투여</w:t>
            </w:r>
            <w:r>
              <w:rPr>
                <w:rFonts w:ascii="Times New Roman" w:eastAsia="맑은 고딕" w:hAnsi="Times New Roman" w:hint="eastAsia"/>
                <w:sz w:val="20"/>
              </w:rPr>
              <w:t xml:space="preserve"> </w:t>
            </w:r>
            <w:r>
              <w:rPr>
                <w:rFonts w:ascii="Times New Roman" w:eastAsia="맑은 고딕" w:hAnsi="Times New Roman" w:hint="eastAsia"/>
                <w:sz w:val="20"/>
              </w:rPr>
              <w:t>직후</w:t>
            </w:r>
            <w:r>
              <w:rPr>
                <w:rFonts w:ascii="Times New Roman" w:eastAsia="맑은 고딕" w:hAnsi="Times New Roman" w:hint="eastAsia"/>
                <w:sz w:val="20"/>
              </w:rPr>
              <w:t xml:space="preserve"> 0.33, 0.67, 1, 1.5, 2, 3, 4, 6h</w:t>
            </w:r>
          </w:p>
          <w:p w14:paraId="416C8749" w14:textId="75378E17" w:rsidR="00A05BDE" w:rsidRPr="00632E3E" w:rsidRDefault="00A05BDE" w:rsidP="001754D4">
            <w:pPr>
              <w:pStyle w:val="a9"/>
              <w:numPr>
                <w:ilvl w:val="0"/>
                <w:numId w:val="36"/>
              </w:numPr>
              <w:wordWrap/>
              <w:spacing w:before="120" w:after="160" w:line="320" w:lineRule="atLeast"/>
              <w:ind w:leftChars="150" w:left="559" w:right="113" w:hanging="289"/>
              <w:jc w:val="left"/>
              <w:rPr>
                <w:rFonts w:ascii="Times New Roman" w:eastAsia="맑은 고딕" w:hAnsi="Times New Roman"/>
                <w:sz w:val="20"/>
              </w:rPr>
            </w:pPr>
            <w:r w:rsidRPr="00632E3E">
              <w:rPr>
                <w:rFonts w:ascii="Times New Roman" w:eastAsia="맑은 고딕" w:hAnsi="Times New Roman"/>
                <w:sz w:val="20"/>
              </w:rPr>
              <w:t>총</w:t>
            </w:r>
            <w:r w:rsidRPr="00632E3E">
              <w:rPr>
                <w:rFonts w:ascii="Times New Roman" w:eastAsia="맑은 고딕" w:hAnsi="Times New Roman"/>
                <w:sz w:val="20"/>
              </w:rPr>
              <w:t xml:space="preserve"> </w:t>
            </w:r>
            <w:r w:rsidRPr="00632E3E">
              <w:rPr>
                <w:rFonts w:ascii="Times New Roman" w:eastAsia="맑은 고딕" w:hAnsi="Times New Roman"/>
                <w:sz w:val="20"/>
              </w:rPr>
              <w:t>채혈</w:t>
            </w:r>
            <w:r w:rsidRPr="00632E3E">
              <w:rPr>
                <w:rFonts w:ascii="Times New Roman" w:eastAsia="맑은 고딕" w:hAnsi="Times New Roman"/>
                <w:sz w:val="20"/>
              </w:rPr>
              <w:t xml:space="preserve"> </w:t>
            </w:r>
            <w:r w:rsidRPr="00632E3E">
              <w:rPr>
                <w:rFonts w:ascii="Times New Roman" w:eastAsia="맑은 고딕" w:hAnsi="Times New Roman"/>
                <w:sz w:val="20"/>
              </w:rPr>
              <w:t>횟수</w:t>
            </w:r>
            <w:r w:rsidRPr="00632E3E">
              <w:rPr>
                <w:rFonts w:ascii="Times New Roman" w:eastAsia="맑은 고딕" w:hAnsi="Times New Roman"/>
                <w:sz w:val="20"/>
              </w:rPr>
              <w:t xml:space="preserve">: </w:t>
            </w:r>
            <w:r w:rsidR="00D3597C" w:rsidRPr="00632E3E">
              <w:rPr>
                <w:rFonts w:ascii="Times New Roman" w:eastAsia="맑은 고딕" w:hAnsi="Times New Roman"/>
                <w:sz w:val="20"/>
              </w:rPr>
              <w:t>1</w:t>
            </w:r>
            <w:r w:rsidR="00D3597C">
              <w:rPr>
                <w:rFonts w:ascii="Times New Roman" w:eastAsia="맑은 고딕" w:hAnsi="Times New Roman"/>
                <w:sz w:val="20"/>
              </w:rPr>
              <w:t>8</w:t>
            </w:r>
            <w:r w:rsidR="00D3597C" w:rsidRPr="00632E3E">
              <w:rPr>
                <w:rFonts w:ascii="Times New Roman" w:eastAsia="맑은 고딕" w:hAnsi="Times New Roman"/>
                <w:sz w:val="20"/>
              </w:rPr>
              <w:t xml:space="preserve"> </w:t>
            </w:r>
            <w:r w:rsidRPr="00632E3E">
              <w:rPr>
                <w:rFonts w:ascii="Times New Roman" w:eastAsia="맑은 고딕" w:hAnsi="Times New Roman"/>
                <w:sz w:val="20"/>
              </w:rPr>
              <w:t>회</w:t>
            </w:r>
            <w:r w:rsidRPr="00632E3E">
              <w:rPr>
                <w:rFonts w:ascii="Times New Roman" w:eastAsia="맑은 고딕" w:hAnsi="Times New Roman"/>
                <w:sz w:val="20"/>
              </w:rPr>
              <w:t xml:space="preserve"> (</w:t>
            </w:r>
            <w:r w:rsidR="00AA6071">
              <w:rPr>
                <w:rFonts w:ascii="Times New Roman" w:eastAsia="맑은 고딕" w:hAnsi="Times New Roman"/>
                <w:sz w:val="20"/>
              </w:rPr>
              <w:t>[</w:t>
            </w:r>
            <w:r w:rsidRPr="00632E3E">
              <w:rPr>
                <w:rFonts w:ascii="Times New Roman" w:eastAsia="맑은 고딕" w:hAnsi="Times New Roman"/>
                <w:sz w:val="20"/>
              </w:rPr>
              <w:t>1d</w:t>
            </w:r>
            <w:r w:rsidR="00AA6071">
              <w:rPr>
                <w:rFonts w:ascii="Times New Roman" w:eastAsia="맑은 고딕" w:hAnsi="Times New Roman"/>
                <w:sz w:val="20"/>
              </w:rPr>
              <w:t>]</w:t>
            </w:r>
            <w:r w:rsidRPr="00632E3E">
              <w:rPr>
                <w:rFonts w:ascii="Times New Roman" w:eastAsia="맑은 고딕" w:hAnsi="Times New Roman"/>
                <w:sz w:val="20"/>
              </w:rPr>
              <w:t xml:space="preserve"> 8 </w:t>
            </w:r>
            <w:r w:rsidRPr="00632E3E">
              <w:rPr>
                <w:rFonts w:ascii="Times New Roman" w:eastAsia="맑은 고딕" w:hAnsi="Times New Roman"/>
                <w:sz w:val="20"/>
              </w:rPr>
              <w:t>회</w:t>
            </w:r>
            <w:r w:rsidRPr="00632E3E">
              <w:rPr>
                <w:rFonts w:ascii="Times New Roman" w:eastAsia="맑은 고딕" w:hAnsi="Times New Roman"/>
                <w:sz w:val="20"/>
              </w:rPr>
              <w:t xml:space="preserve">, </w:t>
            </w:r>
            <w:r w:rsidR="00AA6071">
              <w:rPr>
                <w:rFonts w:ascii="Times New Roman" w:eastAsia="맑은 고딕" w:hAnsi="Times New Roman"/>
                <w:sz w:val="20"/>
              </w:rPr>
              <w:t>[</w:t>
            </w:r>
            <w:r w:rsidRPr="00632E3E">
              <w:rPr>
                <w:rFonts w:ascii="Times New Roman" w:eastAsia="맑은 고딕" w:hAnsi="Times New Roman"/>
                <w:sz w:val="20"/>
              </w:rPr>
              <w:t>5d</w:t>
            </w:r>
            <w:r w:rsidR="00AA6071">
              <w:rPr>
                <w:rFonts w:ascii="Times New Roman" w:eastAsia="맑은 고딕" w:hAnsi="Times New Roman"/>
                <w:sz w:val="20"/>
              </w:rPr>
              <w:t>]</w:t>
            </w:r>
            <w:r w:rsidRPr="00632E3E">
              <w:rPr>
                <w:rFonts w:ascii="Times New Roman" w:eastAsia="맑은 고딕" w:hAnsi="Times New Roman"/>
                <w:sz w:val="20"/>
              </w:rPr>
              <w:t xml:space="preserve"> </w:t>
            </w:r>
            <w:r w:rsidR="00605380">
              <w:rPr>
                <w:rFonts w:ascii="Times New Roman" w:eastAsia="맑은 고딕" w:hAnsi="Times New Roman"/>
                <w:sz w:val="20"/>
              </w:rPr>
              <w:t>10</w:t>
            </w:r>
            <w:r w:rsidR="00605380" w:rsidRPr="00632E3E">
              <w:rPr>
                <w:rFonts w:ascii="Times New Roman" w:eastAsia="맑은 고딕" w:hAnsi="Times New Roman"/>
                <w:sz w:val="20"/>
              </w:rPr>
              <w:t xml:space="preserve"> </w:t>
            </w:r>
            <w:r w:rsidRPr="00632E3E">
              <w:rPr>
                <w:rFonts w:ascii="Times New Roman" w:eastAsia="맑은 고딕" w:hAnsi="Times New Roman"/>
                <w:sz w:val="20"/>
              </w:rPr>
              <w:t>회</w:t>
            </w:r>
            <w:r w:rsidRPr="00632E3E">
              <w:rPr>
                <w:rFonts w:ascii="Times New Roman" w:eastAsia="맑은 고딕" w:hAnsi="Times New Roman"/>
                <w:sz w:val="20"/>
              </w:rPr>
              <w:t>)</w:t>
            </w:r>
          </w:p>
          <w:p w14:paraId="7B8EE3BE" w14:textId="5C266E2E" w:rsidR="00A05BDE" w:rsidRPr="00632E3E" w:rsidRDefault="00A05BDE" w:rsidP="001754D4">
            <w:pPr>
              <w:pStyle w:val="a9"/>
              <w:numPr>
                <w:ilvl w:val="0"/>
                <w:numId w:val="36"/>
              </w:numPr>
              <w:wordWrap/>
              <w:spacing w:before="120" w:after="160" w:line="320" w:lineRule="atLeast"/>
              <w:ind w:leftChars="150" w:left="559" w:right="113" w:hanging="289"/>
              <w:jc w:val="left"/>
              <w:rPr>
                <w:rFonts w:ascii="Times New Roman" w:eastAsia="맑은 고딕" w:hAnsi="Times New Roman"/>
                <w:sz w:val="20"/>
              </w:rPr>
            </w:pPr>
            <w:r w:rsidRPr="00632E3E">
              <w:rPr>
                <w:rFonts w:ascii="Times New Roman" w:eastAsia="맑은 고딕" w:hAnsi="Times New Roman"/>
                <w:sz w:val="20"/>
              </w:rPr>
              <w:t>총</w:t>
            </w:r>
            <w:r w:rsidRPr="00632E3E">
              <w:rPr>
                <w:rFonts w:ascii="Times New Roman" w:eastAsia="맑은 고딕" w:hAnsi="Times New Roman"/>
                <w:sz w:val="20"/>
              </w:rPr>
              <w:t xml:space="preserve"> </w:t>
            </w:r>
            <w:r w:rsidRPr="00632E3E">
              <w:rPr>
                <w:rFonts w:ascii="Times New Roman" w:eastAsia="맑은 고딕" w:hAnsi="Times New Roman"/>
                <w:sz w:val="20"/>
              </w:rPr>
              <w:t>채혈량</w:t>
            </w:r>
            <w:r w:rsidRPr="00632E3E">
              <w:rPr>
                <w:rFonts w:ascii="Times New Roman" w:eastAsia="맑은 고딕" w:hAnsi="Times New Roman"/>
                <w:sz w:val="20"/>
              </w:rPr>
              <w:t xml:space="preserve">: </w:t>
            </w:r>
            <w:r w:rsidR="00605380" w:rsidRPr="00632E3E">
              <w:rPr>
                <w:rFonts w:ascii="Times New Roman" w:eastAsia="맑은 고딕" w:hAnsi="Times New Roman"/>
                <w:sz w:val="20"/>
              </w:rPr>
              <w:t>1</w:t>
            </w:r>
            <w:r w:rsidR="00605380">
              <w:rPr>
                <w:rFonts w:ascii="Times New Roman" w:eastAsia="맑은 고딕" w:hAnsi="Times New Roman"/>
                <w:sz w:val="20"/>
              </w:rPr>
              <w:t>8</w:t>
            </w:r>
            <w:r w:rsidR="00605380" w:rsidRPr="00632E3E">
              <w:rPr>
                <w:rFonts w:ascii="Times New Roman" w:eastAsia="맑은 고딕" w:hAnsi="Times New Roman"/>
                <w:sz w:val="20"/>
              </w:rPr>
              <w:t xml:space="preserve"> </w:t>
            </w:r>
            <w:r w:rsidRPr="00632E3E">
              <w:rPr>
                <w:rFonts w:ascii="Times New Roman" w:eastAsia="맑은 고딕" w:hAnsi="Times New Roman"/>
                <w:sz w:val="20"/>
              </w:rPr>
              <w:t>회</w:t>
            </w:r>
            <w:r w:rsidRPr="00632E3E">
              <w:rPr>
                <w:rFonts w:ascii="Times New Roman" w:eastAsia="맑은 고딕" w:hAnsi="Times New Roman"/>
                <w:sz w:val="20"/>
              </w:rPr>
              <w:t xml:space="preserve"> x 6 mL = </w:t>
            </w:r>
            <w:r w:rsidR="00605380" w:rsidRPr="00632E3E">
              <w:rPr>
                <w:rFonts w:ascii="Times New Roman" w:eastAsia="맑은 고딕" w:hAnsi="Times New Roman"/>
                <w:sz w:val="20"/>
              </w:rPr>
              <w:t>10</w:t>
            </w:r>
            <w:r w:rsidR="00605380">
              <w:rPr>
                <w:rFonts w:ascii="Times New Roman" w:eastAsia="맑은 고딕" w:hAnsi="Times New Roman"/>
                <w:sz w:val="20"/>
              </w:rPr>
              <w:t>8</w:t>
            </w:r>
            <w:r w:rsidR="00605380" w:rsidRPr="00632E3E">
              <w:rPr>
                <w:rFonts w:ascii="Times New Roman" w:eastAsia="맑은 고딕" w:hAnsi="Times New Roman"/>
                <w:sz w:val="20"/>
              </w:rPr>
              <w:t xml:space="preserve"> </w:t>
            </w:r>
            <w:r w:rsidRPr="00632E3E">
              <w:rPr>
                <w:rFonts w:ascii="Times New Roman" w:eastAsia="맑은 고딕" w:hAnsi="Times New Roman"/>
                <w:sz w:val="20"/>
              </w:rPr>
              <w:t>mL</w:t>
            </w:r>
          </w:p>
          <w:p w14:paraId="064B706F" w14:textId="323D03A3" w:rsidR="00D67DA4" w:rsidRPr="00632E3E" w:rsidRDefault="00D67DA4" w:rsidP="001754D4">
            <w:pPr>
              <w:pStyle w:val="af7"/>
              <w:numPr>
                <w:ilvl w:val="0"/>
                <w:numId w:val="35"/>
              </w:numPr>
              <w:spacing w:before="120"/>
              <w:ind w:left="357" w:hanging="357"/>
              <w:rPr>
                <w:rFonts w:ascii="Times New Roman" w:eastAsia="맑은 고딕" w:hAnsi="Times New Roman"/>
                <w:b/>
                <w:sz w:val="20"/>
                <w:szCs w:val="20"/>
              </w:rPr>
            </w:pPr>
            <w:r w:rsidRPr="00632E3E">
              <w:rPr>
                <w:rFonts w:ascii="Times New Roman" w:eastAsia="맑은 고딕" w:hAnsi="Times New Roman"/>
                <w:b/>
                <w:sz w:val="20"/>
                <w:szCs w:val="20"/>
              </w:rPr>
              <w:t>투여</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용량</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근거</w:t>
            </w:r>
          </w:p>
          <w:p w14:paraId="17251277" w14:textId="3D9923A7" w:rsidR="00D67DA4" w:rsidRPr="00632E3E" w:rsidRDefault="00A05BDE" w:rsidP="007F582A">
            <w:pPr>
              <w:pStyle w:val="af7"/>
              <w:spacing w:before="40" w:after="120" w:line="274" w:lineRule="auto"/>
              <w:ind w:left="357"/>
              <w:jc w:val="both"/>
              <w:rPr>
                <w:rFonts w:ascii="Times New Roman" w:eastAsia="맑은 고딕" w:hAnsi="Times New Roman"/>
                <w:color w:val="0070C0"/>
                <w:sz w:val="20"/>
              </w:rPr>
            </w:pPr>
            <w:r w:rsidRPr="00632E3E">
              <w:rPr>
                <w:rFonts w:ascii="Times New Roman" w:eastAsia="맑은 고딕" w:hAnsi="Times New Roman"/>
                <w:sz w:val="20"/>
              </w:rPr>
              <w:t>기</w:t>
            </w:r>
            <w:r w:rsidRPr="00632E3E">
              <w:rPr>
                <w:rFonts w:ascii="Times New Roman" w:eastAsia="맑은 고딕" w:hAnsi="Times New Roman"/>
                <w:sz w:val="20"/>
              </w:rPr>
              <w:t xml:space="preserve"> </w:t>
            </w:r>
            <w:r w:rsidRPr="00632E3E">
              <w:rPr>
                <w:rFonts w:ascii="Times New Roman" w:eastAsia="맑은 고딕" w:hAnsi="Times New Roman"/>
                <w:sz w:val="20"/>
              </w:rPr>
              <w:t>수행되었던</w:t>
            </w:r>
            <w:r w:rsidRPr="00632E3E">
              <w:rPr>
                <w:rFonts w:ascii="Times New Roman" w:eastAsia="맑은 고딕" w:hAnsi="Times New Roman"/>
                <w:sz w:val="20"/>
              </w:rPr>
              <w:t xml:space="preserve"> 1.0% </w:t>
            </w:r>
            <w:r w:rsidRPr="00632E3E">
              <w:rPr>
                <w:rFonts w:ascii="Times New Roman" w:eastAsia="맑은 고딕" w:hAnsi="Times New Roman"/>
                <w:sz w:val="20"/>
              </w:rPr>
              <w:t>및</w:t>
            </w:r>
            <w:r w:rsidRPr="00632E3E">
              <w:rPr>
                <w:rFonts w:ascii="Times New Roman" w:eastAsia="맑은 고딕" w:hAnsi="Times New Roman"/>
                <w:sz w:val="20"/>
              </w:rPr>
              <w:t xml:space="preserve"> 1.5% Rebamipide </w:t>
            </w:r>
            <w:r w:rsidRPr="00632E3E">
              <w:rPr>
                <w:rFonts w:ascii="Times New Roman" w:eastAsia="맑은 고딕" w:hAnsi="Times New Roman"/>
                <w:sz w:val="20"/>
              </w:rPr>
              <w:t>점안제</w:t>
            </w:r>
            <w:r w:rsidRPr="00632E3E">
              <w:rPr>
                <w:rFonts w:ascii="Times New Roman" w:eastAsia="맑은 고딕" w:hAnsi="Times New Roman"/>
                <w:sz w:val="20"/>
              </w:rPr>
              <w:t xml:space="preserve"> </w:t>
            </w:r>
            <w:r w:rsidR="0059199A">
              <w:rPr>
                <w:rFonts w:ascii="Times New Roman" w:eastAsia="맑은 고딕" w:hAnsi="Times New Roman" w:hint="eastAsia"/>
                <w:sz w:val="20"/>
              </w:rPr>
              <w:t>제</w:t>
            </w:r>
            <w:r w:rsidR="0059199A">
              <w:rPr>
                <w:rFonts w:ascii="Times New Roman" w:eastAsia="맑은 고딕" w:hAnsi="Times New Roman" w:hint="eastAsia"/>
                <w:sz w:val="20"/>
              </w:rPr>
              <w:t>1</w:t>
            </w:r>
            <w:r w:rsidR="0059199A">
              <w:rPr>
                <w:rFonts w:ascii="Times New Roman" w:eastAsia="맑은 고딕" w:hAnsi="Times New Roman" w:hint="eastAsia"/>
                <w:sz w:val="20"/>
              </w:rPr>
              <w:t>상</w:t>
            </w:r>
            <w:r w:rsidR="0059199A">
              <w:rPr>
                <w:rFonts w:ascii="Times New Roman" w:eastAsia="맑은 고딕" w:hAnsi="Times New Roman" w:hint="eastAsia"/>
                <w:sz w:val="20"/>
              </w:rPr>
              <w:t xml:space="preserve"> </w:t>
            </w:r>
            <w:r w:rsidRPr="00632E3E">
              <w:rPr>
                <w:rFonts w:ascii="Times New Roman" w:eastAsia="맑은 고딕" w:hAnsi="Times New Roman"/>
                <w:sz w:val="20"/>
              </w:rPr>
              <w:t>임상시험</w:t>
            </w:r>
            <w:r w:rsidRPr="00632E3E">
              <w:rPr>
                <w:rFonts w:ascii="Times New Roman" w:eastAsia="맑은 고딕" w:hAnsi="Times New Roman"/>
                <w:sz w:val="20"/>
              </w:rPr>
              <w:t xml:space="preserve"> </w:t>
            </w:r>
            <w:r w:rsidRPr="00632E3E">
              <w:rPr>
                <w:rFonts w:ascii="Times New Roman" w:eastAsia="맑은 고딕" w:hAnsi="Times New Roman"/>
                <w:sz w:val="20"/>
              </w:rPr>
              <w:t>결과에서</w:t>
            </w:r>
            <w:r w:rsidRPr="00632E3E">
              <w:rPr>
                <w:rFonts w:ascii="Times New Roman" w:eastAsia="맑은 고딕" w:hAnsi="Times New Roman"/>
                <w:sz w:val="20"/>
              </w:rPr>
              <w:t xml:space="preserve"> </w:t>
            </w:r>
            <w:r w:rsidRPr="00632E3E">
              <w:rPr>
                <w:rFonts w:ascii="Times New Roman" w:eastAsia="맑은 고딕" w:hAnsi="Times New Roman"/>
                <w:sz w:val="20"/>
              </w:rPr>
              <w:t>각</w:t>
            </w:r>
            <w:r w:rsidRPr="00632E3E">
              <w:rPr>
                <w:rFonts w:ascii="Times New Roman" w:eastAsia="맑은 고딕" w:hAnsi="Times New Roman"/>
                <w:sz w:val="20"/>
              </w:rPr>
              <w:t xml:space="preserve"> </w:t>
            </w:r>
            <w:r w:rsidRPr="00632E3E">
              <w:rPr>
                <w:rFonts w:ascii="Times New Roman" w:eastAsia="맑은 고딕" w:hAnsi="Times New Roman"/>
                <w:sz w:val="20"/>
              </w:rPr>
              <w:t>용량</w:t>
            </w:r>
            <w:r w:rsidRPr="00632E3E">
              <w:rPr>
                <w:rFonts w:ascii="Times New Roman" w:eastAsia="맑은 고딕" w:hAnsi="Times New Roman"/>
                <w:sz w:val="20"/>
              </w:rPr>
              <w:t xml:space="preserve"> </w:t>
            </w:r>
            <w:r w:rsidRPr="00632E3E">
              <w:rPr>
                <w:rFonts w:ascii="Times New Roman" w:eastAsia="맑은 고딕" w:hAnsi="Times New Roman"/>
                <w:sz w:val="20"/>
              </w:rPr>
              <w:t>별</w:t>
            </w:r>
            <w:r w:rsidRPr="00632E3E">
              <w:rPr>
                <w:rFonts w:ascii="Times New Roman" w:eastAsia="맑은 고딕" w:hAnsi="Times New Roman"/>
                <w:sz w:val="20"/>
              </w:rPr>
              <w:t xml:space="preserve"> </w:t>
            </w:r>
            <w:r w:rsidRPr="00632E3E">
              <w:rPr>
                <w:rFonts w:ascii="Times New Roman" w:eastAsia="맑은 고딕" w:hAnsi="Times New Roman"/>
                <w:sz w:val="20"/>
              </w:rPr>
              <w:t>안전성이</w:t>
            </w:r>
            <w:r w:rsidRPr="00632E3E">
              <w:rPr>
                <w:rFonts w:ascii="Times New Roman" w:eastAsia="맑은 고딕" w:hAnsi="Times New Roman"/>
                <w:sz w:val="20"/>
              </w:rPr>
              <w:t xml:space="preserve"> </w:t>
            </w:r>
            <w:r w:rsidRPr="00632E3E">
              <w:rPr>
                <w:rFonts w:ascii="Times New Roman" w:eastAsia="맑은 고딕" w:hAnsi="Times New Roman"/>
                <w:sz w:val="20"/>
              </w:rPr>
              <w:t>확인되었으므로</w:t>
            </w:r>
            <w:r w:rsidRPr="00632E3E">
              <w:rPr>
                <w:rFonts w:ascii="Times New Roman" w:eastAsia="맑은 고딕" w:hAnsi="Times New Roman"/>
                <w:sz w:val="20"/>
              </w:rPr>
              <w:t xml:space="preserve">, </w:t>
            </w:r>
            <w:r w:rsidRPr="00632E3E">
              <w:rPr>
                <w:rFonts w:ascii="Times New Roman" w:eastAsia="맑은 고딕" w:hAnsi="Times New Roman"/>
                <w:sz w:val="20"/>
              </w:rPr>
              <w:t>본</w:t>
            </w:r>
            <w:r w:rsidRPr="00632E3E">
              <w:rPr>
                <w:rFonts w:ascii="Times New Roman" w:eastAsia="맑은 고딕" w:hAnsi="Times New Roman"/>
                <w:sz w:val="20"/>
              </w:rPr>
              <w:t xml:space="preserve"> </w:t>
            </w:r>
            <w:r w:rsidRPr="00632E3E">
              <w:rPr>
                <w:rFonts w:ascii="Times New Roman" w:eastAsia="맑은 고딕" w:hAnsi="Times New Roman"/>
                <w:sz w:val="20"/>
              </w:rPr>
              <w:t>시험에서는</w:t>
            </w:r>
            <w:r w:rsidRPr="00632E3E">
              <w:rPr>
                <w:rFonts w:ascii="Times New Roman" w:eastAsia="맑은 고딕" w:hAnsi="Times New Roman"/>
                <w:sz w:val="20"/>
              </w:rPr>
              <w:t xml:space="preserve"> </w:t>
            </w:r>
            <w:r w:rsidRPr="00632E3E">
              <w:rPr>
                <w:rFonts w:ascii="Times New Roman" w:eastAsia="맑은 고딕" w:hAnsi="Times New Roman"/>
                <w:sz w:val="20"/>
              </w:rPr>
              <w:t>높은</w:t>
            </w:r>
            <w:r w:rsidRPr="00632E3E">
              <w:rPr>
                <w:rFonts w:ascii="Times New Roman" w:eastAsia="맑은 고딕" w:hAnsi="Times New Roman"/>
                <w:sz w:val="20"/>
              </w:rPr>
              <w:t xml:space="preserve"> </w:t>
            </w:r>
            <w:r w:rsidRPr="00632E3E">
              <w:rPr>
                <w:rFonts w:ascii="Times New Roman" w:eastAsia="맑은 고딕" w:hAnsi="Times New Roman"/>
                <w:sz w:val="20"/>
              </w:rPr>
              <w:t>농도인</w:t>
            </w:r>
            <w:r w:rsidRPr="00632E3E">
              <w:rPr>
                <w:rFonts w:ascii="Times New Roman" w:eastAsia="맑은 고딕" w:hAnsi="Times New Roman"/>
                <w:sz w:val="20"/>
              </w:rPr>
              <w:t xml:space="preserve"> 1.5% Rebamipide</w:t>
            </w:r>
            <w:r w:rsidRPr="00632E3E">
              <w:rPr>
                <w:rFonts w:ascii="Times New Roman" w:eastAsia="맑은 고딕" w:hAnsi="Times New Roman"/>
                <w:sz w:val="20"/>
              </w:rPr>
              <w:t>를</w:t>
            </w:r>
            <w:r w:rsidRPr="00632E3E">
              <w:rPr>
                <w:rFonts w:ascii="Times New Roman" w:eastAsia="맑은 고딕" w:hAnsi="Times New Roman"/>
                <w:sz w:val="20"/>
              </w:rPr>
              <w:t xml:space="preserve"> </w:t>
            </w:r>
            <w:r w:rsidRPr="00632E3E">
              <w:rPr>
                <w:rFonts w:ascii="Times New Roman" w:eastAsia="맑은 고딕" w:hAnsi="Times New Roman"/>
                <w:sz w:val="20"/>
              </w:rPr>
              <w:t>투여하여</w:t>
            </w:r>
            <w:r w:rsidRPr="00632E3E">
              <w:rPr>
                <w:rFonts w:ascii="Times New Roman" w:eastAsia="맑은 고딕" w:hAnsi="Times New Roman"/>
                <w:sz w:val="20"/>
              </w:rPr>
              <w:t xml:space="preserve"> </w:t>
            </w: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특성을</w:t>
            </w:r>
            <w:r w:rsidRPr="00632E3E">
              <w:rPr>
                <w:rFonts w:ascii="Times New Roman" w:eastAsia="맑은 고딕" w:hAnsi="Times New Roman"/>
                <w:sz w:val="20"/>
              </w:rPr>
              <w:t xml:space="preserve"> </w:t>
            </w:r>
            <w:r w:rsidRPr="00632E3E">
              <w:rPr>
                <w:rFonts w:ascii="Times New Roman" w:eastAsia="맑은 고딕" w:hAnsi="Times New Roman"/>
                <w:sz w:val="20"/>
              </w:rPr>
              <w:t>확인한다</w:t>
            </w:r>
            <w:r w:rsidRPr="00632E3E">
              <w:rPr>
                <w:rFonts w:ascii="Times New Roman" w:eastAsia="맑은 고딕" w:hAnsi="Times New Roman"/>
                <w:sz w:val="20"/>
              </w:rPr>
              <w:t>.</w:t>
            </w:r>
          </w:p>
        </w:tc>
      </w:tr>
      <w:tr w:rsidR="00D67DA4" w:rsidRPr="00632E3E" w14:paraId="641E1322" w14:textId="77777777" w:rsidTr="00224495">
        <w:trPr>
          <w:trHeight w:val="38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789D5B5A"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lastRenderedPageBreak/>
              <w:t>임상시험</w:t>
            </w:r>
          </w:p>
          <w:p w14:paraId="47C672DF"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대상자</w:t>
            </w:r>
          </w:p>
        </w:tc>
        <w:tc>
          <w:tcPr>
            <w:tcW w:w="4114" w:type="pct"/>
            <w:tcBorders>
              <w:top w:val="dotted" w:sz="4" w:space="0" w:color="000000"/>
              <w:left w:val="nil"/>
              <w:bottom w:val="dotted" w:sz="4" w:space="0" w:color="000000"/>
              <w:right w:val="single" w:sz="12" w:space="0" w:color="000000"/>
            </w:tcBorders>
            <w:vAlign w:val="center"/>
            <w:hideMark/>
          </w:tcPr>
          <w:p w14:paraId="2331B380" w14:textId="63DF79FE" w:rsidR="00D67DA4" w:rsidRPr="00632E3E" w:rsidRDefault="00D67DA4" w:rsidP="001754D4">
            <w:pPr>
              <w:pStyle w:val="af7"/>
              <w:numPr>
                <w:ilvl w:val="0"/>
                <w:numId w:val="38"/>
              </w:numPr>
              <w:spacing w:before="120"/>
              <w:ind w:left="357" w:hanging="357"/>
              <w:rPr>
                <w:rFonts w:ascii="Times New Roman" w:eastAsia="맑은 고딕" w:hAnsi="Times New Roman"/>
                <w:b/>
                <w:sz w:val="20"/>
              </w:rPr>
            </w:pPr>
            <w:r w:rsidRPr="00632E3E">
              <w:rPr>
                <w:rFonts w:ascii="Times New Roman" w:eastAsia="맑은 고딕" w:hAnsi="Times New Roman"/>
                <w:b/>
                <w:sz w:val="20"/>
              </w:rPr>
              <w:t>선정기준</w:t>
            </w:r>
            <w:r w:rsidRPr="00632E3E">
              <w:rPr>
                <w:rFonts w:ascii="Times New Roman" w:eastAsia="맑은 고딕" w:hAnsi="Times New Roman"/>
                <w:b/>
                <w:sz w:val="20"/>
              </w:rPr>
              <w:t xml:space="preserve"> (Inclusion Criteria)</w:t>
            </w:r>
          </w:p>
          <w:p w14:paraId="44BFEAD9" w14:textId="77777777" w:rsidR="00D67DA4" w:rsidRPr="00632E3E" w:rsidRDefault="00D67DA4" w:rsidP="001B3474">
            <w:pPr>
              <w:pStyle w:val="a9"/>
              <w:numPr>
                <w:ilvl w:val="0"/>
                <w:numId w:val="14"/>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스크리닝</w:t>
            </w:r>
            <w:r w:rsidRPr="00632E3E">
              <w:rPr>
                <w:rFonts w:ascii="Times New Roman" w:eastAsia="맑은 고딕" w:hAnsi="Times New Roman"/>
                <w:sz w:val="20"/>
              </w:rPr>
              <w:t xml:space="preserve"> </w:t>
            </w:r>
            <w:r w:rsidRPr="00632E3E">
              <w:rPr>
                <w:rFonts w:ascii="Times New Roman" w:eastAsia="맑은 고딕" w:hAnsi="Times New Roman"/>
                <w:sz w:val="20"/>
              </w:rPr>
              <w:t>검사</w:t>
            </w:r>
            <w:r w:rsidRPr="00632E3E">
              <w:rPr>
                <w:rFonts w:ascii="Times New Roman" w:eastAsia="맑은 고딕" w:hAnsi="Times New Roman"/>
                <w:sz w:val="20"/>
              </w:rPr>
              <w:t xml:space="preserve"> </w:t>
            </w:r>
            <w:r w:rsidRPr="00632E3E">
              <w:rPr>
                <w:rFonts w:ascii="Times New Roman" w:eastAsia="맑은 고딕" w:hAnsi="Times New Roman"/>
                <w:sz w:val="20"/>
              </w:rPr>
              <w:t>당시</w:t>
            </w:r>
            <w:r w:rsidRPr="00632E3E">
              <w:rPr>
                <w:rFonts w:ascii="Times New Roman" w:eastAsia="맑은 고딕" w:hAnsi="Times New Roman"/>
                <w:sz w:val="20"/>
              </w:rPr>
              <w:t xml:space="preserve"> </w:t>
            </w:r>
            <w:r w:rsidRPr="00632E3E">
              <w:rPr>
                <w:rFonts w:ascii="Times New Roman" w:eastAsia="맑은 고딕" w:hAnsi="Times New Roman"/>
                <w:sz w:val="20"/>
              </w:rPr>
              <w:t>연령이</w:t>
            </w:r>
            <w:r w:rsidRPr="00632E3E">
              <w:rPr>
                <w:rFonts w:ascii="Times New Roman" w:eastAsia="맑은 고딕" w:hAnsi="Times New Roman"/>
                <w:sz w:val="20"/>
              </w:rPr>
              <w:t xml:space="preserve"> </w:t>
            </w:r>
            <w:r w:rsidRPr="00632E3E">
              <w:rPr>
                <w:rFonts w:ascii="Times New Roman" w:eastAsia="맑은 고딕" w:hAnsi="Times New Roman"/>
                <w:sz w:val="20"/>
              </w:rPr>
              <w:t>만</w:t>
            </w:r>
            <w:r w:rsidRPr="00632E3E">
              <w:rPr>
                <w:rFonts w:ascii="Times New Roman" w:eastAsia="맑은 고딕" w:hAnsi="Times New Roman"/>
                <w:sz w:val="20"/>
              </w:rPr>
              <w:t xml:space="preserve"> 19</w:t>
            </w:r>
            <w:r w:rsidRPr="00632E3E">
              <w:rPr>
                <w:rFonts w:ascii="Times New Roman" w:eastAsia="맑은 고딕" w:hAnsi="Times New Roman"/>
                <w:sz w:val="20"/>
              </w:rPr>
              <w:t>세</w:t>
            </w:r>
            <w:r w:rsidRPr="00632E3E">
              <w:rPr>
                <w:rFonts w:ascii="Times New Roman" w:eastAsia="맑은 고딕" w:hAnsi="Times New Roman"/>
                <w:sz w:val="20"/>
              </w:rPr>
              <w:t xml:space="preserve"> </w:t>
            </w:r>
            <w:r w:rsidRPr="00632E3E">
              <w:rPr>
                <w:rFonts w:ascii="Times New Roman" w:eastAsia="맑은 고딕" w:hAnsi="Times New Roman"/>
                <w:sz w:val="20"/>
              </w:rPr>
              <w:t>이상</w:t>
            </w:r>
            <w:r w:rsidRPr="00632E3E">
              <w:rPr>
                <w:rFonts w:ascii="Times New Roman" w:eastAsia="맑은 고딕" w:hAnsi="Times New Roman"/>
                <w:sz w:val="20"/>
              </w:rPr>
              <w:t xml:space="preserve"> 45</w:t>
            </w:r>
            <w:r w:rsidRPr="00632E3E">
              <w:rPr>
                <w:rFonts w:ascii="Times New Roman" w:eastAsia="맑은 고딕" w:hAnsi="Times New Roman"/>
                <w:sz w:val="20"/>
              </w:rPr>
              <w:t>세</w:t>
            </w:r>
            <w:r w:rsidRPr="00632E3E">
              <w:rPr>
                <w:rFonts w:ascii="Times New Roman" w:eastAsia="맑은 고딕" w:hAnsi="Times New Roman"/>
                <w:sz w:val="20"/>
              </w:rPr>
              <w:t xml:space="preserve"> </w:t>
            </w:r>
            <w:r w:rsidRPr="00632E3E">
              <w:rPr>
                <w:rFonts w:ascii="Times New Roman" w:eastAsia="맑은 고딕" w:hAnsi="Times New Roman"/>
                <w:sz w:val="20"/>
              </w:rPr>
              <w:t>이하인</w:t>
            </w:r>
            <w:r w:rsidRPr="00632E3E">
              <w:rPr>
                <w:rFonts w:ascii="Times New Roman" w:eastAsia="맑은 고딕" w:hAnsi="Times New Roman"/>
                <w:sz w:val="20"/>
              </w:rPr>
              <w:t xml:space="preserve"> </w:t>
            </w:r>
            <w:r w:rsidRPr="00632E3E">
              <w:rPr>
                <w:rFonts w:ascii="Times New Roman" w:eastAsia="맑은 고딕" w:hAnsi="Times New Roman"/>
                <w:sz w:val="20"/>
              </w:rPr>
              <w:t>건강한</w:t>
            </w:r>
            <w:r w:rsidRPr="00632E3E">
              <w:rPr>
                <w:rFonts w:ascii="Times New Roman" w:eastAsia="맑은 고딕" w:hAnsi="Times New Roman"/>
                <w:sz w:val="20"/>
              </w:rPr>
              <w:t xml:space="preserve"> </w:t>
            </w:r>
            <w:r w:rsidRPr="00632E3E">
              <w:rPr>
                <w:rFonts w:ascii="Times New Roman" w:eastAsia="맑은 고딕" w:hAnsi="Times New Roman"/>
                <w:sz w:val="20"/>
              </w:rPr>
              <w:t>성인</w:t>
            </w:r>
            <w:r w:rsidRPr="00632E3E">
              <w:rPr>
                <w:rFonts w:ascii="Times New Roman" w:eastAsia="맑은 고딕" w:hAnsi="Times New Roman"/>
                <w:sz w:val="20"/>
              </w:rPr>
              <w:t xml:space="preserve"> </w:t>
            </w:r>
            <w:r w:rsidRPr="00632E3E">
              <w:rPr>
                <w:rFonts w:ascii="Times New Roman" w:eastAsia="맑은 고딕" w:hAnsi="Times New Roman"/>
                <w:sz w:val="20"/>
              </w:rPr>
              <w:t>남성</w:t>
            </w:r>
          </w:p>
          <w:p w14:paraId="11A16D43" w14:textId="77777777" w:rsidR="00D67DA4" w:rsidRPr="00632E3E" w:rsidRDefault="00D67DA4" w:rsidP="001B3474">
            <w:pPr>
              <w:pStyle w:val="a9"/>
              <w:numPr>
                <w:ilvl w:val="0"/>
                <w:numId w:val="14"/>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체중이</w:t>
            </w:r>
            <w:r w:rsidRPr="00632E3E">
              <w:rPr>
                <w:rFonts w:ascii="Times New Roman" w:eastAsia="맑은 고딕" w:hAnsi="Times New Roman"/>
                <w:sz w:val="20"/>
              </w:rPr>
              <w:t xml:space="preserve"> 50kg </w:t>
            </w:r>
            <w:r w:rsidRPr="00632E3E">
              <w:rPr>
                <w:rFonts w:ascii="Times New Roman" w:eastAsia="맑은 고딕" w:hAnsi="Times New Roman"/>
                <w:sz w:val="20"/>
              </w:rPr>
              <w:t>이상이면서</w:t>
            </w:r>
            <w:r w:rsidRPr="00632E3E">
              <w:rPr>
                <w:rFonts w:ascii="Times New Roman" w:eastAsia="맑은 고딕" w:hAnsi="Times New Roman"/>
                <w:sz w:val="20"/>
              </w:rPr>
              <w:t xml:space="preserve">, </w:t>
            </w:r>
            <w:r w:rsidRPr="00632E3E">
              <w:rPr>
                <w:rFonts w:ascii="Times New Roman" w:eastAsia="맑은 고딕" w:hAnsi="Times New Roman"/>
                <w:sz w:val="20"/>
              </w:rPr>
              <w:t>이상체중</w:t>
            </w:r>
            <w:r w:rsidRPr="00632E3E">
              <w:rPr>
                <w:rFonts w:ascii="Times New Roman" w:eastAsia="맑은 고딕" w:hAnsi="Times New Roman"/>
                <w:sz w:val="20"/>
              </w:rPr>
              <w:t>(ideal body weight)</w:t>
            </w:r>
            <w:r w:rsidRPr="00632E3E">
              <w:rPr>
                <w:rFonts w:ascii="Times New Roman" w:eastAsia="맑은 고딕" w:hAnsi="Times New Roman"/>
                <w:sz w:val="20"/>
              </w:rPr>
              <w:t>의</w:t>
            </w:r>
            <w:r w:rsidRPr="00632E3E">
              <w:rPr>
                <w:rFonts w:ascii="Times New Roman" w:eastAsia="맑은 고딕" w:hAnsi="Times New Roman"/>
                <w:sz w:val="20"/>
              </w:rPr>
              <w:t xml:space="preserve"> ±20% </w:t>
            </w:r>
            <w:r w:rsidRPr="00632E3E">
              <w:rPr>
                <w:rFonts w:ascii="Times New Roman" w:eastAsia="맑은 고딕" w:hAnsi="Times New Roman"/>
                <w:sz w:val="20"/>
              </w:rPr>
              <w:t>이내의</w:t>
            </w:r>
            <w:r w:rsidRPr="00632E3E">
              <w:rPr>
                <w:rFonts w:ascii="Times New Roman" w:eastAsia="맑은 고딕" w:hAnsi="Times New Roman"/>
                <w:sz w:val="20"/>
              </w:rPr>
              <w:t xml:space="preserve"> </w:t>
            </w:r>
            <w:r w:rsidRPr="00632E3E">
              <w:rPr>
                <w:rFonts w:ascii="Times New Roman" w:eastAsia="맑은 고딕" w:hAnsi="Times New Roman"/>
                <w:sz w:val="20"/>
              </w:rPr>
              <w:t>체중을</w:t>
            </w:r>
            <w:r w:rsidRPr="00632E3E">
              <w:rPr>
                <w:rFonts w:ascii="Times New Roman" w:eastAsia="맑은 고딕" w:hAnsi="Times New Roman"/>
                <w:sz w:val="20"/>
              </w:rPr>
              <w:t xml:space="preserve"> </w:t>
            </w:r>
            <w:r w:rsidRPr="00632E3E">
              <w:rPr>
                <w:rFonts w:ascii="Times New Roman" w:eastAsia="맑은 고딕" w:hAnsi="Times New Roman"/>
                <w:sz w:val="20"/>
              </w:rPr>
              <w:t>지닌</w:t>
            </w:r>
            <w:r w:rsidRPr="00632E3E">
              <w:rPr>
                <w:rFonts w:ascii="Times New Roman" w:eastAsia="맑은 고딕" w:hAnsi="Times New Roman"/>
                <w:sz w:val="20"/>
              </w:rPr>
              <w:t xml:space="preserve"> </w:t>
            </w:r>
            <w:r w:rsidRPr="00632E3E">
              <w:rPr>
                <w:rFonts w:ascii="Times New Roman" w:eastAsia="맑은 고딕" w:hAnsi="Times New Roman"/>
                <w:sz w:val="20"/>
              </w:rPr>
              <w:t>자</w:t>
            </w:r>
            <w:r w:rsidRPr="00632E3E">
              <w:rPr>
                <w:rFonts w:ascii="Times New Roman" w:eastAsia="맑은 고딕" w:hAnsi="Times New Roman"/>
                <w:sz w:val="20"/>
              </w:rPr>
              <w:br/>
              <w:t xml:space="preserve">* </w:t>
            </w:r>
            <w:r w:rsidRPr="00632E3E">
              <w:rPr>
                <w:rFonts w:ascii="Times New Roman" w:eastAsia="맑은 고딕" w:hAnsi="Times New Roman"/>
                <w:sz w:val="20"/>
              </w:rPr>
              <w:t>이상체중</w:t>
            </w:r>
            <w:r w:rsidRPr="00632E3E">
              <w:rPr>
                <w:rFonts w:ascii="Times New Roman" w:eastAsia="맑은 고딕" w:hAnsi="Times New Roman"/>
                <w:sz w:val="20"/>
              </w:rPr>
              <w:t>(ideal body weight) = (</w:t>
            </w:r>
            <w:r w:rsidRPr="00632E3E">
              <w:rPr>
                <w:rFonts w:ascii="Times New Roman" w:eastAsia="맑은 고딕" w:hAnsi="Times New Roman"/>
                <w:sz w:val="20"/>
              </w:rPr>
              <w:t>신장</w:t>
            </w:r>
            <w:r w:rsidRPr="00632E3E">
              <w:rPr>
                <w:rFonts w:ascii="Times New Roman" w:eastAsia="맑은 고딕" w:hAnsi="Times New Roman"/>
                <w:sz w:val="20"/>
              </w:rPr>
              <w:t>cm - 100) x 0.9</w:t>
            </w:r>
          </w:p>
          <w:p w14:paraId="78E9626D" w14:textId="64ECB829" w:rsidR="00D67DA4" w:rsidRDefault="00D67DA4" w:rsidP="001B3474">
            <w:pPr>
              <w:pStyle w:val="a9"/>
              <w:numPr>
                <w:ilvl w:val="0"/>
                <w:numId w:val="14"/>
              </w:numPr>
              <w:spacing w:after="240"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본</w:t>
            </w:r>
            <w:r w:rsidRPr="00632E3E">
              <w:rPr>
                <w:rFonts w:ascii="Times New Roman" w:eastAsia="맑은 고딕" w:hAnsi="Times New Roman"/>
                <w:sz w:val="20"/>
              </w:rPr>
              <w:t xml:space="preserve"> </w:t>
            </w:r>
            <w:r w:rsidRPr="00632E3E">
              <w:rPr>
                <w:rFonts w:ascii="Times New Roman" w:eastAsia="맑은 고딕" w:hAnsi="Times New Roman"/>
                <w:sz w:val="20"/>
              </w:rPr>
              <w:t>임상시험에</w:t>
            </w:r>
            <w:r w:rsidRPr="00632E3E">
              <w:rPr>
                <w:rFonts w:ascii="Times New Roman" w:eastAsia="맑은 고딕" w:hAnsi="Times New Roman"/>
                <w:sz w:val="20"/>
              </w:rPr>
              <w:t xml:space="preserve"> </w:t>
            </w:r>
            <w:r w:rsidRPr="00632E3E">
              <w:rPr>
                <w:rFonts w:ascii="Times New Roman" w:eastAsia="맑은 고딕" w:hAnsi="Times New Roman"/>
                <w:sz w:val="20"/>
              </w:rPr>
              <w:t>대한</w:t>
            </w:r>
            <w:r w:rsidRPr="00632E3E">
              <w:rPr>
                <w:rFonts w:ascii="Times New Roman" w:eastAsia="맑은 고딕" w:hAnsi="Times New Roman"/>
                <w:sz w:val="20"/>
              </w:rPr>
              <w:t xml:space="preserve"> </w:t>
            </w:r>
            <w:r w:rsidRPr="00632E3E">
              <w:rPr>
                <w:rFonts w:ascii="Times New Roman" w:eastAsia="맑은 고딕" w:hAnsi="Times New Roman"/>
                <w:sz w:val="20"/>
              </w:rPr>
              <w:t>자세한</w:t>
            </w:r>
            <w:r w:rsidRPr="00632E3E">
              <w:rPr>
                <w:rFonts w:ascii="Times New Roman" w:eastAsia="맑은 고딕" w:hAnsi="Times New Roman"/>
                <w:sz w:val="20"/>
              </w:rPr>
              <w:t xml:space="preserve"> </w:t>
            </w:r>
            <w:r w:rsidRPr="00632E3E">
              <w:rPr>
                <w:rFonts w:ascii="Times New Roman" w:eastAsia="맑은 고딕" w:hAnsi="Times New Roman"/>
                <w:sz w:val="20"/>
              </w:rPr>
              <w:t>설명을</w:t>
            </w:r>
            <w:r w:rsidRPr="00632E3E">
              <w:rPr>
                <w:rFonts w:ascii="Times New Roman" w:eastAsia="맑은 고딕" w:hAnsi="Times New Roman"/>
                <w:sz w:val="20"/>
              </w:rPr>
              <w:t xml:space="preserve"> </w:t>
            </w:r>
            <w:r w:rsidRPr="00632E3E">
              <w:rPr>
                <w:rFonts w:ascii="Times New Roman" w:eastAsia="맑은 고딕" w:hAnsi="Times New Roman"/>
                <w:sz w:val="20"/>
              </w:rPr>
              <w:t>들은</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w:t>
            </w:r>
            <w:r w:rsidRPr="00632E3E">
              <w:rPr>
                <w:rFonts w:ascii="Times New Roman" w:eastAsia="맑은 고딕" w:hAnsi="Times New Roman"/>
                <w:sz w:val="20"/>
              </w:rPr>
              <w:t>자의로</w:t>
            </w:r>
            <w:r w:rsidRPr="00632E3E">
              <w:rPr>
                <w:rFonts w:ascii="Times New Roman" w:eastAsia="맑은 고딕" w:hAnsi="Times New Roman"/>
                <w:sz w:val="20"/>
              </w:rPr>
              <w:t xml:space="preserve"> </w:t>
            </w:r>
            <w:r w:rsidRPr="00632E3E">
              <w:rPr>
                <w:rFonts w:ascii="Times New Roman" w:eastAsia="맑은 고딕" w:hAnsi="Times New Roman"/>
                <w:sz w:val="20"/>
              </w:rPr>
              <w:t>참여를</w:t>
            </w:r>
            <w:r w:rsidRPr="00632E3E">
              <w:rPr>
                <w:rFonts w:ascii="Times New Roman" w:eastAsia="맑은 고딕" w:hAnsi="Times New Roman"/>
                <w:sz w:val="20"/>
              </w:rPr>
              <w:t xml:space="preserve"> </w:t>
            </w:r>
            <w:r w:rsidRPr="00632E3E">
              <w:rPr>
                <w:rFonts w:ascii="Times New Roman" w:eastAsia="맑은 고딕" w:hAnsi="Times New Roman"/>
                <w:sz w:val="20"/>
              </w:rPr>
              <w:t>결정하고</w:t>
            </w:r>
            <w:r w:rsidRPr="00632E3E">
              <w:rPr>
                <w:rFonts w:ascii="Times New Roman" w:eastAsia="맑은 고딕" w:hAnsi="Times New Roman"/>
                <w:sz w:val="20"/>
              </w:rPr>
              <w:t xml:space="preserve"> </w:t>
            </w:r>
            <w:r w:rsidRPr="00632E3E">
              <w:rPr>
                <w:rFonts w:ascii="Times New Roman" w:eastAsia="맑은 고딕" w:hAnsi="Times New Roman"/>
                <w:sz w:val="20"/>
              </w:rPr>
              <w:t>주의사항을</w:t>
            </w:r>
            <w:r w:rsidRPr="00632E3E">
              <w:rPr>
                <w:rFonts w:ascii="Times New Roman" w:eastAsia="맑은 고딕" w:hAnsi="Times New Roman"/>
                <w:sz w:val="20"/>
              </w:rPr>
              <w:t xml:space="preserve"> </w:t>
            </w:r>
            <w:r w:rsidRPr="00632E3E">
              <w:rPr>
                <w:rFonts w:ascii="Times New Roman" w:eastAsia="맑은 고딕" w:hAnsi="Times New Roman"/>
                <w:sz w:val="20"/>
              </w:rPr>
              <w:t>준수하기로</w:t>
            </w:r>
            <w:r w:rsidRPr="00632E3E">
              <w:rPr>
                <w:rFonts w:ascii="Times New Roman" w:eastAsia="맑은 고딕" w:hAnsi="Times New Roman"/>
                <w:sz w:val="20"/>
              </w:rPr>
              <w:t xml:space="preserve"> </w:t>
            </w:r>
            <w:r w:rsidRPr="00632E3E">
              <w:rPr>
                <w:rFonts w:ascii="Times New Roman" w:eastAsia="맑은 고딕" w:hAnsi="Times New Roman"/>
                <w:sz w:val="20"/>
              </w:rPr>
              <w:t>서면</w:t>
            </w:r>
            <w:r w:rsidRPr="00632E3E">
              <w:rPr>
                <w:rFonts w:ascii="Times New Roman" w:eastAsia="맑은 고딕" w:hAnsi="Times New Roman"/>
                <w:sz w:val="20"/>
              </w:rPr>
              <w:t xml:space="preserve"> </w:t>
            </w:r>
            <w:r w:rsidRPr="00632E3E">
              <w:rPr>
                <w:rFonts w:ascii="Times New Roman" w:eastAsia="맑은 고딕" w:hAnsi="Times New Roman"/>
                <w:sz w:val="20"/>
              </w:rPr>
              <w:t>동의한</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6861FA19" w14:textId="22C20FD2" w:rsidR="008071E1" w:rsidRPr="00632E3E" w:rsidRDefault="008071E1" w:rsidP="008071E1">
            <w:pPr>
              <w:pStyle w:val="a9"/>
              <w:numPr>
                <w:ilvl w:val="0"/>
                <w:numId w:val="14"/>
              </w:numPr>
              <w:spacing w:after="240" w:line="274" w:lineRule="auto"/>
              <w:ind w:leftChars="75" w:left="424" w:hanging="289"/>
              <w:rPr>
                <w:rFonts w:ascii="Times New Roman" w:eastAsia="맑은 고딕" w:hAnsi="Times New Roman"/>
                <w:sz w:val="20"/>
              </w:rPr>
            </w:pPr>
            <w:r w:rsidRPr="008071E1">
              <w:rPr>
                <w:rFonts w:ascii="Times New Roman" w:eastAsia="맑은 고딕" w:hAnsi="Times New Roman" w:hint="eastAsia"/>
                <w:sz w:val="20"/>
              </w:rPr>
              <w:t>서면</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동의</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이후부터</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및</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마지막</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임상시험용의약품</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투여</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후</w:t>
            </w:r>
            <w:r w:rsidRPr="008071E1">
              <w:rPr>
                <w:rFonts w:ascii="Times New Roman" w:eastAsia="맑은 고딕" w:hAnsi="Times New Roman" w:hint="eastAsia"/>
                <w:sz w:val="20"/>
              </w:rPr>
              <w:t xml:space="preserve"> 4 </w:t>
            </w:r>
            <w:r w:rsidRPr="008071E1">
              <w:rPr>
                <w:rFonts w:ascii="Times New Roman" w:eastAsia="맑은 고딕" w:hAnsi="Times New Roman" w:hint="eastAsia"/>
                <w:sz w:val="20"/>
              </w:rPr>
              <w:t>주</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후까지</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lastRenderedPageBreak/>
              <w:t>본</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시험에서</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허용되는</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피임법</w:t>
            </w:r>
            <w:r w:rsidRPr="008071E1">
              <w:rPr>
                <w:rFonts w:ascii="Times New Roman" w:eastAsia="맑은 고딕" w:hAnsi="Times New Roman" w:hint="eastAsia"/>
                <w:sz w:val="20"/>
              </w:rPr>
              <w:t>*</w:t>
            </w:r>
            <w:r w:rsidRPr="008071E1">
              <w:rPr>
                <w:rFonts w:ascii="Times New Roman" w:eastAsia="맑은 고딕" w:hAnsi="Times New Roman" w:hint="eastAsia"/>
                <w:sz w:val="20"/>
              </w:rPr>
              <w:t>을</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사용하고</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정자를</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기증하지</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않기로</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반드시</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동의한</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자</w:t>
            </w:r>
            <w:r w:rsidRPr="008071E1">
              <w:rPr>
                <w:rFonts w:ascii="Times New Roman" w:eastAsia="맑은 고딕" w:hAnsi="Times New Roman" w:hint="eastAsia"/>
                <w:sz w:val="20"/>
              </w:rPr>
              <w:t xml:space="preserve"> </w:t>
            </w:r>
            <w:r>
              <w:rPr>
                <w:rFonts w:ascii="Times New Roman" w:eastAsia="맑은 고딕" w:hAnsi="Times New Roman"/>
                <w:sz w:val="20"/>
              </w:rPr>
              <w:br/>
            </w:r>
            <w:r w:rsidRPr="008071E1">
              <w:rPr>
                <w:rFonts w:ascii="Times New Roman" w:eastAsia="맑은 고딕" w:hAnsi="Times New Roman" w:hint="eastAsia"/>
                <w:sz w:val="20"/>
              </w:rPr>
              <w:t>*</w:t>
            </w:r>
            <w:r w:rsidRPr="008071E1">
              <w:rPr>
                <w:rFonts w:ascii="Times New Roman" w:eastAsia="맑은 고딕" w:hAnsi="Times New Roman" w:hint="eastAsia"/>
                <w:sz w:val="20"/>
              </w:rPr>
              <w:t>피임법</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자궁</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내</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장치</w:t>
            </w:r>
            <w:r w:rsidRPr="008071E1">
              <w:rPr>
                <w:rFonts w:ascii="Times New Roman" w:eastAsia="맑은 고딕" w:hAnsi="Times New Roman" w:hint="eastAsia"/>
                <w:sz w:val="20"/>
              </w:rPr>
              <w:t>(</w:t>
            </w:r>
            <w:r w:rsidRPr="008071E1">
              <w:rPr>
                <w:rFonts w:ascii="Times New Roman" w:eastAsia="맑은 고딕" w:hAnsi="Times New Roman" w:hint="eastAsia"/>
                <w:sz w:val="20"/>
              </w:rPr>
              <w:t>예</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루프</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미레나</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화학적</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차단법</w:t>
            </w:r>
            <w:r w:rsidRPr="008071E1">
              <w:rPr>
                <w:rFonts w:ascii="Times New Roman" w:eastAsia="맑은 고딕" w:hAnsi="Times New Roman" w:hint="eastAsia"/>
                <w:sz w:val="20"/>
              </w:rPr>
              <w:t>(</w:t>
            </w:r>
            <w:r w:rsidRPr="008071E1">
              <w:rPr>
                <w:rFonts w:ascii="Times New Roman" w:eastAsia="맑은 고딕" w:hAnsi="Times New Roman" w:hint="eastAsia"/>
                <w:sz w:val="20"/>
              </w:rPr>
              <w:t>살정제</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또는</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피하</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이식체</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피임기구</w:t>
            </w:r>
            <w:r w:rsidRPr="008071E1">
              <w:rPr>
                <w:rFonts w:ascii="Times New Roman" w:eastAsia="맑은 고딕" w:hAnsi="Times New Roman" w:hint="eastAsia"/>
                <w:sz w:val="20"/>
              </w:rPr>
              <w:t>(</w:t>
            </w:r>
            <w:r w:rsidRPr="008071E1">
              <w:rPr>
                <w:rFonts w:ascii="Times New Roman" w:eastAsia="맑은 고딕" w:hAnsi="Times New Roman" w:hint="eastAsia"/>
                <w:sz w:val="20"/>
              </w:rPr>
              <w:t>예</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임플라논</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와</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함께</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사용하는</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물리적</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차단법</w:t>
            </w:r>
            <w:r w:rsidRPr="008071E1">
              <w:rPr>
                <w:rFonts w:ascii="Times New Roman" w:eastAsia="맑은 고딕" w:hAnsi="Times New Roman" w:hint="eastAsia"/>
                <w:sz w:val="20"/>
              </w:rPr>
              <w:t>(</w:t>
            </w:r>
            <w:r w:rsidRPr="008071E1">
              <w:rPr>
                <w:rFonts w:ascii="Times New Roman" w:eastAsia="맑은 고딕" w:hAnsi="Times New Roman" w:hint="eastAsia"/>
                <w:sz w:val="20"/>
              </w:rPr>
              <w:t>예</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남성형</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콘돔</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여성형</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콘돔</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난관수술</w:t>
            </w:r>
            <w:r w:rsidRPr="008071E1">
              <w:rPr>
                <w:rFonts w:ascii="Times New Roman" w:eastAsia="맑은 고딕" w:hAnsi="Times New Roman" w:hint="eastAsia"/>
                <w:sz w:val="20"/>
              </w:rPr>
              <w:t xml:space="preserve"> </w:t>
            </w:r>
            <w:r w:rsidRPr="008071E1">
              <w:rPr>
                <w:rFonts w:ascii="Times New Roman" w:eastAsia="맑은 고딕" w:hAnsi="Times New Roman" w:hint="eastAsia"/>
                <w:sz w:val="20"/>
              </w:rPr>
              <w:t>또는</w:t>
            </w:r>
            <w:r>
              <w:rPr>
                <w:rFonts w:ascii="Times New Roman" w:eastAsia="맑은 고딕" w:hAnsi="Times New Roman" w:hint="eastAsia"/>
                <w:sz w:val="20"/>
              </w:rPr>
              <w:t xml:space="preserve"> </w:t>
            </w:r>
            <w:r>
              <w:rPr>
                <w:rFonts w:ascii="Times New Roman" w:eastAsia="맑은 고딕" w:hAnsi="Times New Roman" w:hint="eastAsia"/>
                <w:sz w:val="20"/>
              </w:rPr>
              <w:t>복강경피임</w:t>
            </w:r>
            <w:r>
              <w:rPr>
                <w:rFonts w:ascii="Times New Roman" w:eastAsia="맑은 고딕" w:hAnsi="Times New Roman" w:hint="eastAsia"/>
                <w:sz w:val="20"/>
              </w:rPr>
              <w:t>(</w:t>
            </w:r>
            <w:r>
              <w:rPr>
                <w:rFonts w:ascii="Times New Roman" w:eastAsia="맑은 고딕" w:hAnsi="Times New Roman" w:hint="eastAsia"/>
                <w:sz w:val="20"/>
              </w:rPr>
              <w:t>난관결찰술의</w:t>
            </w:r>
            <w:r>
              <w:rPr>
                <w:rFonts w:ascii="Times New Roman" w:eastAsia="맑은 고딕" w:hAnsi="Times New Roman" w:hint="eastAsia"/>
                <w:sz w:val="20"/>
              </w:rPr>
              <w:t xml:space="preserve"> </w:t>
            </w:r>
            <w:r>
              <w:rPr>
                <w:rFonts w:ascii="Times New Roman" w:eastAsia="맑은 고딕" w:hAnsi="Times New Roman" w:hint="eastAsia"/>
                <w:sz w:val="20"/>
              </w:rPr>
              <w:t>일종</w:t>
            </w:r>
            <w:r>
              <w:rPr>
                <w:rFonts w:ascii="Times New Roman" w:eastAsia="맑은 고딕" w:hAnsi="Times New Roman" w:hint="eastAsia"/>
                <w:sz w:val="20"/>
              </w:rPr>
              <w:t>)</w:t>
            </w:r>
          </w:p>
          <w:p w14:paraId="2C71ED8E" w14:textId="4D2B1CD1" w:rsidR="00D67DA4" w:rsidRPr="00632E3E" w:rsidRDefault="00D67DA4" w:rsidP="001754D4">
            <w:pPr>
              <w:pStyle w:val="af7"/>
              <w:numPr>
                <w:ilvl w:val="0"/>
                <w:numId w:val="38"/>
              </w:numPr>
              <w:spacing w:before="120"/>
              <w:ind w:left="357" w:hanging="357"/>
              <w:rPr>
                <w:rFonts w:ascii="Times New Roman" w:eastAsia="맑은 고딕" w:hAnsi="Times New Roman"/>
                <w:b/>
                <w:sz w:val="20"/>
              </w:rPr>
            </w:pPr>
            <w:r w:rsidRPr="00632E3E">
              <w:rPr>
                <w:rFonts w:ascii="Times New Roman" w:eastAsia="맑은 고딕" w:hAnsi="Times New Roman"/>
                <w:b/>
                <w:sz w:val="20"/>
              </w:rPr>
              <w:t>제외기준</w:t>
            </w:r>
            <w:r w:rsidRPr="00632E3E">
              <w:rPr>
                <w:rFonts w:ascii="Times New Roman" w:eastAsia="맑은 고딕" w:hAnsi="Times New Roman"/>
                <w:b/>
                <w:sz w:val="20"/>
              </w:rPr>
              <w:t xml:space="preserve"> (Exclusion Criteria)</w:t>
            </w:r>
          </w:p>
          <w:p w14:paraId="769B3F58"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스크리닝</w:t>
            </w:r>
            <w:r w:rsidRPr="00632E3E">
              <w:rPr>
                <w:rFonts w:ascii="Times New Roman" w:eastAsia="맑은 고딕" w:hAnsi="Times New Roman"/>
                <w:sz w:val="20"/>
              </w:rPr>
              <w:t xml:space="preserve"> </w:t>
            </w:r>
            <w:r w:rsidRPr="00632E3E">
              <w:rPr>
                <w:rFonts w:ascii="Times New Roman" w:eastAsia="맑은 고딕" w:hAnsi="Times New Roman"/>
                <w:sz w:val="20"/>
              </w:rPr>
              <w:t>당시</w:t>
            </w:r>
            <w:r w:rsidRPr="00632E3E">
              <w:rPr>
                <w:rFonts w:ascii="Times New Roman" w:eastAsia="맑은 고딕" w:hAnsi="Times New Roman"/>
                <w:sz w:val="20"/>
              </w:rPr>
              <w:t xml:space="preserve"> </w:t>
            </w:r>
            <w:r w:rsidRPr="00632E3E">
              <w:rPr>
                <w:rFonts w:ascii="Times New Roman" w:eastAsia="맑은 고딕" w:hAnsi="Times New Roman"/>
                <w:sz w:val="20"/>
              </w:rPr>
              <w:t>급성</w:t>
            </w:r>
            <w:r w:rsidRPr="00632E3E">
              <w:rPr>
                <w:rFonts w:ascii="Times New Roman" w:eastAsia="맑은 고딕" w:hAnsi="Times New Roman"/>
                <w:sz w:val="20"/>
              </w:rPr>
              <w:t xml:space="preserve"> </w:t>
            </w:r>
            <w:r w:rsidRPr="00632E3E">
              <w:rPr>
                <w:rFonts w:ascii="Times New Roman" w:eastAsia="맑은 고딕" w:hAnsi="Times New Roman"/>
                <w:sz w:val="20"/>
              </w:rPr>
              <w:t>질환이</w:t>
            </w:r>
            <w:r w:rsidRPr="00632E3E">
              <w:rPr>
                <w:rFonts w:ascii="Times New Roman" w:eastAsia="맑은 고딕" w:hAnsi="Times New Roman"/>
                <w:sz w:val="20"/>
              </w:rPr>
              <w:t xml:space="preserve"> </w:t>
            </w:r>
            <w:r w:rsidRPr="00632E3E">
              <w:rPr>
                <w:rFonts w:ascii="Times New Roman" w:eastAsia="맑은 고딕" w:hAnsi="Times New Roman"/>
                <w:sz w:val="20"/>
              </w:rPr>
              <w:t>의심되는</w:t>
            </w:r>
            <w:r w:rsidRPr="00632E3E">
              <w:rPr>
                <w:rFonts w:ascii="Times New Roman" w:eastAsia="맑은 고딕" w:hAnsi="Times New Roman"/>
                <w:sz w:val="20"/>
              </w:rPr>
              <w:t xml:space="preserve"> </w:t>
            </w:r>
            <w:r w:rsidRPr="00632E3E">
              <w:rPr>
                <w:rFonts w:ascii="Times New Roman" w:eastAsia="맑은 고딕" w:hAnsi="Times New Roman"/>
                <w:sz w:val="20"/>
              </w:rPr>
              <w:t>증상을</w:t>
            </w:r>
            <w:r w:rsidRPr="00632E3E">
              <w:rPr>
                <w:rFonts w:ascii="Times New Roman" w:eastAsia="맑은 고딕" w:hAnsi="Times New Roman"/>
                <w:sz w:val="20"/>
              </w:rPr>
              <w:t xml:space="preserve"> </w:t>
            </w:r>
            <w:r w:rsidRPr="00632E3E">
              <w:rPr>
                <w:rFonts w:ascii="Times New Roman" w:eastAsia="맑은 고딕" w:hAnsi="Times New Roman"/>
                <w:sz w:val="20"/>
              </w:rPr>
              <w:t>보이는</w:t>
            </w:r>
            <w:r w:rsidRPr="00632E3E">
              <w:rPr>
                <w:rFonts w:ascii="Times New Roman" w:eastAsia="맑은 고딕" w:hAnsi="Times New Roman"/>
                <w:sz w:val="20"/>
              </w:rPr>
              <w:t xml:space="preserve"> </w:t>
            </w:r>
            <w:r w:rsidRPr="00632E3E">
              <w:rPr>
                <w:rFonts w:ascii="Times New Roman" w:eastAsia="맑은 고딕" w:hAnsi="Times New Roman"/>
                <w:sz w:val="20"/>
              </w:rPr>
              <w:t>자</w:t>
            </w:r>
            <w:r w:rsidRPr="00632E3E">
              <w:rPr>
                <w:rFonts w:ascii="Times New Roman" w:eastAsia="맑은 고딕" w:hAnsi="Times New Roman"/>
                <w:sz w:val="20"/>
              </w:rPr>
              <w:t xml:space="preserve"> </w:t>
            </w:r>
          </w:p>
          <w:p w14:paraId="3CDA1AD0"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임상적으로</w:t>
            </w:r>
            <w:r w:rsidRPr="00632E3E">
              <w:rPr>
                <w:rFonts w:ascii="Times New Roman" w:eastAsia="맑은 고딕" w:hAnsi="Times New Roman"/>
                <w:sz w:val="20"/>
              </w:rPr>
              <w:t xml:space="preserve"> </w:t>
            </w:r>
            <w:r w:rsidRPr="00632E3E">
              <w:rPr>
                <w:rFonts w:ascii="Times New Roman" w:eastAsia="맑은 고딕" w:hAnsi="Times New Roman"/>
                <w:sz w:val="20"/>
              </w:rPr>
              <w:t>유의하고</w:t>
            </w:r>
            <w:r w:rsidRPr="00632E3E">
              <w:rPr>
                <w:rFonts w:ascii="Times New Roman" w:eastAsia="맑은 고딕" w:hAnsi="Times New Roman"/>
                <w:sz w:val="20"/>
              </w:rPr>
              <w:t xml:space="preserve">, </w:t>
            </w:r>
            <w:r w:rsidRPr="00632E3E">
              <w:rPr>
                <w:rFonts w:ascii="Times New Roman" w:eastAsia="맑은 고딕" w:hAnsi="Times New Roman"/>
                <w:sz w:val="20"/>
              </w:rPr>
              <w:t>활동성인</w:t>
            </w:r>
            <w:r w:rsidRPr="00632E3E">
              <w:rPr>
                <w:rFonts w:ascii="Times New Roman" w:eastAsia="맑은 고딕" w:hAnsi="Times New Roman"/>
                <w:sz w:val="20"/>
              </w:rPr>
              <w:t xml:space="preserve"> </w:t>
            </w:r>
            <w:r w:rsidRPr="00632E3E">
              <w:rPr>
                <w:rFonts w:ascii="Times New Roman" w:eastAsia="맑은 고딕" w:hAnsi="Times New Roman"/>
                <w:sz w:val="20"/>
              </w:rPr>
              <w:t>심혈관계</w:t>
            </w:r>
            <w:r w:rsidRPr="00632E3E">
              <w:rPr>
                <w:rFonts w:ascii="Times New Roman" w:eastAsia="맑은 고딕" w:hAnsi="Times New Roman"/>
                <w:sz w:val="20"/>
              </w:rPr>
              <w:t xml:space="preserve">, </w:t>
            </w:r>
            <w:r w:rsidRPr="00632E3E">
              <w:rPr>
                <w:rFonts w:ascii="Times New Roman" w:eastAsia="맑은 고딕" w:hAnsi="Times New Roman"/>
                <w:sz w:val="20"/>
              </w:rPr>
              <w:t>호흡기계</w:t>
            </w:r>
            <w:r w:rsidRPr="00632E3E">
              <w:rPr>
                <w:rFonts w:ascii="Times New Roman" w:eastAsia="맑은 고딕" w:hAnsi="Times New Roman"/>
                <w:sz w:val="20"/>
              </w:rPr>
              <w:t xml:space="preserve">, </w:t>
            </w:r>
            <w:r w:rsidRPr="00632E3E">
              <w:rPr>
                <w:rFonts w:ascii="Times New Roman" w:eastAsia="맑은 고딕" w:hAnsi="Times New Roman"/>
                <w:sz w:val="20"/>
              </w:rPr>
              <w:t>신장</w:t>
            </w:r>
            <w:r w:rsidRPr="00632E3E">
              <w:rPr>
                <w:rFonts w:ascii="Times New Roman" w:eastAsia="맑은 고딕" w:hAnsi="Times New Roman"/>
                <w:sz w:val="20"/>
              </w:rPr>
              <w:t xml:space="preserve">, </w:t>
            </w:r>
            <w:r w:rsidRPr="00632E3E">
              <w:rPr>
                <w:rFonts w:ascii="Times New Roman" w:eastAsia="맑은 고딕" w:hAnsi="Times New Roman"/>
                <w:sz w:val="20"/>
              </w:rPr>
              <w:t>내분비계</w:t>
            </w:r>
            <w:r w:rsidRPr="00632E3E">
              <w:rPr>
                <w:rFonts w:ascii="Times New Roman" w:eastAsia="맑은 고딕" w:hAnsi="Times New Roman"/>
                <w:sz w:val="20"/>
              </w:rPr>
              <w:t xml:space="preserve">, </w:t>
            </w:r>
            <w:r w:rsidRPr="00632E3E">
              <w:rPr>
                <w:rFonts w:ascii="Times New Roman" w:eastAsia="맑은 고딕" w:hAnsi="Times New Roman"/>
                <w:sz w:val="20"/>
              </w:rPr>
              <w:t>혈액학적</w:t>
            </w:r>
            <w:r w:rsidRPr="00632E3E">
              <w:rPr>
                <w:rFonts w:ascii="Times New Roman" w:eastAsia="맑은 고딕" w:hAnsi="Times New Roman"/>
                <w:sz w:val="20"/>
              </w:rPr>
              <w:t xml:space="preserve">, </w:t>
            </w:r>
            <w:r w:rsidRPr="00632E3E">
              <w:rPr>
                <w:rFonts w:ascii="Times New Roman" w:eastAsia="맑은 고딕" w:hAnsi="Times New Roman"/>
                <w:sz w:val="20"/>
              </w:rPr>
              <w:t>소화기계</w:t>
            </w:r>
            <w:r w:rsidRPr="00632E3E">
              <w:rPr>
                <w:rFonts w:ascii="Times New Roman" w:eastAsia="맑은 고딕" w:hAnsi="Times New Roman"/>
                <w:sz w:val="20"/>
              </w:rPr>
              <w:t xml:space="preserve">, </w:t>
            </w:r>
            <w:r w:rsidRPr="00632E3E">
              <w:rPr>
                <w:rFonts w:ascii="Times New Roman" w:eastAsia="맑은 고딕" w:hAnsi="Times New Roman"/>
                <w:sz w:val="20"/>
              </w:rPr>
              <w:t>중추신경계</w:t>
            </w:r>
            <w:r w:rsidRPr="00632E3E">
              <w:rPr>
                <w:rFonts w:ascii="Times New Roman" w:eastAsia="맑은 고딕" w:hAnsi="Times New Roman"/>
                <w:sz w:val="20"/>
              </w:rPr>
              <w:t xml:space="preserve">, </w:t>
            </w:r>
            <w:r w:rsidRPr="00632E3E">
              <w:rPr>
                <w:rFonts w:ascii="Times New Roman" w:eastAsia="맑은 고딕" w:hAnsi="Times New Roman"/>
                <w:sz w:val="20"/>
              </w:rPr>
              <w:t>정신질환</w:t>
            </w:r>
            <w:r w:rsidRPr="00632E3E">
              <w:rPr>
                <w:rFonts w:ascii="Times New Roman" w:eastAsia="맑은 고딕" w:hAnsi="Times New Roman"/>
                <w:sz w:val="20"/>
              </w:rPr>
              <w:t xml:space="preserve">, </w:t>
            </w:r>
            <w:r w:rsidRPr="00632E3E">
              <w:rPr>
                <w:rFonts w:ascii="Times New Roman" w:eastAsia="맑은 고딕" w:hAnsi="Times New Roman"/>
                <w:sz w:val="20"/>
              </w:rPr>
              <w:t>혹은</w:t>
            </w:r>
            <w:r w:rsidRPr="00632E3E">
              <w:rPr>
                <w:rFonts w:ascii="Times New Roman" w:eastAsia="맑은 고딕" w:hAnsi="Times New Roman"/>
                <w:sz w:val="20"/>
              </w:rPr>
              <w:t xml:space="preserve"> </w:t>
            </w:r>
            <w:r w:rsidRPr="00632E3E">
              <w:rPr>
                <w:rFonts w:ascii="Times New Roman" w:eastAsia="맑은 고딕" w:hAnsi="Times New Roman"/>
                <w:sz w:val="20"/>
              </w:rPr>
              <w:t>악성종양</w:t>
            </w:r>
            <w:r w:rsidRPr="00632E3E">
              <w:rPr>
                <w:rFonts w:ascii="Times New Roman" w:eastAsia="맑은 고딕" w:hAnsi="Times New Roman"/>
                <w:sz w:val="20"/>
              </w:rPr>
              <w:t xml:space="preserve"> </w:t>
            </w:r>
            <w:r w:rsidRPr="00632E3E">
              <w:rPr>
                <w:rFonts w:ascii="Times New Roman" w:eastAsia="맑은 고딕" w:hAnsi="Times New Roman"/>
                <w:sz w:val="20"/>
              </w:rPr>
              <w:t>등을</w:t>
            </w:r>
            <w:r w:rsidRPr="00632E3E">
              <w:rPr>
                <w:rFonts w:ascii="Times New Roman" w:eastAsia="맑은 고딕" w:hAnsi="Times New Roman"/>
                <w:sz w:val="20"/>
              </w:rPr>
              <w:t xml:space="preserve"> </w:t>
            </w:r>
            <w:r w:rsidRPr="00632E3E">
              <w:rPr>
                <w:rFonts w:ascii="Times New Roman" w:eastAsia="맑은 고딕" w:hAnsi="Times New Roman"/>
                <w:sz w:val="20"/>
              </w:rPr>
              <w:t>가진</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1643838B" w14:textId="59B3C46B" w:rsidR="00253E23"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스크리닝</w:t>
            </w:r>
            <w:r w:rsidRPr="00632E3E">
              <w:rPr>
                <w:rFonts w:ascii="Times New Roman" w:eastAsia="맑은 고딕" w:hAnsi="Times New Roman"/>
                <w:sz w:val="20"/>
              </w:rPr>
              <w:t xml:space="preserve"> </w:t>
            </w:r>
            <w:r w:rsidRPr="00632E3E">
              <w:rPr>
                <w:rFonts w:ascii="Times New Roman" w:eastAsia="맑은 고딕" w:hAnsi="Times New Roman"/>
                <w:sz w:val="20"/>
              </w:rPr>
              <w:t>시</w:t>
            </w:r>
            <w:r w:rsidRPr="00632E3E">
              <w:rPr>
                <w:rFonts w:ascii="Times New Roman" w:eastAsia="맑은 고딕" w:hAnsi="Times New Roman"/>
                <w:sz w:val="20"/>
              </w:rPr>
              <w:t xml:space="preserve"> </w:t>
            </w:r>
            <w:r w:rsidRPr="00632E3E">
              <w:rPr>
                <w:rFonts w:ascii="Times New Roman" w:eastAsia="맑은 고딕" w:hAnsi="Times New Roman"/>
                <w:sz w:val="20"/>
              </w:rPr>
              <w:t>수행하는</w:t>
            </w:r>
            <w:r w:rsidRPr="00632E3E">
              <w:rPr>
                <w:rFonts w:ascii="Times New Roman" w:eastAsia="맑은 고딕" w:hAnsi="Times New Roman"/>
                <w:sz w:val="20"/>
              </w:rPr>
              <w:t xml:space="preserve"> </w:t>
            </w:r>
            <w:r w:rsidRPr="00632E3E">
              <w:rPr>
                <w:rFonts w:ascii="Times New Roman" w:eastAsia="맑은 고딕" w:hAnsi="Times New Roman"/>
                <w:sz w:val="20"/>
              </w:rPr>
              <w:t>건강검진</w:t>
            </w:r>
            <w:r w:rsidRPr="00632E3E">
              <w:rPr>
                <w:rFonts w:ascii="Times New Roman" w:eastAsia="맑은 고딕" w:hAnsi="Times New Roman"/>
                <w:sz w:val="20"/>
              </w:rPr>
              <w:t>(</w:t>
            </w:r>
            <w:r w:rsidRPr="00632E3E">
              <w:rPr>
                <w:rFonts w:ascii="Times New Roman" w:eastAsia="맑은 고딕" w:hAnsi="Times New Roman"/>
                <w:sz w:val="20"/>
              </w:rPr>
              <w:t>질병</w:t>
            </w:r>
            <w:r w:rsidRPr="00632E3E">
              <w:rPr>
                <w:rFonts w:ascii="Times New Roman" w:eastAsia="맑은 고딕" w:hAnsi="Times New Roman"/>
                <w:sz w:val="20"/>
              </w:rPr>
              <w:t xml:space="preserve"> </w:t>
            </w:r>
            <w:r w:rsidRPr="00632E3E">
              <w:rPr>
                <w:rFonts w:ascii="Times New Roman" w:eastAsia="맑은 고딕" w:hAnsi="Times New Roman"/>
                <w:sz w:val="20"/>
              </w:rPr>
              <w:t>기왕력</w:t>
            </w:r>
            <w:r w:rsidRPr="00632E3E">
              <w:rPr>
                <w:rFonts w:ascii="Times New Roman" w:eastAsia="맑은 고딕" w:hAnsi="Times New Roman"/>
                <w:sz w:val="20"/>
              </w:rPr>
              <w:t xml:space="preserve">, </w:t>
            </w:r>
            <w:r w:rsidRPr="00632E3E">
              <w:rPr>
                <w:rFonts w:ascii="Times New Roman" w:eastAsia="맑은 고딕" w:hAnsi="Times New Roman"/>
                <w:sz w:val="20"/>
              </w:rPr>
              <w:t>신체검진</w:t>
            </w:r>
            <w:r w:rsidRPr="00632E3E">
              <w:rPr>
                <w:rFonts w:ascii="Times New Roman" w:eastAsia="맑은 고딕" w:hAnsi="Times New Roman"/>
                <w:sz w:val="20"/>
              </w:rPr>
              <w:t xml:space="preserve">, </w:t>
            </w:r>
            <w:r w:rsidRPr="00632E3E">
              <w:rPr>
                <w:rFonts w:ascii="Times New Roman" w:eastAsia="맑은 고딕" w:hAnsi="Times New Roman"/>
                <w:sz w:val="20"/>
              </w:rPr>
              <w:t>활력징후</w:t>
            </w:r>
            <w:r w:rsidRPr="00632E3E">
              <w:rPr>
                <w:rFonts w:ascii="Times New Roman" w:eastAsia="맑은 고딕" w:hAnsi="Times New Roman"/>
                <w:sz w:val="20"/>
              </w:rPr>
              <w:t xml:space="preserve">, </w:t>
            </w:r>
            <w:r w:rsidRPr="00632E3E">
              <w:rPr>
                <w:rFonts w:ascii="Times New Roman" w:eastAsia="맑은 고딕" w:hAnsi="Times New Roman"/>
                <w:sz w:val="20"/>
              </w:rPr>
              <w:t>심전도검사</w:t>
            </w:r>
            <w:r w:rsidRPr="00632E3E">
              <w:rPr>
                <w:rFonts w:ascii="Times New Roman" w:eastAsia="맑은 고딕" w:hAnsi="Times New Roman"/>
                <w:sz w:val="20"/>
              </w:rPr>
              <w:t xml:space="preserve">, </w:t>
            </w:r>
            <w:r w:rsidRPr="00632E3E">
              <w:rPr>
                <w:rFonts w:ascii="Times New Roman" w:eastAsia="맑은 고딕" w:hAnsi="Times New Roman"/>
                <w:sz w:val="20"/>
              </w:rPr>
              <w:t>실험실적</w:t>
            </w:r>
            <w:r w:rsidRPr="00632E3E">
              <w:rPr>
                <w:rFonts w:ascii="Times New Roman" w:eastAsia="맑은 고딕" w:hAnsi="Times New Roman"/>
                <w:sz w:val="20"/>
              </w:rPr>
              <w:t xml:space="preserve"> </w:t>
            </w:r>
            <w:r w:rsidRPr="00632E3E">
              <w:rPr>
                <w:rFonts w:ascii="Times New Roman" w:eastAsia="맑은 고딕" w:hAnsi="Times New Roman"/>
                <w:sz w:val="20"/>
              </w:rPr>
              <w:t>검사</w:t>
            </w:r>
            <w:r w:rsidRPr="00632E3E">
              <w:rPr>
                <w:rFonts w:ascii="Times New Roman" w:eastAsia="맑은 고딕" w:hAnsi="Times New Roman"/>
                <w:sz w:val="20"/>
              </w:rPr>
              <w:t xml:space="preserve"> </w:t>
            </w:r>
            <w:r w:rsidRPr="00632E3E">
              <w:rPr>
                <w:rFonts w:ascii="Times New Roman" w:eastAsia="맑은 고딕" w:hAnsi="Times New Roman"/>
                <w:sz w:val="20"/>
              </w:rPr>
              <w:t>등</w:t>
            </w:r>
            <w:r w:rsidRPr="00632E3E">
              <w:rPr>
                <w:rFonts w:ascii="Times New Roman" w:eastAsia="맑은 고딕" w:hAnsi="Times New Roman"/>
                <w:sz w:val="20"/>
              </w:rPr>
              <w:t>)</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통하여</w:t>
            </w:r>
            <w:r w:rsidRPr="00632E3E">
              <w:rPr>
                <w:rFonts w:ascii="Times New Roman" w:eastAsia="맑은 고딕" w:hAnsi="Times New Roman"/>
                <w:sz w:val="20"/>
              </w:rPr>
              <w:t xml:space="preserve"> </w:t>
            </w:r>
            <w:r w:rsidRPr="00632E3E">
              <w:rPr>
                <w:rFonts w:ascii="Times New Roman" w:eastAsia="맑은 고딕" w:hAnsi="Times New Roman"/>
                <w:sz w:val="20"/>
              </w:rPr>
              <w:t>대상자로</w:t>
            </w:r>
            <w:r w:rsidRPr="00632E3E">
              <w:rPr>
                <w:rFonts w:ascii="Times New Roman" w:eastAsia="맑은 고딕" w:hAnsi="Times New Roman"/>
                <w:sz w:val="20"/>
              </w:rPr>
              <w:t xml:space="preserve"> </w:t>
            </w:r>
            <w:r w:rsidRPr="00632E3E">
              <w:rPr>
                <w:rFonts w:ascii="Times New Roman" w:eastAsia="맑은 고딕" w:hAnsi="Times New Roman"/>
                <w:sz w:val="20"/>
              </w:rPr>
              <w:t>부적합하다고</w:t>
            </w:r>
            <w:r w:rsidRPr="00632E3E">
              <w:rPr>
                <w:rFonts w:ascii="Times New Roman" w:eastAsia="맑은 고딕" w:hAnsi="Times New Roman"/>
                <w:sz w:val="20"/>
              </w:rPr>
              <w:t xml:space="preserve"> </w:t>
            </w:r>
            <w:r w:rsidRPr="00632E3E">
              <w:rPr>
                <w:rFonts w:ascii="Times New Roman" w:eastAsia="맑은 고딕" w:hAnsi="Times New Roman"/>
                <w:sz w:val="20"/>
              </w:rPr>
              <w:t>판단된</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371A2724" w14:textId="13DE3275" w:rsidR="00253E23" w:rsidRPr="005B7553" w:rsidRDefault="00253E23" w:rsidP="005B7553">
            <w:pPr>
              <w:pStyle w:val="a9"/>
              <w:numPr>
                <w:ilvl w:val="0"/>
                <w:numId w:val="52"/>
              </w:numPr>
              <w:spacing w:line="274" w:lineRule="auto"/>
              <w:ind w:leftChars="75" w:left="424" w:hanging="289"/>
              <w:rPr>
                <w:rFonts w:ascii="Times New Roman" w:eastAsia="맑은 고딕" w:hAnsi="Times New Roman"/>
                <w:sz w:val="20"/>
              </w:rPr>
            </w:pPr>
            <w:r w:rsidRPr="005B7553">
              <w:rPr>
                <w:rFonts w:ascii="Times New Roman" w:eastAsia="맑은 고딕" w:hAnsi="Times New Roman"/>
                <w:sz w:val="20"/>
              </w:rPr>
              <w:t>안과적</w:t>
            </w:r>
            <w:r w:rsidRPr="005B7553">
              <w:rPr>
                <w:rFonts w:ascii="Times New Roman" w:eastAsia="맑은 고딕" w:hAnsi="Times New Roman"/>
                <w:sz w:val="20"/>
              </w:rPr>
              <w:t xml:space="preserve"> </w:t>
            </w:r>
            <w:r w:rsidRPr="005B7553">
              <w:rPr>
                <w:rFonts w:ascii="Times New Roman" w:eastAsia="맑은 고딕" w:hAnsi="Times New Roman"/>
                <w:sz w:val="20"/>
              </w:rPr>
              <w:t>수술</w:t>
            </w:r>
            <w:r w:rsidR="00251B1D" w:rsidRPr="00251B1D">
              <w:rPr>
                <w:rFonts w:ascii="Times New Roman" w:eastAsia="맑은 고딕" w:hAnsi="Times New Roman" w:hint="eastAsia"/>
                <w:sz w:val="20"/>
              </w:rPr>
              <w:t>(</w:t>
            </w:r>
            <w:r w:rsidR="005E26E2" w:rsidRPr="00251B1D">
              <w:rPr>
                <w:rFonts w:ascii="Times New Roman" w:eastAsia="맑은 고딕" w:hAnsi="Times New Roman" w:hint="eastAsia"/>
                <w:sz w:val="20"/>
              </w:rPr>
              <w:t>임상시험용의약품</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첫</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투여</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전</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sz w:val="20"/>
              </w:rPr>
              <w:t>1</w:t>
            </w:r>
            <w:r w:rsidR="005E26E2" w:rsidRPr="00251B1D">
              <w:rPr>
                <w:rFonts w:ascii="Times New Roman" w:eastAsia="맑은 고딕" w:hAnsi="Times New Roman" w:hint="eastAsia"/>
                <w:sz w:val="20"/>
              </w:rPr>
              <w:t>년</w:t>
            </w:r>
            <w:r w:rsidR="005E26E2">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이내</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시력교정</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수술을</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한</w:t>
            </w:r>
            <w:r w:rsidR="00B36FC8">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경우</w:t>
            </w:r>
            <w:r w:rsidR="005E26E2" w:rsidRPr="00251B1D">
              <w:rPr>
                <w:rFonts w:ascii="Times New Roman" w:eastAsia="맑은 고딕" w:hAnsi="Times New Roman" w:hint="eastAsia"/>
                <w:sz w:val="20"/>
              </w:rPr>
              <w:t xml:space="preserve"> </w:t>
            </w:r>
            <w:r w:rsidR="005E26E2" w:rsidRPr="00251B1D">
              <w:rPr>
                <w:rFonts w:ascii="Times New Roman" w:eastAsia="맑은 고딕" w:hAnsi="Times New Roman" w:hint="eastAsia"/>
                <w:sz w:val="20"/>
              </w:rPr>
              <w:t>포함</w:t>
            </w:r>
            <w:commentRangeStart w:id="34"/>
            <w:commentRangeStart w:id="35"/>
            <w:r w:rsidR="00251B1D" w:rsidRPr="00E21922">
              <w:rPr>
                <w:rFonts w:asciiTheme="minorEastAsia" w:hAnsiTheme="minorEastAsia"/>
                <w:szCs w:val="18"/>
                <w:rPrChange w:id="36" w:author="inae" w:date="2022-03-14T09:21:00Z">
                  <w:rPr>
                    <w:rFonts w:asciiTheme="minorEastAsia" w:hAnsiTheme="minorEastAsia"/>
                    <w:b/>
                    <w:bCs/>
                    <w:szCs w:val="18"/>
                  </w:rPr>
                </w:rPrChange>
              </w:rPr>
              <w:t>)</w:t>
            </w:r>
            <w:commentRangeEnd w:id="34"/>
            <w:r w:rsidR="004544AE" w:rsidRPr="00E21922">
              <w:rPr>
                <w:rStyle w:val="afff1"/>
              </w:rPr>
              <w:commentReference w:id="34"/>
            </w:r>
            <w:commentRangeEnd w:id="35"/>
            <w:r w:rsidR="00E21922">
              <w:rPr>
                <w:rStyle w:val="afff1"/>
              </w:rPr>
              <w:commentReference w:id="35"/>
            </w:r>
            <w:r w:rsidR="00251B1D">
              <w:rPr>
                <w:rFonts w:asciiTheme="minorEastAsia" w:hAnsiTheme="minorEastAsia"/>
                <w:bCs/>
                <w:szCs w:val="18"/>
              </w:rPr>
              <w:t>,</w:t>
            </w:r>
            <w:r w:rsidRPr="005B7553">
              <w:rPr>
                <w:rFonts w:ascii="Times New Roman" w:eastAsia="맑은 고딕" w:hAnsi="Times New Roman"/>
                <w:sz w:val="20"/>
              </w:rPr>
              <w:t xml:space="preserve"> </w:t>
            </w:r>
            <w:r w:rsidRPr="005B7553">
              <w:rPr>
                <w:rFonts w:ascii="Times New Roman" w:eastAsia="맑은 고딕" w:hAnsi="Times New Roman"/>
                <w:sz w:val="20"/>
              </w:rPr>
              <w:t>외상</w:t>
            </w:r>
            <w:r w:rsidRPr="005B7553">
              <w:rPr>
                <w:rFonts w:ascii="Times New Roman" w:eastAsia="맑은 고딕" w:hAnsi="Times New Roman"/>
                <w:sz w:val="20"/>
              </w:rPr>
              <w:t xml:space="preserve"> </w:t>
            </w:r>
            <w:r w:rsidRPr="005B7553">
              <w:rPr>
                <w:rFonts w:ascii="Times New Roman" w:eastAsia="맑은 고딕" w:hAnsi="Times New Roman"/>
                <w:sz w:val="20"/>
              </w:rPr>
              <w:t>및</w:t>
            </w:r>
            <w:r w:rsidRPr="005B7553">
              <w:rPr>
                <w:rFonts w:ascii="Times New Roman" w:eastAsia="맑은 고딕" w:hAnsi="Times New Roman"/>
                <w:sz w:val="20"/>
              </w:rPr>
              <w:t xml:space="preserve"> </w:t>
            </w:r>
            <w:r w:rsidRPr="005B7553">
              <w:rPr>
                <w:rFonts w:ascii="Times New Roman" w:eastAsia="맑은 고딕" w:hAnsi="Times New Roman"/>
                <w:sz w:val="20"/>
              </w:rPr>
              <w:t>만성질환의</w:t>
            </w:r>
            <w:r w:rsidRPr="005B7553">
              <w:rPr>
                <w:rFonts w:ascii="Times New Roman" w:eastAsia="맑은 고딕" w:hAnsi="Times New Roman"/>
                <w:sz w:val="20"/>
              </w:rPr>
              <w:t xml:space="preserve"> </w:t>
            </w:r>
            <w:r w:rsidRPr="005B7553">
              <w:rPr>
                <w:rFonts w:ascii="Times New Roman" w:eastAsia="맑은 고딕" w:hAnsi="Times New Roman"/>
                <w:sz w:val="20"/>
              </w:rPr>
              <w:t>병력으로</w:t>
            </w:r>
            <w:r w:rsidRPr="005B7553">
              <w:rPr>
                <w:rFonts w:ascii="Times New Roman" w:eastAsia="맑은 고딕" w:hAnsi="Times New Roman"/>
                <w:sz w:val="20"/>
              </w:rPr>
              <w:t xml:space="preserve"> </w:t>
            </w:r>
            <w:r w:rsidRPr="005B7553">
              <w:rPr>
                <w:rFonts w:ascii="Times New Roman" w:eastAsia="맑은 고딕" w:hAnsi="Times New Roman"/>
                <w:sz w:val="20"/>
              </w:rPr>
              <w:t>인해</w:t>
            </w:r>
            <w:r w:rsidRPr="005B7553">
              <w:rPr>
                <w:rFonts w:ascii="Times New Roman" w:eastAsia="맑은 고딕" w:hAnsi="Times New Roman"/>
                <w:sz w:val="20"/>
              </w:rPr>
              <w:t xml:space="preserve"> </w:t>
            </w:r>
            <w:r w:rsidRPr="00993D20">
              <w:rPr>
                <w:rFonts w:ascii="Times New Roman" w:eastAsia="맑은 고딕" w:hAnsi="Times New Roman"/>
                <w:sz w:val="20"/>
              </w:rPr>
              <w:t>시험자가</w:t>
            </w:r>
            <w:r w:rsidRPr="00993D20">
              <w:rPr>
                <w:rFonts w:ascii="Times New Roman" w:eastAsia="맑은 고딕" w:hAnsi="Times New Roman"/>
                <w:sz w:val="20"/>
              </w:rPr>
              <w:t xml:space="preserve"> </w:t>
            </w:r>
            <w:r w:rsidRPr="00993D20">
              <w:rPr>
                <w:rFonts w:ascii="Times New Roman" w:eastAsia="맑은 고딕" w:hAnsi="Times New Roman"/>
                <w:sz w:val="20"/>
              </w:rPr>
              <w:t>시험</w:t>
            </w:r>
            <w:r w:rsidRPr="00993D20">
              <w:rPr>
                <w:rFonts w:ascii="Times New Roman" w:eastAsia="맑은 고딕" w:hAnsi="Times New Roman"/>
                <w:sz w:val="20"/>
              </w:rPr>
              <w:t xml:space="preserve"> </w:t>
            </w:r>
            <w:r w:rsidRPr="00993D20">
              <w:rPr>
                <w:rFonts w:ascii="Times New Roman" w:eastAsia="맑은 고딕" w:hAnsi="Times New Roman"/>
                <w:sz w:val="20"/>
              </w:rPr>
              <w:t>참여가</w:t>
            </w:r>
            <w:r w:rsidRPr="00993D20">
              <w:rPr>
                <w:rFonts w:ascii="Times New Roman" w:eastAsia="맑은 고딕" w:hAnsi="Times New Roman"/>
                <w:sz w:val="20"/>
              </w:rPr>
              <w:t xml:space="preserve"> </w:t>
            </w:r>
            <w:r w:rsidRPr="00993D20">
              <w:rPr>
                <w:rFonts w:ascii="Times New Roman" w:eastAsia="맑은 고딕" w:hAnsi="Times New Roman"/>
                <w:sz w:val="20"/>
              </w:rPr>
              <w:t>부적절하다고</w:t>
            </w:r>
            <w:r w:rsidRPr="00993D20">
              <w:rPr>
                <w:rFonts w:ascii="Times New Roman" w:eastAsia="맑은 고딕" w:hAnsi="Times New Roman"/>
                <w:sz w:val="20"/>
              </w:rPr>
              <w:t xml:space="preserve"> </w:t>
            </w:r>
            <w:r w:rsidRPr="00993D20">
              <w:rPr>
                <w:rFonts w:ascii="Times New Roman" w:eastAsia="맑은 고딕" w:hAnsi="Times New Roman"/>
                <w:sz w:val="20"/>
              </w:rPr>
              <w:t>판단하는</w:t>
            </w:r>
            <w:r w:rsidRPr="005573D4">
              <w:rPr>
                <w:rFonts w:ascii="Times New Roman" w:eastAsia="맑은 고딕" w:hAnsi="Times New Roman"/>
                <w:sz w:val="20"/>
              </w:rPr>
              <w:t xml:space="preserve"> </w:t>
            </w:r>
            <w:r w:rsidRPr="005573D4">
              <w:rPr>
                <w:rFonts w:ascii="Times New Roman" w:eastAsia="맑은 고딕" w:hAnsi="Times New Roman"/>
                <w:sz w:val="20"/>
              </w:rPr>
              <w:t>자</w:t>
            </w:r>
          </w:p>
          <w:p w14:paraId="58C2B20E" w14:textId="77777777" w:rsidR="003359A1" w:rsidRDefault="003359A1" w:rsidP="006D40C2">
            <w:pPr>
              <w:pStyle w:val="a9"/>
              <w:numPr>
                <w:ilvl w:val="0"/>
                <w:numId w:val="52"/>
              </w:numPr>
              <w:spacing w:line="274" w:lineRule="auto"/>
              <w:ind w:leftChars="75" w:left="424" w:hanging="289"/>
              <w:rPr>
                <w:rFonts w:ascii="Times New Roman" w:eastAsia="맑은 고딕" w:hAnsi="Times New Roman"/>
                <w:sz w:val="20"/>
              </w:rPr>
            </w:pPr>
            <w:r w:rsidRPr="003359A1">
              <w:rPr>
                <w:rFonts w:ascii="Times New Roman" w:eastAsia="맑은 고딕" w:hAnsi="Times New Roman" w:hint="eastAsia"/>
                <w:sz w:val="20"/>
              </w:rPr>
              <w:t>스크리닝</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시</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수행하는</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안과검진</w:t>
            </w:r>
            <w:r w:rsidRPr="003359A1">
              <w:rPr>
                <w:rFonts w:ascii="Times New Roman" w:eastAsia="맑은 고딕" w:hAnsi="Times New Roman" w:hint="eastAsia"/>
                <w:sz w:val="20"/>
              </w:rPr>
              <w:t>(</w:t>
            </w:r>
            <w:r w:rsidRPr="003359A1">
              <w:rPr>
                <w:rFonts w:ascii="Times New Roman" w:eastAsia="맑은 고딕" w:hAnsi="Times New Roman" w:hint="eastAsia"/>
                <w:sz w:val="20"/>
              </w:rPr>
              <w:t>시력</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안압</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세극등</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눈물막파괴시간</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w:t>
            </w:r>
            <w:r w:rsidRPr="003359A1">
              <w:rPr>
                <w:rFonts w:ascii="Times New Roman" w:eastAsia="맑은 고딕" w:hAnsi="Times New Roman" w:hint="eastAsia"/>
                <w:sz w:val="20"/>
              </w:rPr>
              <w:t>, Schirmer</w:t>
            </w:r>
            <w:r w:rsidRPr="003359A1">
              <w:rPr>
                <w:rFonts w:ascii="Times New Roman" w:eastAsia="맑은 고딕" w:hAnsi="Times New Roman" w:hint="eastAsia"/>
                <w:sz w:val="20"/>
              </w:rPr>
              <w:t>’</w:t>
            </w:r>
            <w:r w:rsidRPr="003359A1">
              <w:rPr>
                <w:rFonts w:ascii="Times New Roman" w:eastAsia="맑은 고딕" w:hAnsi="Times New Roman" w:hint="eastAsia"/>
                <w:sz w:val="20"/>
              </w:rPr>
              <w:t>s test)</w:t>
            </w:r>
            <w:r w:rsidRPr="003359A1">
              <w:rPr>
                <w:rFonts w:ascii="Times New Roman" w:eastAsia="맑은 고딕" w:hAnsi="Times New Roman" w:hint="eastAsia"/>
                <w:sz w:val="20"/>
              </w:rPr>
              <w:t>을</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통하여</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아래에</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해당하는</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수치를</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보여</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대상자로</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부적합하다고</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판단된</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자</w:t>
            </w:r>
            <w:r w:rsidRPr="003359A1">
              <w:rPr>
                <w:rFonts w:ascii="Times New Roman" w:eastAsia="맑은 고딕" w:hAnsi="Times New Roman" w:hint="eastAsia"/>
                <w:sz w:val="20"/>
              </w:rPr>
              <w:t xml:space="preserve"> </w:t>
            </w:r>
          </w:p>
          <w:p w14:paraId="2F7C5126" w14:textId="044E16BB" w:rsidR="003359A1" w:rsidRDefault="003359A1" w:rsidP="003359A1">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양안의</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교정시력</w:t>
            </w:r>
            <w:r w:rsidRPr="003359A1">
              <w:rPr>
                <w:rFonts w:ascii="Times New Roman" w:eastAsia="맑은 고딕" w:hAnsi="Times New Roman" w:hint="eastAsia"/>
                <w:sz w:val="20"/>
              </w:rPr>
              <w:t xml:space="preserve"> &lt; 0.6 </w:t>
            </w:r>
          </w:p>
          <w:p w14:paraId="601AE211" w14:textId="0712231F" w:rsidR="003359A1" w:rsidRDefault="003359A1" w:rsidP="003359A1">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양안의</w:t>
            </w:r>
            <w:r w:rsidRPr="003359A1">
              <w:rPr>
                <w:rFonts w:ascii="Times New Roman" w:eastAsia="맑은 고딕" w:hAnsi="Times New Roman" w:hint="eastAsia"/>
                <w:sz w:val="20"/>
              </w:rPr>
              <w:t xml:space="preserve"> IOP &gt; 21 mmHg </w:t>
            </w:r>
          </w:p>
          <w:p w14:paraId="2648E160" w14:textId="05E54597" w:rsidR="003359A1" w:rsidRDefault="003359A1" w:rsidP="003359A1">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양안의</w:t>
            </w:r>
            <w:r w:rsidRPr="003359A1">
              <w:rPr>
                <w:rFonts w:ascii="Times New Roman" w:eastAsia="맑은 고딕" w:hAnsi="Times New Roman" w:hint="eastAsia"/>
                <w:sz w:val="20"/>
              </w:rPr>
              <w:t xml:space="preserve"> IOP </w:t>
            </w:r>
            <w:r w:rsidRPr="003359A1">
              <w:rPr>
                <w:rFonts w:ascii="Times New Roman" w:eastAsia="맑은 고딕" w:hAnsi="Times New Roman" w:hint="eastAsia"/>
                <w:sz w:val="20"/>
              </w:rPr>
              <w:t>차이</w:t>
            </w:r>
            <w:r w:rsidRPr="003359A1">
              <w:rPr>
                <w:rFonts w:ascii="Times New Roman" w:eastAsia="맑은 고딕" w:hAnsi="Times New Roman" w:hint="eastAsia"/>
                <w:sz w:val="20"/>
              </w:rPr>
              <w:t xml:space="preserve"> &gt; 4 mmHg</w:t>
            </w:r>
          </w:p>
          <w:p w14:paraId="4762F1E4" w14:textId="77777777" w:rsidR="003359A1" w:rsidRDefault="003359A1" w:rsidP="003359A1">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세극등</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검사에서</w:t>
            </w:r>
            <w:r w:rsidRPr="003359A1">
              <w:rPr>
                <w:rFonts w:ascii="Times New Roman" w:eastAsia="맑은 고딕" w:hAnsi="Times New Roman" w:hint="eastAsia"/>
                <w:sz w:val="20"/>
              </w:rPr>
              <w:t xml:space="preserve"> oxford scale grade II </w:t>
            </w:r>
            <w:r w:rsidRPr="003359A1">
              <w:rPr>
                <w:rFonts w:ascii="Times New Roman" w:eastAsia="맑은 고딕" w:hAnsi="Times New Roman" w:hint="eastAsia"/>
                <w:sz w:val="20"/>
              </w:rPr>
              <w:t>이상인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자</w:t>
            </w:r>
            <w:r w:rsidRPr="003359A1">
              <w:rPr>
                <w:rFonts w:ascii="Times New Roman" w:eastAsia="맑은 고딕" w:hAnsi="Times New Roman" w:hint="eastAsia"/>
                <w:sz w:val="20"/>
              </w:rPr>
              <w:t xml:space="preserve"> </w:t>
            </w:r>
          </w:p>
          <w:p w14:paraId="5C1E0A03" w14:textId="09D6DEF6" w:rsidR="003359A1" w:rsidRDefault="003359A1" w:rsidP="003359A1">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눈물막</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파괴</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시간이</w:t>
            </w:r>
            <w:r w:rsidRPr="003359A1">
              <w:rPr>
                <w:rFonts w:ascii="Times New Roman" w:eastAsia="맑은 고딕" w:hAnsi="Times New Roman" w:hint="eastAsia"/>
                <w:sz w:val="20"/>
              </w:rPr>
              <w:t xml:space="preserve"> 10 </w:t>
            </w:r>
            <w:r w:rsidRPr="003359A1">
              <w:rPr>
                <w:rFonts w:ascii="Times New Roman" w:eastAsia="맑은 고딕" w:hAnsi="Times New Roman" w:hint="eastAsia"/>
                <w:sz w:val="20"/>
              </w:rPr>
              <w:t>초</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미만인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자</w:t>
            </w:r>
            <w:r w:rsidRPr="003359A1">
              <w:rPr>
                <w:rFonts w:ascii="Times New Roman" w:eastAsia="맑은 고딕" w:hAnsi="Times New Roman" w:hint="eastAsia"/>
                <w:sz w:val="20"/>
              </w:rPr>
              <w:t xml:space="preserve"> </w:t>
            </w:r>
          </w:p>
          <w:p w14:paraId="0BEAAF8C" w14:textId="0D5C7578" w:rsidR="003359A1" w:rsidRPr="00632E3E" w:rsidRDefault="003359A1" w:rsidP="003359A1">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쉬르머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w:t>
            </w:r>
            <w:r w:rsidRPr="003359A1">
              <w:rPr>
                <w:rFonts w:ascii="Times New Roman" w:eastAsia="맑은 고딕" w:hAnsi="Times New Roman" w:hint="eastAsia"/>
                <w:sz w:val="20"/>
              </w:rPr>
              <w:t>(Schirmer</w:t>
            </w:r>
            <w:r w:rsidRPr="003359A1">
              <w:rPr>
                <w:rFonts w:ascii="Times New Roman" w:eastAsia="맑은 고딕" w:hAnsi="Times New Roman" w:hint="eastAsia"/>
                <w:sz w:val="20"/>
              </w:rPr>
              <w:t>’</w:t>
            </w:r>
            <w:r w:rsidRPr="003359A1">
              <w:rPr>
                <w:rFonts w:ascii="Times New Roman" w:eastAsia="맑은 고딕" w:hAnsi="Times New Roman" w:hint="eastAsia"/>
                <w:sz w:val="20"/>
              </w:rPr>
              <w:t xml:space="preserve">s test) </w:t>
            </w:r>
            <w:r w:rsidRPr="003359A1">
              <w:rPr>
                <w:rFonts w:ascii="Times New Roman" w:eastAsia="맑은 고딕" w:hAnsi="Times New Roman" w:hint="eastAsia"/>
                <w:sz w:val="20"/>
              </w:rPr>
              <w:t>결과가</w:t>
            </w:r>
            <w:r w:rsidRPr="003359A1">
              <w:rPr>
                <w:rFonts w:ascii="Times New Roman" w:eastAsia="맑은 고딕" w:hAnsi="Times New Roman" w:hint="eastAsia"/>
                <w:sz w:val="20"/>
              </w:rPr>
              <w:t xml:space="preserve"> 5mm </w:t>
            </w:r>
            <w:r w:rsidRPr="003359A1">
              <w:rPr>
                <w:rFonts w:ascii="Times New Roman" w:eastAsia="맑은 고딕" w:hAnsi="Times New Roman" w:hint="eastAsia"/>
                <w:sz w:val="20"/>
              </w:rPr>
              <w:t>미만인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자</w:t>
            </w:r>
          </w:p>
          <w:p w14:paraId="015C5A09"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스크리닝</w:t>
            </w:r>
            <w:r w:rsidRPr="00632E3E">
              <w:rPr>
                <w:rFonts w:ascii="Times New Roman" w:eastAsia="맑은 고딕" w:hAnsi="Times New Roman"/>
                <w:sz w:val="20"/>
              </w:rPr>
              <w:t xml:space="preserve"> </w:t>
            </w:r>
            <w:r w:rsidRPr="00632E3E">
              <w:rPr>
                <w:rFonts w:ascii="Times New Roman" w:eastAsia="맑은 고딕" w:hAnsi="Times New Roman"/>
                <w:sz w:val="20"/>
              </w:rPr>
              <w:t>당시</w:t>
            </w:r>
            <w:r w:rsidRPr="00632E3E">
              <w:rPr>
                <w:rFonts w:ascii="Times New Roman" w:eastAsia="맑은 고딕" w:hAnsi="Times New Roman"/>
                <w:sz w:val="20"/>
              </w:rPr>
              <w:t xml:space="preserve"> </w:t>
            </w:r>
            <w:r w:rsidRPr="00632E3E">
              <w:rPr>
                <w:rFonts w:ascii="Times New Roman" w:eastAsia="맑은 고딕" w:hAnsi="Times New Roman"/>
                <w:sz w:val="20"/>
              </w:rPr>
              <w:t>국소</w:t>
            </w:r>
            <w:r w:rsidRPr="00632E3E">
              <w:rPr>
                <w:rFonts w:ascii="Times New Roman" w:eastAsia="맑은 고딕" w:hAnsi="Times New Roman"/>
                <w:sz w:val="20"/>
              </w:rPr>
              <w:t xml:space="preserve"> </w:t>
            </w:r>
            <w:r w:rsidRPr="00632E3E">
              <w:rPr>
                <w:rFonts w:ascii="Times New Roman" w:eastAsia="맑은 고딕" w:hAnsi="Times New Roman"/>
                <w:sz w:val="20"/>
              </w:rPr>
              <w:t>점안액의</w:t>
            </w:r>
            <w:r w:rsidRPr="00632E3E">
              <w:rPr>
                <w:rFonts w:ascii="Times New Roman" w:eastAsia="맑은 고딕" w:hAnsi="Times New Roman"/>
                <w:sz w:val="20"/>
              </w:rPr>
              <w:t xml:space="preserve"> </w:t>
            </w:r>
            <w:r w:rsidRPr="00632E3E">
              <w:rPr>
                <w:rFonts w:ascii="Times New Roman" w:eastAsia="맑은 고딕" w:hAnsi="Times New Roman"/>
                <w:sz w:val="20"/>
              </w:rPr>
              <w:t>사용이</w:t>
            </w:r>
            <w:r w:rsidRPr="00632E3E">
              <w:rPr>
                <w:rFonts w:ascii="Times New Roman" w:eastAsia="맑은 고딕" w:hAnsi="Times New Roman"/>
                <w:sz w:val="20"/>
              </w:rPr>
              <w:t xml:space="preserve"> </w:t>
            </w:r>
            <w:r w:rsidRPr="00632E3E">
              <w:rPr>
                <w:rFonts w:ascii="Times New Roman" w:eastAsia="맑은 고딕" w:hAnsi="Times New Roman"/>
                <w:sz w:val="20"/>
              </w:rPr>
              <w:t>필요한</w:t>
            </w:r>
            <w:r w:rsidRPr="00632E3E">
              <w:rPr>
                <w:rFonts w:ascii="Times New Roman" w:eastAsia="맑은 고딕" w:hAnsi="Times New Roman"/>
                <w:sz w:val="20"/>
              </w:rPr>
              <w:t xml:space="preserve"> </w:t>
            </w:r>
            <w:r w:rsidRPr="00632E3E">
              <w:rPr>
                <w:rFonts w:ascii="Times New Roman" w:eastAsia="맑은 고딕" w:hAnsi="Times New Roman"/>
                <w:sz w:val="20"/>
              </w:rPr>
              <w:t>급성</w:t>
            </w:r>
            <w:r w:rsidRPr="00632E3E">
              <w:rPr>
                <w:rFonts w:ascii="Times New Roman" w:eastAsia="맑은 고딕" w:hAnsi="Times New Roman"/>
                <w:sz w:val="20"/>
              </w:rPr>
              <w:t xml:space="preserve"> </w:t>
            </w:r>
            <w:r w:rsidRPr="00632E3E">
              <w:rPr>
                <w:rFonts w:ascii="Times New Roman" w:eastAsia="맑은 고딕" w:hAnsi="Times New Roman"/>
                <w:sz w:val="20"/>
              </w:rPr>
              <w:t>또는</w:t>
            </w:r>
            <w:r w:rsidRPr="00632E3E">
              <w:rPr>
                <w:rFonts w:ascii="Times New Roman" w:eastAsia="맑은 고딕" w:hAnsi="Times New Roman"/>
                <w:sz w:val="20"/>
              </w:rPr>
              <w:t xml:space="preserve"> </w:t>
            </w:r>
            <w:r w:rsidRPr="00632E3E">
              <w:rPr>
                <w:rFonts w:ascii="Times New Roman" w:eastAsia="맑은 고딕" w:hAnsi="Times New Roman"/>
                <w:sz w:val="20"/>
              </w:rPr>
              <w:t>만성</w:t>
            </w:r>
            <w:r w:rsidRPr="00632E3E">
              <w:rPr>
                <w:rFonts w:ascii="Times New Roman" w:eastAsia="맑은 고딕" w:hAnsi="Times New Roman"/>
                <w:sz w:val="20"/>
              </w:rPr>
              <w:t xml:space="preserve"> </w:t>
            </w:r>
            <w:r w:rsidRPr="00632E3E">
              <w:rPr>
                <w:rFonts w:ascii="Times New Roman" w:eastAsia="맑은 고딕" w:hAnsi="Times New Roman"/>
                <w:sz w:val="20"/>
              </w:rPr>
              <w:t>안구</w:t>
            </w:r>
            <w:r w:rsidRPr="00632E3E">
              <w:rPr>
                <w:rFonts w:ascii="Times New Roman" w:eastAsia="맑은 고딕" w:hAnsi="Times New Roman"/>
                <w:sz w:val="20"/>
              </w:rPr>
              <w:t xml:space="preserve"> </w:t>
            </w:r>
            <w:r w:rsidRPr="00632E3E">
              <w:rPr>
                <w:rFonts w:ascii="Times New Roman" w:eastAsia="맑은 고딕" w:hAnsi="Times New Roman"/>
                <w:sz w:val="20"/>
              </w:rPr>
              <w:t>질환이</w:t>
            </w:r>
            <w:r w:rsidRPr="00632E3E">
              <w:rPr>
                <w:rFonts w:ascii="Times New Roman" w:eastAsia="맑은 고딕" w:hAnsi="Times New Roman"/>
                <w:sz w:val="20"/>
              </w:rPr>
              <w:t xml:space="preserve"> </w:t>
            </w:r>
            <w:r w:rsidRPr="00632E3E">
              <w:rPr>
                <w:rFonts w:ascii="Times New Roman" w:eastAsia="맑은 고딕" w:hAnsi="Times New Roman"/>
                <w:sz w:val="20"/>
              </w:rPr>
              <w:t>있는</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4EF6C976"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임상시험</w:t>
            </w:r>
            <w:r w:rsidRPr="00632E3E">
              <w:rPr>
                <w:rFonts w:ascii="Times New Roman" w:eastAsia="맑은 고딕" w:hAnsi="Times New Roman"/>
                <w:sz w:val="20"/>
              </w:rPr>
              <w:t xml:space="preserve"> </w:t>
            </w:r>
            <w:r w:rsidRPr="00632E3E">
              <w:rPr>
                <w:rFonts w:ascii="Times New Roman" w:eastAsia="맑은 고딕" w:hAnsi="Times New Roman"/>
                <w:sz w:val="20"/>
              </w:rPr>
              <w:t>기간</w:t>
            </w:r>
            <w:r w:rsidRPr="00632E3E">
              <w:rPr>
                <w:rFonts w:ascii="Times New Roman" w:eastAsia="맑은 고딕" w:hAnsi="Times New Roman"/>
                <w:sz w:val="20"/>
              </w:rPr>
              <w:t xml:space="preserve"> </w:t>
            </w:r>
            <w:r w:rsidRPr="00632E3E">
              <w:rPr>
                <w:rFonts w:ascii="Times New Roman" w:eastAsia="맑은 고딕" w:hAnsi="Times New Roman"/>
                <w:sz w:val="20"/>
              </w:rPr>
              <w:t>동안</w:t>
            </w:r>
            <w:r w:rsidRPr="00632E3E">
              <w:rPr>
                <w:rFonts w:ascii="Times New Roman" w:eastAsia="맑은 고딕" w:hAnsi="Times New Roman"/>
                <w:sz w:val="20"/>
              </w:rPr>
              <w:t xml:space="preserve"> </w:t>
            </w:r>
            <w:r w:rsidRPr="00632E3E">
              <w:rPr>
                <w:rFonts w:ascii="Times New Roman" w:eastAsia="맑은 고딕" w:hAnsi="Times New Roman"/>
                <w:sz w:val="20"/>
              </w:rPr>
              <w:t>콘택트</w:t>
            </w:r>
            <w:r w:rsidRPr="00632E3E">
              <w:rPr>
                <w:rFonts w:ascii="Times New Roman" w:eastAsia="맑은 고딕" w:hAnsi="Times New Roman"/>
                <w:sz w:val="20"/>
              </w:rPr>
              <w:t xml:space="preserve"> </w:t>
            </w:r>
            <w:r w:rsidRPr="00632E3E">
              <w:rPr>
                <w:rFonts w:ascii="Times New Roman" w:eastAsia="맑은 고딕" w:hAnsi="Times New Roman"/>
                <w:sz w:val="20"/>
              </w:rPr>
              <w:t>렌즈</w:t>
            </w:r>
            <w:r w:rsidRPr="00632E3E">
              <w:rPr>
                <w:rFonts w:ascii="Times New Roman" w:eastAsia="맑은 고딕" w:hAnsi="Times New Roman"/>
                <w:sz w:val="20"/>
              </w:rPr>
              <w:t xml:space="preserve"> </w:t>
            </w:r>
            <w:r w:rsidRPr="00632E3E">
              <w:rPr>
                <w:rFonts w:ascii="Times New Roman" w:eastAsia="맑은 고딕" w:hAnsi="Times New Roman"/>
                <w:sz w:val="20"/>
              </w:rPr>
              <w:t>착용이</w:t>
            </w:r>
            <w:r w:rsidRPr="00632E3E">
              <w:rPr>
                <w:rFonts w:ascii="Times New Roman" w:eastAsia="맑은 고딕" w:hAnsi="Times New Roman"/>
                <w:sz w:val="20"/>
              </w:rPr>
              <w:t xml:space="preserve"> </w:t>
            </w:r>
            <w:r w:rsidRPr="00632E3E">
              <w:rPr>
                <w:rFonts w:ascii="Times New Roman" w:eastAsia="맑은 고딕" w:hAnsi="Times New Roman"/>
                <w:sz w:val="20"/>
              </w:rPr>
              <w:t>필요한</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6C9B8490" w14:textId="0E08885F"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임상적으로</w:t>
            </w:r>
            <w:r w:rsidRPr="00632E3E">
              <w:rPr>
                <w:rFonts w:ascii="Times New Roman" w:eastAsia="맑은 고딕" w:hAnsi="Times New Roman"/>
                <w:sz w:val="20"/>
              </w:rPr>
              <w:t xml:space="preserve"> </w:t>
            </w:r>
            <w:r w:rsidRPr="00632E3E">
              <w:rPr>
                <w:rFonts w:ascii="Times New Roman" w:eastAsia="맑은 고딕" w:hAnsi="Times New Roman"/>
                <w:sz w:val="20"/>
              </w:rPr>
              <w:t>유의한</w:t>
            </w:r>
            <w:r w:rsidRPr="00632E3E">
              <w:rPr>
                <w:rFonts w:ascii="Times New Roman" w:eastAsia="맑은 고딕" w:hAnsi="Times New Roman"/>
                <w:sz w:val="20"/>
              </w:rPr>
              <w:t xml:space="preserve"> </w:t>
            </w:r>
            <w:r w:rsidRPr="00632E3E">
              <w:rPr>
                <w:rFonts w:ascii="Times New Roman" w:eastAsia="맑은 고딕" w:hAnsi="Times New Roman"/>
                <w:sz w:val="20"/>
              </w:rPr>
              <w:t>알러지성</w:t>
            </w:r>
            <w:r w:rsidRPr="00632E3E">
              <w:rPr>
                <w:rFonts w:ascii="Times New Roman" w:eastAsia="맑은 고딕" w:hAnsi="Times New Roman"/>
                <w:sz w:val="20"/>
              </w:rPr>
              <w:t xml:space="preserve"> </w:t>
            </w:r>
            <w:r w:rsidRPr="00632E3E">
              <w:rPr>
                <w:rFonts w:ascii="Times New Roman" w:eastAsia="맑은 고딕" w:hAnsi="Times New Roman"/>
                <w:sz w:val="20"/>
              </w:rPr>
              <w:t>질환</w:t>
            </w:r>
            <w:r w:rsidRPr="00632E3E">
              <w:rPr>
                <w:rFonts w:ascii="Times New Roman" w:eastAsia="맑은 고딕" w:hAnsi="Times New Roman"/>
                <w:sz w:val="20"/>
              </w:rPr>
              <w:t xml:space="preserve"> (</w:t>
            </w:r>
            <w:r w:rsidR="00410C49">
              <w:rPr>
                <w:rFonts w:ascii="Times New Roman" w:eastAsia="맑은 고딕" w:hAnsi="Times New Roman" w:hint="eastAsia"/>
                <w:sz w:val="20"/>
              </w:rPr>
              <w:t>의약품</w:t>
            </w:r>
            <w:r w:rsidR="00410C49">
              <w:rPr>
                <w:rFonts w:ascii="Times New Roman" w:eastAsia="맑은 고딕" w:hAnsi="Times New Roman" w:hint="eastAsia"/>
                <w:sz w:val="20"/>
              </w:rPr>
              <w:t xml:space="preserve"> </w:t>
            </w:r>
            <w:r w:rsidRPr="00632E3E">
              <w:rPr>
                <w:rFonts w:ascii="Times New Roman" w:eastAsia="맑은 고딕" w:hAnsi="Times New Roman"/>
                <w:sz w:val="20"/>
              </w:rPr>
              <w:t>투여를</w:t>
            </w:r>
            <w:r w:rsidRPr="00632E3E">
              <w:rPr>
                <w:rFonts w:ascii="Times New Roman" w:eastAsia="맑은 고딕" w:hAnsi="Times New Roman"/>
                <w:sz w:val="20"/>
              </w:rPr>
              <w:t xml:space="preserve"> </w:t>
            </w:r>
            <w:r w:rsidRPr="00632E3E">
              <w:rPr>
                <w:rFonts w:ascii="Times New Roman" w:eastAsia="맑은 고딕" w:hAnsi="Times New Roman"/>
                <w:sz w:val="20"/>
              </w:rPr>
              <w:t>필요로</w:t>
            </w:r>
            <w:r w:rsidRPr="00632E3E">
              <w:rPr>
                <w:rFonts w:ascii="Times New Roman" w:eastAsia="맑은 고딕" w:hAnsi="Times New Roman"/>
                <w:sz w:val="20"/>
              </w:rPr>
              <w:t xml:space="preserve"> </w:t>
            </w:r>
            <w:r w:rsidRPr="00632E3E">
              <w:rPr>
                <w:rFonts w:ascii="Times New Roman" w:eastAsia="맑은 고딕" w:hAnsi="Times New Roman"/>
                <w:sz w:val="20"/>
              </w:rPr>
              <w:t>하지</w:t>
            </w:r>
            <w:r w:rsidRPr="00632E3E">
              <w:rPr>
                <w:rFonts w:ascii="Times New Roman" w:eastAsia="맑은 고딕" w:hAnsi="Times New Roman"/>
                <w:sz w:val="20"/>
              </w:rPr>
              <w:t xml:space="preserve"> </w:t>
            </w:r>
            <w:r w:rsidRPr="00632E3E">
              <w:rPr>
                <w:rFonts w:ascii="Times New Roman" w:eastAsia="맑은 고딕" w:hAnsi="Times New Roman"/>
                <w:sz w:val="20"/>
              </w:rPr>
              <w:t>않는</w:t>
            </w:r>
            <w:r w:rsidRPr="00632E3E">
              <w:rPr>
                <w:rFonts w:ascii="Times New Roman" w:eastAsia="맑은 고딕" w:hAnsi="Times New Roman"/>
                <w:sz w:val="20"/>
              </w:rPr>
              <w:t xml:space="preserve"> </w:t>
            </w:r>
            <w:r w:rsidRPr="00632E3E">
              <w:rPr>
                <w:rFonts w:ascii="Times New Roman" w:eastAsia="맑은 고딕" w:hAnsi="Times New Roman"/>
                <w:sz w:val="20"/>
              </w:rPr>
              <w:t>경미한</w:t>
            </w:r>
            <w:r w:rsidRPr="00632E3E">
              <w:rPr>
                <w:rFonts w:ascii="Times New Roman" w:eastAsia="맑은 고딕" w:hAnsi="Times New Roman"/>
                <w:sz w:val="20"/>
              </w:rPr>
              <w:t xml:space="preserve"> </w:t>
            </w:r>
            <w:r w:rsidRPr="00632E3E">
              <w:rPr>
                <w:rFonts w:ascii="Times New Roman" w:eastAsia="맑은 고딕" w:hAnsi="Times New Roman"/>
                <w:sz w:val="20"/>
              </w:rPr>
              <w:t>알러지성</w:t>
            </w:r>
            <w:r w:rsidRPr="00632E3E">
              <w:rPr>
                <w:rFonts w:ascii="Times New Roman" w:eastAsia="맑은 고딕" w:hAnsi="Times New Roman"/>
                <w:sz w:val="20"/>
              </w:rPr>
              <w:t xml:space="preserve"> </w:t>
            </w:r>
            <w:r w:rsidRPr="00632E3E">
              <w:rPr>
                <w:rFonts w:ascii="Times New Roman" w:eastAsia="맑은 고딕" w:hAnsi="Times New Roman"/>
                <w:sz w:val="20"/>
              </w:rPr>
              <w:t>비염</w:t>
            </w:r>
            <w:r w:rsidRPr="00632E3E">
              <w:rPr>
                <w:rFonts w:ascii="Times New Roman" w:eastAsia="맑은 고딕" w:hAnsi="Times New Roman"/>
                <w:sz w:val="20"/>
              </w:rPr>
              <w:t xml:space="preserve"> </w:t>
            </w:r>
            <w:r w:rsidRPr="00632E3E">
              <w:rPr>
                <w:rFonts w:ascii="Times New Roman" w:eastAsia="맑은 고딕" w:hAnsi="Times New Roman"/>
                <w:sz w:val="20"/>
              </w:rPr>
              <w:t>제외</w:t>
            </w:r>
            <w:r w:rsidRPr="00632E3E">
              <w:rPr>
                <w:rFonts w:ascii="Times New Roman" w:eastAsia="맑은 고딕" w:hAnsi="Times New Roman"/>
                <w:sz w:val="20"/>
              </w:rPr>
              <w:t>)</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가진</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253985AB"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lastRenderedPageBreak/>
              <w:t>의약품남용의</w:t>
            </w:r>
            <w:r w:rsidRPr="00632E3E">
              <w:rPr>
                <w:rFonts w:ascii="Times New Roman" w:eastAsia="맑은 고딕" w:hAnsi="Times New Roman"/>
                <w:sz w:val="20"/>
              </w:rPr>
              <w:t xml:space="preserve"> </w:t>
            </w:r>
            <w:r w:rsidRPr="00632E3E">
              <w:rPr>
                <w:rFonts w:ascii="Times New Roman" w:eastAsia="맑은 고딕" w:hAnsi="Times New Roman"/>
                <w:sz w:val="20"/>
              </w:rPr>
              <w:t>과거력이</w:t>
            </w:r>
            <w:r w:rsidRPr="00632E3E">
              <w:rPr>
                <w:rFonts w:ascii="Times New Roman" w:eastAsia="맑은 고딕" w:hAnsi="Times New Roman"/>
                <w:sz w:val="20"/>
              </w:rPr>
              <w:t xml:space="preserve"> </w:t>
            </w:r>
            <w:r w:rsidRPr="00632E3E">
              <w:rPr>
                <w:rFonts w:ascii="Times New Roman" w:eastAsia="맑은 고딕" w:hAnsi="Times New Roman"/>
                <w:sz w:val="20"/>
              </w:rPr>
              <w:t>있는</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2AC9C69E"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임상시험용의약품</w:t>
            </w:r>
            <w:r w:rsidRPr="00632E3E">
              <w:rPr>
                <w:rFonts w:ascii="Times New Roman" w:eastAsia="맑은 고딕" w:hAnsi="Times New Roman"/>
                <w:sz w:val="20"/>
              </w:rPr>
              <w:t xml:space="preserve"> </w:t>
            </w:r>
            <w:r w:rsidRPr="00632E3E">
              <w:rPr>
                <w:rFonts w:ascii="Times New Roman" w:eastAsia="맑은 고딕" w:hAnsi="Times New Roman"/>
                <w:sz w:val="20"/>
              </w:rPr>
              <w:t>또는</w:t>
            </w:r>
            <w:r w:rsidRPr="00632E3E">
              <w:rPr>
                <w:rFonts w:ascii="Times New Roman" w:eastAsia="맑은 고딕" w:hAnsi="Times New Roman"/>
                <w:sz w:val="20"/>
              </w:rPr>
              <w:t xml:space="preserve"> </w:t>
            </w:r>
            <w:r w:rsidRPr="00632E3E">
              <w:rPr>
                <w:rFonts w:ascii="Times New Roman" w:eastAsia="맑은 고딕" w:hAnsi="Times New Roman"/>
                <w:sz w:val="20"/>
              </w:rPr>
              <w:t>같은</w:t>
            </w:r>
            <w:r w:rsidRPr="00632E3E">
              <w:rPr>
                <w:rFonts w:ascii="Times New Roman" w:eastAsia="맑은 고딕" w:hAnsi="Times New Roman"/>
                <w:sz w:val="20"/>
              </w:rPr>
              <w:t xml:space="preserve"> </w:t>
            </w:r>
            <w:r w:rsidRPr="00632E3E">
              <w:rPr>
                <w:rFonts w:ascii="Times New Roman" w:eastAsia="맑은 고딕" w:hAnsi="Times New Roman"/>
                <w:sz w:val="20"/>
              </w:rPr>
              <w:t>계열의</w:t>
            </w:r>
            <w:r w:rsidRPr="00632E3E">
              <w:rPr>
                <w:rFonts w:ascii="Times New Roman" w:eastAsia="맑은 고딕" w:hAnsi="Times New Roman"/>
                <w:sz w:val="20"/>
              </w:rPr>
              <w:t xml:space="preserve"> </w:t>
            </w:r>
            <w:r w:rsidRPr="00632E3E">
              <w:rPr>
                <w:rFonts w:ascii="Times New Roman" w:eastAsia="맑은 고딕" w:hAnsi="Times New Roman"/>
                <w:sz w:val="20"/>
              </w:rPr>
              <w:t>의약품에</w:t>
            </w:r>
            <w:r w:rsidRPr="00632E3E">
              <w:rPr>
                <w:rFonts w:ascii="Times New Roman" w:eastAsia="맑은 고딕" w:hAnsi="Times New Roman"/>
                <w:sz w:val="20"/>
              </w:rPr>
              <w:t xml:space="preserve"> </w:t>
            </w:r>
            <w:r w:rsidRPr="00632E3E">
              <w:rPr>
                <w:rFonts w:ascii="Times New Roman" w:eastAsia="맑은 고딕" w:hAnsi="Times New Roman"/>
                <w:sz w:val="20"/>
              </w:rPr>
              <w:t>대한</w:t>
            </w:r>
            <w:r w:rsidRPr="00632E3E">
              <w:rPr>
                <w:rFonts w:ascii="Times New Roman" w:eastAsia="맑은 고딕" w:hAnsi="Times New Roman"/>
                <w:sz w:val="20"/>
              </w:rPr>
              <w:t xml:space="preserve"> </w:t>
            </w:r>
            <w:r w:rsidRPr="00632E3E">
              <w:rPr>
                <w:rFonts w:ascii="Times New Roman" w:eastAsia="맑은 고딕" w:hAnsi="Times New Roman"/>
                <w:sz w:val="20"/>
              </w:rPr>
              <w:t>알러지</w:t>
            </w:r>
            <w:r w:rsidRPr="00632E3E">
              <w:rPr>
                <w:rFonts w:ascii="Times New Roman" w:eastAsia="맑은 고딕" w:hAnsi="Times New Roman"/>
                <w:sz w:val="20"/>
              </w:rPr>
              <w:t xml:space="preserve"> </w:t>
            </w:r>
            <w:r w:rsidRPr="00632E3E">
              <w:rPr>
                <w:rFonts w:ascii="Times New Roman" w:eastAsia="맑은 고딕" w:hAnsi="Times New Roman"/>
                <w:sz w:val="20"/>
              </w:rPr>
              <w:t>또는</w:t>
            </w:r>
            <w:r w:rsidRPr="00632E3E">
              <w:rPr>
                <w:rFonts w:ascii="Times New Roman" w:eastAsia="맑은 고딕" w:hAnsi="Times New Roman"/>
                <w:sz w:val="20"/>
              </w:rPr>
              <w:t xml:space="preserve"> </w:t>
            </w:r>
            <w:r w:rsidRPr="00632E3E">
              <w:rPr>
                <w:rFonts w:ascii="Times New Roman" w:eastAsia="맑은 고딕" w:hAnsi="Times New Roman"/>
                <w:sz w:val="20"/>
              </w:rPr>
              <w:t>과민반응의</w:t>
            </w:r>
            <w:r w:rsidRPr="00632E3E">
              <w:rPr>
                <w:rFonts w:ascii="Times New Roman" w:eastAsia="맑은 고딕" w:hAnsi="Times New Roman"/>
                <w:sz w:val="20"/>
              </w:rPr>
              <w:t xml:space="preserve"> </w:t>
            </w:r>
            <w:r w:rsidRPr="00632E3E">
              <w:rPr>
                <w:rFonts w:ascii="Times New Roman" w:eastAsia="맑은 고딕" w:hAnsi="Times New Roman"/>
                <w:sz w:val="20"/>
              </w:rPr>
              <w:t>병력이</w:t>
            </w:r>
            <w:r w:rsidRPr="00632E3E">
              <w:rPr>
                <w:rFonts w:ascii="Times New Roman" w:eastAsia="맑은 고딕" w:hAnsi="Times New Roman"/>
                <w:sz w:val="20"/>
              </w:rPr>
              <w:t xml:space="preserve"> </w:t>
            </w:r>
            <w:r w:rsidRPr="00632E3E">
              <w:rPr>
                <w:rFonts w:ascii="Times New Roman" w:eastAsia="맑은 고딕" w:hAnsi="Times New Roman"/>
                <w:sz w:val="20"/>
              </w:rPr>
              <w:t>있는</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19D5588B" w14:textId="44851FD0"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시험개시</w:t>
            </w:r>
            <w:r w:rsidRPr="00632E3E">
              <w:rPr>
                <w:rFonts w:ascii="Times New Roman" w:eastAsia="맑은 고딕" w:hAnsi="Times New Roman"/>
                <w:sz w:val="20"/>
              </w:rPr>
              <w:t>(</w:t>
            </w:r>
            <w:r w:rsidRPr="00632E3E">
              <w:rPr>
                <w:rFonts w:ascii="Times New Roman" w:eastAsia="맑은 고딕" w:hAnsi="Times New Roman"/>
                <w:sz w:val="20"/>
              </w:rPr>
              <w:t>임상시험용의약품</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003619AA">
              <w:rPr>
                <w:rFonts w:ascii="Times New Roman" w:eastAsia="맑은 고딕" w:hAnsi="Times New Roman" w:hint="eastAsia"/>
                <w:sz w:val="20"/>
              </w:rPr>
              <w:t>전</w:t>
            </w:r>
            <w:r w:rsidR="003619AA">
              <w:rPr>
                <w:rFonts w:ascii="Times New Roman" w:eastAsia="맑은 고딕" w:hAnsi="Times New Roman" w:hint="eastAsia"/>
                <w:sz w:val="20"/>
              </w:rPr>
              <w:t xml:space="preserve"> </w:t>
            </w:r>
            <w:r w:rsidRPr="00632E3E">
              <w:rPr>
                <w:rFonts w:ascii="Times New Roman" w:eastAsia="맑은 고딕" w:hAnsi="Times New Roman"/>
                <w:sz w:val="20"/>
              </w:rPr>
              <w:t xml:space="preserve">180 </w:t>
            </w:r>
            <w:r w:rsidRPr="00632E3E">
              <w:rPr>
                <w:rFonts w:ascii="Times New Roman" w:eastAsia="맑은 고딕" w:hAnsi="Times New Roman"/>
                <w:sz w:val="20"/>
              </w:rPr>
              <w:t>일</w:t>
            </w:r>
            <w:r w:rsidRPr="00632E3E">
              <w:rPr>
                <w:rFonts w:ascii="Times New Roman" w:eastAsia="맑은 고딕" w:hAnsi="Times New Roman"/>
                <w:sz w:val="20"/>
              </w:rPr>
              <w:t xml:space="preserve"> </w:t>
            </w:r>
            <w:r w:rsidRPr="00632E3E">
              <w:rPr>
                <w:rFonts w:ascii="Times New Roman" w:eastAsia="맑은 고딕" w:hAnsi="Times New Roman"/>
                <w:sz w:val="20"/>
              </w:rPr>
              <w:t>이내에</w:t>
            </w:r>
            <w:r w:rsidRPr="00632E3E">
              <w:rPr>
                <w:rFonts w:ascii="Times New Roman" w:eastAsia="맑은 고딕" w:hAnsi="Times New Roman"/>
                <w:sz w:val="20"/>
              </w:rPr>
              <w:t xml:space="preserve"> </w:t>
            </w:r>
            <w:r w:rsidRPr="00632E3E">
              <w:rPr>
                <w:rFonts w:ascii="Times New Roman" w:eastAsia="맑은 고딕" w:hAnsi="Times New Roman"/>
                <w:sz w:val="20"/>
              </w:rPr>
              <w:t>타</w:t>
            </w:r>
            <w:r w:rsidRPr="00632E3E">
              <w:rPr>
                <w:rFonts w:ascii="Times New Roman" w:eastAsia="맑은 고딕" w:hAnsi="Times New Roman"/>
                <w:sz w:val="20"/>
              </w:rPr>
              <w:t xml:space="preserve"> </w:t>
            </w:r>
            <w:r w:rsidR="00334334">
              <w:rPr>
                <w:rFonts w:ascii="Times New Roman" w:eastAsia="맑은 고딕" w:hAnsi="Times New Roman" w:hint="eastAsia"/>
                <w:sz w:val="20"/>
              </w:rPr>
              <w:t>임상시험용</w:t>
            </w:r>
            <w:r w:rsidR="00334334">
              <w:rPr>
                <w:rFonts w:ascii="Times New Roman" w:eastAsia="맑은 고딕" w:hAnsi="Times New Roman" w:hint="eastAsia"/>
                <w:sz w:val="20"/>
              </w:rPr>
              <w:t xml:space="preserve"> </w:t>
            </w:r>
            <w:r w:rsidR="00334334">
              <w:rPr>
                <w:rFonts w:ascii="Times New Roman" w:eastAsia="맑은 고딕" w:hAnsi="Times New Roman" w:hint="eastAsia"/>
                <w:sz w:val="20"/>
              </w:rPr>
              <w:t>의약품</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받은</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28B2885E"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시험개시</w:t>
            </w:r>
            <w:r w:rsidRPr="00632E3E">
              <w:rPr>
                <w:rFonts w:ascii="Times New Roman" w:eastAsia="맑은 고딕" w:hAnsi="Times New Roman"/>
                <w:sz w:val="20"/>
              </w:rPr>
              <w:t xml:space="preserve"> (</w:t>
            </w:r>
            <w:r w:rsidRPr="00632E3E">
              <w:rPr>
                <w:rFonts w:ascii="Times New Roman" w:eastAsia="맑은 고딕" w:hAnsi="Times New Roman"/>
                <w:sz w:val="20"/>
              </w:rPr>
              <w:t>임상시험용의약품</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전</w:t>
            </w:r>
            <w:r w:rsidRPr="00632E3E">
              <w:rPr>
                <w:rFonts w:ascii="Times New Roman" w:eastAsia="맑은 고딕" w:hAnsi="Times New Roman"/>
                <w:sz w:val="20"/>
              </w:rPr>
              <w:t xml:space="preserve"> 1 </w:t>
            </w:r>
            <w:r w:rsidRPr="00632E3E">
              <w:rPr>
                <w:rFonts w:ascii="Times New Roman" w:eastAsia="맑은 고딕" w:hAnsi="Times New Roman"/>
                <w:sz w:val="20"/>
              </w:rPr>
              <w:t>개월</w:t>
            </w:r>
            <w:r w:rsidRPr="00632E3E">
              <w:rPr>
                <w:rFonts w:ascii="Times New Roman" w:eastAsia="맑은 고딕" w:hAnsi="Times New Roman"/>
                <w:sz w:val="20"/>
              </w:rPr>
              <w:t xml:space="preserve"> </w:t>
            </w:r>
            <w:r w:rsidRPr="00632E3E">
              <w:rPr>
                <w:rFonts w:ascii="Times New Roman" w:eastAsia="맑은 고딕" w:hAnsi="Times New Roman"/>
                <w:sz w:val="20"/>
              </w:rPr>
              <w:t>이내</w:t>
            </w:r>
            <w:r w:rsidRPr="00632E3E">
              <w:rPr>
                <w:rFonts w:ascii="Times New Roman" w:eastAsia="맑은 고딕" w:hAnsi="Times New Roman"/>
                <w:sz w:val="20"/>
              </w:rPr>
              <w:t xml:space="preserve"> </w:t>
            </w:r>
            <w:r w:rsidRPr="00632E3E">
              <w:rPr>
                <w:rFonts w:ascii="Times New Roman" w:eastAsia="맑은 고딕" w:hAnsi="Times New Roman"/>
                <w:sz w:val="20"/>
              </w:rPr>
              <w:t>바르비탈류</w:t>
            </w:r>
            <w:r w:rsidRPr="00632E3E">
              <w:rPr>
                <w:rFonts w:ascii="Times New Roman" w:eastAsia="맑은 고딕" w:hAnsi="Times New Roman"/>
                <w:sz w:val="20"/>
              </w:rPr>
              <w:t xml:space="preserve"> </w:t>
            </w:r>
            <w:r w:rsidRPr="00632E3E">
              <w:rPr>
                <w:rFonts w:ascii="Times New Roman" w:eastAsia="맑은 고딕" w:hAnsi="Times New Roman"/>
                <w:sz w:val="20"/>
              </w:rPr>
              <w:t>의약품</w:t>
            </w:r>
            <w:r w:rsidRPr="00632E3E">
              <w:rPr>
                <w:rFonts w:ascii="Times New Roman" w:eastAsia="맑은 고딕" w:hAnsi="Times New Roman"/>
                <w:sz w:val="20"/>
              </w:rPr>
              <w:t xml:space="preserve"> </w:t>
            </w:r>
            <w:r w:rsidRPr="00632E3E">
              <w:rPr>
                <w:rFonts w:ascii="Times New Roman" w:eastAsia="맑은 고딕" w:hAnsi="Times New Roman"/>
                <w:sz w:val="20"/>
              </w:rPr>
              <w:t>등의</w:t>
            </w:r>
            <w:r w:rsidRPr="00632E3E">
              <w:rPr>
                <w:rFonts w:ascii="Times New Roman" w:eastAsia="맑은 고딕" w:hAnsi="Times New Roman"/>
                <w:sz w:val="20"/>
              </w:rPr>
              <w:t xml:space="preserve"> </w:t>
            </w:r>
            <w:r w:rsidRPr="00632E3E">
              <w:rPr>
                <w:rFonts w:ascii="Times New Roman" w:eastAsia="맑은 고딕" w:hAnsi="Times New Roman"/>
                <w:sz w:val="20"/>
              </w:rPr>
              <w:t>의약품대사효소</w:t>
            </w:r>
            <w:r w:rsidRPr="00632E3E">
              <w:rPr>
                <w:rFonts w:ascii="Times New Roman" w:eastAsia="맑은 고딕" w:hAnsi="Times New Roman"/>
                <w:sz w:val="20"/>
              </w:rPr>
              <w:t xml:space="preserve"> </w:t>
            </w:r>
            <w:r w:rsidRPr="00632E3E">
              <w:rPr>
                <w:rFonts w:ascii="Times New Roman" w:eastAsia="맑은 고딕" w:hAnsi="Times New Roman"/>
                <w:sz w:val="20"/>
              </w:rPr>
              <w:t>유도</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억제</w:t>
            </w:r>
            <w:r w:rsidRPr="00632E3E">
              <w:rPr>
                <w:rFonts w:ascii="Times New Roman" w:eastAsia="맑은 고딕" w:hAnsi="Times New Roman"/>
                <w:sz w:val="20"/>
              </w:rPr>
              <w:t xml:space="preserve"> </w:t>
            </w:r>
            <w:r w:rsidRPr="00632E3E">
              <w:rPr>
                <w:rFonts w:ascii="Times New Roman" w:eastAsia="맑은 고딕" w:hAnsi="Times New Roman"/>
                <w:sz w:val="20"/>
              </w:rPr>
              <w:t>의약품을</w:t>
            </w:r>
            <w:r w:rsidRPr="00632E3E">
              <w:rPr>
                <w:rFonts w:ascii="Times New Roman" w:eastAsia="맑은 고딕" w:hAnsi="Times New Roman"/>
                <w:sz w:val="20"/>
              </w:rPr>
              <w:t xml:space="preserve"> </w:t>
            </w:r>
            <w:r w:rsidRPr="00632E3E">
              <w:rPr>
                <w:rFonts w:ascii="Times New Roman" w:eastAsia="맑은 고딕" w:hAnsi="Times New Roman"/>
                <w:sz w:val="20"/>
              </w:rPr>
              <w:t>복용한</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642636A4"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시험개시</w:t>
            </w:r>
            <w:r w:rsidRPr="00632E3E">
              <w:rPr>
                <w:rFonts w:ascii="Times New Roman" w:eastAsia="맑은 고딕" w:hAnsi="Times New Roman"/>
                <w:sz w:val="20"/>
              </w:rPr>
              <w:t>(</w:t>
            </w:r>
            <w:r w:rsidRPr="00632E3E">
              <w:rPr>
                <w:rFonts w:ascii="Times New Roman" w:eastAsia="맑은 고딕" w:hAnsi="Times New Roman"/>
                <w:sz w:val="20"/>
              </w:rPr>
              <w:t>임상시험용의약품</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전</w:t>
            </w:r>
            <w:r w:rsidRPr="00632E3E">
              <w:rPr>
                <w:rFonts w:ascii="Times New Roman" w:eastAsia="맑은 고딕" w:hAnsi="Times New Roman"/>
                <w:sz w:val="20"/>
              </w:rPr>
              <w:t xml:space="preserve"> 60 </w:t>
            </w:r>
            <w:r w:rsidRPr="00632E3E">
              <w:rPr>
                <w:rFonts w:ascii="Times New Roman" w:eastAsia="맑은 고딕" w:hAnsi="Times New Roman"/>
                <w:sz w:val="20"/>
              </w:rPr>
              <w:t>일</w:t>
            </w:r>
            <w:r w:rsidRPr="00632E3E">
              <w:rPr>
                <w:rFonts w:ascii="Times New Roman" w:eastAsia="맑은 고딕" w:hAnsi="Times New Roman"/>
                <w:sz w:val="20"/>
              </w:rPr>
              <w:t xml:space="preserve"> </w:t>
            </w:r>
            <w:r w:rsidRPr="00632E3E">
              <w:rPr>
                <w:rFonts w:ascii="Times New Roman" w:eastAsia="맑은 고딕" w:hAnsi="Times New Roman"/>
                <w:sz w:val="20"/>
              </w:rPr>
              <w:t>이내에</w:t>
            </w:r>
            <w:r w:rsidRPr="00632E3E">
              <w:rPr>
                <w:rFonts w:ascii="Times New Roman" w:eastAsia="맑은 고딕" w:hAnsi="Times New Roman"/>
                <w:sz w:val="20"/>
              </w:rPr>
              <w:t xml:space="preserve"> </w:t>
            </w:r>
            <w:r w:rsidRPr="00632E3E">
              <w:rPr>
                <w:rFonts w:ascii="Times New Roman" w:eastAsia="맑은 고딕" w:hAnsi="Times New Roman"/>
                <w:sz w:val="20"/>
              </w:rPr>
              <w:t>전혈을</w:t>
            </w:r>
            <w:r w:rsidRPr="00632E3E">
              <w:rPr>
                <w:rFonts w:ascii="Times New Roman" w:eastAsia="맑은 고딕" w:hAnsi="Times New Roman"/>
                <w:sz w:val="20"/>
              </w:rPr>
              <w:t xml:space="preserve"> </w:t>
            </w:r>
            <w:r w:rsidRPr="00632E3E">
              <w:rPr>
                <w:rFonts w:ascii="Times New Roman" w:eastAsia="맑은 고딕" w:hAnsi="Times New Roman"/>
                <w:sz w:val="20"/>
              </w:rPr>
              <w:t>공여한</w:t>
            </w:r>
            <w:r w:rsidRPr="00632E3E">
              <w:rPr>
                <w:rFonts w:ascii="Times New Roman" w:eastAsia="맑은 고딕" w:hAnsi="Times New Roman"/>
                <w:sz w:val="20"/>
              </w:rPr>
              <w:t xml:space="preserve"> </w:t>
            </w:r>
            <w:r w:rsidRPr="00632E3E">
              <w:rPr>
                <w:rFonts w:ascii="Times New Roman" w:eastAsia="맑은 고딕" w:hAnsi="Times New Roman"/>
                <w:sz w:val="20"/>
              </w:rPr>
              <w:t>자</w:t>
            </w:r>
            <w:r w:rsidRPr="00632E3E">
              <w:rPr>
                <w:rFonts w:ascii="Times New Roman" w:eastAsia="맑은 고딕" w:hAnsi="Times New Roman"/>
                <w:sz w:val="20"/>
              </w:rPr>
              <w:t xml:space="preserve"> </w:t>
            </w:r>
            <w:r w:rsidRPr="00632E3E">
              <w:rPr>
                <w:rFonts w:ascii="Times New Roman" w:eastAsia="맑은 고딕" w:hAnsi="Times New Roman"/>
                <w:sz w:val="20"/>
              </w:rPr>
              <w:t>또는</w:t>
            </w:r>
            <w:r w:rsidRPr="00632E3E">
              <w:rPr>
                <w:rFonts w:ascii="Times New Roman" w:eastAsia="맑은 고딕" w:hAnsi="Times New Roman"/>
                <w:sz w:val="20"/>
              </w:rPr>
              <w:t xml:space="preserve"> </w:t>
            </w:r>
            <w:r w:rsidRPr="00632E3E">
              <w:rPr>
                <w:rFonts w:ascii="Times New Roman" w:eastAsia="맑은 고딕" w:hAnsi="Times New Roman"/>
                <w:sz w:val="20"/>
              </w:rPr>
              <w:t>시험개시</w:t>
            </w:r>
            <w:r w:rsidRPr="00632E3E">
              <w:rPr>
                <w:rFonts w:ascii="Times New Roman" w:eastAsia="맑은 고딕" w:hAnsi="Times New Roman"/>
                <w:sz w:val="20"/>
              </w:rPr>
              <w:t xml:space="preserve"> (</w:t>
            </w:r>
            <w:r w:rsidRPr="00632E3E">
              <w:rPr>
                <w:rFonts w:ascii="Times New Roman" w:eastAsia="맑은 고딕" w:hAnsi="Times New Roman"/>
                <w:sz w:val="20"/>
              </w:rPr>
              <w:t>임상시험용의약품</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전</w:t>
            </w:r>
            <w:r w:rsidRPr="00632E3E">
              <w:rPr>
                <w:rFonts w:ascii="Times New Roman" w:eastAsia="맑은 고딕" w:hAnsi="Times New Roman"/>
                <w:sz w:val="20"/>
              </w:rPr>
              <w:t xml:space="preserve"> 20 </w:t>
            </w:r>
            <w:r w:rsidRPr="00632E3E">
              <w:rPr>
                <w:rFonts w:ascii="Times New Roman" w:eastAsia="맑은 고딕" w:hAnsi="Times New Roman"/>
                <w:sz w:val="20"/>
              </w:rPr>
              <w:t>일</w:t>
            </w:r>
            <w:r w:rsidRPr="00632E3E">
              <w:rPr>
                <w:rFonts w:ascii="Times New Roman" w:eastAsia="맑은 고딕" w:hAnsi="Times New Roman"/>
                <w:sz w:val="20"/>
              </w:rPr>
              <w:t xml:space="preserve"> </w:t>
            </w:r>
            <w:r w:rsidRPr="00632E3E">
              <w:rPr>
                <w:rFonts w:ascii="Times New Roman" w:eastAsia="맑은 고딕" w:hAnsi="Times New Roman"/>
                <w:sz w:val="20"/>
              </w:rPr>
              <w:t>이내에</w:t>
            </w:r>
            <w:r w:rsidRPr="00632E3E">
              <w:rPr>
                <w:rFonts w:ascii="Times New Roman" w:eastAsia="맑은 고딕" w:hAnsi="Times New Roman"/>
                <w:sz w:val="20"/>
              </w:rPr>
              <w:t xml:space="preserve"> </w:t>
            </w:r>
            <w:r w:rsidRPr="00632E3E">
              <w:rPr>
                <w:rFonts w:ascii="Times New Roman" w:eastAsia="맑은 고딕" w:hAnsi="Times New Roman"/>
                <w:sz w:val="20"/>
              </w:rPr>
              <w:t>성분헌혈을</w:t>
            </w:r>
            <w:r w:rsidRPr="00632E3E">
              <w:rPr>
                <w:rFonts w:ascii="Times New Roman" w:eastAsia="맑은 고딕" w:hAnsi="Times New Roman"/>
                <w:sz w:val="20"/>
              </w:rPr>
              <w:t xml:space="preserve"> </w:t>
            </w:r>
            <w:r w:rsidRPr="00632E3E">
              <w:rPr>
                <w:rFonts w:ascii="Times New Roman" w:eastAsia="맑은 고딕" w:hAnsi="Times New Roman"/>
                <w:sz w:val="20"/>
              </w:rPr>
              <w:t>공여한</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290B3022" w14:textId="2CF9FCFD" w:rsidR="00253E23"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시험개시</w:t>
            </w:r>
            <w:r w:rsidRPr="00632E3E">
              <w:rPr>
                <w:rFonts w:ascii="Times New Roman" w:eastAsia="맑은 고딕" w:hAnsi="Times New Roman"/>
                <w:sz w:val="20"/>
              </w:rPr>
              <w:t>(</w:t>
            </w:r>
            <w:r w:rsidRPr="00632E3E">
              <w:rPr>
                <w:rFonts w:ascii="Times New Roman" w:eastAsia="맑은 고딕" w:hAnsi="Times New Roman"/>
                <w:sz w:val="20"/>
              </w:rPr>
              <w:t>임상시험용의약품</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003619AA">
              <w:rPr>
                <w:rFonts w:ascii="Times New Roman" w:eastAsia="맑은 고딕" w:hAnsi="Times New Roman" w:hint="eastAsia"/>
                <w:sz w:val="20"/>
              </w:rPr>
              <w:t>전</w:t>
            </w:r>
            <w:r w:rsidR="003619AA">
              <w:rPr>
                <w:rFonts w:ascii="Times New Roman" w:eastAsia="맑은 고딕" w:hAnsi="Times New Roman" w:hint="eastAsia"/>
                <w:sz w:val="20"/>
              </w:rPr>
              <w:t xml:space="preserve"> </w:t>
            </w:r>
            <w:r w:rsidRPr="00632E3E">
              <w:rPr>
                <w:rFonts w:ascii="Times New Roman" w:eastAsia="맑은 고딕" w:hAnsi="Times New Roman"/>
                <w:sz w:val="20"/>
              </w:rPr>
              <w:t xml:space="preserve">14 </w:t>
            </w:r>
            <w:r w:rsidRPr="00632E3E">
              <w:rPr>
                <w:rFonts w:ascii="Times New Roman" w:eastAsia="맑은 고딕" w:hAnsi="Times New Roman"/>
                <w:sz w:val="20"/>
              </w:rPr>
              <w:t>일</w:t>
            </w:r>
            <w:r w:rsidRPr="00632E3E">
              <w:rPr>
                <w:rFonts w:ascii="Times New Roman" w:eastAsia="맑은 고딕" w:hAnsi="Times New Roman"/>
                <w:sz w:val="20"/>
              </w:rPr>
              <w:t xml:space="preserve"> </w:t>
            </w:r>
            <w:r w:rsidRPr="00632E3E">
              <w:rPr>
                <w:rFonts w:ascii="Times New Roman" w:eastAsia="맑은 고딕" w:hAnsi="Times New Roman"/>
                <w:sz w:val="20"/>
              </w:rPr>
              <w:t>이내에</w:t>
            </w:r>
            <w:r w:rsidRPr="00632E3E">
              <w:rPr>
                <w:rFonts w:ascii="Times New Roman" w:eastAsia="맑은 고딕" w:hAnsi="Times New Roman"/>
                <w:sz w:val="20"/>
              </w:rPr>
              <w:t xml:space="preserve"> </w:t>
            </w:r>
            <w:r w:rsidRPr="00632E3E">
              <w:rPr>
                <w:rFonts w:ascii="Times New Roman" w:eastAsia="맑은 고딕" w:hAnsi="Times New Roman"/>
                <w:sz w:val="20"/>
              </w:rPr>
              <w:t>전문의약품이나</w:t>
            </w:r>
            <w:r w:rsidRPr="00632E3E">
              <w:rPr>
                <w:rFonts w:ascii="Times New Roman" w:eastAsia="맑은 고딕" w:hAnsi="Times New Roman"/>
                <w:sz w:val="20"/>
              </w:rPr>
              <w:t xml:space="preserve"> </w:t>
            </w:r>
            <w:r w:rsidRPr="00632E3E">
              <w:rPr>
                <w:rFonts w:ascii="Times New Roman" w:eastAsia="맑은 고딕" w:hAnsi="Times New Roman"/>
                <w:sz w:val="20"/>
              </w:rPr>
              <w:t>한약제를</w:t>
            </w:r>
            <w:r w:rsidRPr="00632E3E">
              <w:rPr>
                <w:rFonts w:ascii="Times New Roman" w:eastAsia="맑은 고딕" w:hAnsi="Times New Roman"/>
                <w:sz w:val="20"/>
              </w:rPr>
              <w:t xml:space="preserve"> </w:t>
            </w:r>
            <w:r w:rsidRPr="00632E3E">
              <w:rPr>
                <w:rFonts w:ascii="Times New Roman" w:eastAsia="맑은 고딕" w:hAnsi="Times New Roman"/>
                <w:sz w:val="20"/>
              </w:rPr>
              <w:t>복용하였거나</w:t>
            </w:r>
            <w:r w:rsidRPr="00632E3E">
              <w:rPr>
                <w:rFonts w:ascii="Times New Roman" w:eastAsia="맑은 고딕" w:hAnsi="Times New Roman"/>
                <w:sz w:val="20"/>
              </w:rPr>
              <w:t>, 7</w:t>
            </w:r>
            <w:r w:rsidRPr="00632E3E">
              <w:rPr>
                <w:rFonts w:ascii="Times New Roman" w:eastAsia="맑은 고딕" w:hAnsi="Times New Roman"/>
                <w:sz w:val="20"/>
              </w:rPr>
              <w:t>일</w:t>
            </w:r>
            <w:r w:rsidRPr="00632E3E">
              <w:rPr>
                <w:rFonts w:ascii="Times New Roman" w:eastAsia="맑은 고딕" w:hAnsi="Times New Roman"/>
                <w:sz w:val="20"/>
              </w:rPr>
              <w:t xml:space="preserve"> </w:t>
            </w:r>
            <w:r w:rsidRPr="00632E3E">
              <w:rPr>
                <w:rFonts w:ascii="Times New Roman" w:eastAsia="맑은 고딕" w:hAnsi="Times New Roman"/>
                <w:sz w:val="20"/>
              </w:rPr>
              <w:t>이내에</w:t>
            </w:r>
            <w:r w:rsidRPr="00632E3E">
              <w:rPr>
                <w:rFonts w:ascii="Times New Roman" w:eastAsia="맑은 고딕" w:hAnsi="Times New Roman"/>
                <w:sz w:val="20"/>
              </w:rPr>
              <w:t xml:space="preserve"> </w:t>
            </w:r>
            <w:r w:rsidRPr="00632E3E">
              <w:rPr>
                <w:rFonts w:ascii="Times New Roman" w:eastAsia="맑은 고딕" w:hAnsi="Times New Roman"/>
                <w:sz w:val="20"/>
              </w:rPr>
              <w:t>일반의약품</w:t>
            </w:r>
            <w:r w:rsidRPr="00632E3E">
              <w:rPr>
                <w:rFonts w:ascii="Times New Roman" w:eastAsia="맑은 고딕" w:hAnsi="Times New Roman"/>
                <w:sz w:val="20"/>
              </w:rPr>
              <w:t xml:space="preserve"> </w:t>
            </w:r>
            <w:r w:rsidRPr="00632E3E">
              <w:rPr>
                <w:rFonts w:ascii="Times New Roman" w:eastAsia="맑은 고딕" w:hAnsi="Times New Roman"/>
                <w:sz w:val="20"/>
              </w:rPr>
              <w:t>또는</w:t>
            </w:r>
            <w:r w:rsidRPr="00632E3E">
              <w:rPr>
                <w:rFonts w:ascii="Times New Roman" w:eastAsia="맑은 고딕" w:hAnsi="Times New Roman"/>
                <w:sz w:val="20"/>
              </w:rPr>
              <w:t xml:space="preserve"> </w:t>
            </w:r>
            <w:r w:rsidRPr="00632E3E">
              <w:rPr>
                <w:rFonts w:ascii="Times New Roman" w:eastAsia="맑은 고딕" w:hAnsi="Times New Roman"/>
                <w:sz w:val="20"/>
              </w:rPr>
              <w:t>비타민</w:t>
            </w:r>
            <w:r w:rsidRPr="00632E3E">
              <w:rPr>
                <w:rFonts w:ascii="Times New Roman" w:eastAsia="맑은 고딕" w:hAnsi="Times New Roman"/>
                <w:sz w:val="20"/>
              </w:rPr>
              <w:t xml:space="preserve"> </w:t>
            </w:r>
            <w:r w:rsidRPr="00632E3E">
              <w:rPr>
                <w:rFonts w:ascii="Times New Roman" w:eastAsia="맑은 고딕" w:hAnsi="Times New Roman"/>
                <w:sz w:val="20"/>
              </w:rPr>
              <w:t>제제를</w:t>
            </w:r>
            <w:r w:rsidRPr="00632E3E">
              <w:rPr>
                <w:rFonts w:ascii="Times New Roman" w:eastAsia="맑은 고딕" w:hAnsi="Times New Roman"/>
                <w:sz w:val="20"/>
              </w:rPr>
              <w:t xml:space="preserve"> </w:t>
            </w:r>
            <w:r w:rsidRPr="00632E3E">
              <w:rPr>
                <w:rFonts w:ascii="Times New Roman" w:eastAsia="맑은 고딕" w:hAnsi="Times New Roman"/>
                <w:sz w:val="20"/>
              </w:rPr>
              <w:t>복용한</w:t>
            </w:r>
            <w:r w:rsidRPr="00632E3E">
              <w:rPr>
                <w:rFonts w:ascii="Times New Roman" w:eastAsia="맑은 고딕" w:hAnsi="Times New Roman"/>
                <w:sz w:val="20"/>
              </w:rPr>
              <w:t xml:space="preserve"> </w:t>
            </w:r>
            <w:r w:rsidRPr="00632E3E">
              <w:rPr>
                <w:rFonts w:ascii="Times New Roman" w:eastAsia="맑은 고딕" w:hAnsi="Times New Roman"/>
                <w:sz w:val="20"/>
              </w:rPr>
              <w:t>자</w:t>
            </w:r>
            <w:r w:rsidRPr="00632E3E">
              <w:rPr>
                <w:rFonts w:ascii="Times New Roman" w:eastAsia="맑은 고딕" w:hAnsi="Times New Roman"/>
                <w:sz w:val="20"/>
              </w:rPr>
              <w:t xml:space="preserve"> </w:t>
            </w:r>
          </w:p>
          <w:p w14:paraId="0D6B39F3" w14:textId="28190562" w:rsidR="00EE43AB" w:rsidRPr="00632E3E" w:rsidRDefault="00874167" w:rsidP="006D40C2">
            <w:pPr>
              <w:pStyle w:val="a9"/>
              <w:numPr>
                <w:ilvl w:val="0"/>
                <w:numId w:val="52"/>
              </w:numPr>
              <w:spacing w:line="274" w:lineRule="auto"/>
              <w:ind w:leftChars="75" w:left="424" w:hanging="289"/>
              <w:rPr>
                <w:rFonts w:ascii="Times New Roman" w:eastAsia="맑은 고딕" w:hAnsi="Times New Roman"/>
                <w:sz w:val="20"/>
              </w:rPr>
            </w:pPr>
            <w:r>
              <w:rPr>
                <w:rFonts w:ascii="Times New Roman" w:eastAsia="맑은 고딕" w:hAnsi="Times New Roman" w:hint="eastAsia"/>
                <w:sz w:val="20"/>
              </w:rPr>
              <w:t>시험개시</w:t>
            </w:r>
            <w:r>
              <w:rPr>
                <w:rFonts w:ascii="Times New Roman" w:eastAsia="맑은 고딕" w:hAnsi="Times New Roman" w:hint="eastAsia"/>
                <w:sz w:val="20"/>
              </w:rPr>
              <w:t>(</w:t>
            </w:r>
            <w:r w:rsidR="00203659" w:rsidRPr="00EE43AB">
              <w:rPr>
                <w:rFonts w:ascii="Times New Roman" w:eastAsia="맑은 고딕" w:hAnsi="Times New Roman" w:hint="eastAsia"/>
                <w:sz w:val="20"/>
              </w:rPr>
              <w:t>임상시험용의약품</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투여</w:t>
            </w:r>
            <w:r>
              <w:rPr>
                <w:rFonts w:ascii="Times New Roman" w:eastAsia="맑은 고딕" w:hAnsi="Times New Roman" w:hint="eastAsia"/>
                <w:sz w:val="20"/>
              </w:rPr>
              <w:t>)</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전</w:t>
            </w:r>
            <w:r w:rsidR="00203659" w:rsidRPr="00EE43AB">
              <w:rPr>
                <w:rFonts w:ascii="Times New Roman" w:eastAsia="맑은 고딕" w:hAnsi="Times New Roman" w:hint="eastAsia"/>
                <w:sz w:val="20"/>
              </w:rPr>
              <w:t xml:space="preserve"> 14 </w:t>
            </w:r>
            <w:r w:rsidR="00203659" w:rsidRPr="00EE43AB">
              <w:rPr>
                <w:rFonts w:ascii="Times New Roman" w:eastAsia="맑은 고딕" w:hAnsi="Times New Roman" w:hint="eastAsia"/>
                <w:sz w:val="20"/>
              </w:rPr>
              <w:t>일</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이내에</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백신을</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투여받았거나</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시험</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기간</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중</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투여가</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예상되는</w:t>
            </w:r>
            <w:r w:rsidR="00203659" w:rsidRPr="00EE43AB">
              <w:rPr>
                <w:rFonts w:ascii="Times New Roman" w:eastAsia="맑은 고딕" w:hAnsi="Times New Roman" w:hint="eastAsia"/>
                <w:sz w:val="20"/>
              </w:rPr>
              <w:t xml:space="preserve"> </w:t>
            </w:r>
            <w:r w:rsidR="00203659" w:rsidRPr="00EE43AB">
              <w:rPr>
                <w:rFonts w:ascii="Times New Roman" w:eastAsia="맑은 고딕" w:hAnsi="Times New Roman" w:hint="eastAsia"/>
                <w:sz w:val="20"/>
              </w:rPr>
              <w:t>자</w:t>
            </w:r>
          </w:p>
          <w:p w14:paraId="2D425A2D"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지속적으로</w:t>
            </w:r>
            <w:r w:rsidRPr="00632E3E">
              <w:rPr>
                <w:rFonts w:ascii="Times New Roman" w:eastAsia="맑은 고딕" w:hAnsi="Times New Roman"/>
                <w:sz w:val="20"/>
              </w:rPr>
              <w:t xml:space="preserve"> </w:t>
            </w:r>
            <w:r w:rsidRPr="00632E3E">
              <w:rPr>
                <w:rFonts w:ascii="Times New Roman" w:eastAsia="맑은 고딕" w:hAnsi="Times New Roman"/>
                <w:sz w:val="20"/>
              </w:rPr>
              <w:t>카페인</w:t>
            </w:r>
            <w:r w:rsidRPr="00632E3E">
              <w:rPr>
                <w:rFonts w:ascii="Times New Roman" w:eastAsia="맑은 고딕" w:hAnsi="Times New Roman"/>
                <w:sz w:val="20"/>
              </w:rPr>
              <w:t>(</w:t>
            </w:r>
            <w:r w:rsidRPr="00632E3E">
              <w:rPr>
                <w:rFonts w:ascii="Times New Roman" w:eastAsia="맑은 고딕" w:hAnsi="Times New Roman"/>
                <w:sz w:val="20"/>
              </w:rPr>
              <w:t>커피나</w:t>
            </w:r>
            <w:r w:rsidRPr="00632E3E">
              <w:rPr>
                <w:rFonts w:ascii="Times New Roman" w:eastAsia="맑은 고딕" w:hAnsi="Times New Roman"/>
                <w:sz w:val="20"/>
              </w:rPr>
              <w:t xml:space="preserve"> </w:t>
            </w:r>
            <w:r w:rsidRPr="00632E3E">
              <w:rPr>
                <w:rFonts w:ascii="Times New Roman" w:eastAsia="맑은 고딕" w:hAnsi="Times New Roman"/>
                <w:sz w:val="20"/>
              </w:rPr>
              <w:t>녹차</w:t>
            </w:r>
            <w:r w:rsidRPr="00632E3E">
              <w:rPr>
                <w:rFonts w:ascii="Times New Roman" w:eastAsia="맑은 고딕" w:hAnsi="Times New Roman"/>
                <w:sz w:val="20"/>
              </w:rPr>
              <w:t xml:space="preserve"> </w:t>
            </w:r>
            <w:r w:rsidRPr="00632E3E">
              <w:rPr>
                <w:rFonts w:ascii="Times New Roman" w:eastAsia="맑은 고딕" w:hAnsi="Times New Roman"/>
                <w:sz w:val="20"/>
              </w:rPr>
              <w:t>등</w:t>
            </w:r>
            <w:r w:rsidRPr="00632E3E">
              <w:rPr>
                <w:rFonts w:ascii="Times New Roman" w:eastAsia="맑은 고딕" w:hAnsi="Times New Roman"/>
                <w:sz w:val="20"/>
              </w:rPr>
              <w:t xml:space="preserve">&gt;5 </w:t>
            </w:r>
            <w:r w:rsidRPr="00632E3E">
              <w:rPr>
                <w:rFonts w:ascii="Times New Roman" w:eastAsia="맑은 고딕" w:hAnsi="Times New Roman"/>
                <w:sz w:val="20"/>
              </w:rPr>
              <w:t>컵</w:t>
            </w:r>
            <w:r w:rsidRPr="00632E3E">
              <w:rPr>
                <w:rFonts w:ascii="Times New Roman" w:eastAsia="맑은 고딕" w:hAnsi="Times New Roman"/>
                <w:sz w:val="20"/>
              </w:rPr>
              <w:t>/</w:t>
            </w:r>
            <w:r w:rsidRPr="00632E3E">
              <w:rPr>
                <w:rFonts w:ascii="Times New Roman" w:eastAsia="맑은 고딕" w:hAnsi="Times New Roman"/>
                <w:sz w:val="20"/>
              </w:rPr>
              <w:t>일</w:t>
            </w:r>
            <w:r w:rsidRPr="00632E3E">
              <w:rPr>
                <w:rFonts w:ascii="Times New Roman" w:eastAsia="맑은 고딕" w:hAnsi="Times New Roman"/>
                <w:sz w:val="20"/>
              </w:rPr>
              <w:t>)</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섭취하거나</w:t>
            </w:r>
            <w:r w:rsidRPr="00632E3E">
              <w:rPr>
                <w:rFonts w:ascii="Times New Roman" w:eastAsia="맑은 고딕" w:hAnsi="Times New Roman"/>
                <w:sz w:val="20"/>
              </w:rPr>
              <w:t xml:space="preserve"> </w:t>
            </w:r>
            <w:r w:rsidRPr="00632E3E">
              <w:rPr>
                <w:rFonts w:ascii="Times New Roman" w:eastAsia="맑은 고딕" w:hAnsi="Times New Roman"/>
                <w:sz w:val="20"/>
              </w:rPr>
              <w:t>입원</w:t>
            </w:r>
            <w:r w:rsidRPr="00632E3E">
              <w:rPr>
                <w:rFonts w:ascii="Times New Roman" w:eastAsia="맑은 고딕" w:hAnsi="Times New Roman"/>
                <w:sz w:val="20"/>
              </w:rPr>
              <w:t xml:space="preserve"> 24</w:t>
            </w:r>
            <w:r w:rsidRPr="00632E3E">
              <w:rPr>
                <w:rFonts w:ascii="Times New Roman" w:eastAsia="맑은 고딕" w:hAnsi="Times New Roman"/>
                <w:sz w:val="20"/>
              </w:rPr>
              <w:t>시간</w:t>
            </w:r>
            <w:r w:rsidRPr="00632E3E">
              <w:rPr>
                <w:rFonts w:ascii="Times New Roman" w:eastAsia="맑은 고딕" w:hAnsi="Times New Roman"/>
                <w:sz w:val="20"/>
              </w:rPr>
              <w:t xml:space="preserve"> </w:t>
            </w:r>
            <w:r w:rsidRPr="00632E3E">
              <w:rPr>
                <w:rFonts w:ascii="Times New Roman" w:eastAsia="맑은 고딕" w:hAnsi="Times New Roman"/>
                <w:sz w:val="20"/>
              </w:rPr>
              <w:t>전부터</w:t>
            </w:r>
            <w:r w:rsidRPr="00632E3E">
              <w:rPr>
                <w:rFonts w:ascii="Times New Roman" w:eastAsia="맑은 고딕" w:hAnsi="Times New Roman"/>
                <w:sz w:val="20"/>
              </w:rPr>
              <w:t xml:space="preserve"> </w:t>
            </w:r>
            <w:r w:rsidRPr="00632E3E">
              <w:rPr>
                <w:rFonts w:ascii="Times New Roman" w:eastAsia="맑은 고딕" w:hAnsi="Times New Roman"/>
                <w:sz w:val="20"/>
              </w:rPr>
              <w:t>퇴원까지의</w:t>
            </w:r>
            <w:r w:rsidRPr="00632E3E">
              <w:rPr>
                <w:rFonts w:ascii="Times New Roman" w:eastAsia="맑은 고딕" w:hAnsi="Times New Roman"/>
                <w:sz w:val="20"/>
              </w:rPr>
              <w:t xml:space="preserve"> </w:t>
            </w:r>
            <w:r w:rsidRPr="00632E3E">
              <w:rPr>
                <w:rFonts w:ascii="Times New Roman" w:eastAsia="맑은 고딕" w:hAnsi="Times New Roman"/>
                <w:sz w:val="20"/>
              </w:rPr>
              <w:t>기간</w:t>
            </w:r>
            <w:r w:rsidRPr="00632E3E">
              <w:rPr>
                <w:rFonts w:ascii="Times New Roman" w:eastAsia="맑은 고딕" w:hAnsi="Times New Roman"/>
                <w:sz w:val="20"/>
              </w:rPr>
              <w:t xml:space="preserve"> </w:t>
            </w:r>
            <w:r w:rsidRPr="00632E3E">
              <w:rPr>
                <w:rFonts w:ascii="Times New Roman" w:eastAsia="맑은 고딕" w:hAnsi="Times New Roman"/>
                <w:sz w:val="20"/>
              </w:rPr>
              <w:t>중</w:t>
            </w:r>
            <w:r w:rsidRPr="00632E3E">
              <w:rPr>
                <w:rFonts w:ascii="Times New Roman" w:eastAsia="맑은 고딕" w:hAnsi="Times New Roman"/>
                <w:sz w:val="20"/>
              </w:rPr>
              <w:t xml:space="preserve"> </w:t>
            </w:r>
            <w:r w:rsidRPr="00632E3E">
              <w:rPr>
                <w:rFonts w:ascii="Times New Roman" w:eastAsia="맑은 고딕" w:hAnsi="Times New Roman"/>
                <w:sz w:val="20"/>
              </w:rPr>
              <w:t>카페인함유</w:t>
            </w:r>
            <w:r w:rsidRPr="00632E3E">
              <w:rPr>
                <w:rFonts w:ascii="Times New Roman" w:eastAsia="맑은 고딕" w:hAnsi="Times New Roman"/>
                <w:sz w:val="20"/>
              </w:rPr>
              <w:t xml:space="preserve"> </w:t>
            </w:r>
            <w:r w:rsidRPr="00632E3E">
              <w:rPr>
                <w:rFonts w:ascii="Times New Roman" w:eastAsia="맑은 고딕" w:hAnsi="Times New Roman"/>
                <w:sz w:val="20"/>
              </w:rPr>
              <w:t>음식물의</w:t>
            </w:r>
            <w:r w:rsidRPr="00632E3E">
              <w:rPr>
                <w:rFonts w:ascii="Times New Roman" w:eastAsia="맑은 고딕" w:hAnsi="Times New Roman"/>
                <w:sz w:val="20"/>
              </w:rPr>
              <w:t xml:space="preserve"> </w:t>
            </w:r>
            <w:r w:rsidRPr="00632E3E">
              <w:rPr>
                <w:rFonts w:ascii="Times New Roman" w:eastAsia="맑은 고딕" w:hAnsi="Times New Roman"/>
                <w:sz w:val="20"/>
              </w:rPr>
              <w:t>섭취를</w:t>
            </w:r>
            <w:r w:rsidRPr="00632E3E">
              <w:rPr>
                <w:rFonts w:ascii="Times New Roman" w:eastAsia="맑은 고딕" w:hAnsi="Times New Roman"/>
                <w:sz w:val="20"/>
              </w:rPr>
              <w:t xml:space="preserve"> </w:t>
            </w:r>
            <w:r w:rsidRPr="00632E3E">
              <w:rPr>
                <w:rFonts w:ascii="Times New Roman" w:eastAsia="맑은 고딕" w:hAnsi="Times New Roman"/>
                <w:sz w:val="20"/>
              </w:rPr>
              <w:t>금할</w:t>
            </w:r>
            <w:r w:rsidRPr="00632E3E">
              <w:rPr>
                <w:rFonts w:ascii="Times New Roman" w:eastAsia="맑은 고딕" w:hAnsi="Times New Roman"/>
                <w:sz w:val="20"/>
              </w:rPr>
              <w:t xml:space="preserve"> </w:t>
            </w:r>
            <w:r w:rsidRPr="00632E3E">
              <w:rPr>
                <w:rFonts w:ascii="Times New Roman" w:eastAsia="맑은 고딕" w:hAnsi="Times New Roman"/>
                <w:sz w:val="20"/>
              </w:rPr>
              <w:t>수</w:t>
            </w:r>
            <w:r w:rsidRPr="00632E3E">
              <w:rPr>
                <w:rFonts w:ascii="Times New Roman" w:eastAsia="맑은 고딕" w:hAnsi="Times New Roman"/>
                <w:sz w:val="20"/>
              </w:rPr>
              <w:t xml:space="preserve"> </w:t>
            </w:r>
            <w:r w:rsidRPr="00632E3E">
              <w:rPr>
                <w:rFonts w:ascii="Times New Roman" w:eastAsia="맑은 고딕" w:hAnsi="Times New Roman"/>
                <w:sz w:val="20"/>
              </w:rPr>
              <w:t>없는</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658A314F"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지속적으로</w:t>
            </w:r>
            <w:r w:rsidRPr="00632E3E">
              <w:rPr>
                <w:rFonts w:ascii="Times New Roman" w:eastAsia="맑은 고딕" w:hAnsi="Times New Roman"/>
                <w:sz w:val="20"/>
              </w:rPr>
              <w:t xml:space="preserve"> </w:t>
            </w:r>
            <w:r w:rsidRPr="00632E3E">
              <w:rPr>
                <w:rFonts w:ascii="Times New Roman" w:eastAsia="맑은 고딕" w:hAnsi="Times New Roman"/>
                <w:sz w:val="20"/>
              </w:rPr>
              <w:t>음주</w:t>
            </w:r>
            <w:r w:rsidRPr="00632E3E">
              <w:rPr>
                <w:rFonts w:ascii="Times New Roman" w:eastAsia="맑은 고딕" w:hAnsi="Times New Roman"/>
                <w:sz w:val="20"/>
              </w:rPr>
              <w:t>(</w:t>
            </w:r>
            <w:r w:rsidRPr="00632E3E">
              <w:rPr>
                <w:rFonts w:ascii="Times New Roman" w:eastAsia="맑은 고딕" w:hAnsi="Times New Roman"/>
                <w:sz w:val="20"/>
              </w:rPr>
              <w:t>알코올</w:t>
            </w:r>
            <w:r w:rsidRPr="00632E3E">
              <w:rPr>
                <w:rFonts w:ascii="Times New Roman" w:eastAsia="맑은 고딕" w:hAnsi="Times New Roman"/>
                <w:sz w:val="20"/>
              </w:rPr>
              <w:t>&gt;210 g/</w:t>
            </w:r>
            <w:r w:rsidRPr="00632E3E">
              <w:rPr>
                <w:rFonts w:ascii="Times New Roman" w:eastAsia="맑은 고딕" w:hAnsi="Times New Roman"/>
                <w:sz w:val="20"/>
              </w:rPr>
              <w:t>주</w:t>
            </w:r>
            <w:r w:rsidRPr="00632E3E">
              <w:rPr>
                <w:rFonts w:ascii="Times New Roman" w:eastAsia="맑은 고딕" w:hAnsi="Times New Roman"/>
                <w:sz w:val="20"/>
              </w:rPr>
              <w:t>)</w:t>
            </w:r>
            <w:r w:rsidRPr="00632E3E">
              <w:rPr>
                <w:rFonts w:ascii="Times New Roman" w:eastAsia="맑은 고딕" w:hAnsi="Times New Roman"/>
                <w:sz w:val="20"/>
              </w:rPr>
              <w:t>를</w:t>
            </w:r>
            <w:r w:rsidRPr="00632E3E">
              <w:rPr>
                <w:rFonts w:ascii="Times New Roman" w:eastAsia="맑은 고딕" w:hAnsi="Times New Roman"/>
                <w:sz w:val="20"/>
              </w:rPr>
              <w:t xml:space="preserve"> </w:t>
            </w:r>
            <w:r w:rsidRPr="00632E3E">
              <w:rPr>
                <w:rFonts w:ascii="Times New Roman" w:eastAsia="맑은 고딕" w:hAnsi="Times New Roman"/>
                <w:sz w:val="20"/>
              </w:rPr>
              <w:t>하거나</w:t>
            </w:r>
            <w:r w:rsidRPr="00632E3E">
              <w:rPr>
                <w:rFonts w:ascii="Times New Roman" w:eastAsia="맑은 고딕" w:hAnsi="Times New Roman"/>
                <w:sz w:val="20"/>
              </w:rPr>
              <w:t xml:space="preserve"> </w:t>
            </w:r>
            <w:r w:rsidRPr="00632E3E">
              <w:rPr>
                <w:rFonts w:ascii="Times New Roman" w:eastAsia="맑은 고딕" w:hAnsi="Times New Roman"/>
                <w:sz w:val="20"/>
              </w:rPr>
              <w:t>입원</w:t>
            </w:r>
            <w:r w:rsidRPr="00632E3E">
              <w:rPr>
                <w:rFonts w:ascii="Times New Roman" w:eastAsia="맑은 고딕" w:hAnsi="Times New Roman"/>
                <w:sz w:val="20"/>
              </w:rPr>
              <w:t xml:space="preserve"> 24 </w:t>
            </w:r>
            <w:r w:rsidRPr="00632E3E">
              <w:rPr>
                <w:rFonts w:ascii="Times New Roman" w:eastAsia="맑은 고딕" w:hAnsi="Times New Roman"/>
                <w:sz w:val="20"/>
              </w:rPr>
              <w:t>시간</w:t>
            </w:r>
            <w:r w:rsidRPr="00632E3E">
              <w:rPr>
                <w:rFonts w:ascii="Times New Roman" w:eastAsia="맑은 고딕" w:hAnsi="Times New Roman"/>
                <w:sz w:val="20"/>
              </w:rPr>
              <w:t xml:space="preserve"> </w:t>
            </w:r>
            <w:r w:rsidRPr="00632E3E">
              <w:rPr>
                <w:rFonts w:ascii="Times New Roman" w:eastAsia="맑은 고딕" w:hAnsi="Times New Roman"/>
                <w:sz w:val="20"/>
              </w:rPr>
              <w:t>전부터</w:t>
            </w:r>
            <w:r w:rsidRPr="00632E3E">
              <w:rPr>
                <w:rFonts w:ascii="Times New Roman" w:eastAsia="맑은 고딕" w:hAnsi="Times New Roman"/>
                <w:sz w:val="20"/>
              </w:rPr>
              <w:t xml:space="preserve"> </w:t>
            </w:r>
            <w:r w:rsidRPr="00632E3E">
              <w:rPr>
                <w:rFonts w:ascii="Times New Roman" w:eastAsia="맑은 고딕" w:hAnsi="Times New Roman"/>
                <w:sz w:val="20"/>
              </w:rPr>
              <w:t>퇴원까지의</w:t>
            </w:r>
            <w:r w:rsidRPr="00632E3E">
              <w:rPr>
                <w:rFonts w:ascii="Times New Roman" w:eastAsia="맑은 고딕" w:hAnsi="Times New Roman"/>
                <w:sz w:val="20"/>
              </w:rPr>
              <w:t xml:space="preserve"> </w:t>
            </w:r>
            <w:r w:rsidRPr="00632E3E">
              <w:rPr>
                <w:rFonts w:ascii="Times New Roman" w:eastAsia="맑은 고딕" w:hAnsi="Times New Roman"/>
                <w:sz w:val="20"/>
              </w:rPr>
              <w:t>기간</w:t>
            </w:r>
            <w:r w:rsidRPr="00632E3E">
              <w:rPr>
                <w:rFonts w:ascii="Times New Roman" w:eastAsia="맑은 고딕" w:hAnsi="Times New Roman"/>
                <w:sz w:val="20"/>
              </w:rPr>
              <w:t xml:space="preserve"> </w:t>
            </w:r>
            <w:r w:rsidRPr="00632E3E">
              <w:rPr>
                <w:rFonts w:ascii="Times New Roman" w:eastAsia="맑은 고딕" w:hAnsi="Times New Roman"/>
                <w:sz w:val="20"/>
              </w:rPr>
              <w:t>중</w:t>
            </w:r>
            <w:r w:rsidRPr="00632E3E">
              <w:rPr>
                <w:rFonts w:ascii="Times New Roman" w:eastAsia="맑은 고딕" w:hAnsi="Times New Roman"/>
                <w:sz w:val="20"/>
              </w:rPr>
              <w:t xml:space="preserve"> </w:t>
            </w:r>
            <w:r w:rsidRPr="00632E3E">
              <w:rPr>
                <w:rFonts w:ascii="Times New Roman" w:eastAsia="맑은 고딕" w:hAnsi="Times New Roman"/>
                <w:sz w:val="20"/>
              </w:rPr>
              <w:t>금주할</w:t>
            </w:r>
            <w:r w:rsidRPr="00632E3E">
              <w:rPr>
                <w:rFonts w:ascii="Times New Roman" w:eastAsia="맑은 고딕" w:hAnsi="Times New Roman"/>
                <w:sz w:val="20"/>
              </w:rPr>
              <w:t xml:space="preserve"> </w:t>
            </w:r>
            <w:r w:rsidRPr="00632E3E">
              <w:rPr>
                <w:rFonts w:ascii="Times New Roman" w:eastAsia="맑은 고딕" w:hAnsi="Times New Roman"/>
                <w:sz w:val="20"/>
              </w:rPr>
              <w:t>수</w:t>
            </w:r>
            <w:r w:rsidRPr="00632E3E">
              <w:rPr>
                <w:rFonts w:ascii="Times New Roman" w:eastAsia="맑은 고딕" w:hAnsi="Times New Roman"/>
                <w:sz w:val="20"/>
              </w:rPr>
              <w:t xml:space="preserve"> </w:t>
            </w:r>
            <w:r w:rsidRPr="00632E3E">
              <w:rPr>
                <w:rFonts w:ascii="Times New Roman" w:eastAsia="맑은 고딕" w:hAnsi="Times New Roman"/>
                <w:sz w:val="20"/>
              </w:rPr>
              <w:t>없는</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0192900D" w14:textId="77777777"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과도하게</w:t>
            </w:r>
            <w:r w:rsidRPr="00632E3E">
              <w:rPr>
                <w:rFonts w:ascii="Times New Roman" w:eastAsia="맑은 고딕" w:hAnsi="Times New Roman"/>
                <w:sz w:val="20"/>
              </w:rPr>
              <w:t xml:space="preserve"> </w:t>
            </w:r>
            <w:r w:rsidRPr="00632E3E">
              <w:rPr>
                <w:rFonts w:ascii="Times New Roman" w:eastAsia="맑은 고딕" w:hAnsi="Times New Roman"/>
                <w:sz w:val="20"/>
              </w:rPr>
              <w:t>흡연</w:t>
            </w:r>
            <w:r w:rsidRPr="00632E3E">
              <w:rPr>
                <w:rFonts w:ascii="Times New Roman" w:eastAsia="맑은 고딕" w:hAnsi="Times New Roman"/>
                <w:sz w:val="20"/>
              </w:rPr>
              <w:t>(</w:t>
            </w:r>
            <w:r w:rsidRPr="00632E3E">
              <w:rPr>
                <w:rFonts w:ascii="Times New Roman" w:eastAsia="맑은 고딕" w:hAnsi="Times New Roman"/>
                <w:sz w:val="20"/>
              </w:rPr>
              <w:t>담배</w:t>
            </w:r>
            <w:r w:rsidRPr="00632E3E">
              <w:rPr>
                <w:rFonts w:ascii="Times New Roman" w:eastAsia="맑은 고딕" w:hAnsi="Times New Roman"/>
                <w:sz w:val="20"/>
              </w:rPr>
              <w:t xml:space="preserve">&gt;10 </w:t>
            </w:r>
            <w:r w:rsidRPr="00632E3E">
              <w:rPr>
                <w:rFonts w:ascii="Times New Roman" w:eastAsia="맑은 고딕" w:hAnsi="Times New Roman"/>
                <w:sz w:val="20"/>
              </w:rPr>
              <w:t>개피</w:t>
            </w:r>
            <w:r w:rsidRPr="00632E3E">
              <w:rPr>
                <w:rFonts w:ascii="Times New Roman" w:eastAsia="맑은 고딕" w:hAnsi="Times New Roman"/>
                <w:sz w:val="20"/>
              </w:rPr>
              <w:t>/</w:t>
            </w:r>
            <w:r w:rsidRPr="00632E3E">
              <w:rPr>
                <w:rFonts w:ascii="Times New Roman" w:eastAsia="맑은 고딕" w:hAnsi="Times New Roman"/>
                <w:sz w:val="20"/>
              </w:rPr>
              <w:t>일</w:t>
            </w:r>
            <w:r w:rsidRPr="00632E3E">
              <w:rPr>
                <w:rFonts w:ascii="Times New Roman" w:eastAsia="맑은 고딕" w:hAnsi="Times New Roman"/>
                <w:sz w:val="20"/>
              </w:rPr>
              <w:t>)</w:t>
            </w:r>
            <w:r w:rsidRPr="00632E3E">
              <w:rPr>
                <w:rFonts w:ascii="Times New Roman" w:eastAsia="맑은 고딕" w:hAnsi="Times New Roman"/>
                <w:sz w:val="20"/>
              </w:rPr>
              <w:t>하거나</w:t>
            </w:r>
            <w:r w:rsidRPr="00632E3E">
              <w:rPr>
                <w:rFonts w:ascii="Times New Roman" w:eastAsia="맑은 고딕" w:hAnsi="Times New Roman"/>
                <w:sz w:val="20"/>
              </w:rPr>
              <w:t xml:space="preserve"> </w:t>
            </w:r>
            <w:r w:rsidRPr="00632E3E">
              <w:rPr>
                <w:rFonts w:ascii="Times New Roman" w:eastAsia="맑은 고딕" w:hAnsi="Times New Roman"/>
                <w:sz w:val="20"/>
              </w:rPr>
              <w:t>입원</w:t>
            </w:r>
            <w:r w:rsidRPr="00632E3E">
              <w:rPr>
                <w:rFonts w:ascii="Times New Roman" w:eastAsia="맑은 고딕" w:hAnsi="Times New Roman"/>
                <w:sz w:val="20"/>
              </w:rPr>
              <w:t xml:space="preserve"> 24</w:t>
            </w:r>
            <w:r w:rsidRPr="00632E3E">
              <w:rPr>
                <w:rFonts w:ascii="Times New Roman" w:eastAsia="맑은 고딕" w:hAnsi="Times New Roman"/>
                <w:sz w:val="20"/>
              </w:rPr>
              <w:t>시간</w:t>
            </w:r>
            <w:r w:rsidRPr="00632E3E">
              <w:rPr>
                <w:rFonts w:ascii="Times New Roman" w:eastAsia="맑은 고딕" w:hAnsi="Times New Roman"/>
                <w:sz w:val="20"/>
              </w:rPr>
              <w:t xml:space="preserve"> </w:t>
            </w:r>
            <w:r w:rsidRPr="00632E3E">
              <w:rPr>
                <w:rFonts w:ascii="Times New Roman" w:eastAsia="맑은 고딕" w:hAnsi="Times New Roman"/>
                <w:sz w:val="20"/>
              </w:rPr>
              <w:t>전부터</w:t>
            </w:r>
            <w:r w:rsidRPr="00632E3E">
              <w:rPr>
                <w:rFonts w:ascii="Times New Roman" w:eastAsia="맑은 고딕" w:hAnsi="Times New Roman"/>
                <w:sz w:val="20"/>
              </w:rPr>
              <w:t xml:space="preserve"> </w:t>
            </w:r>
            <w:r w:rsidRPr="00632E3E">
              <w:rPr>
                <w:rFonts w:ascii="Times New Roman" w:eastAsia="맑은 고딕" w:hAnsi="Times New Roman"/>
                <w:sz w:val="20"/>
              </w:rPr>
              <w:t>퇴원까지의</w:t>
            </w:r>
            <w:r w:rsidRPr="00632E3E">
              <w:rPr>
                <w:rFonts w:ascii="Times New Roman" w:eastAsia="맑은 고딕" w:hAnsi="Times New Roman"/>
                <w:sz w:val="20"/>
              </w:rPr>
              <w:t xml:space="preserve"> </w:t>
            </w:r>
            <w:r w:rsidRPr="00632E3E">
              <w:rPr>
                <w:rFonts w:ascii="Times New Roman" w:eastAsia="맑은 고딕" w:hAnsi="Times New Roman"/>
                <w:sz w:val="20"/>
              </w:rPr>
              <w:t>기간</w:t>
            </w:r>
            <w:r w:rsidRPr="00632E3E">
              <w:rPr>
                <w:rFonts w:ascii="Times New Roman" w:eastAsia="맑은 고딕" w:hAnsi="Times New Roman"/>
                <w:sz w:val="20"/>
              </w:rPr>
              <w:t xml:space="preserve"> </w:t>
            </w:r>
            <w:r w:rsidRPr="00632E3E">
              <w:rPr>
                <w:rFonts w:ascii="Times New Roman" w:eastAsia="맑은 고딕" w:hAnsi="Times New Roman"/>
                <w:sz w:val="20"/>
              </w:rPr>
              <w:t>중</w:t>
            </w:r>
            <w:r w:rsidRPr="00632E3E">
              <w:rPr>
                <w:rFonts w:ascii="Times New Roman" w:eastAsia="맑은 고딕" w:hAnsi="Times New Roman"/>
                <w:sz w:val="20"/>
              </w:rPr>
              <w:t xml:space="preserve"> </w:t>
            </w:r>
            <w:r w:rsidRPr="00632E3E">
              <w:rPr>
                <w:rFonts w:ascii="Times New Roman" w:eastAsia="맑은 고딕" w:hAnsi="Times New Roman"/>
                <w:sz w:val="20"/>
              </w:rPr>
              <w:t>금연할</w:t>
            </w:r>
            <w:r w:rsidRPr="00632E3E">
              <w:rPr>
                <w:rFonts w:ascii="Times New Roman" w:eastAsia="맑은 고딕" w:hAnsi="Times New Roman"/>
                <w:sz w:val="20"/>
              </w:rPr>
              <w:t xml:space="preserve"> </w:t>
            </w:r>
            <w:r w:rsidRPr="00632E3E">
              <w:rPr>
                <w:rFonts w:ascii="Times New Roman" w:eastAsia="맑은 고딕" w:hAnsi="Times New Roman"/>
                <w:sz w:val="20"/>
              </w:rPr>
              <w:t>수</w:t>
            </w:r>
            <w:r w:rsidRPr="00632E3E">
              <w:rPr>
                <w:rFonts w:ascii="Times New Roman" w:eastAsia="맑은 고딕" w:hAnsi="Times New Roman"/>
                <w:sz w:val="20"/>
              </w:rPr>
              <w:t xml:space="preserve"> </w:t>
            </w:r>
            <w:r w:rsidRPr="00632E3E">
              <w:rPr>
                <w:rFonts w:ascii="Times New Roman" w:eastAsia="맑은 고딕" w:hAnsi="Times New Roman"/>
                <w:sz w:val="20"/>
              </w:rPr>
              <w:t>없는</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006418B4" w14:textId="6EACE8DC" w:rsidR="00253E23" w:rsidRPr="00632E3E" w:rsidRDefault="00253E23" w:rsidP="006D40C2">
            <w:pPr>
              <w:pStyle w:val="a9"/>
              <w:numPr>
                <w:ilvl w:val="0"/>
                <w:numId w:val="52"/>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기타</w:t>
            </w:r>
            <w:r w:rsidRPr="00632E3E">
              <w:rPr>
                <w:rFonts w:ascii="Times New Roman" w:eastAsia="맑은 고딕" w:hAnsi="Times New Roman"/>
                <w:sz w:val="20"/>
              </w:rPr>
              <w:t xml:space="preserve"> </w:t>
            </w:r>
            <w:r w:rsidRPr="00632E3E">
              <w:rPr>
                <w:rFonts w:ascii="Times New Roman" w:eastAsia="맑은 고딕" w:hAnsi="Times New Roman"/>
                <w:sz w:val="20"/>
              </w:rPr>
              <w:t>사유로</w:t>
            </w:r>
            <w:r w:rsidRPr="00632E3E">
              <w:rPr>
                <w:rFonts w:ascii="Times New Roman" w:eastAsia="맑은 고딕" w:hAnsi="Times New Roman"/>
                <w:sz w:val="20"/>
              </w:rPr>
              <w:t xml:space="preserve"> </w:t>
            </w:r>
            <w:r w:rsidRPr="00632E3E">
              <w:rPr>
                <w:rFonts w:ascii="Times New Roman" w:eastAsia="맑은 고딕" w:hAnsi="Times New Roman"/>
                <w:sz w:val="20"/>
              </w:rPr>
              <w:t>인하여</w:t>
            </w:r>
            <w:r w:rsidRPr="00632E3E">
              <w:rPr>
                <w:rFonts w:ascii="Times New Roman" w:eastAsia="맑은 고딕" w:hAnsi="Times New Roman"/>
                <w:sz w:val="20"/>
              </w:rPr>
              <w:t xml:space="preserve"> </w:t>
            </w:r>
            <w:r w:rsidRPr="00632E3E">
              <w:rPr>
                <w:rFonts w:ascii="Times New Roman" w:eastAsia="맑은 고딕" w:hAnsi="Times New Roman"/>
                <w:sz w:val="20"/>
              </w:rPr>
              <w:t>시험자가</w:t>
            </w:r>
            <w:r w:rsidRPr="00632E3E">
              <w:rPr>
                <w:rFonts w:ascii="Times New Roman" w:eastAsia="맑은 고딕" w:hAnsi="Times New Roman"/>
                <w:sz w:val="20"/>
              </w:rPr>
              <w:t xml:space="preserve"> </w:t>
            </w:r>
            <w:r w:rsidRPr="00632E3E">
              <w:rPr>
                <w:rFonts w:ascii="Times New Roman" w:eastAsia="맑은 고딕" w:hAnsi="Times New Roman"/>
                <w:sz w:val="20"/>
              </w:rPr>
              <w:t>임상시험</w:t>
            </w:r>
            <w:r w:rsidRPr="00632E3E">
              <w:rPr>
                <w:rFonts w:ascii="Times New Roman" w:eastAsia="맑은 고딕" w:hAnsi="Times New Roman"/>
                <w:sz w:val="20"/>
              </w:rPr>
              <w:t xml:space="preserve"> </w:t>
            </w:r>
            <w:r w:rsidRPr="00632E3E">
              <w:rPr>
                <w:rFonts w:ascii="Times New Roman" w:eastAsia="맑은 고딕" w:hAnsi="Times New Roman"/>
                <w:sz w:val="20"/>
              </w:rPr>
              <w:t>참여에</w:t>
            </w:r>
            <w:r w:rsidRPr="00632E3E">
              <w:rPr>
                <w:rFonts w:ascii="Times New Roman" w:eastAsia="맑은 고딕" w:hAnsi="Times New Roman"/>
                <w:sz w:val="20"/>
              </w:rPr>
              <w:t xml:space="preserve"> </w:t>
            </w:r>
            <w:r w:rsidRPr="00632E3E">
              <w:rPr>
                <w:rFonts w:ascii="Times New Roman" w:eastAsia="맑은 고딕" w:hAnsi="Times New Roman"/>
                <w:sz w:val="20"/>
              </w:rPr>
              <w:t>부적합하다고</w:t>
            </w:r>
            <w:r w:rsidRPr="00632E3E">
              <w:rPr>
                <w:rFonts w:ascii="Times New Roman" w:eastAsia="맑은 고딕" w:hAnsi="Times New Roman"/>
                <w:sz w:val="20"/>
              </w:rPr>
              <w:t xml:space="preserve"> </w:t>
            </w:r>
            <w:r w:rsidRPr="00632E3E">
              <w:rPr>
                <w:rFonts w:ascii="Times New Roman" w:eastAsia="맑은 고딕" w:hAnsi="Times New Roman"/>
                <w:sz w:val="20"/>
              </w:rPr>
              <w:t>판단한</w:t>
            </w:r>
            <w:r w:rsidRPr="00632E3E">
              <w:rPr>
                <w:rFonts w:ascii="Times New Roman" w:eastAsia="맑은 고딕" w:hAnsi="Times New Roman"/>
                <w:sz w:val="20"/>
              </w:rPr>
              <w:t xml:space="preserve"> </w:t>
            </w:r>
            <w:r w:rsidRPr="00632E3E">
              <w:rPr>
                <w:rFonts w:ascii="Times New Roman" w:eastAsia="맑은 고딕" w:hAnsi="Times New Roman"/>
                <w:sz w:val="20"/>
              </w:rPr>
              <w:t>자</w:t>
            </w:r>
          </w:p>
          <w:p w14:paraId="06C14C26" w14:textId="5BE19943" w:rsidR="00D67DA4" w:rsidRPr="00632E3E" w:rsidRDefault="00D67DA4" w:rsidP="00B91BF1">
            <w:pPr>
              <w:pStyle w:val="af7"/>
              <w:numPr>
                <w:ilvl w:val="0"/>
                <w:numId w:val="38"/>
              </w:numPr>
              <w:spacing w:before="240"/>
              <w:ind w:left="357" w:hanging="357"/>
              <w:rPr>
                <w:rFonts w:ascii="Times New Roman" w:eastAsia="맑은 고딕" w:hAnsi="Times New Roman"/>
                <w:b/>
                <w:sz w:val="20"/>
              </w:rPr>
            </w:pPr>
            <w:r w:rsidRPr="00632E3E">
              <w:rPr>
                <w:rFonts w:ascii="Times New Roman" w:eastAsia="맑은 고딕" w:hAnsi="Times New Roman"/>
                <w:b/>
                <w:sz w:val="20"/>
              </w:rPr>
              <w:t>중지</w:t>
            </w:r>
            <w:r w:rsidRPr="00632E3E">
              <w:rPr>
                <w:rFonts w:ascii="Times New Roman" w:eastAsia="맑은 고딕" w:hAnsi="Times New Roman"/>
                <w:b/>
                <w:sz w:val="20"/>
              </w:rPr>
              <w:t xml:space="preserve"> </w:t>
            </w:r>
            <w:r w:rsidRPr="00632E3E">
              <w:rPr>
                <w:rFonts w:ascii="Times New Roman" w:eastAsia="맑은 고딕" w:hAnsi="Times New Roman"/>
                <w:b/>
                <w:sz w:val="20"/>
              </w:rPr>
              <w:t>및</w:t>
            </w:r>
            <w:r w:rsidRPr="00632E3E">
              <w:rPr>
                <w:rFonts w:ascii="Times New Roman" w:eastAsia="맑은 고딕" w:hAnsi="Times New Roman"/>
                <w:b/>
                <w:sz w:val="20"/>
              </w:rPr>
              <w:t xml:space="preserve"> </w:t>
            </w:r>
            <w:r w:rsidRPr="00632E3E">
              <w:rPr>
                <w:rFonts w:ascii="Times New Roman" w:eastAsia="맑은 고딕" w:hAnsi="Times New Roman"/>
                <w:b/>
                <w:sz w:val="20"/>
              </w:rPr>
              <w:t>탈락</w:t>
            </w:r>
            <w:r w:rsidRPr="00632E3E">
              <w:rPr>
                <w:rFonts w:ascii="Times New Roman" w:eastAsia="맑은 고딕" w:hAnsi="Times New Roman"/>
                <w:b/>
                <w:sz w:val="20"/>
              </w:rPr>
              <w:t xml:space="preserve"> </w:t>
            </w:r>
            <w:r w:rsidRPr="00632E3E">
              <w:rPr>
                <w:rFonts w:ascii="Times New Roman" w:eastAsia="맑은 고딕" w:hAnsi="Times New Roman"/>
                <w:b/>
                <w:sz w:val="20"/>
              </w:rPr>
              <w:t>기준</w:t>
            </w:r>
            <w:r w:rsidRPr="00632E3E">
              <w:rPr>
                <w:rFonts w:ascii="Times New Roman" w:eastAsia="맑은 고딕" w:hAnsi="Times New Roman"/>
                <w:b/>
                <w:sz w:val="20"/>
              </w:rPr>
              <w:t xml:space="preserve"> </w:t>
            </w:r>
          </w:p>
          <w:p w14:paraId="7B385130" w14:textId="77777777" w:rsidR="00253E23" w:rsidRPr="00632E3E" w:rsidRDefault="00253E23" w:rsidP="006D40C2">
            <w:pPr>
              <w:pStyle w:val="a9"/>
              <w:numPr>
                <w:ilvl w:val="0"/>
                <w:numId w:val="53"/>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대상자가</w:t>
            </w:r>
            <w:r w:rsidRPr="00632E3E">
              <w:rPr>
                <w:rFonts w:ascii="Times New Roman" w:eastAsia="맑은 고딕" w:hAnsi="Times New Roman"/>
                <w:sz w:val="20"/>
              </w:rPr>
              <w:t xml:space="preserve"> </w:t>
            </w:r>
            <w:r w:rsidRPr="00632E3E">
              <w:rPr>
                <w:rFonts w:ascii="Times New Roman" w:eastAsia="맑은 고딕" w:hAnsi="Times New Roman"/>
                <w:sz w:val="20"/>
              </w:rPr>
              <w:t>임상시험용의약품의</w:t>
            </w:r>
            <w:r w:rsidRPr="00632E3E">
              <w:rPr>
                <w:rFonts w:ascii="Times New Roman" w:eastAsia="맑은 고딕" w:hAnsi="Times New Roman"/>
                <w:sz w:val="20"/>
              </w:rPr>
              <w:t xml:space="preserve"> </w:t>
            </w:r>
            <w:r w:rsidRPr="00632E3E">
              <w:rPr>
                <w:rFonts w:ascii="Times New Roman" w:eastAsia="맑은 고딕" w:hAnsi="Times New Roman"/>
                <w:sz w:val="20"/>
              </w:rPr>
              <w:t>안전성</w:t>
            </w:r>
            <w:r w:rsidRPr="00632E3E">
              <w:rPr>
                <w:rFonts w:ascii="Times New Roman" w:eastAsia="맑은 고딕" w:hAnsi="Times New Roman"/>
                <w:sz w:val="20"/>
              </w:rPr>
              <w:t xml:space="preserve">, </w:t>
            </w:r>
            <w:r w:rsidRPr="00632E3E">
              <w:rPr>
                <w:rFonts w:ascii="Times New Roman" w:eastAsia="맑은 고딕" w:hAnsi="Times New Roman"/>
                <w:sz w:val="20"/>
              </w:rPr>
              <w:t>내약성</w:t>
            </w:r>
            <w:r w:rsidRPr="00632E3E">
              <w:rPr>
                <w:rFonts w:ascii="Times New Roman" w:eastAsia="맑은 고딕" w:hAnsi="Times New Roman"/>
                <w:sz w:val="20"/>
              </w:rPr>
              <w:t xml:space="preserve">, </w:t>
            </w: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특성을</w:t>
            </w:r>
            <w:r w:rsidRPr="00632E3E">
              <w:rPr>
                <w:rFonts w:ascii="Times New Roman" w:eastAsia="맑은 고딕" w:hAnsi="Times New Roman"/>
                <w:sz w:val="20"/>
              </w:rPr>
              <w:t xml:space="preserve"> </w:t>
            </w:r>
            <w:r w:rsidRPr="00632E3E">
              <w:rPr>
                <w:rFonts w:ascii="Times New Roman" w:eastAsia="맑은 고딕" w:hAnsi="Times New Roman"/>
                <w:sz w:val="20"/>
              </w:rPr>
              <w:t>평가하는데</w:t>
            </w:r>
            <w:r w:rsidRPr="00632E3E">
              <w:rPr>
                <w:rFonts w:ascii="Times New Roman" w:eastAsia="맑은 고딕" w:hAnsi="Times New Roman"/>
                <w:sz w:val="20"/>
              </w:rPr>
              <w:t xml:space="preserve"> </w:t>
            </w:r>
            <w:r w:rsidRPr="00632E3E">
              <w:rPr>
                <w:rFonts w:ascii="Times New Roman" w:eastAsia="맑은 고딕" w:hAnsi="Times New Roman"/>
                <w:sz w:val="20"/>
              </w:rPr>
              <w:t>영향을</w:t>
            </w:r>
            <w:r w:rsidRPr="00632E3E">
              <w:rPr>
                <w:rFonts w:ascii="Times New Roman" w:eastAsia="맑은 고딕" w:hAnsi="Times New Roman"/>
                <w:sz w:val="20"/>
              </w:rPr>
              <w:t xml:space="preserve"> </w:t>
            </w:r>
            <w:r w:rsidRPr="00632E3E">
              <w:rPr>
                <w:rFonts w:ascii="Times New Roman" w:eastAsia="맑은 고딕" w:hAnsi="Times New Roman"/>
                <w:sz w:val="20"/>
              </w:rPr>
              <w:t>줄</w:t>
            </w:r>
            <w:r w:rsidRPr="00632E3E">
              <w:rPr>
                <w:rFonts w:ascii="Times New Roman" w:eastAsia="맑은 고딕" w:hAnsi="Times New Roman"/>
                <w:sz w:val="20"/>
              </w:rPr>
              <w:t xml:space="preserve"> </w:t>
            </w:r>
            <w:r w:rsidRPr="00632E3E">
              <w:rPr>
                <w:rFonts w:ascii="Times New Roman" w:eastAsia="맑은 고딕" w:hAnsi="Times New Roman"/>
                <w:sz w:val="20"/>
              </w:rPr>
              <w:t>것으로</w:t>
            </w:r>
            <w:r w:rsidRPr="00632E3E">
              <w:rPr>
                <w:rFonts w:ascii="Times New Roman" w:eastAsia="맑은 고딕" w:hAnsi="Times New Roman"/>
                <w:sz w:val="20"/>
              </w:rPr>
              <w:t xml:space="preserve"> </w:t>
            </w:r>
            <w:r w:rsidRPr="00632E3E">
              <w:rPr>
                <w:rFonts w:ascii="Times New Roman" w:eastAsia="맑은 고딕" w:hAnsi="Times New Roman"/>
                <w:sz w:val="20"/>
              </w:rPr>
              <w:t>예상되는</w:t>
            </w:r>
            <w:r w:rsidRPr="00632E3E">
              <w:rPr>
                <w:rFonts w:ascii="Times New Roman" w:eastAsia="맑은 고딕" w:hAnsi="Times New Roman"/>
                <w:sz w:val="20"/>
              </w:rPr>
              <w:t xml:space="preserve"> </w:t>
            </w:r>
            <w:r w:rsidRPr="00632E3E">
              <w:rPr>
                <w:rFonts w:ascii="Times New Roman" w:eastAsia="맑은 고딕" w:hAnsi="Times New Roman"/>
                <w:sz w:val="20"/>
              </w:rPr>
              <w:t>의약품을</w:t>
            </w:r>
            <w:r w:rsidRPr="00632E3E">
              <w:rPr>
                <w:rFonts w:ascii="Times New Roman" w:eastAsia="맑은 고딕" w:hAnsi="Times New Roman"/>
                <w:sz w:val="20"/>
              </w:rPr>
              <w:t xml:space="preserve"> </w:t>
            </w:r>
            <w:r w:rsidRPr="00632E3E">
              <w:rPr>
                <w:rFonts w:ascii="Times New Roman" w:eastAsia="맑은 고딕" w:hAnsi="Times New Roman"/>
                <w:sz w:val="20"/>
              </w:rPr>
              <w:t>투여한</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p w14:paraId="3A8FA695" w14:textId="77777777" w:rsidR="00253E23" w:rsidRPr="00632E3E" w:rsidRDefault="00253E23" w:rsidP="006D40C2">
            <w:pPr>
              <w:pStyle w:val="a9"/>
              <w:numPr>
                <w:ilvl w:val="0"/>
                <w:numId w:val="53"/>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대상자가</w:t>
            </w:r>
            <w:r w:rsidRPr="00632E3E">
              <w:rPr>
                <w:rFonts w:ascii="Times New Roman" w:eastAsia="맑은 고딕" w:hAnsi="Times New Roman"/>
                <w:sz w:val="20"/>
              </w:rPr>
              <w:t xml:space="preserve"> </w:t>
            </w:r>
            <w:r w:rsidRPr="00632E3E">
              <w:rPr>
                <w:rFonts w:ascii="Times New Roman" w:eastAsia="맑은 고딕" w:hAnsi="Times New Roman"/>
                <w:sz w:val="20"/>
              </w:rPr>
              <w:t>임상시험</w:t>
            </w:r>
            <w:r w:rsidRPr="00632E3E">
              <w:rPr>
                <w:rFonts w:ascii="Times New Roman" w:eastAsia="맑은 고딕" w:hAnsi="Times New Roman"/>
                <w:sz w:val="20"/>
              </w:rPr>
              <w:t xml:space="preserve"> </w:t>
            </w:r>
            <w:r w:rsidRPr="00632E3E">
              <w:rPr>
                <w:rFonts w:ascii="Times New Roman" w:eastAsia="맑은 고딕" w:hAnsi="Times New Roman"/>
                <w:sz w:val="20"/>
              </w:rPr>
              <w:t>중</w:t>
            </w:r>
            <w:r w:rsidRPr="00632E3E">
              <w:rPr>
                <w:rFonts w:ascii="Times New Roman" w:eastAsia="맑은 고딕" w:hAnsi="Times New Roman"/>
                <w:sz w:val="20"/>
              </w:rPr>
              <w:t xml:space="preserve"> </w:t>
            </w:r>
            <w:r w:rsidRPr="00632E3E">
              <w:rPr>
                <w:rFonts w:ascii="Times New Roman" w:eastAsia="맑은 고딕" w:hAnsi="Times New Roman"/>
                <w:sz w:val="20"/>
              </w:rPr>
              <w:t>임상시험용의약품의</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중단을</w:t>
            </w:r>
            <w:r w:rsidRPr="00632E3E">
              <w:rPr>
                <w:rFonts w:ascii="Times New Roman" w:eastAsia="맑은 고딕" w:hAnsi="Times New Roman"/>
                <w:sz w:val="20"/>
              </w:rPr>
              <w:t xml:space="preserve"> </w:t>
            </w:r>
            <w:r w:rsidRPr="00632E3E">
              <w:rPr>
                <w:rFonts w:ascii="Times New Roman" w:eastAsia="맑은 고딕" w:hAnsi="Times New Roman"/>
                <w:sz w:val="20"/>
              </w:rPr>
              <w:t>요구하거나</w:t>
            </w:r>
            <w:r w:rsidRPr="00632E3E">
              <w:rPr>
                <w:rFonts w:ascii="Times New Roman" w:eastAsia="맑은 고딕" w:hAnsi="Times New Roman"/>
                <w:sz w:val="20"/>
              </w:rPr>
              <w:t xml:space="preserve">, </w:t>
            </w:r>
            <w:r w:rsidRPr="00632E3E">
              <w:rPr>
                <w:rFonts w:ascii="Times New Roman" w:eastAsia="맑은 고딕" w:hAnsi="Times New Roman"/>
                <w:sz w:val="20"/>
              </w:rPr>
              <w:t>시험</w:t>
            </w:r>
            <w:r w:rsidRPr="00632E3E">
              <w:rPr>
                <w:rFonts w:ascii="Times New Roman" w:eastAsia="맑은 고딕" w:hAnsi="Times New Roman"/>
                <w:sz w:val="20"/>
              </w:rPr>
              <w:t xml:space="preserve"> </w:t>
            </w:r>
            <w:r w:rsidRPr="00632E3E">
              <w:rPr>
                <w:rFonts w:ascii="Times New Roman" w:eastAsia="맑은 고딕" w:hAnsi="Times New Roman"/>
                <w:sz w:val="20"/>
              </w:rPr>
              <w:t>참여</w:t>
            </w:r>
            <w:r w:rsidRPr="00632E3E">
              <w:rPr>
                <w:rFonts w:ascii="Times New Roman" w:eastAsia="맑은 고딕" w:hAnsi="Times New Roman"/>
                <w:sz w:val="20"/>
              </w:rPr>
              <w:t xml:space="preserve"> </w:t>
            </w:r>
            <w:r w:rsidRPr="00632E3E">
              <w:rPr>
                <w:rFonts w:ascii="Times New Roman" w:eastAsia="맑은 고딕" w:hAnsi="Times New Roman"/>
                <w:sz w:val="20"/>
              </w:rPr>
              <w:t>동의를</w:t>
            </w:r>
            <w:r w:rsidRPr="00632E3E">
              <w:rPr>
                <w:rFonts w:ascii="Times New Roman" w:eastAsia="맑은 고딕" w:hAnsi="Times New Roman"/>
                <w:sz w:val="20"/>
              </w:rPr>
              <w:t xml:space="preserve"> </w:t>
            </w:r>
            <w:r w:rsidRPr="00632E3E">
              <w:rPr>
                <w:rFonts w:ascii="Times New Roman" w:eastAsia="맑은 고딕" w:hAnsi="Times New Roman"/>
                <w:sz w:val="20"/>
              </w:rPr>
              <w:t>철회하는</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p w14:paraId="33F67D9E" w14:textId="77777777" w:rsidR="00253E23" w:rsidRPr="00632E3E" w:rsidRDefault="00253E23" w:rsidP="006D40C2">
            <w:pPr>
              <w:pStyle w:val="a9"/>
              <w:numPr>
                <w:ilvl w:val="0"/>
                <w:numId w:val="53"/>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중대한</w:t>
            </w:r>
            <w:r w:rsidRPr="00632E3E">
              <w:rPr>
                <w:rFonts w:ascii="Times New Roman" w:eastAsia="맑은 고딕" w:hAnsi="Times New Roman"/>
                <w:sz w:val="20"/>
              </w:rPr>
              <w:t xml:space="preserve"> </w:t>
            </w:r>
            <w:r w:rsidRPr="00632E3E">
              <w:rPr>
                <w:rFonts w:ascii="Times New Roman" w:eastAsia="맑은 고딕" w:hAnsi="Times New Roman"/>
                <w:sz w:val="20"/>
              </w:rPr>
              <w:t>이상반응</w:t>
            </w:r>
            <w:r w:rsidRPr="00632E3E">
              <w:rPr>
                <w:rFonts w:ascii="Times New Roman" w:eastAsia="맑은 고딕" w:hAnsi="Times New Roman"/>
                <w:sz w:val="20"/>
              </w:rPr>
              <w:t>/</w:t>
            </w:r>
            <w:r w:rsidRPr="00632E3E">
              <w:rPr>
                <w:rFonts w:ascii="Times New Roman" w:eastAsia="맑은 고딕" w:hAnsi="Times New Roman"/>
                <w:sz w:val="20"/>
              </w:rPr>
              <w:t>약물이상반응이</w:t>
            </w:r>
            <w:r w:rsidRPr="00632E3E">
              <w:rPr>
                <w:rFonts w:ascii="Times New Roman" w:eastAsia="맑은 고딕" w:hAnsi="Times New Roman"/>
                <w:sz w:val="20"/>
              </w:rPr>
              <w:t xml:space="preserve"> </w:t>
            </w:r>
            <w:r w:rsidRPr="00632E3E">
              <w:rPr>
                <w:rFonts w:ascii="Times New Roman" w:eastAsia="맑은 고딕" w:hAnsi="Times New Roman"/>
                <w:sz w:val="20"/>
              </w:rPr>
              <w:t>발생하여</w:t>
            </w:r>
            <w:r w:rsidRPr="00632E3E">
              <w:rPr>
                <w:rFonts w:ascii="Times New Roman" w:eastAsia="맑은 고딕" w:hAnsi="Times New Roman"/>
                <w:sz w:val="20"/>
              </w:rPr>
              <w:t xml:space="preserve"> </w:t>
            </w:r>
            <w:r w:rsidRPr="00632E3E">
              <w:rPr>
                <w:rFonts w:ascii="Times New Roman" w:eastAsia="맑은 고딕" w:hAnsi="Times New Roman"/>
                <w:sz w:val="20"/>
              </w:rPr>
              <w:t>시험자가</w:t>
            </w:r>
            <w:r w:rsidRPr="00632E3E">
              <w:rPr>
                <w:rFonts w:ascii="Times New Roman" w:eastAsia="맑은 고딕" w:hAnsi="Times New Roman"/>
                <w:sz w:val="20"/>
              </w:rPr>
              <w:t xml:space="preserve"> </w:t>
            </w:r>
            <w:r w:rsidRPr="00632E3E">
              <w:rPr>
                <w:rFonts w:ascii="Times New Roman" w:eastAsia="맑은 고딕" w:hAnsi="Times New Roman"/>
                <w:sz w:val="20"/>
              </w:rPr>
              <w:t>시험을</w:t>
            </w:r>
            <w:r w:rsidRPr="00632E3E">
              <w:rPr>
                <w:rFonts w:ascii="Times New Roman" w:eastAsia="맑은 고딕" w:hAnsi="Times New Roman"/>
                <w:sz w:val="20"/>
              </w:rPr>
              <w:t xml:space="preserve"> </w:t>
            </w:r>
            <w:r w:rsidRPr="00632E3E">
              <w:rPr>
                <w:rFonts w:ascii="Times New Roman" w:eastAsia="맑은 고딕" w:hAnsi="Times New Roman"/>
                <w:sz w:val="20"/>
              </w:rPr>
              <w:t>계속할</w:t>
            </w:r>
            <w:r w:rsidRPr="00632E3E">
              <w:rPr>
                <w:rFonts w:ascii="Times New Roman" w:eastAsia="맑은 고딕" w:hAnsi="Times New Roman"/>
                <w:sz w:val="20"/>
              </w:rPr>
              <w:t xml:space="preserve"> </w:t>
            </w:r>
            <w:r w:rsidRPr="00632E3E">
              <w:rPr>
                <w:rFonts w:ascii="Times New Roman" w:eastAsia="맑은 고딕" w:hAnsi="Times New Roman"/>
                <w:sz w:val="20"/>
              </w:rPr>
              <w:t>수</w:t>
            </w:r>
            <w:r w:rsidRPr="00632E3E">
              <w:rPr>
                <w:rFonts w:ascii="Times New Roman" w:eastAsia="맑은 고딕" w:hAnsi="Times New Roman"/>
                <w:sz w:val="20"/>
              </w:rPr>
              <w:t xml:space="preserve"> </w:t>
            </w:r>
            <w:r w:rsidRPr="00632E3E">
              <w:rPr>
                <w:rFonts w:ascii="Times New Roman" w:eastAsia="맑은 고딕" w:hAnsi="Times New Roman"/>
                <w:sz w:val="20"/>
              </w:rPr>
              <w:t>없</w:t>
            </w:r>
            <w:r w:rsidRPr="00632E3E">
              <w:rPr>
                <w:rFonts w:ascii="Times New Roman" w:eastAsia="맑은 고딕" w:hAnsi="Times New Roman"/>
                <w:sz w:val="20"/>
              </w:rPr>
              <w:lastRenderedPageBreak/>
              <w:t>다고</w:t>
            </w:r>
            <w:r w:rsidRPr="00632E3E">
              <w:rPr>
                <w:rFonts w:ascii="Times New Roman" w:eastAsia="맑은 고딕" w:hAnsi="Times New Roman"/>
                <w:sz w:val="20"/>
              </w:rPr>
              <w:t xml:space="preserve"> </w:t>
            </w:r>
            <w:r w:rsidRPr="00632E3E">
              <w:rPr>
                <w:rFonts w:ascii="Times New Roman" w:eastAsia="맑은 고딕" w:hAnsi="Times New Roman"/>
                <w:sz w:val="20"/>
              </w:rPr>
              <w:t>판단한</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p w14:paraId="123DE7EC" w14:textId="77777777" w:rsidR="00253E23" w:rsidRPr="00632E3E" w:rsidRDefault="00253E23" w:rsidP="006D40C2">
            <w:pPr>
              <w:pStyle w:val="a9"/>
              <w:numPr>
                <w:ilvl w:val="0"/>
                <w:numId w:val="53"/>
              </w:numPr>
              <w:spacing w:line="274" w:lineRule="auto"/>
              <w:ind w:leftChars="75" w:left="424" w:hanging="289"/>
              <w:rPr>
                <w:rFonts w:ascii="Times New Roman" w:eastAsia="맑은 고딕" w:hAnsi="Times New Roman"/>
                <w:sz w:val="20"/>
              </w:rPr>
            </w:pPr>
            <w:r w:rsidRPr="00632E3E">
              <w:rPr>
                <w:rFonts w:ascii="Times New Roman" w:eastAsia="맑은 고딕" w:hAnsi="Times New Roman"/>
                <w:sz w:val="20"/>
              </w:rPr>
              <w:t>임상시험</w:t>
            </w:r>
            <w:r w:rsidRPr="00632E3E">
              <w:rPr>
                <w:rFonts w:ascii="Times New Roman" w:eastAsia="맑은 고딕" w:hAnsi="Times New Roman"/>
                <w:sz w:val="20"/>
              </w:rPr>
              <w:t xml:space="preserve"> </w:t>
            </w:r>
            <w:r w:rsidRPr="00632E3E">
              <w:rPr>
                <w:rFonts w:ascii="Times New Roman" w:eastAsia="맑은 고딕" w:hAnsi="Times New Roman"/>
                <w:sz w:val="20"/>
              </w:rPr>
              <w:t>중</w:t>
            </w:r>
            <w:r w:rsidRPr="00632E3E">
              <w:rPr>
                <w:rFonts w:ascii="Times New Roman" w:eastAsia="맑은 고딕" w:hAnsi="Times New Roman"/>
                <w:sz w:val="20"/>
              </w:rPr>
              <w:t xml:space="preserve"> </w:t>
            </w:r>
            <w:r w:rsidRPr="00632E3E">
              <w:rPr>
                <w:rFonts w:ascii="Times New Roman" w:eastAsia="맑은 고딕" w:hAnsi="Times New Roman"/>
                <w:sz w:val="20"/>
              </w:rPr>
              <w:t>선정</w:t>
            </w:r>
            <w:r w:rsidRPr="00632E3E">
              <w:rPr>
                <w:rFonts w:ascii="Times New Roman" w:eastAsia="맑은 고딕" w:hAnsi="Times New Roman"/>
                <w:sz w:val="20"/>
              </w:rPr>
              <w:t>/</w:t>
            </w:r>
            <w:r w:rsidRPr="00632E3E">
              <w:rPr>
                <w:rFonts w:ascii="Times New Roman" w:eastAsia="맑은 고딕" w:hAnsi="Times New Roman"/>
                <w:sz w:val="20"/>
              </w:rPr>
              <w:t>제외</w:t>
            </w:r>
            <w:r w:rsidRPr="00632E3E">
              <w:rPr>
                <w:rFonts w:ascii="Times New Roman" w:eastAsia="맑은 고딕" w:hAnsi="Times New Roman"/>
                <w:sz w:val="20"/>
              </w:rPr>
              <w:t xml:space="preserve"> </w:t>
            </w:r>
            <w:r w:rsidRPr="00632E3E">
              <w:rPr>
                <w:rFonts w:ascii="Times New Roman" w:eastAsia="맑은 고딕" w:hAnsi="Times New Roman"/>
                <w:sz w:val="20"/>
              </w:rPr>
              <w:t>기준</w:t>
            </w:r>
            <w:r w:rsidRPr="00632E3E">
              <w:rPr>
                <w:rFonts w:ascii="Times New Roman" w:eastAsia="맑은 고딕" w:hAnsi="Times New Roman"/>
                <w:sz w:val="20"/>
              </w:rPr>
              <w:t xml:space="preserve"> </w:t>
            </w:r>
            <w:r w:rsidRPr="00632E3E">
              <w:rPr>
                <w:rFonts w:ascii="Times New Roman" w:eastAsia="맑은 고딕" w:hAnsi="Times New Roman"/>
                <w:sz w:val="20"/>
              </w:rPr>
              <w:t>등</w:t>
            </w:r>
            <w:r w:rsidRPr="00632E3E">
              <w:rPr>
                <w:rFonts w:ascii="Times New Roman" w:eastAsia="맑은 고딕" w:hAnsi="Times New Roman"/>
                <w:sz w:val="20"/>
              </w:rPr>
              <w:t xml:space="preserve"> </w:t>
            </w:r>
            <w:r w:rsidRPr="00632E3E">
              <w:rPr>
                <w:rFonts w:ascii="Times New Roman" w:eastAsia="맑은 고딕" w:hAnsi="Times New Roman"/>
                <w:sz w:val="20"/>
              </w:rPr>
              <w:t>중대한</w:t>
            </w:r>
            <w:r w:rsidRPr="00632E3E">
              <w:rPr>
                <w:rFonts w:ascii="Times New Roman" w:eastAsia="맑은 고딕" w:hAnsi="Times New Roman"/>
                <w:sz w:val="20"/>
              </w:rPr>
              <w:t xml:space="preserve"> </w:t>
            </w:r>
            <w:r w:rsidRPr="00632E3E">
              <w:rPr>
                <w:rFonts w:ascii="Times New Roman" w:eastAsia="맑은 고딕" w:hAnsi="Times New Roman"/>
                <w:sz w:val="20"/>
              </w:rPr>
              <w:t>계획서</w:t>
            </w:r>
            <w:r w:rsidRPr="00632E3E">
              <w:rPr>
                <w:rFonts w:ascii="Times New Roman" w:eastAsia="맑은 고딕" w:hAnsi="Times New Roman"/>
                <w:sz w:val="20"/>
              </w:rPr>
              <w:t xml:space="preserve"> </w:t>
            </w:r>
            <w:r w:rsidRPr="00632E3E">
              <w:rPr>
                <w:rFonts w:ascii="Times New Roman" w:eastAsia="맑은 고딕" w:hAnsi="Times New Roman"/>
                <w:sz w:val="20"/>
              </w:rPr>
              <w:t>위반</w:t>
            </w:r>
            <w:r w:rsidRPr="00632E3E">
              <w:rPr>
                <w:rFonts w:ascii="Times New Roman" w:eastAsia="맑은 고딕" w:hAnsi="Times New Roman"/>
                <w:sz w:val="20"/>
              </w:rPr>
              <w:t xml:space="preserve"> </w:t>
            </w:r>
            <w:r w:rsidRPr="00632E3E">
              <w:rPr>
                <w:rFonts w:ascii="Times New Roman" w:eastAsia="맑은 고딕" w:hAnsi="Times New Roman"/>
                <w:sz w:val="20"/>
              </w:rPr>
              <w:t>사항이</w:t>
            </w:r>
            <w:r w:rsidRPr="00632E3E">
              <w:rPr>
                <w:rFonts w:ascii="Times New Roman" w:eastAsia="맑은 고딕" w:hAnsi="Times New Roman"/>
                <w:sz w:val="20"/>
              </w:rPr>
              <w:t xml:space="preserve"> </w:t>
            </w:r>
            <w:r w:rsidRPr="00632E3E">
              <w:rPr>
                <w:rFonts w:ascii="Times New Roman" w:eastAsia="맑은 고딕" w:hAnsi="Times New Roman"/>
                <w:sz w:val="20"/>
              </w:rPr>
              <w:t>새롭게</w:t>
            </w:r>
            <w:r w:rsidRPr="00632E3E">
              <w:rPr>
                <w:rFonts w:ascii="Times New Roman" w:eastAsia="맑은 고딕" w:hAnsi="Times New Roman"/>
                <w:sz w:val="20"/>
              </w:rPr>
              <w:t xml:space="preserve"> </w:t>
            </w:r>
            <w:r w:rsidRPr="00632E3E">
              <w:rPr>
                <w:rFonts w:ascii="Times New Roman" w:eastAsia="맑은 고딕" w:hAnsi="Times New Roman"/>
                <w:sz w:val="20"/>
              </w:rPr>
              <w:t>발견되는</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p w14:paraId="3DD30971" w14:textId="6BF7142F" w:rsidR="00D67DA4" w:rsidRPr="00632E3E" w:rsidRDefault="00253E23" w:rsidP="006D40C2">
            <w:pPr>
              <w:pStyle w:val="a9"/>
              <w:numPr>
                <w:ilvl w:val="0"/>
                <w:numId w:val="53"/>
              </w:numPr>
              <w:spacing w:line="274" w:lineRule="auto"/>
              <w:ind w:leftChars="75" w:left="424" w:hanging="289"/>
              <w:rPr>
                <w:rFonts w:ascii="Times New Roman" w:eastAsia="맑은 고딕" w:hAnsi="Times New Roman"/>
                <w:color w:val="0070C0"/>
                <w:sz w:val="20"/>
              </w:rPr>
            </w:pPr>
            <w:r w:rsidRPr="00632E3E">
              <w:rPr>
                <w:rFonts w:ascii="Times New Roman" w:eastAsia="맑은 고딕" w:hAnsi="Times New Roman"/>
                <w:sz w:val="20"/>
              </w:rPr>
              <w:t>기타</w:t>
            </w:r>
            <w:r w:rsidRPr="00632E3E">
              <w:rPr>
                <w:rFonts w:ascii="Times New Roman" w:eastAsia="맑은 고딕" w:hAnsi="Times New Roman"/>
                <w:sz w:val="20"/>
              </w:rPr>
              <w:t xml:space="preserve"> </w:t>
            </w:r>
            <w:r w:rsidRPr="00632E3E">
              <w:rPr>
                <w:rFonts w:ascii="Times New Roman" w:eastAsia="맑은 고딕" w:hAnsi="Times New Roman"/>
                <w:sz w:val="20"/>
              </w:rPr>
              <w:t>시험책임자</w:t>
            </w:r>
            <w:r w:rsidRPr="00632E3E">
              <w:rPr>
                <w:rFonts w:ascii="Times New Roman" w:eastAsia="맑은 고딕" w:hAnsi="Times New Roman"/>
                <w:sz w:val="20"/>
              </w:rPr>
              <w:t>/</w:t>
            </w:r>
            <w:r w:rsidRPr="00632E3E">
              <w:rPr>
                <w:rFonts w:ascii="Times New Roman" w:eastAsia="맑은 고딕" w:hAnsi="Times New Roman"/>
                <w:sz w:val="20"/>
              </w:rPr>
              <w:t>담당자가</w:t>
            </w:r>
            <w:r w:rsidRPr="00632E3E">
              <w:rPr>
                <w:rFonts w:ascii="Times New Roman" w:eastAsia="맑은 고딕" w:hAnsi="Times New Roman"/>
                <w:sz w:val="20"/>
              </w:rPr>
              <w:t xml:space="preserve"> </w:t>
            </w:r>
            <w:r w:rsidRPr="00632E3E">
              <w:rPr>
                <w:rFonts w:ascii="Times New Roman" w:eastAsia="맑은 고딕" w:hAnsi="Times New Roman"/>
                <w:sz w:val="20"/>
              </w:rPr>
              <w:t>시험을</w:t>
            </w:r>
            <w:r w:rsidRPr="00632E3E">
              <w:rPr>
                <w:rFonts w:ascii="Times New Roman" w:eastAsia="맑은 고딕" w:hAnsi="Times New Roman"/>
                <w:sz w:val="20"/>
              </w:rPr>
              <w:t xml:space="preserve"> </w:t>
            </w:r>
            <w:r w:rsidRPr="00632E3E">
              <w:rPr>
                <w:rFonts w:ascii="Times New Roman" w:eastAsia="맑은 고딕" w:hAnsi="Times New Roman"/>
                <w:sz w:val="20"/>
              </w:rPr>
              <w:t>중지하여야</w:t>
            </w:r>
            <w:r w:rsidRPr="00632E3E">
              <w:rPr>
                <w:rFonts w:ascii="Times New Roman" w:eastAsia="맑은 고딕" w:hAnsi="Times New Roman"/>
                <w:sz w:val="20"/>
              </w:rPr>
              <w:t xml:space="preserve"> </w:t>
            </w:r>
            <w:r w:rsidRPr="00632E3E">
              <w:rPr>
                <w:rFonts w:ascii="Times New Roman" w:eastAsia="맑은 고딕" w:hAnsi="Times New Roman"/>
                <w:sz w:val="20"/>
              </w:rPr>
              <w:t>한다고</w:t>
            </w:r>
            <w:r w:rsidRPr="00632E3E">
              <w:rPr>
                <w:rFonts w:ascii="Times New Roman" w:eastAsia="맑은 고딕" w:hAnsi="Times New Roman"/>
                <w:sz w:val="20"/>
              </w:rPr>
              <w:t xml:space="preserve"> </w:t>
            </w:r>
            <w:r w:rsidRPr="00632E3E">
              <w:rPr>
                <w:rFonts w:ascii="Times New Roman" w:eastAsia="맑은 고딕" w:hAnsi="Times New Roman"/>
                <w:sz w:val="20"/>
              </w:rPr>
              <w:t>판단한</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tc>
      </w:tr>
      <w:tr w:rsidR="00D67DA4" w:rsidRPr="00632E3E" w14:paraId="599ACD18" w14:textId="77777777" w:rsidTr="00224495">
        <w:trPr>
          <w:trHeight w:val="500"/>
          <w:jc w:val="center"/>
        </w:trPr>
        <w:tc>
          <w:tcPr>
            <w:tcW w:w="886" w:type="pct"/>
            <w:tcBorders>
              <w:top w:val="dotted" w:sz="4" w:space="0" w:color="000000"/>
              <w:left w:val="single" w:sz="12" w:space="0" w:color="000000"/>
              <w:bottom w:val="dotted" w:sz="4" w:space="0" w:color="000000"/>
              <w:right w:val="nil"/>
            </w:tcBorders>
            <w:shd w:val="clear" w:color="auto" w:fill="DFDFDF"/>
            <w:vAlign w:val="center"/>
            <w:hideMark/>
          </w:tcPr>
          <w:p w14:paraId="70D0EC72"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lastRenderedPageBreak/>
              <w:t>평가방법</w:t>
            </w:r>
          </w:p>
        </w:tc>
        <w:tc>
          <w:tcPr>
            <w:tcW w:w="4114" w:type="pct"/>
            <w:tcBorders>
              <w:top w:val="dotted" w:sz="4" w:space="0" w:color="000000"/>
              <w:left w:val="nil"/>
              <w:bottom w:val="dotted" w:sz="4" w:space="0" w:color="000000"/>
              <w:right w:val="single" w:sz="12" w:space="0" w:color="000000"/>
            </w:tcBorders>
            <w:vAlign w:val="center"/>
            <w:hideMark/>
          </w:tcPr>
          <w:p w14:paraId="1A0BBD3D" w14:textId="3A59DDE2" w:rsidR="00D67DA4" w:rsidRPr="00632E3E" w:rsidRDefault="00D67DA4" w:rsidP="001754D4">
            <w:pPr>
              <w:pStyle w:val="af7"/>
              <w:numPr>
                <w:ilvl w:val="0"/>
                <w:numId w:val="39"/>
              </w:numPr>
              <w:spacing w:before="120"/>
              <w:ind w:left="357" w:hanging="357"/>
              <w:rPr>
                <w:rFonts w:ascii="Times New Roman" w:eastAsia="맑은 고딕" w:hAnsi="Times New Roman"/>
                <w:b/>
                <w:sz w:val="20"/>
              </w:rPr>
            </w:pPr>
            <w:r w:rsidRPr="00632E3E">
              <w:rPr>
                <w:rFonts w:ascii="Times New Roman" w:eastAsia="맑은 고딕" w:hAnsi="Times New Roman"/>
                <w:b/>
                <w:sz w:val="20"/>
              </w:rPr>
              <w:t>약동학</w:t>
            </w:r>
            <w:r w:rsidRPr="00632E3E">
              <w:rPr>
                <w:rFonts w:ascii="Times New Roman" w:eastAsia="맑은 고딕" w:hAnsi="Times New Roman"/>
                <w:b/>
                <w:sz w:val="20"/>
              </w:rPr>
              <w:t xml:space="preserve"> </w:t>
            </w:r>
            <w:r w:rsidRPr="00632E3E">
              <w:rPr>
                <w:rFonts w:ascii="Times New Roman" w:eastAsia="맑은 고딕" w:hAnsi="Times New Roman"/>
                <w:b/>
                <w:sz w:val="20"/>
              </w:rPr>
              <w:t>평가변수</w:t>
            </w:r>
          </w:p>
          <w:p w14:paraId="0D7A578E" w14:textId="0994BF42" w:rsidR="002904FE" w:rsidRPr="00DC4FC3" w:rsidRDefault="00D67DA4" w:rsidP="00DC4FC3">
            <w:pPr>
              <w:pStyle w:val="a9"/>
              <w:numPr>
                <w:ilvl w:val="0"/>
                <w:numId w:val="36"/>
              </w:numPr>
              <w:wordWrap/>
              <w:spacing w:before="80" w:after="240" w:line="274" w:lineRule="auto"/>
              <w:ind w:leftChars="150" w:left="559" w:right="113" w:hanging="289"/>
              <w:rPr>
                <w:rFonts w:ascii="Times New Roman" w:eastAsia="맑은 고딕" w:hAnsi="Times New Roman"/>
                <w:sz w:val="20"/>
              </w:rPr>
            </w:pPr>
            <w:r w:rsidRPr="00632E3E">
              <w:rPr>
                <w:rFonts w:ascii="Times New Roman" w:eastAsia="맑은 고딕" w:hAnsi="Times New Roman"/>
                <w:sz w:val="20"/>
              </w:rPr>
              <w:t>Rebamipide</w:t>
            </w:r>
            <w:r w:rsidRPr="00632E3E">
              <w:rPr>
                <w:rFonts w:ascii="Times New Roman" w:eastAsia="맑은 고딕" w:hAnsi="Times New Roman"/>
                <w:sz w:val="20"/>
              </w:rPr>
              <w:t>의</w:t>
            </w:r>
            <w:r w:rsidRPr="00632E3E">
              <w:rPr>
                <w:rFonts w:ascii="Times New Roman" w:eastAsia="맑은 고딕" w:hAnsi="Times New Roman"/>
                <w:sz w:val="20"/>
              </w:rPr>
              <w:t xml:space="preserve"> </w:t>
            </w:r>
            <w:r w:rsidRPr="00632E3E">
              <w:rPr>
                <w:rFonts w:ascii="Times New Roman" w:eastAsia="맑은 고딕" w:hAnsi="Times New Roman"/>
                <w:sz w:val="20"/>
              </w:rPr>
              <w:t>농도</w:t>
            </w:r>
            <w:r w:rsidRPr="00632E3E">
              <w:rPr>
                <w:rFonts w:ascii="Times New Roman" w:eastAsia="맑은 고딕" w:hAnsi="Times New Roman"/>
                <w:sz w:val="20"/>
              </w:rPr>
              <w:t xml:space="preserve"> (</w:t>
            </w:r>
            <w:r w:rsidRPr="00632E3E">
              <w:rPr>
                <w:rFonts w:ascii="Times New Roman" w:eastAsia="맑은 고딕" w:hAnsi="Times New Roman"/>
                <w:sz w:val="20"/>
              </w:rPr>
              <w:t>시간대</w:t>
            </w:r>
            <w:r w:rsidRPr="00632E3E">
              <w:rPr>
                <w:rFonts w:ascii="Times New Roman" w:eastAsia="맑은 고딕" w:hAnsi="Times New Roman"/>
                <w:sz w:val="20"/>
              </w:rPr>
              <w:t xml:space="preserve"> </w:t>
            </w:r>
            <w:r w:rsidRPr="00632E3E">
              <w:rPr>
                <w:rFonts w:ascii="Times New Roman" w:eastAsia="맑은 고딕" w:hAnsi="Times New Roman"/>
                <w:sz w:val="20"/>
              </w:rPr>
              <w:t>별</w:t>
            </w:r>
            <w:r w:rsidRPr="00632E3E">
              <w:rPr>
                <w:rFonts w:ascii="Times New Roman" w:eastAsia="맑은 고딕" w:hAnsi="Times New Roman"/>
                <w:sz w:val="20"/>
              </w:rPr>
              <w:t xml:space="preserve"> </w:t>
            </w:r>
            <w:r w:rsidRPr="00632E3E">
              <w:rPr>
                <w:rFonts w:ascii="Times New Roman" w:eastAsia="맑은 고딕" w:hAnsi="Times New Roman"/>
                <w:sz w:val="20"/>
              </w:rPr>
              <w:t>농도의</w:t>
            </w:r>
            <w:r w:rsidRPr="00632E3E">
              <w:rPr>
                <w:rFonts w:ascii="Times New Roman" w:eastAsia="맑은 고딕" w:hAnsi="Times New Roman"/>
                <w:sz w:val="20"/>
              </w:rPr>
              <w:t xml:space="preserve"> </w:t>
            </w:r>
            <w:r w:rsidRPr="00632E3E">
              <w:rPr>
                <w:rFonts w:ascii="Times New Roman" w:eastAsia="맑은 고딕" w:hAnsi="Times New Roman"/>
                <w:sz w:val="20"/>
              </w:rPr>
              <w:t>중앙값</w:t>
            </w:r>
            <w:r w:rsidRPr="00632E3E">
              <w:rPr>
                <w:rFonts w:ascii="Times New Roman" w:eastAsia="맑은 고딕" w:hAnsi="Times New Roman"/>
                <w:sz w:val="20"/>
              </w:rPr>
              <w:t xml:space="preserve">, </w:t>
            </w:r>
            <w:r w:rsidRPr="00632E3E">
              <w:rPr>
                <w:rFonts w:ascii="Times New Roman" w:eastAsia="맑은 고딕" w:hAnsi="Times New Roman"/>
                <w:sz w:val="20"/>
              </w:rPr>
              <w:t>최</w:t>
            </w:r>
            <w:r w:rsidR="00024595" w:rsidRPr="00632E3E">
              <w:rPr>
                <w:rFonts w:ascii="Times New Roman" w:eastAsia="맑은 고딕" w:hAnsi="Times New Roman"/>
                <w:sz w:val="20"/>
              </w:rPr>
              <w:t>솟</w:t>
            </w:r>
            <w:r w:rsidRPr="00632E3E">
              <w:rPr>
                <w:rFonts w:ascii="Times New Roman" w:eastAsia="맑은 고딕" w:hAnsi="Times New Roman"/>
                <w:sz w:val="20"/>
              </w:rPr>
              <w:t>값</w:t>
            </w:r>
            <w:r w:rsidRPr="00632E3E">
              <w:rPr>
                <w:rFonts w:ascii="Times New Roman" w:eastAsia="맑은 고딕" w:hAnsi="Times New Roman"/>
                <w:sz w:val="20"/>
              </w:rPr>
              <w:t xml:space="preserve">, </w:t>
            </w:r>
            <w:r w:rsidR="00024595" w:rsidRPr="00632E3E">
              <w:rPr>
                <w:rFonts w:ascii="Times New Roman" w:eastAsia="맑은 고딕" w:hAnsi="Times New Roman"/>
                <w:sz w:val="20"/>
              </w:rPr>
              <w:t>최댓</w:t>
            </w:r>
            <w:r w:rsidRPr="00632E3E">
              <w:rPr>
                <w:rFonts w:ascii="Times New Roman" w:eastAsia="맑은 고딕" w:hAnsi="Times New Roman"/>
                <w:sz w:val="20"/>
              </w:rPr>
              <w:t>값</w:t>
            </w:r>
            <w:r w:rsidRPr="00632E3E">
              <w:rPr>
                <w:rFonts w:ascii="Times New Roman" w:eastAsia="맑은 고딕" w:hAnsi="Times New Roman"/>
                <w:sz w:val="20"/>
              </w:rPr>
              <w:t xml:space="preserve">, </w:t>
            </w:r>
            <w:r w:rsidRPr="00632E3E">
              <w:rPr>
                <w:rFonts w:ascii="Times New Roman" w:eastAsia="맑은 고딕" w:hAnsi="Times New Roman"/>
                <w:sz w:val="20"/>
              </w:rPr>
              <w:t>평균</w:t>
            </w:r>
            <w:r w:rsidRPr="00632E3E">
              <w:rPr>
                <w:rFonts w:ascii="Times New Roman" w:eastAsia="맑은 고딕" w:hAnsi="Times New Roman"/>
                <w:sz w:val="20"/>
              </w:rPr>
              <w:t xml:space="preserve">, </w:t>
            </w:r>
            <w:r w:rsidRPr="00632E3E">
              <w:rPr>
                <w:rFonts w:ascii="Times New Roman" w:eastAsia="맑은 고딕" w:hAnsi="Times New Roman"/>
                <w:sz w:val="20"/>
              </w:rPr>
              <w:t>표준편차</w:t>
            </w:r>
            <w:r w:rsidRPr="00632E3E">
              <w:rPr>
                <w:rFonts w:ascii="Times New Roman" w:eastAsia="맑은 고딕" w:hAnsi="Times New Roman"/>
                <w:sz w:val="20"/>
              </w:rPr>
              <w:t>)</w:t>
            </w:r>
            <w:r w:rsidR="008D45FD">
              <w:rPr>
                <w:rFonts w:ascii="Times New Roman" w:eastAsia="맑은 고딕" w:hAnsi="Times New Roman"/>
                <w:sz w:val="20"/>
              </w:rPr>
              <w:t xml:space="preserve"> </w:t>
            </w:r>
            <w:r w:rsidR="008D45FD">
              <w:rPr>
                <w:rFonts w:ascii="Times New Roman" w:eastAsia="맑은 고딕" w:hAnsi="Times New Roman" w:hint="eastAsia"/>
                <w:sz w:val="20"/>
              </w:rPr>
              <w:t>및</w:t>
            </w:r>
            <w:r w:rsidR="008D45FD">
              <w:rPr>
                <w:rFonts w:ascii="Times New Roman" w:eastAsia="맑은 고딕" w:hAnsi="Times New Roman" w:hint="eastAsia"/>
                <w:sz w:val="20"/>
              </w:rPr>
              <w:t xml:space="preserve"> </w:t>
            </w:r>
            <w:r w:rsidR="008D45FD">
              <w:rPr>
                <w:rFonts w:hint="eastAsia"/>
                <w:szCs w:val="18"/>
              </w:rPr>
              <w:t>단회</w:t>
            </w:r>
            <w:r w:rsidR="008D45FD">
              <w:rPr>
                <w:szCs w:val="18"/>
              </w:rPr>
              <w:t xml:space="preserve"> </w:t>
            </w:r>
            <w:r w:rsidR="008D45FD">
              <w:rPr>
                <w:rFonts w:hint="eastAsia"/>
                <w:szCs w:val="18"/>
              </w:rPr>
              <w:t>투여</w:t>
            </w:r>
            <w:r w:rsidR="008D45FD">
              <w:rPr>
                <w:szCs w:val="18"/>
              </w:rPr>
              <w:t xml:space="preserve"> </w:t>
            </w:r>
            <w:r w:rsidR="008D45FD">
              <w:rPr>
                <w:rFonts w:hint="eastAsia"/>
                <w:szCs w:val="18"/>
              </w:rPr>
              <w:t>후</w:t>
            </w:r>
            <w:r w:rsidR="008D45FD">
              <w:t xml:space="preserve"> </w:t>
            </w:r>
            <w:r w:rsidR="008D45FD">
              <w:rPr>
                <w:i/>
              </w:rPr>
              <w:t>C</w:t>
            </w:r>
            <w:r w:rsidR="008D45FD">
              <w:rPr>
                <w:i/>
                <w:vertAlign w:val="subscript"/>
              </w:rPr>
              <w:t>max</w:t>
            </w:r>
            <w:r w:rsidR="008D45FD">
              <w:rPr>
                <w:i/>
              </w:rPr>
              <w:t>, AUC</w:t>
            </w:r>
            <w:r w:rsidR="008D45FD">
              <w:rPr>
                <w:i/>
                <w:vertAlign w:val="subscript"/>
              </w:rPr>
              <w:t>last</w:t>
            </w:r>
            <w:r w:rsidR="008D45FD">
              <w:rPr>
                <w:i/>
              </w:rPr>
              <w:t>, T</w:t>
            </w:r>
            <w:r w:rsidR="008D45FD">
              <w:rPr>
                <w:i/>
                <w:vertAlign w:val="subscript"/>
              </w:rPr>
              <w:t>max</w:t>
            </w:r>
            <w:r w:rsidR="008D45FD">
              <w:rPr>
                <w:i/>
              </w:rPr>
              <w:t>, t</w:t>
            </w:r>
            <w:r w:rsidR="008D45FD">
              <w:rPr>
                <w:i/>
                <w:vertAlign w:val="subscript"/>
              </w:rPr>
              <w:t>1/2</w:t>
            </w:r>
            <w:r w:rsidR="008D45FD">
              <w:rPr>
                <w:i/>
              </w:rPr>
              <w:t>, CL/F, Vd/</w:t>
            </w:r>
            <w:r w:rsidR="008D45FD">
              <w:t xml:space="preserve">F, </w:t>
            </w:r>
            <w:r w:rsidR="008D45FD">
              <w:rPr>
                <w:rFonts w:hint="eastAsia"/>
              </w:rPr>
              <w:t>반복투여</w:t>
            </w:r>
            <w:r w:rsidR="008D45FD">
              <w:t xml:space="preserve"> </w:t>
            </w:r>
            <w:r w:rsidR="008D45FD">
              <w:rPr>
                <w:rFonts w:hint="eastAsia"/>
              </w:rPr>
              <w:t>후</w:t>
            </w:r>
            <w:r w:rsidR="008D45FD">
              <w:t xml:space="preserve"> </w:t>
            </w:r>
            <w:r w:rsidR="008D45FD">
              <w:rPr>
                <w:i/>
                <w:kern w:val="2"/>
              </w:rPr>
              <w:t>AUC</w:t>
            </w:r>
            <w:r w:rsidR="008D45FD">
              <w:rPr>
                <w:i/>
                <w:kern w:val="2"/>
                <w:vertAlign w:val="subscript"/>
              </w:rPr>
              <w:t xml:space="preserve">tau, </w:t>
            </w:r>
            <w:r w:rsidR="008D45FD">
              <w:rPr>
                <w:i/>
              </w:rPr>
              <w:t>C</w:t>
            </w:r>
            <w:r w:rsidR="008D45FD">
              <w:rPr>
                <w:i/>
                <w:vertAlign w:val="subscript"/>
              </w:rPr>
              <w:t>max,ss</w:t>
            </w:r>
            <w:r w:rsidR="008D45FD">
              <w:rPr>
                <w:i/>
              </w:rPr>
              <w:t>, AUC</w:t>
            </w:r>
            <w:r w:rsidR="008D45FD">
              <w:rPr>
                <w:i/>
                <w:vertAlign w:val="subscript"/>
              </w:rPr>
              <w:t>last</w:t>
            </w:r>
            <w:r w:rsidR="008D45FD">
              <w:rPr>
                <w:i/>
              </w:rPr>
              <w:t>, AUC</w:t>
            </w:r>
            <w:r w:rsidR="008D45FD">
              <w:rPr>
                <w:i/>
                <w:vertAlign w:val="subscript"/>
              </w:rPr>
              <w:t>inf</w:t>
            </w:r>
            <w:r w:rsidR="008D45FD">
              <w:rPr>
                <w:i/>
              </w:rPr>
              <w:t>, T</w:t>
            </w:r>
            <w:r w:rsidR="008D45FD">
              <w:rPr>
                <w:i/>
                <w:vertAlign w:val="subscript"/>
              </w:rPr>
              <w:t>max,ss</w:t>
            </w:r>
            <w:r w:rsidR="008D45FD">
              <w:rPr>
                <w:i/>
              </w:rPr>
              <w:t>, t</w:t>
            </w:r>
            <w:r w:rsidR="008D45FD">
              <w:rPr>
                <w:i/>
                <w:vertAlign w:val="subscript"/>
              </w:rPr>
              <w:t>1/2</w:t>
            </w:r>
            <w:r w:rsidR="008D45FD">
              <w:rPr>
                <w:i/>
              </w:rPr>
              <w:t>, CL/F, Vd/F</w:t>
            </w:r>
          </w:p>
          <w:p w14:paraId="52F2258A" w14:textId="77777777" w:rsidR="00D67DA4" w:rsidRPr="00632E3E" w:rsidRDefault="00D67DA4" w:rsidP="001754D4">
            <w:pPr>
              <w:pStyle w:val="af7"/>
              <w:numPr>
                <w:ilvl w:val="0"/>
                <w:numId w:val="39"/>
              </w:numPr>
              <w:spacing w:before="120"/>
              <w:ind w:left="357" w:hanging="357"/>
              <w:rPr>
                <w:rFonts w:ascii="Times New Roman" w:eastAsia="맑은 고딕" w:hAnsi="Times New Roman"/>
                <w:b/>
                <w:sz w:val="20"/>
              </w:rPr>
            </w:pPr>
            <w:r w:rsidRPr="00632E3E">
              <w:rPr>
                <w:rFonts w:ascii="Times New Roman" w:eastAsia="맑은 고딕" w:hAnsi="Times New Roman"/>
                <w:b/>
                <w:sz w:val="20"/>
              </w:rPr>
              <w:t>안전성</w:t>
            </w:r>
            <w:r w:rsidRPr="00632E3E">
              <w:rPr>
                <w:rFonts w:ascii="Times New Roman" w:eastAsia="맑은 고딕" w:hAnsi="Times New Roman"/>
                <w:b/>
                <w:sz w:val="20"/>
              </w:rPr>
              <w:t xml:space="preserve"> </w:t>
            </w:r>
            <w:r w:rsidRPr="00632E3E">
              <w:rPr>
                <w:rFonts w:ascii="Times New Roman" w:eastAsia="맑은 고딕" w:hAnsi="Times New Roman"/>
                <w:b/>
                <w:sz w:val="20"/>
              </w:rPr>
              <w:t>평가변수</w:t>
            </w:r>
          </w:p>
          <w:p w14:paraId="2E96F66D" w14:textId="4E4261DC" w:rsidR="00D67DA4" w:rsidRPr="00632E3E" w:rsidRDefault="00D67DA4" w:rsidP="001754D4">
            <w:pPr>
              <w:pStyle w:val="a9"/>
              <w:numPr>
                <w:ilvl w:val="0"/>
                <w:numId w:val="36"/>
              </w:numPr>
              <w:wordWrap/>
              <w:spacing w:before="80" w:after="160" w:line="274" w:lineRule="auto"/>
              <w:ind w:leftChars="150" w:left="559" w:right="113" w:hanging="289"/>
              <w:rPr>
                <w:rFonts w:ascii="Times New Roman" w:eastAsia="맑은 고딕" w:hAnsi="Times New Roman"/>
                <w:sz w:val="20"/>
              </w:rPr>
            </w:pPr>
            <w:r w:rsidRPr="00632E3E">
              <w:rPr>
                <w:rFonts w:ascii="Times New Roman" w:eastAsia="맑은 고딕" w:hAnsi="Times New Roman"/>
                <w:sz w:val="20"/>
              </w:rPr>
              <w:t>활력징후</w:t>
            </w:r>
            <w:r w:rsidRPr="00632E3E">
              <w:rPr>
                <w:rFonts w:ascii="Times New Roman" w:eastAsia="맑은 고딕" w:hAnsi="Times New Roman"/>
                <w:sz w:val="20"/>
              </w:rPr>
              <w:t xml:space="preserve">, </w:t>
            </w:r>
            <w:r w:rsidRPr="00632E3E">
              <w:rPr>
                <w:rFonts w:ascii="Times New Roman" w:eastAsia="맑은 고딕" w:hAnsi="Times New Roman"/>
                <w:sz w:val="20"/>
              </w:rPr>
              <w:t>신체검사</w:t>
            </w:r>
            <w:r w:rsidRPr="00632E3E">
              <w:rPr>
                <w:rFonts w:ascii="Times New Roman" w:eastAsia="맑은 고딕" w:hAnsi="Times New Roman"/>
                <w:sz w:val="20"/>
              </w:rPr>
              <w:t xml:space="preserve">, 12-lead </w:t>
            </w:r>
            <w:r w:rsidRPr="00632E3E">
              <w:rPr>
                <w:rFonts w:ascii="Times New Roman" w:eastAsia="맑은 고딕" w:hAnsi="Times New Roman"/>
                <w:sz w:val="20"/>
              </w:rPr>
              <w:t>심전도검사</w:t>
            </w:r>
            <w:r w:rsidRPr="00632E3E">
              <w:rPr>
                <w:rFonts w:ascii="Times New Roman" w:eastAsia="맑은 고딕" w:hAnsi="Times New Roman"/>
                <w:sz w:val="20"/>
              </w:rPr>
              <w:t xml:space="preserve">, </w:t>
            </w:r>
            <w:r w:rsidRPr="00632E3E">
              <w:rPr>
                <w:rFonts w:ascii="Times New Roman" w:eastAsia="맑은 고딕" w:hAnsi="Times New Roman"/>
                <w:sz w:val="20"/>
              </w:rPr>
              <w:t>실험실적</w:t>
            </w:r>
            <w:r w:rsidRPr="00632E3E">
              <w:rPr>
                <w:rFonts w:ascii="Times New Roman" w:eastAsia="맑은 고딕" w:hAnsi="Times New Roman"/>
                <w:sz w:val="20"/>
              </w:rPr>
              <w:t xml:space="preserve"> </w:t>
            </w:r>
            <w:r w:rsidRPr="00632E3E">
              <w:rPr>
                <w:rFonts w:ascii="Times New Roman" w:eastAsia="맑은 고딕" w:hAnsi="Times New Roman"/>
                <w:sz w:val="20"/>
              </w:rPr>
              <w:t>검사</w:t>
            </w:r>
            <w:r w:rsidR="006B20D6">
              <w:rPr>
                <w:rFonts w:ascii="Times New Roman" w:eastAsia="맑은 고딕" w:hAnsi="Times New Roman" w:hint="eastAsia"/>
                <w:sz w:val="20"/>
              </w:rPr>
              <w:t>,</w:t>
            </w:r>
            <w:r w:rsidR="006B20D6">
              <w:rPr>
                <w:rFonts w:ascii="Times New Roman" w:eastAsia="맑은 고딕" w:hAnsi="Times New Roman"/>
                <w:sz w:val="20"/>
              </w:rPr>
              <w:t xml:space="preserve"> </w:t>
            </w:r>
            <w:r w:rsidR="008C2B3A">
              <w:rPr>
                <w:rFonts w:ascii="Times New Roman" w:eastAsia="맑은 고딕" w:hAnsi="Times New Roman" w:hint="eastAsia"/>
                <w:sz w:val="20"/>
              </w:rPr>
              <w:t>안과</w:t>
            </w:r>
            <w:r w:rsidR="006B20D6">
              <w:rPr>
                <w:rFonts w:ascii="Times New Roman" w:eastAsia="맑은 고딕" w:hAnsi="Times New Roman" w:hint="eastAsia"/>
                <w:sz w:val="20"/>
              </w:rPr>
              <w:t>검사</w:t>
            </w:r>
            <w:r w:rsidRPr="00632E3E">
              <w:rPr>
                <w:rFonts w:ascii="Times New Roman" w:eastAsia="맑은 고딕" w:hAnsi="Times New Roman"/>
                <w:sz w:val="20"/>
              </w:rPr>
              <w:t xml:space="preserve"> </w:t>
            </w:r>
            <w:r w:rsidRPr="00632E3E">
              <w:rPr>
                <w:rFonts w:ascii="Times New Roman" w:eastAsia="맑은 고딕" w:hAnsi="Times New Roman"/>
                <w:sz w:val="20"/>
              </w:rPr>
              <w:t>등의</w:t>
            </w:r>
            <w:r w:rsidRPr="00632E3E">
              <w:rPr>
                <w:rFonts w:ascii="Times New Roman" w:eastAsia="맑은 고딕" w:hAnsi="Times New Roman"/>
                <w:sz w:val="20"/>
              </w:rPr>
              <w:t xml:space="preserve"> </w:t>
            </w:r>
            <w:r w:rsidRPr="00632E3E">
              <w:rPr>
                <w:rFonts w:ascii="Times New Roman" w:eastAsia="맑은 고딕" w:hAnsi="Times New Roman"/>
                <w:sz w:val="20"/>
              </w:rPr>
              <w:t>항목별</w:t>
            </w:r>
            <w:r w:rsidRPr="00632E3E">
              <w:rPr>
                <w:rFonts w:ascii="Times New Roman" w:eastAsia="맑은 고딕" w:hAnsi="Times New Roman"/>
                <w:sz w:val="20"/>
              </w:rPr>
              <w:t xml:space="preserve"> </w:t>
            </w:r>
            <w:r w:rsidRPr="00632E3E">
              <w:rPr>
                <w:rFonts w:ascii="Times New Roman" w:eastAsia="맑은 고딕" w:hAnsi="Times New Roman"/>
                <w:sz w:val="20"/>
              </w:rPr>
              <w:t>결과</w:t>
            </w:r>
          </w:p>
          <w:p w14:paraId="70787E86" w14:textId="77777777" w:rsidR="00D67DA4" w:rsidRPr="00632E3E" w:rsidRDefault="00D67DA4" w:rsidP="001754D4">
            <w:pPr>
              <w:pStyle w:val="a9"/>
              <w:numPr>
                <w:ilvl w:val="0"/>
                <w:numId w:val="36"/>
              </w:numPr>
              <w:wordWrap/>
              <w:spacing w:before="120" w:after="160" w:line="274" w:lineRule="auto"/>
              <w:ind w:leftChars="150" w:left="559" w:right="113" w:hanging="289"/>
              <w:rPr>
                <w:rFonts w:ascii="Times New Roman" w:eastAsia="맑은 고딕" w:hAnsi="Times New Roman"/>
                <w:color w:val="0070C0"/>
                <w:sz w:val="20"/>
              </w:rPr>
            </w:pPr>
            <w:r w:rsidRPr="00632E3E">
              <w:rPr>
                <w:rFonts w:ascii="Times New Roman" w:eastAsia="맑은 고딕" w:hAnsi="Times New Roman"/>
                <w:sz w:val="20"/>
              </w:rPr>
              <w:t>이상반응</w:t>
            </w:r>
            <w:r w:rsidRPr="00632E3E">
              <w:rPr>
                <w:rFonts w:ascii="Times New Roman" w:eastAsia="맑은 고딕" w:hAnsi="Times New Roman"/>
                <w:sz w:val="20"/>
              </w:rPr>
              <w:t xml:space="preserve"> </w:t>
            </w:r>
            <w:r w:rsidRPr="00632E3E">
              <w:rPr>
                <w:rFonts w:ascii="Times New Roman" w:eastAsia="맑은 고딕" w:hAnsi="Times New Roman"/>
                <w:sz w:val="20"/>
              </w:rPr>
              <w:t>건수</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평가</w:t>
            </w:r>
            <w:r w:rsidRPr="00632E3E">
              <w:rPr>
                <w:rFonts w:ascii="Times New Roman" w:eastAsia="맑은 고딕" w:hAnsi="Times New Roman"/>
                <w:sz w:val="20"/>
              </w:rPr>
              <w:t xml:space="preserve"> </w:t>
            </w:r>
            <w:r w:rsidRPr="00632E3E">
              <w:rPr>
                <w:rFonts w:ascii="Times New Roman" w:eastAsia="맑은 고딕" w:hAnsi="Times New Roman"/>
                <w:sz w:val="20"/>
              </w:rPr>
              <w:t>항목별</w:t>
            </w:r>
            <w:r w:rsidRPr="00632E3E">
              <w:rPr>
                <w:rFonts w:ascii="Times New Roman" w:eastAsia="맑은 고딕" w:hAnsi="Times New Roman"/>
                <w:sz w:val="20"/>
              </w:rPr>
              <w:t xml:space="preserve"> </w:t>
            </w:r>
            <w:r w:rsidRPr="00632E3E">
              <w:rPr>
                <w:rFonts w:ascii="Times New Roman" w:eastAsia="맑은 고딕" w:hAnsi="Times New Roman"/>
                <w:sz w:val="20"/>
              </w:rPr>
              <w:t>결과</w:t>
            </w:r>
            <w:r w:rsidRPr="00632E3E">
              <w:rPr>
                <w:rFonts w:ascii="Times New Roman" w:eastAsia="맑은 고딕" w:hAnsi="Times New Roman"/>
                <w:sz w:val="20"/>
              </w:rPr>
              <w:t xml:space="preserve"> </w:t>
            </w:r>
          </w:p>
        </w:tc>
      </w:tr>
      <w:tr w:rsidR="00D67DA4" w:rsidRPr="00632E3E" w14:paraId="43C32977" w14:textId="77777777" w:rsidTr="00224495">
        <w:trPr>
          <w:trHeight w:val="780"/>
          <w:jc w:val="center"/>
        </w:trPr>
        <w:tc>
          <w:tcPr>
            <w:tcW w:w="886" w:type="pct"/>
            <w:tcBorders>
              <w:top w:val="dotted" w:sz="4" w:space="0" w:color="000000"/>
              <w:left w:val="single" w:sz="12" w:space="0" w:color="000000"/>
              <w:bottom w:val="single" w:sz="12" w:space="0" w:color="000000"/>
              <w:right w:val="nil"/>
            </w:tcBorders>
            <w:shd w:val="clear" w:color="auto" w:fill="DFDFDF"/>
            <w:vAlign w:val="center"/>
            <w:hideMark/>
          </w:tcPr>
          <w:p w14:paraId="22BAF9A5" w14:textId="77777777" w:rsidR="00D67DA4" w:rsidRPr="00632E3E" w:rsidRDefault="00D67DA4" w:rsidP="00224495">
            <w:pPr>
              <w:pStyle w:val="af7"/>
              <w:jc w:val="distribute"/>
              <w:rPr>
                <w:rFonts w:ascii="Times New Roman" w:eastAsia="맑은 고딕" w:hAnsi="Times New Roman"/>
                <w:b/>
                <w:sz w:val="20"/>
                <w:szCs w:val="20"/>
              </w:rPr>
            </w:pPr>
            <w:r w:rsidRPr="00632E3E">
              <w:rPr>
                <w:rFonts w:ascii="Times New Roman" w:eastAsia="맑은 고딕" w:hAnsi="Times New Roman"/>
                <w:b/>
                <w:sz w:val="20"/>
                <w:szCs w:val="20"/>
              </w:rPr>
              <w:t>통계분석</w:t>
            </w:r>
          </w:p>
        </w:tc>
        <w:tc>
          <w:tcPr>
            <w:tcW w:w="4114" w:type="pct"/>
            <w:tcBorders>
              <w:top w:val="dotted" w:sz="4" w:space="0" w:color="000000"/>
              <w:left w:val="nil"/>
              <w:bottom w:val="single" w:sz="12" w:space="0" w:color="000000"/>
              <w:right w:val="single" w:sz="12" w:space="0" w:color="000000"/>
            </w:tcBorders>
            <w:vAlign w:val="center"/>
            <w:hideMark/>
          </w:tcPr>
          <w:p w14:paraId="7A08064E" w14:textId="77777777" w:rsidR="00D67DA4" w:rsidRPr="00632E3E" w:rsidRDefault="00D67DA4" w:rsidP="001754D4">
            <w:pPr>
              <w:pStyle w:val="af7"/>
              <w:numPr>
                <w:ilvl w:val="0"/>
                <w:numId w:val="40"/>
              </w:numPr>
              <w:spacing w:before="120"/>
              <w:ind w:left="357" w:hanging="357"/>
              <w:rPr>
                <w:rFonts w:ascii="Times New Roman" w:eastAsia="맑은 고딕" w:hAnsi="Times New Roman"/>
                <w:b/>
                <w:sz w:val="20"/>
                <w:szCs w:val="20"/>
              </w:rPr>
            </w:pPr>
            <w:r w:rsidRPr="00632E3E">
              <w:rPr>
                <w:rFonts w:ascii="Times New Roman" w:eastAsia="맑은 고딕" w:hAnsi="Times New Roman"/>
                <w:b/>
                <w:sz w:val="20"/>
              </w:rPr>
              <w:t>인구학적</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정보</w:t>
            </w:r>
          </w:p>
          <w:p w14:paraId="4377163C" w14:textId="77777777" w:rsidR="00295C31" w:rsidRPr="00632E3E" w:rsidRDefault="00295C31" w:rsidP="001754D4">
            <w:pPr>
              <w:pStyle w:val="a9"/>
              <w:numPr>
                <w:ilvl w:val="0"/>
                <w:numId w:val="36"/>
              </w:numPr>
              <w:wordWrap/>
              <w:spacing w:before="80" w:after="40" w:line="274" w:lineRule="auto"/>
              <w:ind w:leftChars="150" w:left="559" w:right="113" w:hanging="289"/>
              <w:rPr>
                <w:rFonts w:ascii="Times New Roman" w:eastAsia="맑은 고딕" w:hAnsi="Times New Roman"/>
                <w:sz w:val="20"/>
              </w:rPr>
            </w:pPr>
            <w:r w:rsidRPr="00632E3E">
              <w:rPr>
                <w:rFonts w:ascii="Times New Roman" w:eastAsia="맑은 고딕" w:hAnsi="Times New Roman"/>
                <w:sz w:val="20"/>
              </w:rPr>
              <w:t>대상자</w:t>
            </w:r>
            <w:r w:rsidRPr="00632E3E">
              <w:rPr>
                <w:rFonts w:ascii="Times New Roman" w:eastAsia="맑은 고딕" w:hAnsi="Times New Roman"/>
                <w:sz w:val="20"/>
              </w:rPr>
              <w:t xml:space="preserve"> </w:t>
            </w:r>
            <w:r w:rsidRPr="00632E3E">
              <w:rPr>
                <w:rFonts w:ascii="Times New Roman" w:eastAsia="맑은 고딕" w:hAnsi="Times New Roman"/>
                <w:sz w:val="20"/>
              </w:rPr>
              <w:t>번호를</w:t>
            </w:r>
            <w:r w:rsidRPr="00632E3E">
              <w:rPr>
                <w:rFonts w:ascii="Times New Roman" w:eastAsia="맑은 고딕" w:hAnsi="Times New Roman"/>
                <w:sz w:val="20"/>
              </w:rPr>
              <w:t xml:space="preserve"> </w:t>
            </w:r>
            <w:r w:rsidRPr="00632E3E">
              <w:rPr>
                <w:rFonts w:ascii="Times New Roman" w:eastAsia="맑은 고딕" w:hAnsi="Times New Roman"/>
                <w:sz w:val="20"/>
              </w:rPr>
              <w:t>부여받은</w:t>
            </w:r>
            <w:r w:rsidRPr="00632E3E">
              <w:rPr>
                <w:rFonts w:ascii="Times New Roman" w:eastAsia="맑은 고딕" w:hAnsi="Times New Roman"/>
                <w:sz w:val="20"/>
              </w:rPr>
              <w:t xml:space="preserve"> </w:t>
            </w:r>
            <w:r w:rsidRPr="00632E3E">
              <w:rPr>
                <w:rFonts w:ascii="Times New Roman" w:eastAsia="맑은 고딕" w:hAnsi="Times New Roman"/>
                <w:sz w:val="20"/>
              </w:rPr>
              <w:t>모든</w:t>
            </w:r>
            <w:r w:rsidRPr="00632E3E">
              <w:rPr>
                <w:rFonts w:ascii="Times New Roman" w:eastAsia="맑은 고딕" w:hAnsi="Times New Roman"/>
                <w:sz w:val="20"/>
              </w:rPr>
              <w:t xml:space="preserve"> </w:t>
            </w:r>
            <w:r w:rsidRPr="00632E3E">
              <w:rPr>
                <w:rFonts w:ascii="Times New Roman" w:eastAsia="맑은 고딕" w:hAnsi="Times New Roman"/>
                <w:sz w:val="20"/>
              </w:rPr>
              <w:t>대상자에</w:t>
            </w:r>
            <w:r w:rsidRPr="00632E3E">
              <w:rPr>
                <w:rFonts w:ascii="Times New Roman" w:eastAsia="맑은 고딕" w:hAnsi="Times New Roman"/>
                <w:sz w:val="20"/>
              </w:rPr>
              <w:t xml:space="preserve"> </w:t>
            </w:r>
            <w:r w:rsidRPr="00632E3E">
              <w:rPr>
                <w:rFonts w:ascii="Times New Roman" w:eastAsia="맑은 고딕" w:hAnsi="Times New Roman"/>
                <w:sz w:val="20"/>
              </w:rPr>
              <w:t>대해</w:t>
            </w:r>
            <w:r w:rsidRPr="00632E3E">
              <w:rPr>
                <w:rFonts w:ascii="Times New Roman" w:eastAsia="맑은 고딕" w:hAnsi="Times New Roman"/>
                <w:sz w:val="20"/>
              </w:rPr>
              <w:t xml:space="preserve"> </w:t>
            </w:r>
            <w:r w:rsidRPr="00632E3E">
              <w:rPr>
                <w:rFonts w:ascii="Times New Roman" w:eastAsia="맑은 고딕" w:hAnsi="Times New Roman"/>
                <w:sz w:val="20"/>
              </w:rPr>
              <w:t>분석한다</w:t>
            </w:r>
            <w:r w:rsidRPr="00632E3E">
              <w:rPr>
                <w:rFonts w:ascii="Times New Roman" w:eastAsia="맑은 고딕" w:hAnsi="Times New Roman"/>
                <w:sz w:val="20"/>
              </w:rPr>
              <w:t>.</w:t>
            </w:r>
          </w:p>
          <w:p w14:paraId="52C37396" w14:textId="4AA5EB1F" w:rsidR="00D67DA4" w:rsidRPr="00632E3E" w:rsidRDefault="00295C31" w:rsidP="001754D4">
            <w:pPr>
              <w:pStyle w:val="a9"/>
              <w:numPr>
                <w:ilvl w:val="0"/>
                <w:numId w:val="36"/>
              </w:numPr>
              <w:wordWrap/>
              <w:spacing w:before="80" w:after="40" w:line="274" w:lineRule="auto"/>
              <w:ind w:leftChars="150" w:left="559" w:right="113" w:hanging="289"/>
              <w:rPr>
                <w:rFonts w:ascii="Times New Roman" w:eastAsia="맑은 고딕" w:hAnsi="Times New Roman"/>
                <w:sz w:val="20"/>
              </w:rPr>
            </w:pPr>
            <w:r w:rsidRPr="00632E3E">
              <w:rPr>
                <w:rFonts w:ascii="Times New Roman" w:eastAsia="맑은 고딕" w:hAnsi="Times New Roman"/>
                <w:sz w:val="20"/>
              </w:rPr>
              <w:t>기술통계학적</w:t>
            </w:r>
            <w:r w:rsidRPr="00632E3E">
              <w:rPr>
                <w:rFonts w:ascii="Times New Roman" w:eastAsia="맑은 고딕" w:hAnsi="Times New Roman"/>
                <w:sz w:val="20"/>
              </w:rPr>
              <w:t xml:space="preserve"> </w:t>
            </w:r>
            <w:r w:rsidRPr="00632E3E">
              <w:rPr>
                <w:rFonts w:ascii="Times New Roman" w:eastAsia="맑은 고딕" w:hAnsi="Times New Roman"/>
                <w:sz w:val="20"/>
              </w:rPr>
              <w:t>분석</w:t>
            </w:r>
            <w:r w:rsidRPr="00632E3E">
              <w:rPr>
                <w:rFonts w:ascii="Times New Roman" w:eastAsia="맑은 고딕" w:hAnsi="Times New Roman"/>
                <w:sz w:val="20"/>
              </w:rPr>
              <w:t xml:space="preserve">: </w:t>
            </w:r>
            <w:r w:rsidRPr="00632E3E">
              <w:rPr>
                <w:rFonts w:ascii="Times New Roman" w:eastAsia="맑은 고딕" w:hAnsi="Times New Roman"/>
                <w:sz w:val="20"/>
              </w:rPr>
              <w:t>주요한</w:t>
            </w:r>
            <w:r w:rsidRPr="00632E3E">
              <w:rPr>
                <w:rFonts w:ascii="Times New Roman" w:eastAsia="맑은 고딕" w:hAnsi="Times New Roman"/>
                <w:sz w:val="20"/>
              </w:rPr>
              <w:t xml:space="preserve"> </w:t>
            </w:r>
            <w:r w:rsidRPr="00632E3E">
              <w:rPr>
                <w:rFonts w:ascii="Times New Roman" w:eastAsia="맑은 고딕" w:hAnsi="Times New Roman"/>
                <w:sz w:val="20"/>
              </w:rPr>
              <w:t>인구학적</w:t>
            </w:r>
            <w:r w:rsidRPr="00632E3E">
              <w:rPr>
                <w:rFonts w:ascii="Times New Roman" w:eastAsia="맑은 고딕" w:hAnsi="Times New Roman"/>
                <w:sz w:val="20"/>
              </w:rPr>
              <w:t xml:space="preserve"> </w:t>
            </w:r>
            <w:r w:rsidRPr="00632E3E">
              <w:rPr>
                <w:rFonts w:ascii="Times New Roman" w:eastAsia="맑은 고딕" w:hAnsi="Times New Roman"/>
                <w:sz w:val="20"/>
              </w:rPr>
              <w:t>변수</w:t>
            </w:r>
            <w:r w:rsidRPr="00632E3E">
              <w:rPr>
                <w:rFonts w:ascii="Times New Roman" w:eastAsia="맑은 고딕" w:hAnsi="Times New Roman"/>
                <w:sz w:val="20"/>
              </w:rPr>
              <w:t xml:space="preserve"> (</w:t>
            </w:r>
            <w:r w:rsidRPr="00632E3E">
              <w:rPr>
                <w:rFonts w:ascii="Times New Roman" w:eastAsia="맑은 고딕" w:hAnsi="Times New Roman"/>
                <w:sz w:val="20"/>
              </w:rPr>
              <w:t>연령</w:t>
            </w:r>
            <w:r w:rsidRPr="00632E3E">
              <w:rPr>
                <w:rFonts w:ascii="Times New Roman" w:eastAsia="맑은 고딕" w:hAnsi="Times New Roman"/>
                <w:sz w:val="20"/>
              </w:rPr>
              <w:t xml:space="preserve">, </w:t>
            </w:r>
            <w:r w:rsidRPr="00632E3E">
              <w:rPr>
                <w:rFonts w:ascii="Times New Roman" w:eastAsia="맑은 고딕" w:hAnsi="Times New Roman"/>
                <w:sz w:val="20"/>
              </w:rPr>
              <w:t>체중</w:t>
            </w:r>
            <w:r w:rsidRPr="00632E3E">
              <w:rPr>
                <w:rFonts w:ascii="Times New Roman" w:eastAsia="맑은 고딕" w:hAnsi="Times New Roman"/>
                <w:sz w:val="20"/>
              </w:rPr>
              <w:t xml:space="preserve">, </w:t>
            </w:r>
            <w:r w:rsidRPr="00632E3E">
              <w:rPr>
                <w:rFonts w:ascii="Times New Roman" w:eastAsia="맑은 고딕" w:hAnsi="Times New Roman"/>
                <w:sz w:val="20"/>
              </w:rPr>
              <w:t>신장</w:t>
            </w:r>
            <w:r w:rsidRPr="00632E3E">
              <w:rPr>
                <w:rFonts w:ascii="Times New Roman" w:eastAsia="맑은 고딕" w:hAnsi="Times New Roman"/>
                <w:sz w:val="20"/>
              </w:rPr>
              <w:t xml:space="preserve"> </w:t>
            </w:r>
            <w:r w:rsidRPr="00632E3E">
              <w:rPr>
                <w:rFonts w:ascii="Times New Roman" w:eastAsia="맑은 고딕" w:hAnsi="Times New Roman"/>
                <w:sz w:val="20"/>
              </w:rPr>
              <w:t>등</w:t>
            </w:r>
            <w:r w:rsidRPr="00632E3E">
              <w:rPr>
                <w:rFonts w:ascii="Times New Roman" w:eastAsia="맑은 고딕" w:hAnsi="Times New Roman"/>
                <w:sz w:val="20"/>
              </w:rPr>
              <w:t>)</w:t>
            </w:r>
            <w:r w:rsidRPr="00632E3E">
              <w:rPr>
                <w:rFonts w:ascii="Times New Roman" w:eastAsia="맑은 고딕" w:hAnsi="Times New Roman"/>
                <w:sz w:val="20"/>
              </w:rPr>
              <w:t>에</w:t>
            </w:r>
            <w:r w:rsidRPr="00632E3E">
              <w:rPr>
                <w:rFonts w:ascii="Times New Roman" w:eastAsia="맑은 고딕" w:hAnsi="Times New Roman"/>
                <w:sz w:val="20"/>
              </w:rPr>
              <w:t xml:space="preserve"> </w:t>
            </w:r>
            <w:r w:rsidRPr="00632E3E">
              <w:rPr>
                <w:rFonts w:ascii="Times New Roman" w:eastAsia="맑은 고딕" w:hAnsi="Times New Roman"/>
                <w:sz w:val="20"/>
              </w:rPr>
              <w:t>대해</w:t>
            </w:r>
            <w:r w:rsidRPr="00632E3E">
              <w:rPr>
                <w:rFonts w:ascii="Times New Roman" w:eastAsia="맑은 고딕" w:hAnsi="Times New Roman"/>
                <w:sz w:val="20"/>
              </w:rPr>
              <w:t xml:space="preserve"> </w:t>
            </w:r>
            <w:r w:rsidRPr="00632E3E">
              <w:rPr>
                <w:rFonts w:ascii="Times New Roman" w:eastAsia="맑은 고딕" w:hAnsi="Times New Roman"/>
                <w:sz w:val="20"/>
              </w:rPr>
              <w:t>기술통계량을</w:t>
            </w:r>
            <w:r w:rsidRPr="00632E3E">
              <w:rPr>
                <w:rFonts w:ascii="Times New Roman" w:eastAsia="맑은 고딕" w:hAnsi="Times New Roman"/>
                <w:sz w:val="20"/>
              </w:rPr>
              <w:t xml:space="preserve"> </w:t>
            </w:r>
            <w:r w:rsidRPr="00632E3E">
              <w:rPr>
                <w:rFonts w:ascii="Times New Roman" w:eastAsia="맑은 고딕" w:hAnsi="Times New Roman"/>
                <w:sz w:val="20"/>
              </w:rPr>
              <w:t>제시한다</w:t>
            </w:r>
            <w:r w:rsidR="00D67DA4" w:rsidRPr="00632E3E">
              <w:rPr>
                <w:rFonts w:ascii="Times New Roman" w:eastAsia="맑은 고딕" w:hAnsi="Times New Roman"/>
                <w:sz w:val="20"/>
              </w:rPr>
              <w:t>.</w:t>
            </w:r>
          </w:p>
          <w:p w14:paraId="2F3630B0" w14:textId="72BEB597" w:rsidR="00D67DA4" w:rsidRPr="00632E3E" w:rsidRDefault="000B4FF5" w:rsidP="001754D4">
            <w:pPr>
              <w:pStyle w:val="af7"/>
              <w:numPr>
                <w:ilvl w:val="0"/>
                <w:numId w:val="40"/>
              </w:numPr>
              <w:spacing w:before="120"/>
              <w:ind w:left="357" w:hanging="357"/>
              <w:rPr>
                <w:rFonts w:ascii="Times New Roman" w:eastAsia="맑은 고딕" w:hAnsi="Times New Roman"/>
                <w:b/>
                <w:sz w:val="20"/>
                <w:szCs w:val="20"/>
              </w:rPr>
            </w:pPr>
            <w:r w:rsidRPr="00632E3E">
              <w:rPr>
                <w:rFonts w:ascii="Times New Roman" w:eastAsia="맑은 고딕" w:hAnsi="Times New Roman"/>
                <w:b/>
                <w:sz w:val="20"/>
                <w:szCs w:val="20"/>
              </w:rPr>
              <w:t>약동학</w:t>
            </w:r>
            <w:r w:rsidRPr="00632E3E">
              <w:rPr>
                <w:rFonts w:ascii="Times New Roman" w:eastAsia="맑은 고딕" w:hAnsi="Times New Roman"/>
                <w:b/>
                <w:sz w:val="20"/>
                <w:szCs w:val="20"/>
              </w:rPr>
              <w:t xml:space="preserve"> </w:t>
            </w:r>
            <w:r w:rsidRPr="00632E3E">
              <w:rPr>
                <w:rFonts w:ascii="Times New Roman" w:eastAsia="맑은 고딕" w:hAnsi="Times New Roman"/>
                <w:b/>
                <w:sz w:val="20"/>
              </w:rPr>
              <w:t>평가</w:t>
            </w:r>
          </w:p>
          <w:p w14:paraId="7FA2700A" w14:textId="77777777" w:rsidR="00295C31" w:rsidRPr="00632E3E" w:rsidRDefault="00295C31" w:rsidP="001754D4">
            <w:pPr>
              <w:pStyle w:val="a9"/>
              <w:numPr>
                <w:ilvl w:val="0"/>
                <w:numId w:val="36"/>
              </w:numPr>
              <w:wordWrap/>
              <w:spacing w:before="80" w:after="40" w:line="274" w:lineRule="auto"/>
              <w:ind w:leftChars="150" w:left="559" w:right="113" w:hanging="289"/>
              <w:rPr>
                <w:rFonts w:ascii="Times New Roman" w:eastAsia="맑은 고딕" w:hAnsi="Times New Roman"/>
                <w:sz w:val="20"/>
              </w:rPr>
            </w:pP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채혈을</w:t>
            </w:r>
            <w:r w:rsidRPr="00632E3E">
              <w:rPr>
                <w:rFonts w:ascii="Times New Roman" w:eastAsia="맑은 고딕" w:hAnsi="Times New Roman"/>
                <w:sz w:val="20"/>
              </w:rPr>
              <w:t xml:space="preserve"> </w:t>
            </w:r>
            <w:r w:rsidRPr="00632E3E">
              <w:rPr>
                <w:rFonts w:ascii="Times New Roman" w:eastAsia="맑은 고딕" w:hAnsi="Times New Roman"/>
                <w:sz w:val="20"/>
              </w:rPr>
              <w:t>임상시험계획서에</w:t>
            </w:r>
            <w:r w:rsidRPr="00632E3E">
              <w:rPr>
                <w:rFonts w:ascii="Times New Roman" w:eastAsia="맑은 고딕" w:hAnsi="Times New Roman"/>
                <w:sz w:val="20"/>
              </w:rPr>
              <w:t xml:space="preserve"> </w:t>
            </w:r>
            <w:r w:rsidRPr="00632E3E">
              <w:rPr>
                <w:rFonts w:ascii="Times New Roman" w:eastAsia="맑은 고딕" w:hAnsi="Times New Roman"/>
                <w:sz w:val="20"/>
              </w:rPr>
              <w:t>의거하여</w:t>
            </w:r>
            <w:r w:rsidRPr="00632E3E">
              <w:rPr>
                <w:rFonts w:ascii="Times New Roman" w:eastAsia="맑은 고딕" w:hAnsi="Times New Roman"/>
                <w:sz w:val="20"/>
              </w:rPr>
              <w:t xml:space="preserve"> </w:t>
            </w:r>
            <w:r w:rsidRPr="00632E3E">
              <w:rPr>
                <w:rFonts w:ascii="Times New Roman" w:eastAsia="맑은 고딕" w:hAnsi="Times New Roman"/>
                <w:sz w:val="20"/>
              </w:rPr>
              <w:t>실시하고</w:t>
            </w:r>
            <w:r w:rsidRPr="00632E3E">
              <w:rPr>
                <w:rFonts w:ascii="Times New Roman" w:eastAsia="맑은 고딕" w:hAnsi="Times New Roman"/>
                <w:sz w:val="20"/>
              </w:rPr>
              <w:t xml:space="preserve">, </w:t>
            </w:r>
            <w:r w:rsidRPr="00632E3E">
              <w:rPr>
                <w:rFonts w:ascii="Times New Roman" w:eastAsia="맑은 고딕" w:hAnsi="Times New Roman"/>
                <w:sz w:val="20"/>
              </w:rPr>
              <w:t>시험을</w:t>
            </w:r>
            <w:r w:rsidRPr="00632E3E">
              <w:rPr>
                <w:rFonts w:ascii="Times New Roman" w:eastAsia="맑은 고딕" w:hAnsi="Times New Roman"/>
                <w:sz w:val="20"/>
              </w:rPr>
              <w:t xml:space="preserve"> </w:t>
            </w:r>
            <w:r w:rsidRPr="00632E3E">
              <w:rPr>
                <w:rFonts w:ascii="Times New Roman" w:eastAsia="맑은 고딕" w:hAnsi="Times New Roman"/>
                <w:sz w:val="20"/>
              </w:rPr>
              <w:t>종료한</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w:t>
            </w:r>
            <w:r w:rsidRPr="00632E3E">
              <w:rPr>
                <w:rFonts w:ascii="Times New Roman" w:eastAsia="맑은 고딕" w:hAnsi="Times New Roman"/>
                <w:sz w:val="20"/>
              </w:rPr>
              <w:t>정량</w:t>
            </w:r>
            <w:r w:rsidRPr="00632E3E">
              <w:rPr>
                <w:rFonts w:ascii="Times New Roman" w:eastAsia="맑은 고딕" w:hAnsi="Times New Roman"/>
                <w:sz w:val="20"/>
              </w:rPr>
              <w:t xml:space="preserve"> </w:t>
            </w:r>
            <w:r w:rsidRPr="00632E3E">
              <w:rPr>
                <w:rFonts w:ascii="Times New Roman" w:eastAsia="맑은 고딕" w:hAnsi="Times New Roman"/>
                <w:sz w:val="20"/>
              </w:rPr>
              <w:t>가능한</w:t>
            </w:r>
            <w:r w:rsidRPr="00632E3E">
              <w:rPr>
                <w:rFonts w:ascii="Times New Roman" w:eastAsia="맑은 고딕" w:hAnsi="Times New Roman"/>
                <w:sz w:val="20"/>
              </w:rPr>
              <w:t xml:space="preserve"> </w:t>
            </w:r>
            <w:r w:rsidRPr="00632E3E">
              <w:rPr>
                <w:rFonts w:ascii="Times New Roman" w:eastAsia="맑은 고딕" w:hAnsi="Times New Roman"/>
                <w:sz w:val="20"/>
              </w:rPr>
              <w:t>약물의</w:t>
            </w:r>
            <w:r w:rsidRPr="00632E3E">
              <w:rPr>
                <w:rFonts w:ascii="Times New Roman" w:eastAsia="맑은 고딕" w:hAnsi="Times New Roman"/>
                <w:sz w:val="20"/>
              </w:rPr>
              <w:t xml:space="preserve"> </w:t>
            </w:r>
            <w:r w:rsidRPr="00632E3E">
              <w:rPr>
                <w:rFonts w:ascii="Times New Roman" w:eastAsia="맑은 고딕" w:hAnsi="Times New Roman"/>
                <w:sz w:val="20"/>
              </w:rPr>
              <w:t>농도를</w:t>
            </w:r>
            <w:r w:rsidRPr="00632E3E">
              <w:rPr>
                <w:rFonts w:ascii="Times New Roman" w:eastAsia="맑은 고딕" w:hAnsi="Times New Roman"/>
                <w:sz w:val="20"/>
              </w:rPr>
              <w:t xml:space="preserve"> </w:t>
            </w:r>
            <w:r w:rsidRPr="00632E3E">
              <w:rPr>
                <w:rFonts w:ascii="Times New Roman" w:eastAsia="맑은 고딕" w:hAnsi="Times New Roman"/>
                <w:sz w:val="20"/>
              </w:rPr>
              <w:t>가지고</w:t>
            </w:r>
            <w:r w:rsidRPr="00632E3E">
              <w:rPr>
                <w:rFonts w:ascii="Times New Roman" w:eastAsia="맑은 고딕" w:hAnsi="Times New Roman"/>
                <w:sz w:val="20"/>
              </w:rPr>
              <w:t xml:space="preserve"> </w:t>
            </w:r>
            <w:r w:rsidRPr="00632E3E">
              <w:rPr>
                <w:rFonts w:ascii="Times New Roman" w:eastAsia="맑은 고딕" w:hAnsi="Times New Roman"/>
                <w:sz w:val="20"/>
              </w:rPr>
              <w:t>있는</w:t>
            </w:r>
            <w:r w:rsidRPr="00632E3E">
              <w:rPr>
                <w:rFonts w:ascii="Times New Roman" w:eastAsia="맑은 고딕" w:hAnsi="Times New Roman"/>
                <w:sz w:val="20"/>
              </w:rPr>
              <w:t xml:space="preserve"> </w:t>
            </w:r>
            <w:r w:rsidRPr="00632E3E">
              <w:rPr>
                <w:rFonts w:ascii="Times New Roman" w:eastAsia="맑은 고딕" w:hAnsi="Times New Roman"/>
                <w:sz w:val="20"/>
              </w:rPr>
              <w:t>대상자에</w:t>
            </w:r>
            <w:r w:rsidRPr="00632E3E">
              <w:rPr>
                <w:rFonts w:ascii="Times New Roman" w:eastAsia="맑은 고딕" w:hAnsi="Times New Roman"/>
                <w:sz w:val="20"/>
              </w:rPr>
              <w:t xml:space="preserve"> </w:t>
            </w:r>
            <w:r w:rsidRPr="00632E3E">
              <w:rPr>
                <w:rFonts w:ascii="Times New Roman" w:eastAsia="맑은 고딕" w:hAnsi="Times New Roman"/>
                <w:sz w:val="20"/>
              </w:rPr>
              <w:t>대해</w:t>
            </w:r>
            <w:r w:rsidRPr="00632E3E">
              <w:rPr>
                <w:rFonts w:ascii="Times New Roman" w:eastAsia="맑은 고딕" w:hAnsi="Times New Roman"/>
                <w:sz w:val="20"/>
              </w:rPr>
              <w:t xml:space="preserve"> </w:t>
            </w:r>
            <w:r w:rsidRPr="00632E3E">
              <w:rPr>
                <w:rFonts w:ascii="Times New Roman" w:eastAsia="맑은 고딕" w:hAnsi="Times New Roman"/>
                <w:sz w:val="20"/>
              </w:rPr>
              <w:t>분석한다</w:t>
            </w:r>
            <w:r w:rsidRPr="00632E3E">
              <w:rPr>
                <w:rFonts w:ascii="Times New Roman" w:eastAsia="맑은 고딕" w:hAnsi="Times New Roman"/>
                <w:sz w:val="20"/>
              </w:rPr>
              <w:t>.</w:t>
            </w:r>
          </w:p>
          <w:p w14:paraId="40A6D258" w14:textId="13E34853" w:rsidR="00DC4FC3" w:rsidRDefault="00295C31" w:rsidP="001622DC">
            <w:pPr>
              <w:pStyle w:val="a9"/>
              <w:numPr>
                <w:ilvl w:val="0"/>
                <w:numId w:val="36"/>
              </w:numPr>
              <w:spacing w:before="80" w:after="40" w:line="274" w:lineRule="auto"/>
              <w:ind w:leftChars="150" w:left="559" w:right="113" w:hanging="289"/>
              <w:rPr>
                <w:rFonts w:ascii="Times New Roman" w:eastAsia="맑은 고딕" w:hAnsi="Times New Roman"/>
                <w:sz w:val="20"/>
              </w:rPr>
            </w:pPr>
            <w:r w:rsidRPr="00632E3E">
              <w:rPr>
                <w:rFonts w:ascii="Times New Roman" w:eastAsia="맑은 고딕" w:hAnsi="Times New Roman"/>
                <w:sz w:val="20"/>
              </w:rPr>
              <w:t>기술통계학적</w:t>
            </w:r>
            <w:r w:rsidRPr="00632E3E">
              <w:rPr>
                <w:rFonts w:ascii="Times New Roman" w:eastAsia="맑은 고딕" w:hAnsi="Times New Roman"/>
                <w:sz w:val="20"/>
              </w:rPr>
              <w:t xml:space="preserve"> </w:t>
            </w:r>
            <w:r w:rsidRPr="00632E3E">
              <w:rPr>
                <w:rFonts w:ascii="Times New Roman" w:eastAsia="맑은 고딕" w:hAnsi="Times New Roman"/>
                <w:sz w:val="20"/>
              </w:rPr>
              <w:t>분석</w:t>
            </w:r>
            <w:r w:rsidRPr="00632E3E">
              <w:rPr>
                <w:rFonts w:ascii="Times New Roman" w:eastAsia="맑은 고딕" w:hAnsi="Times New Roman"/>
                <w:sz w:val="20"/>
              </w:rPr>
              <w:t xml:space="preserve">: </w:t>
            </w:r>
            <w:r w:rsidR="001622DC">
              <w:rPr>
                <w:rFonts w:ascii="Times New Roman" w:eastAsia="맑은 고딕" w:hAnsi="Times New Roman" w:hint="eastAsia"/>
                <w:sz w:val="20"/>
              </w:rPr>
              <w:t>산출</w:t>
            </w:r>
            <w:r w:rsidR="001622DC">
              <w:rPr>
                <w:rFonts w:ascii="Times New Roman" w:eastAsia="맑은 고딕" w:hAnsi="Times New Roman"/>
                <w:sz w:val="20"/>
              </w:rPr>
              <w:t xml:space="preserve"> </w:t>
            </w:r>
            <w:r w:rsidR="001622DC">
              <w:rPr>
                <w:rFonts w:ascii="Times New Roman" w:eastAsia="맑은 고딕" w:hAnsi="Times New Roman" w:hint="eastAsia"/>
                <w:sz w:val="20"/>
              </w:rPr>
              <w:t>가능한</w:t>
            </w:r>
            <w:r w:rsidR="001622DC">
              <w:rPr>
                <w:rFonts w:ascii="Times New Roman" w:eastAsia="맑은 고딕" w:hAnsi="Times New Roman"/>
                <w:sz w:val="20"/>
              </w:rPr>
              <w:t xml:space="preserve"> </w:t>
            </w:r>
            <w:r w:rsidR="001622DC">
              <w:rPr>
                <w:rFonts w:ascii="Times New Roman" w:eastAsia="맑은 고딕" w:hAnsi="Times New Roman" w:hint="eastAsia"/>
                <w:sz w:val="20"/>
              </w:rPr>
              <w:t>약동학</w:t>
            </w:r>
            <w:r w:rsidR="001622DC">
              <w:rPr>
                <w:rFonts w:ascii="Times New Roman" w:eastAsia="맑은 고딕" w:hAnsi="Times New Roman"/>
                <w:sz w:val="20"/>
              </w:rPr>
              <w:t xml:space="preserve"> </w:t>
            </w:r>
            <w:r w:rsidR="001622DC">
              <w:rPr>
                <w:rFonts w:ascii="Times New Roman" w:eastAsia="맑은 고딕" w:hAnsi="Times New Roman" w:hint="eastAsia"/>
                <w:sz w:val="20"/>
              </w:rPr>
              <w:t>평가</w:t>
            </w:r>
            <w:r w:rsidR="001622DC">
              <w:rPr>
                <w:rFonts w:ascii="Times New Roman" w:eastAsia="맑은 고딕" w:hAnsi="Times New Roman"/>
                <w:sz w:val="20"/>
              </w:rPr>
              <w:t xml:space="preserve"> </w:t>
            </w:r>
            <w:r w:rsidR="001622DC">
              <w:rPr>
                <w:rFonts w:ascii="Times New Roman" w:eastAsia="맑은 고딕" w:hAnsi="Times New Roman" w:hint="eastAsia"/>
                <w:sz w:val="20"/>
              </w:rPr>
              <w:t>변수에</w:t>
            </w:r>
            <w:r w:rsidR="001622DC">
              <w:rPr>
                <w:rFonts w:ascii="Times New Roman" w:eastAsia="맑은 고딕" w:hAnsi="Times New Roman"/>
                <w:sz w:val="20"/>
              </w:rPr>
              <w:t xml:space="preserve"> </w:t>
            </w:r>
            <w:r w:rsidR="001622DC">
              <w:rPr>
                <w:rFonts w:ascii="Times New Roman" w:eastAsia="맑은 고딕" w:hAnsi="Times New Roman" w:hint="eastAsia"/>
                <w:sz w:val="20"/>
              </w:rPr>
              <w:t>대해</w:t>
            </w:r>
            <w:r w:rsidRPr="00632E3E">
              <w:rPr>
                <w:rFonts w:ascii="Times New Roman" w:eastAsia="맑은 고딕" w:hAnsi="Times New Roman"/>
                <w:sz w:val="20"/>
              </w:rPr>
              <w:t xml:space="preserve"> </w:t>
            </w:r>
            <w:r w:rsidRPr="00632E3E">
              <w:rPr>
                <w:rFonts w:ascii="Times New Roman" w:eastAsia="맑은 고딕" w:hAnsi="Times New Roman"/>
                <w:sz w:val="20"/>
              </w:rPr>
              <w:t>기술통계량</w:t>
            </w:r>
            <w:r w:rsidRPr="00632E3E">
              <w:rPr>
                <w:rFonts w:ascii="Times New Roman" w:eastAsia="맑은 고딕" w:hAnsi="Times New Roman"/>
                <w:sz w:val="20"/>
              </w:rPr>
              <w:t>(</w:t>
            </w:r>
            <w:r w:rsidRPr="00632E3E">
              <w:rPr>
                <w:rFonts w:ascii="Times New Roman" w:eastAsia="맑은 고딕" w:hAnsi="Times New Roman"/>
                <w:sz w:val="20"/>
              </w:rPr>
              <w:t>중앙값</w:t>
            </w:r>
            <w:r w:rsidRPr="00632E3E">
              <w:rPr>
                <w:rFonts w:ascii="Times New Roman" w:eastAsia="맑은 고딕" w:hAnsi="Times New Roman"/>
                <w:sz w:val="20"/>
              </w:rPr>
              <w:t xml:space="preserve">, </w:t>
            </w:r>
            <w:r w:rsidRPr="00632E3E">
              <w:rPr>
                <w:rFonts w:ascii="Times New Roman" w:eastAsia="맑은 고딕" w:hAnsi="Times New Roman"/>
                <w:sz w:val="20"/>
              </w:rPr>
              <w:t>최솟값</w:t>
            </w:r>
            <w:r w:rsidRPr="00632E3E">
              <w:rPr>
                <w:rFonts w:ascii="Times New Roman" w:eastAsia="맑은 고딕" w:hAnsi="Times New Roman"/>
                <w:sz w:val="20"/>
              </w:rPr>
              <w:t xml:space="preserve">, </w:t>
            </w:r>
            <w:r w:rsidRPr="00632E3E">
              <w:rPr>
                <w:rFonts w:ascii="Times New Roman" w:eastAsia="맑은 고딕" w:hAnsi="Times New Roman"/>
                <w:sz w:val="20"/>
              </w:rPr>
              <w:t>최댓값</w:t>
            </w:r>
            <w:r w:rsidRPr="00632E3E">
              <w:rPr>
                <w:rFonts w:ascii="Times New Roman" w:eastAsia="맑은 고딕" w:hAnsi="Times New Roman"/>
                <w:sz w:val="20"/>
              </w:rPr>
              <w:t xml:space="preserve">, </w:t>
            </w:r>
            <w:r w:rsidRPr="00632E3E">
              <w:rPr>
                <w:rFonts w:ascii="Times New Roman" w:eastAsia="맑은 고딕" w:hAnsi="Times New Roman"/>
                <w:sz w:val="20"/>
              </w:rPr>
              <w:t>평균</w:t>
            </w:r>
            <w:r w:rsidRPr="00632E3E">
              <w:rPr>
                <w:rFonts w:ascii="Times New Roman" w:eastAsia="맑은 고딕" w:hAnsi="Times New Roman"/>
                <w:sz w:val="20"/>
              </w:rPr>
              <w:t xml:space="preserve">, </w:t>
            </w:r>
            <w:r w:rsidRPr="00632E3E">
              <w:rPr>
                <w:rFonts w:ascii="Times New Roman" w:eastAsia="맑은 고딕" w:hAnsi="Times New Roman"/>
                <w:sz w:val="20"/>
              </w:rPr>
              <w:t>표준편차</w:t>
            </w:r>
            <w:r w:rsidRPr="00632E3E">
              <w:rPr>
                <w:rFonts w:ascii="Times New Roman" w:eastAsia="맑은 고딕" w:hAnsi="Times New Roman"/>
                <w:sz w:val="20"/>
              </w:rPr>
              <w:t>)</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제시한다</w:t>
            </w:r>
            <w:r w:rsidRPr="00632E3E">
              <w:rPr>
                <w:rFonts w:ascii="Times New Roman" w:eastAsia="맑은 고딕" w:hAnsi="Times New Roman"/>
                <w:sz w:val="20"/>
              </w:rPr>
              <w:t>.</w:t>
            </w:r>
          </w:p>
          <w:p w14:paraId="369A760D" w14:textId="77777777" w:rsidR="00D67DA4" w:rsidRPr="00632E3E" w:rsidRDefault="00D67DA4" w:rsidP="001754D4">
            <w:pPr>
              <w:pStyle w:val="af7"/>
              <w:numPr>
                <w:ilvl w:val="0"/>
                <w:numId w:val="40"/>
              </w:numPr>
              <w:spacing w:before="120"/>
              <w:ind w:left="357" w:hanging="357"/>
              <w:rPr>
                <w:rFonts w:ascii="Times New Roman" w:eastAsia="맑은 고딕" w:hAnsi="Times New Roman"/>
                <w:b/>
                <w:sz w:val="20"/>
                <w:szCs w:val="20"/>
              </w:rPr>
            </w:pPr>
            <w:r w:rsidRPr="00632E3E">
              <w:rPr>
                <w:rFonts w:ascii="Times New Roman" w:eastAsia="맑은 고딕" w:hAnsi="Times New Roman"/>
                <w:b/>
                <w:sz w:val="20"/>
              </w:rPr>
              <w:t>안전성</w:t>
            </w:r>
            <w:r w:rsidRPr="00632E3E">
              <w:rPr>
                <w:rFonts w:ascii="Times New Roman" w:eastAsia="맑은 고딕" w:hAnsi="Times New Roman"/>
                <w:b/>
                <w:sz w:val="20"/>
                <w:szCs w:val="20"/>
              </w:rPr>
              <w:t xml:space="preserve"> </w:t>
            </w:r>
            <w:r w:rsidRPr="00632E3E">
              <w:rPr>
                <w:rFonts w:ascii="Times New Roman" w:eastAsia="맑은 고딕" w:hAnsi="Times New Roman"/>
                <w:b/>
                <w:sz w:val="20"/>
                <w:szCs w:val="20"/>
              </w:rPr>
              <w:t>평가</w:t>
            </w:r>
          </w:p>
          <w:p w14:paraId="3E069691" w14:textId="77777777" w:rsidR="00295C31" w:rsidRPr="00632E3E" w:rsidRDefault="00295C31" w:rsidP="001754D4">
            <w:pPr>
              <w:pStyle w:val="a9"/>
              <w:numPr>
                <w:ilvl w:val="0"/>
                <w:numId w:val="36"/>
              </w:numPr>
              <w:wordWrap/>
              <w:spacing w:before="80" w:after="40" w:line="274" w:lineRule="auto"/>
              <w:ind w:leftChars="150" w:left="559" w:right="113" w:hanging="289"/>
              <w:rPr>
                <w:rFonts w:ascii="Times New Roman" w:eastAsia="맑은 고딕" w:hAnsi="Times New Roman"/>
                <w:sz w:val="20"/>
              </w:rPr>
            </w:pPr>
            <w:r w:rsidRPr="00632E3E">
              <w:rPr>
                <w:rFonts w:ascii="Times New Roman" w:eastAsia="맑은 고딕" w:hAnsi="Times New Roman"/>
                <w:sz w:val="20"/>
              </w:rPr>
              <w:t>임상시험용의약품을</w:t>
            </w:r>
            <w:r w:rsidRPr="00632E3E">
              <w:rPr>
                <w:rFonts w:ascii="Times New Roman" w:eastAsia="맑은 고딕" w:hAnsi="Times New Roman"/>
                <w:sz w:val="20"/>
              </w:rPr>
              <w:t xml:space="preserve"> 1</w:t>
            </w:r>
            <w:r w:rsidRPr="00632E3E">
              <w:rPr>
                <w:rFonts w:ascii="Times New Roman" w:eastAsia="맑은 고딕" w:hAnsi="Times New Roman"/>
                <w:sz w:val="20"/>
              </w:rPr>
              <w:t>회</w:t>
            </w:r>
            <w:r w:rsidRPr="00632E3E">
              <w:rPr>
                <w:rFonts w:ascii="Times New Roman" w:eastAsia="맑은 고딕" w:hAnsi="Times New Roman"/>
                <w:sz w:val="20"/>
              </w:rPr>
              <w:t xml:space="preserve"> </w:t>
            </w:r>
            <w:r w:rsidRPr="00632E3E">
              <w:rPr>
                <w:rFonts w:ascii="Times New Roman" w:eastAsia="맑은 고딕" w:hAnsi="Times New Roman"/>
                <w:sz w:val="20"/>
              </w:rPr>
              <w:t>이상</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받은</w:t>
            </w:r>
            <w:r w:rsidRPr="00632E3E">
              <w:rPr>
                <w:rFonts w:ascii="Times New Roman" w:eastAsia="맑은 고딕" w:hAnsi="Times New Roman"/>
                <w:sz w:val="20"/>
              </w:rPr>
              <w:t xml:space="preserve"> </w:t>
            </w:r>
            <w:r w:rsidRPr="00632E3E">
              <w:rPr>
                <w:rFonts w:ascii="Times New Roman" w:eastAsia="맑은 고딕" w:hAnsi="Times New Roman"/>
                <w:sz w:val="20"/>
              </w:rPr>
              <w:t>모든</w:t>
            </w:r>
            <w:r w:rsidRPr="00632E3E">
              <w:rPr>
                <w:rFonts w:ascii="Times New Roman" w:eastAsia="맑은 고딕" w:hAnsi="Times New Roman"/>
                <w:sz w:val="20"/>
              </w:rPr>
              <w:t xml:space="preserve"> </w:t>
            </w:r>
            <w:r w:rsidRPr="00632E3E">
              <w:rPr>
                <w:rFonts w:ascii="Times New Roman" w:eastAsia="맑은 고딕" w:hAnsi="Times New Roman"/>
                <w:sz w:val="20"/>
              </w:rPr>
              <w:t>대상자에</w:t>
            </w:r>
            <w:r w:rsidRPr="00632E3E">
              <w:rPr>
                <w:rFonts w:ascii="Times New Roman" w:eastAsia="맑은 고딕" w:hAnsi="Times New Roman"/>
                <w:sz w:val="20"/>
              </w:rPr>
              <w:t xml:space="preserve"> </w:t>
            </w:r>
            <w:r w:rsidRPr="00632E3E">
              <w:rPr>
                <w:rFonts w:ascii="Times New Roman" w:eastAsia="맑은 고딕" w:hAnsi="Times New Roman"/>
                <w:sz w:val="20"/>
              </w:rPr>
              <w:t>대해</w:t>
            </w:r>
            <w:r w:rsidRPr="00632E3E">
              <w:rPr>
                <w:rFonts w:ascii="Times New Roman" w:eastAsia="맑은 고딕" w:hAnsi="Times New Roman"/>
                <w:sz w:val="20"/>
              </w:rPr>
              <w:t xml:space="preserve"> </w:t>
            </w:r>
            <w:r w:rsidRPr="00632E3E">
              <w:rPr>
                <w:rFonts w:ascii="Times New Roman" w:eastAsia="맑은 고딕" w:hAnsi="Times New Roman"/>
                <w:sz w:val="20"/>
              </w:rPr>
              <w:t>안전성</w:t>
            </w:r>
            <w:r w:rsidRPr="00632E3E">
              <w:rPr>
                <w:rFonts w:ascii="Times New Roman" w:eastAsia="맑은 고딕" w:hAnsi="Times New Roman"/>
                <w:sz w:val="20"/>
              </w:rPr>
              <w:t xml:space="preserve"> </w:t>
            </w:r>
            <w:r w:rsidRPr="00632E3E">
              <w:rPr>
                <w:rFonts w:ascii="Times New Roman" w:eastAsia="맑은 고딕" w:hAnsi="Times New Roman"/>
                <w:sz w:val="20"/>
              </w:rPr>
              <w:t>평가</w:t>
            </w:r>
            <w:r w:rsidRPr="00632E3E">
              <w:rPr>
                <w:rFonts w:ascii="Times New Roman" w:eastAsia="맑은 고딕" w:hAnsi="Times New Roman"/>
                <w:sz w:val="20"/>
              </w:rPr>
              <w:t xml:space="preserve"> </w:t>
            </w:r>
            <w:r w:rsidRPr="00632E3E">
              <w:rPr>
                <w:rFonts w:ascii="Times New Roman" w:eastAsia="맑은 고딕" w:hAnsi="Times New Roman"/>
                <w:sz w:val="20"/>
              </w:rPr>
              <w:t>분석을</w:t>
            </w:r>
            <w:r w:rsidRPr="00632E3E">
              <w:rPr>
                <w:rFonts w:ascii="Times New Roman" w:eastAsia="맑은 고딕" w:hAnsi="Times New Roman"/>
                <w:sz w:val="20"/>
              </w:rPr>
              <w:t xml:space="preserve"> </w:t>
            </w:r>
            <w:r w:rsidRPr="00632E3E">
              <w:rPr>
                <w:rFonts w:ascii="Times New Roman" w:eastAsia="맑은 고딕" w:hAnsi="Times New Roman"/>
                <w:sz w:val="20"/>
              </w:rPr>
              <w:t>시행한다</w:t>
            </w:r>
            <w:r w:rsidRPr="00632E3E">
              <w:rPr>
                <w:rFonts w:ascii="Times New Roman" w:eastAsia="맑은 고딕" w:hAnsi="Times New Roman"/>
                <w:sz w:val="20"/>
              </w:rPr>
              <w:t xml:space="preserve">. </w:t>
            </w:r>
          </w:p>
          <w:p w14:paraId="1DCB1D3B" w14:textId="09AE3B01" w:rsidR="00295C31" w:rsidRPr="00632E3E" w:rsidRDefault="00021CD0" w:rsidP="001754D4">
            <w:pPr>
              <w:pStyle w:val="a9"/>
              <w:numPr>
                <w:ilvl w:val="0"/>
                <w:numId w:val="36"/>
              </w:numPr>
              <w:wordWrap/>
              <w:spacing w:before="80" w:after="40" w:line="274" w:lineRule="auto"/>
              <w:ind w:leftChars="150" w:left="559" w:right="113" w:hanging="289"/>
              <w:rPr>
                <w:rFonts w:ascii="Times New Roman" w:eastAsia="맑은 고딕" w:hAnsi="Times New Roman"/>
                <w:sz w:val="20"/>
              </w:rPr>
            </w:pPr>
            <w:r>
              <w:rPr>
                <w:rFonts w:ascii="Times New Roman" w:eastAsia="맑은 고딕" w:hAnsi="Times New Roman" w:hint="eastAsia"/>
                <w:sz w:val="20"/>
              </w:rPr>
              <w:t>이상반응은</w:t>
            </w:r>
            <w:r>
              <w:rPr>
                <w:rFonts w:ascii="Times New Roman" w:eastAsia="맑은 고딕" w:hAnsi="Times New Roman" w:hint="eastAsia"/>
                <w:sz w:val="20"/>
              </w:rPr>
              <w:t xml:space="preserve"> </w:t>
            </w:r>
            <w:r>
              <w:rPr>
                <w:rFonts w:ascii="Times New Roman" w:eastAsia="맑은 고딕" w:hAnsi="Times New Roman"/>
                <w:sz w:val="20"/>
              </w:rPr>
              <w:t>MedDRA(</w:t>
            </w:r>
            <w:r>
              <w:rPr>
                <w:rFonts w:ascii="Times New Roman" w:eastAsia="맑은 고딕" w:hAnsi="Times New Roman" w:hint="eastAsia"/>
                <w:sz w:val="20"/>
              </w:rPr>
              <w:t>최신</w:t>
            </w:r>
            <w:r>
              <w:rPr>
                <w:rFonts w:ascii="Times New Roman" w:eastAsia="맑은 고딕" w:hAnsi="Times New Roman" w:hint="eastAsia"/>
                <w:sz w:val="20"/>
              </w:rPr>
              <w:t xml:space="preserve"> </w:t>
            </w:r>
            <w:r>
              <w:rPr>
                <w:rFonts w:ascii="Times New Roman" w:eastAsia="맑은 고딕" w:hAnsi="Times New Roman" w:hint="eastAsia"/>
                <w:sz w:val="20"/>
              </w:rPr>
              <w:t>버전</w:t>
            </w:r>
            <w:r>
              <w:rPr>
                <w:rFonts w:ascii="Times New Roman" w:eastAsia="맑은 고딕" w:hAnsi="Times New Roman" w:hint="eastAsia"/>
                <w:sz w:val="20"/>
              </w:rPr>
              <w:t>)</w:t>
            </w:r>
            <w:r>
              <w:rPr>
                <w:rFonts w:ascii="Times New Roman" w:eastAsia="맑은 고딕" w:hAnsi="Times New Roman"/>
                <w:sz w:val="20"/>
              </w:rPr>
              <w:t xml:space="preserve"> </w:t>
            </w:r>
            <w:r>
              <w:rPr>
                <w:rFonts w:ascii="Times New Roman" w:eastAsia="맑은 고딕" w:hAnsi="Times New Roman" w:hint="eastAsia"/>
                <w:sz w:val="20"/>
              </w:rPr>
              <w:t>용어로</w:t>
            </w:r>
            <w:r>
              <w:rPr>
                <w:rFonts w:ascii="Times New Roman" w:eastAsia="맑은 고딕" w:hAnsi="Times New Roman" w:hint="eastAsia"/>
                <w:sz w:val="20"/>
              </w:rPr>
              <w:t xml:space="preserve"> </w:t>
            </w:r>
            <w:r>
              <w:rPr>
                <w:rFonts w:ascii="Times New Roman" w:eastAsia="맑은 고딕" w:hAnsi="Times New Roman" w:hint="eastAsia"/>
                <w:sz w:val="20"/>
              </w:rPr>
              <w:t>기술하며</w:t>
            </w:r>
            <w:r>
              <w:rPr>
                <w:rFonts w:ascii="Times New Roman" w:eastAsia="맑은 고딕" w:hAnsi="Times New Roman" w:hint="eastAsia"/>
                <w:sz w:val="20"/>
              </w:rPr>
              <w:t>,</w:t>
            </w:r>
            <w:r>
              <w:rPr>
                <w:rFonts w:ascii="Times New Roman" w:eastAsia="맑은 고딕" w:hAnsi="Times New Roman"/>
                <w:sz w:val="20"/>
              </w:rPr>
              <w:t xml:space="preserve"> </w:t>
            </w:r>
            <w:r w:rsidR="00295C31" w:rsidRPr="00632E3E">
              <w:rPr>
                <w:rFonts w:ascii="Times New Roman" w:eastAsia="맑은 고딕" w:hAnsi="Times New Roman"/>
                <w:sz w:val="20"/>
              </w:rPr>
              <w:t>이상반응을</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경험한</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대상자</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수</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및</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백분율을</w:t>
            </w:r>
            <w:r w:rsidR="00295C31" w:rsidRPr="00632E3E">
              <w:rPr>
                <w:rFonts w:ascii="Times New Roman" w:eastAsia="맑은 고딕" w:hAnsi="Times New Roman"/>
                <w:sz w:val="20"/>
              </w:rPr>
              <w:t xml:space="preserve"> </w:t>
            </w:r>
            <w:r>
              <w:rPr>
                <w:rFonts w:ascii="Times New Roman" w:eastAsia="맑은 고딕" w:hAnsi="Times New Roman" w:hint="eastAsia"/>
                <w:sz w:val="20"/>
              </w:rPr>
              <w:t>SOC</w:t>
            </w:r>
            <w:r>
              <w:rPr>
                <w:rFonts w:ascii="Times New Roman" w:eastAsia="맑은 고딕" w:hAnsi="Times New Roman" w:hint="eastAsia"/>
                <w:sz w:val="20"/>
              </w:rPr>
              <w:t>와</w:t>
            </w:r>
            <w:r>
              <w:rPr>
                <w:rFonts w:ascii="Times New Roman" w:eastAsia="맑은 고딕" w:hAnsi="Times New Roman" w:hint="eastAsia"/>
                <w:sz w:val="20"/>
              </w:rPr>
              <w:t xml:space="preserve"> </w:t>
            </w:r>
            <w:r>
              <w:rPr>
                <w:rFonts w:ascii="Times New Roman" w:eastAsia="맑은 고딕" w:hAnsi="Times New Roman"/>
                <w:sz w:val="20"/>
              </w:rPr>
              <w:t xml:space="preserve">PT </w:t>
            </w:r>
            <w:r>
              <w:rPr>
                <w:rFonts w:ascii="Times New Roman" w:eastAsia="맑은 고딕" w:hAnsi="Times New Roman" w:hint="eastAsia"/>
                <w:sz w:val="20"/>
              </w:rPr>
              <w:t>별로</w:t>
            </w:r>
            <w:r>
              <w:rPr>
                <w:rFonts w:ascii="Times New Roman" w:eastAsia="맑은 고딕" w:hAnsi="Times New Roman" w:hint="eastAsia"/>
                <w:sz w:val="20"/>
              </w:rPr>
              <w:t xml:space="preserve"> </w:t>
            </w:r>
            <w:r w:rsidR="00295C31" w:rsidRPr="00632E3E">
              <w:rPr>
                <w:rFonts w:ascii="Times New Roman" w:eastAsia="맑은 고딕" w:hAnsi="Times New Roman"/>
                <w:sz w:val="20"/>
              </w:rPr>
              <w:t>기술하고</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이상반응의</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중증도</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중대성</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임상시험용의약품과의</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인과관계에</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대해서</w:t>
            </w:r>
            <w:r w:rsidR="00295C31" w:rsidRPr="00632E3E">
              <w:rPr>
                <w:rFonts w:ascii="Times New Roman" w:eastAsia="맑은 고딕" w:hAnsi="Times New Roman"/>
                <w:sz w:val="20"/>
              </w:rPr>
              <w:t xml:space="preserve"> </w:t>
            </w:r>
            <w:r w:rsidR="00295C31" w:rsidRPr="00632E3E">
              <w:rPr>
                <w:rFonts w:ascii="Times New Roman" w:eastAsia="맑은 고딕" w:hAnsi="Times New Roman"/>
                <w:sz w:val="20"/>
              </w:rPr>
              <w:t>기술한다</w:t>
            </w:r>
            <w:r w:rsidR="00295C31" w:rsidRPr="00632E3E">
              <w:rPr>
                <w:rFonts w:ascii="Times New Roman" w:eastAsia="맑은 고딕" w:hAnsi="Times New Roman"/>
                <w:sz w:val="20"/>
              </w:rPr>
              <w:t>.</w:t>
            </w:r>
          </w:p>
          <w:p w14:paraId="3393AF91" w14:textId="115A5286" w:rsidR="00D67DA4" w:rsidRPr="00632E3E" w:rsidRDefault="00295C31" w:rsidP="001754D4">
            <w:pPr>
              <w:pStyle w:val="a9"/>
              <w:numPr>
                <w:ilvl w:val="0"/>
                <w:numId w:val="36"/>
              </w:numPr>
              <w:wordWrap/>
              <w:spacing w:before="80" w:after="40" w:line="274" w:lineRule="auto"/>
              <w:ind w:leftChars="150" w:left="559" w:right="113" w:hanging="289"/>
              <w:rPr>
                <w:rFonts w:ascii="Times New Roman" w:eastAsia="맑은 고딕" w:hAnsi="Times New Roman"/>
                <w:color w:val="0070C0"/>
                <w:sz w:val="20"/>
              </w:rPr>
            </w:pPr>
            <w:r w:rsidRPr="00632E3E">
              <w:rPr>
                <w:rFonts w:ascii="Times New Roman" w:eastAsia="맑은 고딕" w:hAnsi="Times New Roman"/>
                <w:sz w:val="20"/>
              </w:rPr>
              <w:t>실험실</w:t>
            </w:r>
            <w:r w:rsidR="006B20D6">
              <w:rPr>
                <w:rFonts w:ascii="Times New Roman" w:eastAsia="맑은 고딕" w:hAnsi="Times New Roman" w:hint="eastAsia"/>
                <w:sz w:val="20"/>
              </w:rPr>
              <w:t>적</w:t>
            </w:r>
            <w:r w:rsidRPr="00632E3E">
              <w:rPr>
                <w:rFonts w:ascii="Times New Roman" w:eastAsia="맑은 고딕" w:hAnsi="Times New Roman"/>
                <w:sz w:val="20"/>
              </w:rPr>
              <w:t xml:space="preserve"> </w:t>
            </w:r>
            <w:r w:rsidRPr="00632E3E">
              <w:rPr>
                <w:rFonts w:ascii="Times New Roman" w:eastAsia="맑은 고딕" w:hAnsi="Times New Roman"/>
                <w:sz w:val="20"/>
              </w:rPr>
              <w:t>검사</w:t>
            </w:r>
            <w:r w:rsidR="006B20D6">
              <w:rPr>
                <w:rFonts w:ascii="Times New Roman" w:eastAsia="맑은 고딕" w:hAnsi="Times New Roman" w:hint="eastAsia"/>
                <w:sz w:val="20"/>
              </w:rPr>
              <w:t xml:space="preserve">, </w:t>
            </w:r>
            <w:r w:rsidR="00112B77">
              <w:rPr>
                <w:rFonts w:ascii="Times New Roman" w:eastAsia="맑은 고딕" w:hAnsi="Times New Roman" w:hint="eastAsia"/>
                <w:sz w:val="20"/>
              </w:rPr>
              <w:t>안과</w:t>
            </w:r>
            <w:r w:rsidR="006B20D6">
              <w:rPr>
                <w:rFonts w:ascii="Times New Roman" w:eastAsia="맑은 고딕" w:hAnsi="Times New Roman" w:hint="eastAsia"/>
                <w:sz w:val="20"/>
              </w:rPr>
              <w:t>검사</w:t>
            </w:r>
            <w:r w:rsidRPr="00632E3E">
              <w:rPr>
                <w:rFonts w:ascii="Times New Roman" w:eastAsia="맑은 고딕" w:hAnsi="Times New Roman"/>
                <w:sz w:val="20"/>
              </w:rPr>
              <w:t xml:space="preserve"> </w:t>
            </w:r>
            <w:r w:rsidRPr="00632E3E">
              <w:rPr>
                <w:rFonts w:ascii="Times New Roman" w:eastAsia="맑은 고딕" w:hAnsi="Times New Roman"/>
                <w:sz w:val="20"/>
              </w:rPr>
              <w:t>등의</w:t>
            </w:r>
            <w:r w:rsidRPr="00632E3E">
              <w:rPr>
                <w:rFonts w:ascii="Times New Roman" w:eastAsia="맑은 고딕" w:hAnsi="Times New Roman"/>
                <w:sz w:val="20"/>
              </w:rPr>
              <w:t xml:space="preserve"> </w:t>
            </w:r>
            <w:r w:rsidRPr="00632E3E">
              <w:rPr>
                <w:rFonts w:ascii="Times New Roman" w:eastAsia="맑은 고딕" w:hAnsi="Times New Roman"/>
                <w:sz w:val="20"/>
              </w:rPr>
              <w:t>안전성</w:t>
            </w:r>
            <w:r w:rsidRPr="00632E3E">
              <w:rPr>
                <w:rFonts w:ascii="Times New Roman" w:eastAsia="맑은 고딕" w:hAnsi="Times New Roman"/>
                <w:sz w:val="20"/>
              </w:rPr>
              <w:t xml:space="preserve"> </w:t>
            </w:r>
            <w:r w:rsidRPr="00632E3E">
              <w:rPr>
                <w:rFonts w:ascii="Times New Roman" w:eastAsia="맑은 고딕" w:hAnsi="Times New Roman"/>
                <w:sz w:val="20"/>
              </w:rPr>
              <w:t>평가</w:t>
            </w:r>
            <w:r w:rsidRPr="00632E3E">
              <w:rPr>
                <w:rFonts w:ascii="Times New Roman" w:eastAsia="맑은 고딕" w:hAnsi="Times New Roman"/>
                <w:sz w:val="20"/>
              </w:rPr>
              <w:t xml:space="preserve"> </w:t>
            </w:r>
            <w:r w:rsidRPr="00632E3E">
              <w:rPr>
                <w:rFonts w:ascii="Times New Roman" w:eastAsia="맑은 고딕" w:hAnsi="Times New Roman"/>
                <w:sz w:val="20"/>
              </w:rPr>
              <w:t>변수에</w:t>
            </w:r>
            <w:r w:rsidRPr="00632E3E">
              <w:rPr>
                <w:rFonts w:ascii="Times New Roman" w:eastAsia="맑은 고딕" w:hAnsi="Times New Roman"/>
                <w:sz w:val="20"/>
              </w:rPr>
              <w:t xml:space="preserve"> </w:t>
            </w:r>
            <w:r w:rsidRPr="00632E3E">
              <w:rPr>
                <w:rFonts w:ascii="Times New Roman" w:eastAsia="맑은 고딕" w:hAnsi="Times New Roman"/>
                <w:sz w:val="20"/>
              </w:rPr>
              <w:t>대한</w:t>
            </w:r>
            <w:r w:rsidRPr="00632E3E">
              <w:rPr>
                <w:rFonts w:ascii="Times New Roman" w:eastAsia="맑은 고딕" w:hAnsi="Times New Roman"/>
                <w:sz w:val="20"/>
              </w:rPr>
              <w:t xml:space="preserve"> </w:t>
            </w:r>
            <w:r w:rsidRPr="00632E3E">
              <w:rPr>
                <w:rFonts w:ascii="Times New Roman" w:eastAsia="맑은 고딕" w:hAnsi="Times New Roman"/>
                <w:sz w:val="20"/>
              </w:rPr>
              <w:t>기술통계량을</w:t>
            </w:r>
            <w:r w:rsidRPr="00632E3E">
              <w:rPr>
                <w:rFonts w:ascii="Times New Roman" w:eastAsia="맑은 고딕" w:hAnsi="Times New Roman"/>
                <w:sz w:val="20"/>
              </w:rPr>
              <w:t xml:space="preserve"> </w:t>
            </w:r>
            <w:r w:rsidRPr="00632E3E">
              <w:rPr>
                <w:rFonts w:ascii="Times New Roman" w:eastAsia="맑은 고딕" w:hAnsi="Times New Roman"/>
                <w:sz w:val="20"/>
              </w:rPr>
              <w:lastRenderedPageBreak/>
              <w:t>제시하고</w:t>
            </w:r>
            <w:r w:rsidRPr="00632E3E">
              <w:rPr>
                <w:rFonts w:ascii="Times New Roman" w:eastAsia="맑은 고딕" w:hAnsi="Times New Roman"/>
                <w:sz w:val="20"/>
              </w:rPr>
              <w:t xml:space="preserve">, </w:t>
            </w:r>
            <w:r w:rsidRPr="00632E3E">
              <w:rPr>
                <w:rFonts w:ascii="Times New Roman" w:eastAsia="맑은 고딕" w:hAnsi="Times New Roman"/>
                <w:sz w:val="20"/>
              </w:rPr>
              <w:t>임상적으로</w:t>
            </w:r>
            <w:r w:rsidRPr="00632E3E">
              <w:rPr>
                <w:rFonts w:ascii="Times New Roman" w:eastAsia="맑은 고딕" w:hAnsi="Times New Roman"/>
                <w:sz w:val="20"/>
              </w:rPr>
              <w:t xml:space="preserve"> </w:t>
            </w:r>
            <w:r w:rsidRPr="00632E3E">
              <w:rPr>
                <w:rFonts w:ascii="Times New Roman" w:eastAsia="맑은 고딕" w:hAnsi="Times New Roman"/>
                <w:sz w:val="20"/>
              </w:rPr>
              <w:t>유의미한</w:t>
            </w:r>
            <w:r w:rsidRPr="00632E3E">
              <w:rPr>
                <w:rFonts w:ascii="Times New Roman" w:eastAsia="맑은 고딕" w:hAnsi="Times New Roman"/>
                <w:sz w:val="20"/>
              </w:rPr>
              <w:t xml:space="preserve"> </w:t>
            </w:r>
            <w:r w:rsidRPr="00632E3E">
              <w:rPr>
                <w:rFonts w:ascii="Times New Roman" w:eastAsia="맑은 고딕" w:hAnsi="Times New Roman"/>
                <w:sz w:val="20"/>
              </w:rPr>
              <w:t>변동이</w:t>
            </w:r>
            <w:r w:rsidRPr="00632E3E">
              <w:rPr>
                <w:rFonts w:ascii="Times New Roman" w:eastAsia="맑은 고딕" w:hAnsi="Times New Roman"/>
                <w:sz w:val="20"/>
              </w:rPr>
              <w:t xml:space="preserve"> </w:t>
            </w:r>
            <w:r w:rsidRPr="00632E3E">
              <w:rPr>
                <w:rFonts w:ascii="Times New Roman" w:eastAsia="맑은 고딕" w:hAnsi="Times New Roman"/>
                <w:sz w:val="20"/>
              </w:rPr>
              <w:t>관찰된</w:t>
            </w:r>
            <w:r w:rsidRPr="00632E3E">
              <w:rPr>
                <w:rFonts w:ascii="Times New Roman" w:eastAsia="맑은 고딕" w:hAnsi="Times New Roman"/>
                <w:sz w:val="20"/>
              </w:rPr>
              <w:t xml:space="preserve"> </w:t>
            </w:r>
            <w:r w:rsidRPr="00632E3E">
              <w:rPr>
                <w:rFonts w:ascii="Times New Roman" w:eastAsia="맑은 고딕" w:hAnsi="Times New Roman"/>
                <w:sz w:val="20"/>
              </w:rPr>
              <w:t>대상자에</w:t>
            </w:r>
            <w:r w:rsidRPr="00632E3E">
              <w:rPr>
                <w:rFonts w:ascii="Times New Roman" w:eastAsia="맑은 고딕" w:hAnsi="Times New Roman"/>
                <w:sz w:val="20"/>
              </w:rPr>
              <w:t xml:space="preserve"> </w:t>
            </w:r>
            <w:r w:rsidRPr="00632E3E">
              <w:rPr>
                <w:rFonts w:ascii="Times New Roman" w:eastAsia="맑은 고딕" w:hAnsi="Times New Roman"/>
                <w:sz w:val="20"/>
              </w:rPr>
              <w:t>대해</w:t>
            </w:r>
            <w:r w:rsidRPr="00632E3E">
              <w:rPr>
                <w:rFonts w:ascii="Times New Roman" w:eastAsia="맑은 고딕" w:hAnsi="Times New Roman"/>
                <w:sz w:val="20"/>
              </w:rPr>
              <w:t xml:space="preserve"> </w:t>
            </w:r>
            <w:r w:rsidRPr="00632E3E">
              <w:rPr>
                <w:rFonts w:ascii="Times New Roman" w:eastAsia="맑은 고딕" w:hAnsi="Times New Roman"/>
                <w:sz w:val="20"/>
              </w:rPr>
              <w:t>기술한다</w:t>
            </w:r>
            <w:r w:rsidRPr="00632E3E">
              <w:rPr>
                <w:rFonts w:ascii="Times New Roman" w:eastAsia="맑은 고딕" w:hAnsi="Times New Roman"/>
                <w:sz w:val="20"/>
              </w:rPr>
              <w:t>.</w:t>
            </w:r>
          </w:p>
        </w:tc>
      </w:tr>
    </w:tbl>
    <w:p w14:paraId="5775A085" w14:textId="77777777" w:rsidR="00CC120A" w:rsidRPr="00632E3E" w:rsidRDefault="00CC120A">
      <w:pPr>
        <w:widowControl/>
        <w:wordWrap/>
        <w:autoSpaceDE/>
        <w:autoSpaceDN/>
        <w:spacing w:before="0" w:after="0"/>
        <w:jc w:val="left"/>
        <w:rPr>
          <w:rFonts w:ascii="Times New Roman" w:eastAsia="맑은 고딕" w:hAnsi="Times New Roman"/>
          <w:b/>
          <w:sz w:val="24"/>
          <w:szCs w:val="36"/>
        </w:rPr>
      </w:pPr>
      <w:bookmarkStart w:id="37" w:name="_3rdcrjn"/>
      <w:bookmarkEnd w:id="37"/>
      <w:r w:rsidRPr="00632E3E">
        <w:rPr>
          <w:rFonts w:ascii="Times New Roman" w:eastAsia="맑은 고딕" w:hAnsi="Times New Roman"/>
        </w:rPr>
        <w:lastRenderedPageBreak/>
        <w:br w:type="page"/>
      </w:r>
    </w:p>
    <w:p w14:paraId="2BEFDBCF" w14:textId="509AA340" w:rsidR="00B2154D" w:rsidRPr="00632E3E" w:rsidRDefault="00B2154D" w:rsidP="00EE43AB">
      <w:pPr>
        <w:pStyle w:val="affa"/>
      </w:pPr>
      <w:bookmarkStart w:id="38" w:name="_Toc90998684"/>
      <w:r w:rsidRPr="00632E3E">
        <w:rPr>
          <w:rFonts w:ascii="Cambria Math" w:hAnsi="Cambria Math"/>
        </w:rPr>
        <w:lastRenderedPageBreak/>
        <w:t>▣</w:t>
      </w:r>
      <w:r w:rsidRPr="00632E3E">
        <w:t xml:space="preserve"> </w:t>
      </w:r>
      <w:r w:rsidRPr="00632E3E">
        <w:t>임상시험</w:t>
      </w:r>
      <w:r w:rsidRPr="00632E3E">
        <w:t xml:space="preserve"> </w:t>
      </w:r>
      <w:r w:rsidRPr="00632E3E">
        <w:t>진행</w:t>
      </w:r>
      <w:r w:rsidRPr="00632E3E">
        <w:t xml:space="preserve"> </w:t>
      </w:r>
      <w:r w:rsidRPr="00632E3E">
        <w:t>일정표</w:t>
      </w:r>
      <w:bookmarkEnd w:id="38"/>
    </w:p>
    <w:tbl>
      <w:tblPr>
        <w:tblW w:w="5000" w:type="pct"/>
        <w:jc w:val="center"/>
        <w:tblBorders>
          <w:top w:val="single" w:sz="12" w:space="0" w:color="000000"/>
          <w:left w:val="single" w:sz="12" w:space="0" w:color="000000"/>
          <w:bottom w:val="single" w:sz="12" w:space="0" w:color="000000"/>
          <w:right w:val="single" w:sz="12" w:space="0" w:color="000000"/>
        </w:tblBorders>
        <w:tblLook w:val="0400" w:firstRow="0" w:lastRow="0" w:firstColumn="0" w:lastColumn="0" w:noHBand="0" w:noVBand="1"/>
      </w:tblPr>
      <w:tblGrid>
        <w:gridCol w:w="3393"/>
        <w:gridCol w:w="853"/>
        <w:gridCol w:w="462"/>
        <w:gridCol w:w="531"/>
        <w:gridCol w:w="531"/>
        <w:gridCol w:w="531"/>
        <w:gridCol w:w="531"/>
        <w:gridCol w:w="568"/>
        <w:gridCol w:w="1596"/>
      </w:tblGrid>
      <w:tr w:rsidR="008D3A6F" w:rsidRPr="00632E3E" w14:paraId="75F459E7" w14:textId="7A9F0E92" w:rsidTr="00A20010">
        <w:trPr>
          <w:trHeight w:val="548"/>
          <w:jc w:val="center"/>
        </w:trPr>
        <w:tc>
          <w:tcPr>
            <w:tcW w:w="1917" w:type="pct"/>
            <w:tcBorders>
              <w:top w:val="single" w:sz="12" w:space="0" w:color="000000"/>
              <w:left w:val="single" w:sz="12" w:space="0" w:color="000000"/>
              <w:right w:val="single" w:sz="12" w:space="0" w:color="000000"/>
            </w:tcBorders>
            <w:shd w:val="clear" w:color="auto" w:fill="F2F2F2"/>
            <w:tcMar>
              <w:top w:w="0" w:type="dxa"/>
              <w:left w:w="57" w:type="dxa"/>
              <w:bottom w:w="0" w:type="dxa"/>
              <w:right w:w="57" w:type="dxa"/>
            </w:tcMar>
            <w:vAlign w:val="center"/>
            <w:hideMark/>
          </w:tcPr>
          <w:p w14:paraId="5C235526" w14:textId="77777777" w:rsidR="008D3A6F" w:rsidRPr="00632E3E" w:rsidRDefault="008D3A6F">
            <w:pPr>
              <w:pStyle w:val="af7"/>
              <w:jc w:val="center"/>
              <w:rPr>
                <w:rFonts w:ascii="Times New Roman" w:eastAsia="맑은 고딕" w:hAnsi="Times New Roman"/>
                <w:b/>
                <w:sz w:val="16"/>
              </w:rPr>
            </w:pPr>
            <w:bookmarkStart w:id="39" w:name="_z337ya"/>
            <w:bookmarkEnd w:id="39"/>
            <w:r w:rsidRPr="00632E3E">
              <w:rPr>
                <w:rFonts w:ascii="Times New Roman" w:eastAsia="맑은 고딕" w:hAnsi="Times New Roman"/>
                <w:b/>
                <w:sz w:val="16"/>
              </w:rPr>
              <w:t>시험</w:t>
            </w:r>
            <w:bookmarkStart w:id="40" w:name="_26in1rg"/>
            <w:bookmarkEnd w:id="40"/>
            <w:r w:rsidRPr="00632E3E">
              <w:rPr>
                <w:rFonts w:ascii="Times New Roman" w:eastAsia="맑은 고딕" w:hAnsi="Times New Roman"/>
                <w:b/>
                <w:sz w:val="16"/>
              </w:rPr>
              <w:t xml:space="preserve"> </w:t>
            </w:r>
            <w:r w:rsidRPr="00632E3E">
              <w:rPr>
                <w:rFonts w:ascii="Times New Roman" w:eastAsia="맑은 고딕" w:hAnsi="Times New Roman"/>
                <w:b/>
                <w:sz w:val="16"/>
              </w:rPr>
              <w:t>일정</w:t>
            </w:r>
          </w:p>
        </w:tc>
        <w:tc>
          <w:tcPr>
            <w:tcW w:w="505" w:type="pct"/>
            <w:tcBorders>
              <w:top w:val="single" w:sz="12" w:space="0" w:color="000000"/>
              <w:left w:val="single" w:sz="12" w:space="0" w:color="000000"/>
              <w:right w:val="single" w:sz="12" w:space="0" w:color="000000"/>
            </w:tcBorders>
            <w:shd w:val="clear" w:color="auto" w:fill="F2F2F2"/>
            <w:tcMar>
              <w:top w:w="0" w:type="dxa"/>
              <w:left w:w="57" w:type="dxa"/>
              <w:bottom w:w="0" w:type="dxa"/>
              <w:right w:w="57" w:type="dxa"/>
            </w:tcMar>
            <w:vAlign w:val="center"/>
            <w:hideMark/>
          </w:tcPr>
          <w:p w14:paraId="5A440349" w14:textId="77777777" w:rsidR="008D3A6F" w:rsidRPr="00632E3E" w:rsidRDefault="008D3A6F" w:rsidP="001106AA">
            <w:pPr>
              <w:pStyle w:val="af7"/>
              <w:jc w:val="center"/>
              <w:rPr>
                <w:rFonts w:ascii="Times New Roman" w:eastAsia="맑은 고딕" w:hAnsi="Times New Roman"/>
                <w:b/>
                <w:sz w:val="16"/>
                <w:szCs w:val="20"/>
              </w:rPr>
            </w:pPr>
            <w:r w:rsidRPr="00632E3E">
              <w:rPr>
                <w:rFonts w:ascii="Times New Roman" w:eastAsia="맑은 고딕" w:hAnsi="Times New Roman"/>
                <w:b/>
                <w:sz w:val="16"/>
                <w:szCs w:val="20"/>
              </w:rPr>
              <w:t>Screening</w:t>
            </w:r>
          </w:p>
        </w:tc>
        <w:tc>
          <w:tcPr>
            <w:tcW w:w="1938" w:type="pct"/>
            <w:gridSpan w:val="6"/>
            <w:tcBorders>
              <w:top w:val="single" w:sz="12" w:space="0" w:color="000000"/>
              <w:left w:val="single" w:sz="12" w:space="0" w:color="000000"/>
              <w:right w:val="single" w:sz="12" w:space="0" w:color="000000"/>
            </w:tcBorders>
            <w:shd w:val="clear" w:color="auto" w:fill="F2F2F2"/>
            <w:vAlign w:val="center"/>
            <w:hideMark/>
          </w:tcPr>
          <w:p w14:paraId="0F21FDDA" w14:textId="6309E603" w:rsidR="008D3A6F" w:rsidRDefault="008D3A6F" w:rsidP="00675274">
            <w:pPr>
              <w:pStyle w:val="af7"/>
              <w:jc w:val="center"/>
              <w:rPr>
                <w:rFonts w:ascii="Times New Roman" w:eastAsia="맑은 고딕" w:hAnsi="Times New Roman"/>
                <w:b/>
                <w:sz w:val="16"/>
                <w:szCs w:val="20"/>
              </w:rPr>
            </w:pPr>
            <w:r w:rsidRPr="00632E3E">
              <w:rPr>
                <w:rFonts w:ascii="Times New Roman" w:eastAsia="맑은 고딕" w:hAnsi="Times New Roman"/>
                <w:b/>
                <w:sz w:val="16"/>
                <w:szCs w:val="20"/>
              </w:rPr>
              <w:t>Treatment</w:t>
            </w:r>
          </w:p>
        </w:tc>
        <w:tc>
          <w:tcPr>
            <w:tcW w:w="640" w:type="pct"/>
            <w:tcBorders>
              <w:top w:val="single" w:sz="12" w:space="0" w:color="000000"/>
              <w:left w:val="single" w:sz="12" w:space="0" w:color="000000"/>
              <w:right w:val="single" w:sz="12" w:space="0" w:color="000000"/>
            </w:tcBorders>
            <w:shd w:val="clear" w:color="auto" w:fill="F2F2F2"/>
            <w:vAlign w:val="center"/>
          </w:tcPr>
          <w:p w14:paraId="42FEF67E" w14:textId="67673D45" w:rsidR="008D3A6F" w:rsidRPr="00632E3E" w:rsidRDefault="00203659" w:rsidP="00675274">
            <w:pPr>
              <w:pStyle w:val="af7"/>
              <w:jc w:val="center"/>
              <w:rPr>
                <w:rFonts w:ascii="Times New Roman" w:eastAsia="맑은 고딕" w:hAnsi="Times New Roman"/>
                <w:b/>
                <w:sz w:val="16"/>
                <w:szCs w:val="20"/>
              </w:rPr>
            </w:pPr>
            <w:r>
              <w:rPr>
                <w:rFonts w:ascii="Times New Roman" w:eastAsia="맑은 고딕" w:hAnsi="Times New Roman" w:hint="eastAsia"/>
                <w:b/>
                <w:sz w:val="16"/>
                <w:szCs w:val="20"/>
              </w:rPr>
              <w:t>UV</w:t>
            </w:r>
            <w:r>
              <w:rPr>
                <w:rFonts w:ascii="Times New Roman" w:eastAsia="맑은 고딕" w:hAnsi="Times New Roman"/>
                <w:b/>
                <w:sz w:val="16"/>
                <w:szCs w:val="20"/>
              </w:rPr>
              <w:t xml:space="preserve"> </w:t>
            </w:r>
            <w:r w:rsidRPr="00CB1889">
              <w:rPr>
                <w:rFonts w:ascii="Times New Roman" w:eastAsia="맑은 고딕" w:hAnsi="Times New Roman"/>
                <w:sz w:val="16"/>
                <w:szCs w:val="20"/>
                <w:vertAlign w:val="superscript"/>
              </w:rPr>
              <w:t>15)</w:t>
            </w:r>
          </w:p>
        </w:tc>
      </w:tr>
      <w:tr w:rsidR="00A20010" w:rsidRPr="00632E3E" w14:paraId="10A5609B" w14:textId="4A431890" w:rsidTr="00A20010">
        <w:trPr>
          <w:trHeight w:val="36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3A29D992" w14:textId="77777777" w:rsidR="00A20010" w:rsidRPr="00632E3E" w:rsidRDefault="00A20010" w:rsidP="00675274">
            <w:pPr>
              <w:pStyle w:val="af7"/>
              <w:jc w:val="center"/>
              <w:rPr>
                <w:rFonts w:ascii="Times New Roman" w:eastAsia="맑은 고딕" w:hAnsi="Times New Roman"/>
                <w:b/>
                <w:sz w:val="16"/>
              </w:rPr>
            </w:pPr>
            <w:r w:rsidRPr="00632E3E">
              <w:rPr>
                <w:rFonts w:ascii="Times New Roman" w:eastAsia="맑은 고딕" w:hAnsi="Times New Roman"/>
                <w:b/>
                <w:sz w:val="16"/>
              </w:rPr>
              <w:t>시험</w:t>
            </w:r>
            <w:r w:rsidRPr="00632E3E">
              <w:rPr>
                <w:rFonts w:ascii="Times New Roman" w:eastAsia="맑은 고딕" w:hAnsi="Times New Roman"/>
                <w:b/>
                <w:sz w:val="16"/>
              </w:rPr>
              <w:t xml:space="preserve"> </w:t>
            </w:r>
            <w:r w:rsidRPr="00632E3E">
              <w:rPr>
                <w:rFonts w:ascii="Times New Roman" w:eastAsia="맑은 고딕" w:hAnsi="Times New Roman"/>
                <w:b/>
                <w:sz w:val="16"/>
              </w:rPr>
              <w:t>일자</w:t>
            </w:r>
          </w:p>
        </w:tc>
        <w:tc>
          <w:tcPr>
            <w:tcW w:w="505" w:type="pct"/>
            <w:tcBorders>
              <w:top w:val="single" w:sz="4" w:space="0" w:color="000000"/>
              <w:left w:val="single" w:sz="12" w:space="0" w:color="000000"/>
              <w:bottom w:val="single" w:sz="4" w:space="0" w:color="000000"/>
              <w:right w:val="single" w:sz="4" w:space="0" w:color="auto"/>
            </w:tcBorders>
            <w:shd w:val="clear" w:color="auto" w:fill="F2F2F2"/>
            <w:tcMar>
              <w:top w:w="0" w:type="dxa"/>
              <w:left w:w="57" w:type="dxa"/>
              <w:bottom w:w="0" w:type="dxa"/>
              <w:right w:w="57" w:type="dxa"/>
            </w:tcMar>
            <w:vAlign w:val="center"/>
            <w:hideMark/>
          </w:tcPr>
          <w:p w14:paraId="728C8A2E" w14:textId="36374503" w:rsidR="00A20010" w:rsidRPr="00632E3E" w:rsidRDefault="00A20010" w:rsidP="001106AA">
            <w:pPr>
              <w:pStyle w:val="af7"/>
              <w:jc w:val="center"/>
              <w:rPr>
                <w:rFonts w:ascii="Times New Roman" w:eastAsia="맑은 고딕" w:hAnsi="Times New Roman"/>
                <w:b/>
                <w:sz w:val="16"/>
              </w:rPr>
            </w:pPr>
            <w:r w:rsidRPr="00632E3E">
              <w:rPr>
                <w:rFonts w:ascii="Times New Roman" w:eastAsia="맑은 고딕" w:hAnsi="Times New Roman"/>
                <w:b/>
                <w:sz w:val="16"/>
              </w:rPr>
              <w:t>-21d~</w:t>
            </w:r>
            <w:r>
              <w:rPr>
                <w:rFonts w:ascii="Times New Roman" w:eastAsia="맑은 고딕" w:hAnsi="Times New Roman"/>
                <w:b/>
                <w:sz w:val="16"/>
              </w:rPr>
              <w:t xml:space="preserve"> </w:t>
            </w:r>
            <w:r w:rsidRPr="00C217B3">
              <w:rPr>
                <w:rFonts w:ascii="Times New Roman" w:eastAsia="맑은 고딕" w:hAnsi="Times New Roman"/>
                <w:b/>
                <w:sz w:val="16"/>
              </w:rPr>
              <w:t>1</w:t>
            </w:r>
            <w:r w:rsidRPr="00C217B3">
              <w:rPr>
                <w:rFonts w:ascii="Times New Roman" w:eastAsia="맑은 고딕" w:hAnsi="Times New Roman" w:hint="eastAsia"/>
                <w:b/>
                <w:sz w:val="16"/>
              </w:rPr>
              <w:t>d</w:t>
            </w:r>
          </w:p>
        </w:tc>
        <w:tc>
          <w:tcPr>
            <w:tcW w:w="288" w:type="pct"/>
            <w:tcBorders>
              <w:top w:val="single" w:sz="4" w:space="0" w:color="000000"/>
              <w:left w:val="single" w:sz="12" w:space="0" w:color="000000"/>
              <w:bottom w:val="single" w:sz="4" w:space="0" w:color="000000"/>
              <w:right w:val="single" w:sz="4" w:space="0" w:color="000000"/>
            </w:tcBorders>
            <w:shd w:val="clear" w:color="auto" w:fill="F2F2F2"/>
            <w:vAlign w:val="center"/>
            <w:hideMark/>
          </w:tcPr>
          <w:p w14:paraId="149E063E" w14:textId="6B806BD2" w:rsidR="00A20010" w:rsidRPr="00632E3E" w:rsidRDefault="00A20010" w:rsidP="00675274">
            <w:pPr>
              <w:pStyle w:val="af7"/>
              <w:jc w:val="center"/>
              <w:rPr>
                <w:rFonts w:ascii="Times New Roman" w:eastAsia="맑은 고딕" w:hAnsi="Times New Roman"/>
                <w:b/>
                <w:sz w:val="16"/>
              </w:rPr>
            </w:pPr>
            <w:r w:rsidRPr="00632E3E">
              <w:rPr>
                <w:rFonts w:ascii="Times New Roman" w:eastAsia="맑은 고딕" w:hAnsi="Times New Roman"/>
                <w:b/>
                <w:sz w:val="16"/>
              </w:rPr>
              <w:t>-1d</w:t>
            </w:r>
          </w:p>
        </w:tc>
        <w:tc>
          <w:tcPr>
            <w:tcW w:w="326" w:type="pct"/>
            <w:tcBorders>
              <w:top w:val="single" w:sz="4" w:space="0" w:color="000000"/>
              <w:left w:val="single" w:sz="4" w:space="0" w:color="000000"/>
              <w:bottom w:val="single" w:sz="4" w:space="0" w:color="000000"/>
              <w:right w:val="single" w:sz="4" w:space="0" w:color="000000"/>
            </w:tcBorders>
            <w:shd w:val="clear" w:color="auto" w:fill="F2F2F2"/>
            <w:tcMar>
              <w:top w:w="0" w:type="dxa"/>
              <w:left w:w="57" w:type="dxa"/>
              <w:bottom w:w="0" w:type="dxa"/>
              <w:right w:w="57" w:type="dxa"/>
            </w:tcMar>
            <w:vAlign w:val="center"/>
            <w:hideMark/>
          </w:tcPr>
          <w:p w14:paraId="0D6231FF" w14:textId="77777777" w:rsidR="00A20010" w:rsidRPr="00632E3E" w:rsidRDefault="00A20010" w:rsidP="00675274">
            <w:pPr>
              <w:pStyle w:val="af7"/>
              <w:jc w:val="center"/>
              <w:rPr>
                <w:rFonts w:ascii="Times New Roman" w:eastAsia="맑은 고딕" w:hAnsi="Times New Roman"/>
                <w:b/>
                <w:sz w:val="16"/>
              </w:rPr>
            </w:pPr>
            <w:r w:rsidRPr="00632E3E">
              <w:rPr>
                <w:rFonts w:ascii="Times New Roman" w:eastAsia="맑은 고딕" w:hAnsi="Times New Roman"/>
                <w:b/>
                <w:sz w:val="16"/>
              </w:rPr>
              <w:t>1d</w:t>
            </w:r>
          </w:p>
        </w:tc>
        <w:tc>
          <w:tcPr>
            <w:tcW w:w="326"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B24C354" w14:textId="77777777" w:rsidR="00A20010" w:rsidRPr="00632E3E" w:rsidRDefault="00A20010" w:rsidP="00675274">
            <w:pPr>
              <w:pStyle w:val="af7"/>
              <w:jc w:val="center"/>
              <w:rPr>
                <w:rFonts w:ascii="Times New Roman" w:eastAsia="맑은 고딕" w:hAnsi="Times New Roman"/>
                <w:b/>
                <w:sz w:val="16"/>
              </w:rPr>
            </w:pPr>
            <w:r w:rsidRPr="00632E3E">
              <w:rPr>
                <w:rFonts w:ascii="Times New Roman" w:eastAsia="맑은 고딕" w:hAnsi="Times New Roman"/>
                <w:b/>
                <w:sz w:val="16"/>
              </w:rPr>
              <w:t>2d</w:t>
            </w:r>
          </w:p>
        </w:tc>
        <w:tc>
          <w:tcPr>
            <w:tcW w:w="326" w:type="pct"/>
            <w:tcBorders>
              <w:top w:val="single" w:sz="4" w:space="0" w:color="000000"/>
              <w:left w:val="single" w:sz="4" w:space="0" w:color="000000"/>
              <w:bottom w:val="single" w:sz="4" w:space="0" w:color="000000"/>
              <w:right w:val="single" w:sz="4" w:space="0" w:color="000000"/>
            </w:tcBorders>
            <w:shd w:val="clear" w:color="auto" w:fill="F2F2F2"/>
            <w:tcMar>
              <w:top w:w="0" w:type="dxa"/>
              <w:left w:w="57" w:type="dxa"/>
              <w:bottom w:w="0" w:type="dxa"/>
              <w:right w:w="57" w:type="dxa"/>
            </w:tcMar>
            <w:vAlign w:val="center"/>
            <w:hideMark/>
          </w:tcPr>
          <w:p w14:paraId="1C663021" w14:textId="77777777" w:rsidR="00A20010" w:rsidRPr="00632E3E" w:rsidRDefault="00A20010" w:rsidP="00675274">
            <w:pPr>
              <w:pStyle w:val="af7"/>
              <w:jc w:val="center"/>
              <w:rPr>
                <w:rFonts w:ascii="Times New Roman" w:eastAsia="맑은 고딕" w:hAnsi="Times New Roman"/>
                <w:b/>
                <w:sz w:val="16"/>
              </w:rPr>
            </w:pPr>
            <w:r w:rsidRPr="00632E3E">
              <w:rPr>
                <w:rFonts w:ascii="Times New Roman" w:eastAsia="맑은 고딕" w:hAnsi="Times New Roman"/>
                <w:b/>
                <w:sz w:val="16"/>
              </w:rPr>
              <w:t>3d</w:t>
            </w:r>
          </w:p>
        </w:tc>
        <w:tc>
          <w:tcPr>
            <w:tcW w:w="326"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175127D3" w14:textId="77777777" w:rsidR="00A20010" w:rsidRPr="00632E3E" w:rsidRDefault="00A20010" w:rsidP="00675274">
            <w:pPr>
              <w:pStyle w:val="af7"/>
              <w:jc w:val="center"/>
              <w:rPr>
                <w:rFonts w:ascii="Times New Roman" w:eastAsia="맑은 고딕" w:hAnsi="Times New Roman"/>
                <w:b/>
                <w:sz w:val="16"/>
              </w:rPr>
            </w:pPr>
            <w:r w:rsidRPr="00632E3E">
              <w:rPr>
                <w:rFonts w:ascii="Times New Roman" w:eastAsia="맑은 고딕" w:hAnsi="Times New Roman"/>
                <w:b/>
                <w:sz w:val="16"/>
              </w:rPr>
              <w:t>4d</w:t>
            </w:r>
          </w:p>
        </w:tc>
        <w:tc>
          <w:tcPr>
            <w:tcW w:w="345"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1F718838" w14:textId="77777777" w:rsidR="00A20010" w:rsidRPr="00632E3E" w:rsidRDefault="00A20010" w:rsidP="00675274">
            <w:pPr>
              <w:pStyle w:val="af7"/>
              <w:jc w:val="center"/>
              <w:rPr>
                <w:rFonts w:ascii="Times New Roman" w:eastAsia="맑은 고딕" w:hAnsi="Times New Roman"/>
                <w:b/>
                <w:sz w:val="16"/>
              </w:rPr>
            </w:pPr>
            <w:r w:rsidRPr="00632E3E">
              <w:rPr>
                <w:rFonts w:ascii="Times New Roman" w:eastAsia="맑은 고딕" w:hAnsi="Times New Roman"/>
                <w:b/>
                <w:sz w:val="16"/>
              </w:rPr>
              <w:t>5d</w:t>
            </w:r>
          </w:p>
        </w:tc>
        <w:tc>
          <w:tcPr>
            <w:tcW w:w="640" w:type="pct"/>
            <w:tcBorders>
              <w:top w:val="single" w:sz="4" w:space="0" w:color="000000"/>
              <w:left w:val="single" w:sz="12" w:space="0" w:color="000000"/>
              <w:bottom w:val="single" w:sz="4" w:space="0" w:color="000000"/>
              <w:right w:val="single" w:sz="12" w:space="0" w:color="000000"/>
            </w:tcBorders>
            <w:shd w:val="clear" w:color="auto" w:fill="F2F2F2"/>
          </w:tcPr>
          <w:p w14:paraId="0B122F85" w14:textId="26144400" w:rsidR="00A20010" w:rsidRPr="00632E3E" w:rsidRDefault="00A20010" w:rsidP="00675274">
            <w:pPr>
              <w:pStyle w:val="af7"/>
              <w:jc w:val="center"/>
              <w:rPr>
                <w:rFonts w:ascii="Times New Roman" w:eastAsia="맑은 고딕" w:hAnsi="Times New Roman"/>
                <w:b/>
                <w:sz w:val="16"/>
              </w:rPr>
            </w:pPr>
            <w:r w:rsidRPr="007D6C3D">
              <w:rPr>
                <w:rFonts w:ascii="Times New Roman" w:eastAsia="맑은 고딕" w:hAnsi="Times New Roman" w:hint="eastAsia"/>
                <w:b/>
                <w:sz w:val="16"/>
              </w:rPr>
              <w:t>(</w:t>
            </w:r>
            <w:r w:rsidRPr="007D6C3D">
              <w:rPr>
                <w:rFonts w:ascii="Times New Roman" w:eastAsia="맑은 고딕" w:hAnsi="Times New Roman" w:hint="eastAsia"/>
                <w:b/>
                <w:sz w:val="16"/>
              </w:rPr>
              <w:t>필요시</w:t>
            </w:r>
            <w:r w:rsidRPr="007D6C3D">
              <w:rPr>
                <w:rFonts w:ascii="Times New Roman" w:eastAsia="맑은 고딕" w:hAnsi="Times New Roman" w:hint="eastAsia"/>
                <w:b/>
                <w:sz w:val="16"/>
              </w:rPr>
              <w:t>)</w:t>
            </w:r>
          </w:p>
        </w:tc>
      </w:tr>
      <w:tr w:rsidR="00A20010" w:rsidRPr="00632E3E" w14:paraId="1ADD7687" w14:textId="53B5C7AC" w:rsidTr="00A20010">
        <w:trPr>
          <w:trHeight w:val="23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3377D341" w14:textId="77777777"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자원자</w:t>
            </w:r>
            <w:r w:rsidRPr="00632E3E">
              <w:rPr>
                <w:rFonts w:ascii="Times New Roman" w:eastAsia="맑은 고딕" w:hAnsi="Times New Roman"/>
                <w:sz w:val="16"/>
              </w:rPr>
              <w:t xml:space="preserve"> </w:t>
            </w:r>
            <w:r w:rsidRPr="00632E3E">
              <w:rPr>
                <w:rFonts w:ascii="Times New Roman" w:eastAsia="맑은 고딕" w:hAnsi="Times New Roman"/>
                <w:sz w:val="16"/>
              </w:rPr>
              <w:t>모집공고</w:t>
            </w:r>
            <w:r w:rsidRPr="00632E3E">
              <w:rPr>
                <w:rFonts w:ascii="Times New Roman" w:eastAsia="맑은 고딕" w:hAnsi="Times New Roman"/>
                <w:sz w:val="16"/>
              </w:rPr>
              <w:t xml:space="preserve">, </w:t>
            </w:r>
            <w:r w:rsidRPr="00632E3E">
              <w:rPr>
                <w:rFonts w:ascii="Times New Roman" w:eastAsia="맑은 고딕" w:hAnsi="Times New Roman"/>
                <w:sz w:val="16"/>
              </w:rPr>
              <w:t>선정</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16F04041"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19DDB6B6" w14:textId="1BF39C40"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9B72753"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326C98BC"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B2C2843"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38113C27"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083D6549"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4" w:space="0" w:color="000000"/>
              <w:right w:val="single" w:sz="12" w:space="0" w:color="000000"/>
            </w:tcBorders>
          </w:tcPr>
          <w:p w14:paraId="7FBA00D3" w14:textId="6E848A47" w:rsidR="00A20010" w:rsidRPr="00632E3E" w:rsidRDefault="00A20010" w:rsidP="00675274">
            <w:pPr>
              <w:pStyle w:val="af7"/>
              <w:spacing w:line="120" w:lineRule="atLeast"/>
              <w:jc w:val="center"/>
              <w:rPr>
                <w:rFonts w:ascii="Times New Roman" w:eastAsia="맑은 고딕" w:hAnsi="Times New Roman"/>
                <w:sz w:val="20"/>
                <w:szCs w:val="20"/>
              </w:rPr>
            </w:pPr>
          </w:p>
        </w:tc>
      </w:tr>
      <w:tr w:rsidR="00A20010" w:rsidRPr="00632E3E" w14:paraId="5929840C" w14:textId="1DBE9BB6"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3D18DEBA" w14:textId="10F285F6"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동의서</w:t>
            </w:r>
            <w:r w:rsidRPr="00632E3E">
              <w:rPr>
                <w:rFonts w:ascii="Times New Roman" w:eastAsia="맑은 고딕" w:hAnsi="Times New Roman"/>
                <w:sz w:val="16"/>
              </w:rPr>
              <w:t xml:space="preserve"> </w:t>
            </w:r>
            <w:r w:rsidRPr="00632E3E">
              <w:rPr>
                <w:rFonts w:ascii="Times New Roman" w:eastAsia="맑은 고딕" w:hAnsi="Times New Roman"/>
                <w:sz w:val="16"/>
              </w:rPr>
              <w:t>취득</w:t>
            </w:r>
            <w:r w:rsidRPr="00632E3E">
              <w:rPr>
                <w:rFonts w:ascii="Times New Roman" w:eastAsia="맑은 고딕" w:hAnsi="Times New Roman"/>
                <w:sz w:val="16"/>
                <w:vertAlign w:val="superscript"/>
              </w:rPr>
              <w:t>1)</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7E255C8F"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7A5CD5BA" w14:textId="733E9D43"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56804378"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11A93906"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3FD5A45"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97CE0A8"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56C373D5"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4" w:space="0" w:color="000000"/>
              <w:right w:val="single" w:sz="12" w:space="0" w:color="000000"/>
            </w:tcBorders>
          </w:tcPr>
          <w:p w14:paraId="34684EBD" w14:textId="066FCD1E" w:rsidR="00A20010" w:rsidRPr="00632E3E" w:rsidRDefault="00A20010" w:rsidP="00675274">
            <w:pPr>
              <w:pStyle w:val="af7"/>
              <w:spacing w:line="120" w:lineRule="atLeast"/>
              <w:jc w:val="center"/>
              <w:rPr>
                <w:rFonts w:ascii="Times New Roman" w:eastAsia="맑은 고딕" w:hAnsi="Times New Roman"/>
                <w:sz w:val="20"/>
                <w:szCs w:val="20"/>
              </w:rPr>
            </w:pPr>
          </w:p>
        </w:tc>
      </w:tr>
      <w:tr w:rsidR="00A20010" w:rsidRPr="00632E3E" w14:paraId="52B80DB5" w14:textId="20A1764A"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28BBA909" w14:textId="77777777"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인구학적</w:t>
            </w:r>
            <w:r w:rsidRPr="00632E3E">
              <w:rPr>
                <w:rFonts w:ascii="Times New Roman" w:eastAsia="맑은 고딕" w:hAnsi="Times New Roman"/>
                <w:sz w:val="16"/>
              </w:rPr>
              <w:t xml:space="preserve"> </w:t>
            </w:r>
            <w:r w:rsidRPr="00632E3E">
              <w:rPr>
                <w:rFonts w:ascii="Times New Roman" w:eastAsia="맑은 고딕" w:hAnsi="Times New Roman"/>
                <w:sz w:val="16"/>
              </w:rPr>
              <w:t>정보</w:t>
            </w:r>
            <w:r w:rsidRPr="00632E3E">
              <w:rPr>
                <w:rFonts w:ascii="Times New Roman" w:eastAsia="맑은 고딕" w:hAnsi="Times New Roman"/>
                <w:sz w:val="16"/>
              </w:rPr>
              <w:t xml:space="preserve"> </w:t>
            </w:r>
            <w:r w:rsidRPr="00632E3E">
              <w:rPr>
                <w:rFonts w:ascii="Times New Roman" w:eastAsia="맑은 고딕" w:hAnsi="Times New Roman"/>
                <w:sz w:val="16"/>
              </w:rPr>
              <w:t>수집</w:t>
            </w:r>
            <w:r w:rsidRPr="00632E3E">
              <w:rPr>
                <w:rFonts w:ascii="Times New Roman" w:eastAsia="맑은 고딕" w:hAnsi="Times New Roman"/>
                <w:sz w:val="16"/>
              </w:rPr>
              <w:t>/</w:t>
            </w:r>
            <w:r w:rsidRPr="00632E3E">
              <w:rPr>
                <w:rFonts w:ascii="Times New Roman" w:eastAsia="맑은 고딕" w:hAnsi="Times New Roman"/>
                <w:sz w:val="16"/>
              </w:rPr>
              <w:t>신체계측</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42508E98"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277B2C45" w14:textId="3764C95D"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B5E1EBF"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24CE4A66"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908E9B3"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05FA25D0"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68894F5D"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4" w:space="0" w:color="000000"/>
              <w:right w:val="single" w:sz="12" w:space="0" w:color="000000"/>
            </w:tcBorders>
          </w:tcPr>
          <w:p w14:paraId="6D43AF40" w14:textId="09B64A3D" w:rsidR="00A20010" w:rsidRPr="00632E3E" w:rsidRDefault="00A20010" w:rsidP="00675274">
            <w:pPr>
              <w:pStyle w:val="af7"/>
              <w:spacing w:line="120" w:lineRule="atLeast"/>
              <w:jc w:val="center"/>
              <w:rPr>
                <w:rFonts w:ascii="Times New Roman" w:eastAsia="맑은 고딕" w:hAnsi="Times New Roman"/>
                <w:sz w:val="20"/>
                <w:szCs w:val="20"/>
              </w:rPr>
            </w:pPr>
          </w:p>
        </w:tc>
      </w:tr>
      <w:tr w:rsidR="00A20010" w:rsidRPr="00632E3E" w14:paraId="0F471760" w14:textId="58A71732"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79F2C9F8" w14:textId="62C6E739"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병력</w:t>
            </w:r>
            <w:r w:rsidRPr="00632E3E">
              <w:rPr>
                <w:rFonts w:ascii="Times New Roman" w:eastAsia="맑은 고딕" w:hAnsi="Times New Roman"/>
                <w:sz w:val="16"/>
              </w:rPr>
              <w:t xml:space="preserve"> </w:t>
            </w:r>
            <w:r w:rsidRPr="00632E3E">
              <w:rPr>
                <w:rFonts w:ascii="Times New Roman" w:eastAsia="맑은 고딕" w:hAnsi="Times New Roman"/>
                <w:sz w:val="16"/>
              </w:rPr>
              <w:t>및</w:t>
            </w:r>
            <w:r w:rsidRPr="00632E3E">
              <w:rPr>
                <w:rFonts w:ascii="Times New Roman" w:eastAsia="맑은 고딕" w:hAnsi="Times New Roman"/>
                <w:sz w:val="16"/>
              </w:rPr>
              <w:t xml:space="preserve"> </w:t>
            </w:r>
            <w:r w:rsidRPr="00632E3E">
              <w:rPr>
                <w:rFonts w:ascii="Times New Roman" w:eastAsia="맑은 고딕" w:hAnsi="Times New Roman"/>
                <w:sz w:val="16"/>
              </w:rPr>
              <w:t>수술력</w:t>
            </w:r>
            <w:r w:rsidRPr="00632E3E">
              <w:rPr>
                <w:rFonts w:ascii="Times New Roman" w:eastAsia="맑은 고딕" w:hAnsi="Times New Roman"/>
                <w:sz w:val="16"/>
              </w:rPr>
              <w:t xml:space="preserve"> </w:t>
            </w:r>
            <w:r w:rsidRPr="00632E3E">
              <w:rPr>
                <w:rFonts w:ascii="Times New Roman" w:eastAsia="맑은 고딕" w:hAnsi="Times New Roman"/>
                <w:sz w:val="16"/>
              </w:rPr>
              <w:t>확인</w:t>
            </w:r>
            <w:r w:rsidRPr="00632E3E">
              <w:rPr>
                <w:rFonts w:ascii="Times New Roman" w:eastAsia="맑은 고딕" w:hAnsi="Times New Roman"/>
                <w:sz w:val="16"/>
                <w:vertAlign w:val="superscript"/>
              </w:rPr>
              <w:t>2)</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723B1A8A"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60760C41" w14:textId="4AEF054A"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BC0F7A6" w14:textId="4B2E5694"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tcPr>
          <w:p w14:paraId="24E97392"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B0380D5"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0722839"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767DD910"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4" w:space="0" w:color="000000"/>
              <w:right w:val="single" w:sz="12" w:space="0" w:color="000000"/>
            </w:tcBorders>
          </w:tcPr>
          <w:p w14:paraId="1D31B734" w14:textId="1C362314" w:rsidR="00A20010" w:rsidRPr="00632E3E" w:rsidRDefault="00A20010" w:rsidP="00675274">
            <w:pPr>
              <w:pStyle w:val="af7"/>
              <w:spacing w:line="120" w:lineRule="atLeast"/>
              <w:jc w:val="center"/>
              <w:rPr>
                <w:rFonts w:ascii="Times New Roman" w:eastAsia="맑은 고딕" w:hAnsi="Times New Roman"/>
                <w:sz w:val="20"/>
                <w:szCs w:val="20"/>
              </w:rPr>
            </w:pPr>
          </w:p>
        </w:tc>
      </w:tr>
      <w:tr w:rsidR="00A20010" w:rsidRPr="00632E3E" w14:paraId="1383B0C3" w14:textId="174DF7CC"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3558855C" w14:textId="2116F8A8"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대상자번호부여</w:t>
            </w:r>
            <w:r w:rsidRPr="00632E3E">
              <w:rPr>
                <w:rFonts w:ascii="Times New Roman" w:eastAsia="맑은 고딕" w:hAnsi="Times New Roman"/>
                <w:sz w:val="16"/>
                <w:vertAlign w:val="superscript"/>
              </w:rPr>
              <w:t>3)</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2000D8D7"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5B8B6F58" w14:textId="0732CF41"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F3B6880"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524AEB1"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B4EC559"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37F5A35A"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65887A20"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4" w:space="0" w:color="000000"/>
              <w:right w:val="single" w:sz="12" w:space="0" w:color="000000"/>
            </w:tcBorders>
          </w:tcPr>
          <w:p w14:paraId="2527FF8A" w14:textId="7FC3EE24" w:rsidR="00A20010" w:rsidRPr="00632E3E" w:rsidRDefault="00A20010" w:rsidP="00675274">
            <w:pPr>
              <w:pStyle w:val="af7"/>
              <w:spacing w:line="120" w:lineRule="atLeast"/>
              <w:jc w:val="center"/>
              <w:rPr>
                <w:rFonts w:ascii="Times New Roman" w:eastAsia="맑은 고딕" w:hAnsi="Times New Roman"/>
                <w:sz w:val="20"/>
                <w:szCs w:val="20"/>
              </w:rPr>
            </w:pPr>
          </w:p>
        </w:tc>
      </w:tr>
      <w:tr w:rsidR="00A20010" w:rsidRPr="00632E3E" w14:paraId="500BB130" w14:textId="0A830DFA"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3E20E2C3" w14:textId="6089744B" w:rsidR="00A20010" w:rsidRPr="00632E3E" w:rsidRDefault="00A20010" w:rsidP="00675274">
            <w:pPr>
              <w:pStyle w:val="af7"/>
              <w:spacing w:line="120" w:lineRule="atLeast"/>
              <w:rPr>
                <w:rFonts w:ascii="Times New Roman" w:eastAsia="맑은 고딕" w:hAnsi="Times New Roman"/>
                <w:sz w:val="16"/>
              </w:rPr>
            </w:pPr>
            <w:bookmarkStart w:id="41" w:name="_lnxbz9"/>
            <w:bookmarkEnd w:id="41"/>
            <w:r w:rsidRPr="00632E3E">
              <w:rPr>
                <w:rFonts w:ascii="Times New Roman" w:eastAsia="맑은 고딕" w:hAnsi="Times New Roman"/>
                <w:sz w:val="16"/>
              </w:rPr>
              <w:t>임상시험용의약품투여</w:t>
            </w:r>
            <w:r w:rsidRPr="00632E3E">
              <w:rPr>
                <w:rFonts w:ascii="Times New Roman" w:eastAsia="맑은 고딕" w:hAnsi="Times New Roman"/>
                <w:sz w:val="16"/>
                <w:vertAlign w:val="superscript"/>
              </w:rPr>
              <w:t>4)</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0EA815FB"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615FE811" w14:textId="6258B0A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3756C29F"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16751D90"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25FBE1F3"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4B17E970"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6F63566F"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60BBF62D" w14:textId="33957ED2" w:rsidR="00A20010" w:rsidRPr="00EE43AB" w:rsidRDefault="00A20010" w:rsidP="00675274">
            <w:pPr>
              <w:pStyle w:val="af7"/>
              <w:spacing w:line="120" w:lineRule="atLeast"/>
              <w:jc w:val="center"/>
              <w:rPr>
                <w:rFonts w:ascii="Times New Roman" w:eastAsia="맑은 고딕" w:hAnsi="Times New Roman"/>
                <w:sz w:val="20"/>
                <w:szCs w:val="20"/>
              </w:rPr>
            </w:pPr>
          </w:p>
        </w:tc>
      </w:tr>
      <w:tr w:rsidR="00A20010" w:rsidRPr="00632E3E" w14:paraId="1ABB3508" w14:textId="25E00BB1"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B995175" w14:textId="4DA782FF"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약동학</w:t>
            </w:r>
            <w:r w:rsidRPr="00632E3E">
              <w:rPr>
                <w:rFonts w:ascii="Times New Roman" w:eastAsia="맑은 고딕" w:hAnsi="Times New Roman"/>
                <w:sz w:val="16"/>
              </w:rPr>
              <w:t xml:space="preserve"> </w:t>
            </w:r>
            <w:r w:rsidRPr="00632E3E">
              <w:rPr>
                <w:rFonts w:ascii="Times New Roman" w:eastAsia="맑은 고딕" w:hAnsi="Times New Roman"/>
                <w:sz w:val="16"/>
              </w:rPr>
              <w:t>채혈</w:t>
            </w:r>
            <w:r w:rsidRPr="00632E3E">
              <w:rPr>
                <w:rFonts w:ascii="Times New Roman" w:eastAsia="맑은 고딕" w:hAnsi="Times New Roman"/>
                <w:sz w:val="16"/>
                <w:vertAlign w:val="superscript"/>
              </w:rPr>
              <w:t>5)</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73D6D93B"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1458A3A6" w14:textId="1DAE439C"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278ACA7C"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tcPr>
          <w:p w14:paraId="1286ACD9"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53A1C457"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FF630B1"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22B6F681"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1F2D5BFF" w14:textId="6D16EEAB" w:rsidR="00A20010" w:rsidRPr="00632E3E" w:rsidRDefault="00A20010" w:rsidP="00675274">
            <w:pPr>
              <w:pStyle w:val="af7"/>
              <w:spacing w:line="120" w:lineRule="atLeast"/>
              <w:jc w:val="center"/>
              <w:rPr>
                <w:rFonts w:ascii="Times New Roman" w:eastAsia="맑은 고딕" w:hAnsi="Times New Roman"/>
                <w:sz w:val="20"/>
                <w:szCs w:val="20"/>
              </w:rPr>
            </w:pPr>
          </w:p>
        </w:tc>
      </w:tr>
      <w:tr w:rsidR="00A20010" w:rsidRPr="00632E3E" w14:paraId="15CAF72E" w14:textId="2A2EFF2F"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1AEE3E03" w14:textId="3E5F866A"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활력징후</w:t>
            </w:r>
            <w:r w:rsidRPr="00632E3E">
              <w:rPr>
                <w:rFonts w:ascii="Times New Roman" w:eastAsia="맑은 고딕" w:hAnsi="Times New Roman"/>
                <w:sz w:val="16"/>
              </w:rPr>
              <w:t xml:space="preserve"> </w:t>
            </w:r>
            <w:r w:rsidRPr="00632E3E">
              <w:rPr>
                <w:rFonts w:ascii="Times New Roman" w:eastAsia="맑은 고딕" w:hAnsi="Times New Roman"/>
                <w:sz w:val="16"/>
              </w:rPr>
              <w:t>및</w:t>
            </w:r>
            <w:r w:rsidRPr="00632E3E">
              <w:rPr>
                <w:rFonts w:ascii="Times New Roman" w:eastAsia="맑은 고딕" w:hAnsi="Times New Roman"/>
                <w:sz w:val="16"/>
              </w:rPr>
              <w:t xml:space="preserve"> </w:t>
            </w:r>
            <w:r w:rsidRPr="00632E3E">
              <w:rPr>
                <w:rFonts w:ascii="Times New Roman" w:eastAsia="맑은 고딕" w:hAnsi="Times New Roman"/>
                <w:sz w:val="16"/>
              </w:rPr>
              <w:t>신체검사</w:t>
            </w:r>
            <w:r w:rsidRPr="00632E3E">
              <w:rPr>
                <w:rFonts w:ascii="Times New Roman" w:eastAsia="맑은 고딕" w:hAnsi="Times New Roman"/>
                <w:sz w:val="16"/>
                <w:vertAlign w:val="superscript"/>
              </w:rPr>
              <w:t>6)</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40CDC538"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3113BDCD" w14:textId="46BF87D6"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5D652DC0"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0D98F525"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4001507A"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0D792F77"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7D1EA538"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680074BB" w14:textId="59536E96" w:rsidR="00A20010" w:rsidRPr="00632E3E" w:rsidRDefault="00A20010" w:rsidP="00675274">
            <w:pPr>
              <w:pStyle w:val="af7"/>
              <w:spacing w:line="120" w:lineRule="atLeast"/>
              <w:jc w:val="center"/>
              <w:rPr>
                <w:rFonts w:ascii="Times New Roman" w:eastAsia="맑은 고딕" w:hAnsi="Times New Roman"/>
                <w:sz w:val="20"/>
                <w:szCs w:val="20"/>
              </w:rPr>
            </w:pPr>
            <w:r w:rsidRPr="00EE43AB">
              <w:rPr>
                <w:rFonts w:ascii="Times New Roman" w:eastAsia="맑은 고딕" w:hAnsi="Times New Roman"/>
                <w:sz w:val="22"/>
                <w:szCs w:val="20"/>
              </w:rPr>
              <w:t>□</w:t>
            </w:r>
            <w:r w:rsidRPr="00EE43AB">
              <w:rPr>
                <w:rFonts w:ascii="Times New Roman" w:eastAsia="맑은 고딕" w:hAnsi="Times New Roman"/>
                <w:sz w:val="12"/>
                <w:szCs w:val="20"/>
              </w:rPr>
              <w:t>(</w:t>
            </w:r>
            <w:r w:rsidRPr="00EE43AB">
              <w:rPr>
                <w:rFonts w:ascii="Times New Roman" w:eastAsia="맑은 고딕" w:hAnsi="Times New Roman" w:hint="eastAsia"/>
                <w:sz w:val="12"/>
                <w:szCs w:val="20"/>
              </w:rPr>
              <w:t>필요시</w:t>
            </w:r>
            <w:r w:rsidRPr="00EE43AB">
              <w:rPr>
                <w:rFonts w:ascii="Times New Roman" w:eastAsia="맑은 고딕" w:hAnsi="Times New Roman" w:hint="eastAsia"/>
                <w:sz w:val="12"/>
                <w:szCs w:val="20"/>
              </w:rPr>
              <w:t>)</w:t>
            </w:r>
          </w:p>
        </w:tc>
      </w:tr>
      <w:tr w:rsidR="00A20010" w:rsidRPr="00632E3E" w14:paraId="367C7C51" w14:textId="748B0EC9"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267957C2" w14:textId="402FE484"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실험실적</w:t>
            </w:r>
            <w:r w:rsidRPr="00632E3E">
              <w:rPr>
                <w:rFonts w:ascii="Times New Roman" w:eastAsia="맑은 고딕" w:hAnsi="Times New Roman"/>
                <w:sz w:val="16"/>
              </w:rPr>
              <w:t xml:space="preserve"> </w:t>
            </w:r>
            <w:r w:rsidRPr="00632E3E">
              <w:rPr>
                <w:rFonts w:ascii="Times New Roman" w:eastAsia="맑은 고딕" w:hAnsi="Times New Roman"/>
                <w:sz w:val="16"/>
              </w:rPr>
              <w:t>검사</w:t>
            </w:r>
            <w:r w:rsidRPr="00632E3E">
              <w:rPr>
                <w:rFonts w:ascii="Times New Roman" w:eastAsia="맑은 고딕" w:hAnsi="Times New Roman"/>
                <w:sz w:val="16"/>
                <w:vertAlign w:val="superscript"/>
              </w:rPr>
              <w:t>7)</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18288239"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651888E4" w14:textId="50938D1D"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794877E7"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6C2CDA64"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FC329BD"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D24F16E"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1D4EE487"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15C32198" w14:textId="04EFF018" w:rsidR="00A20010" w:rsidRPr="00632E3E" w:rsidRDefault="00A20010" w:rsidP="00675274">
            <w:pPr>
              <w:pStyle w:val="af7"/>
              <w:spacing w:line="120" w:lineRule="atLeast"/>
              <w:jc w:val="center"/>
              <w:rPr>
                <w:rFonts w:ascii="Times New Roman" w:eastAsia="맑은 고딕" w:hAnsi="Times New Roman"/>
                <w:sz w:val="20"/>
                <w:szCs w:val="20"/>
              </w:rPr>
            </w:pPr>
            <w:r w:rsidRPr="00EE43AB">
              <w:rPr>
                <w:rFonts w:ascii="Times New Roman" w:eastAsia="맑은 고딕" w:hAnsi="Times New Roman"/>
                <w:sz w:val="22"/>
                <w:szCs w:val="20"/>
              </w:rPr>
              <w:t>□</w:t>
            </w:r>
            <w:r w:rsidRPr="00EE43AB">
              <w:rPr>
                <w:rFonts w:ascii="Times New Roman" w:eastAsia="맑은 고딕" w:hAnsi="Times New Roman"/>
                <w:sz w:val="12"/>
                <w:szCs w:val="20"/>
              </w:rPr>
              <w:t>(</w:t>
            </w:r>
            <w:r w:rsidRPr="00EE43AB">
              <w:rPr>
                <w:rFonts w:ascii="Times New Roman" w:eastAsia="맑은 고딕" w:hAnsi="Times New Roman" w:hint="eastAsia"/>
                <w:sz w:val="12"/>
                <w:szCs w:val="20"/>
              </w:rPr>
              <w:t>필요시</w:t>
            </w:r>
            <w:r w:rsidRPr="00EE43AB">
              <w:rPr>
                <w:rFonts w:ascii="Times New Roman" w:eastAsia="맑은 고딕" w:hAnsi="Times New Roman" w:hint="eastAsia"/>
                <w:sz w:val="12"/>
                <w:szCs w:val="20"/>
              </w:rPr>
              <w:t>)</w:t>
            </w:r>
          </w:p>
        </w:tc>
      </w:tr>
      <w:tr w:rsidR="00A20010" w:rsidRPr="00632E3E" w14:paraId="410947F0" w14:textId="79EC7F55"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0BA0644" w14:textId="5839EB36" w:rsidR="00A20010" w:rsidRPr="00632E3E" w:rsidRDefault="00A20010"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 xml:space="preserve">12-lead </w:t>
            </w:r>
            <w:r w:rsidRPr="00632E3E">
              <w:rPr>
                <w:rFonts w:ascii="Times New Roman" w:eastAsia="맑은 고딕" w:hAnsi="Times New Roman"/>
                <w:sz w:val="16"/>
              </w:rPr>
              <w:t>심전도</w:t>
            </w:r>
            <w:r w:rsidRPr="00632E3E">
              <w:rPr>
                <w:rFonts w:ascii="Times New Roman" w:eastAsia="맑은 고딕" w:hAnsi="Times New Roman"/>
                <w:sz w:val="16"/>
                <w:vertAlign w:val="superscript"/>
              </w:rPr>
              <w:t>8)</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5B8F4C8C"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23787BA4" w14:textId="6220E5E9"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02C01D1"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134E9475"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8A204B3"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0A9B29B6"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7D9BE70E"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00DDEC26" w14:textId="70039A06" w:rsidR="00A20010" w:rsidRPr="00632E3E" w:rsidRDefault="00A20010" w:rsidP="00675274">
            <w:pPr>
              <w:pStyle w:val="af7"/>
              <w:spacing w:line="120" w:lineRule="atLeast"/>
              <w:jc w:val="center"/>
              <w:rPr>
                <w:rFonts w:ascii="Times New Roman" w:eastAsia="맑은 고딕" w:hAnsi="Times New Roman"/>
                <w:sz w:val="20"/>
                <w:szCs w:val="20"/>
              </w:rPr>
            </w:pPr>
            <w:r w:rsidRPr="00EE43AB">
              <w:rPr>
                <w:rFonts w:ascii="Times New Roman" w:eastAsia="맑은 고딕" w:hAnsi="Times New Roman"/>
                <w:sz w:val="22"/>
                <w:szCs w:val="20"/>
              </w:rPr>
              <w:t>□</w:t>
            </w:r>
            <w:r w:rsidRPr="00EE43AB">
              <w:rPr>
                <w:rFonts w:ascii="Times New Roman" w:eastAsia="맑은 고딕" w:hAnsi="Times New Roman"/>
                <w:sz w:val="12"/>
                <w:szCs w:val="20"/>
              </w:rPr>
              <w:t>(</w:t>
            </w:r>
            <w:r w:rsidRPr="00EE43AB">
              <w:rPr>
                <w:rFonts w:ascii="Times New Roman" w:eastAsia="맑은 고딕" w:hAnsi="Times New Roman" w:hint="eastAsia"/>
                <w:sz w:val="12"/>
                <w:szCs w:val="20"/>
              </w:rPr>
              <w:t>필요시</w:t>
            </w:r>
            <w:r w:rsidRPr="00EE43AB">
              <w:rPr>
                <w:rFonts w:ascii="Times New Roman" w:eastAsia="맑은 고딕" w:hAnsi="Times New Roman" w:hint="eastAsia"/>
                <w:sz w:val="12"/>
                <w:szCs w:val="20"/>
              </w:rPr>
              <w:t>)</w:t>
            </w:r>
          </w:p>
        </w:tc>
      </w:tr>
      <w:tr w:rsidR="00A20010" w:rsidRPr="00632E3E" w14:paraId="57C6087B" w14:textId="5CB9227A" w:rsidTr="00A20010">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hideMark/>
          </w:tcPr>
          <w:p w14:paraId="1C199B5B" w14:textId="0E2EF621" w:rsidR="00A20010" w:rsidRPr="00632E3E" w:rsidRDefault="00520F7A" w:rsidP="00675274">
            <w:pPr>
              <w:pStyle w:val="af7"/>
              <w:spacing w:line="120" w:lineRule="atLeast"/>
              <w:rPr>
                <w:rFonts w:ascii="Times New Roman" w:eastAsia="맑은 고딕" w:hAnsi="Times New Roman"/>
                <w:sz w:val="16"/>
              </w:rPr>
            </w:pPr>
            <w:r w:rsidRPr="00632E3E">
              <w:rPr>
                <w:rFonts w:ascii="Times New Roman" w:eastAsia="맑은 고딕" w:hAnsi="Times New Roman"/>
                <w:sz w:val="16"/>
              </w:rPr>
              <w:t>시력검사</w:t>
            </w:r>
            <w:r w:rsidR="00A20010" w:rsidRPr="00632E3E">
              <w:rPr>
                <w:rFonts w:ascii="Times New Roman" w:eastAsia="맑은 고딕" w:hAnsi="Times New Roman"/>
                <w:sz w:val="16"/>
                <w:vertAlign w:val="superscript"/>
              </w:rPr>
              <w:t>9)</w:t>
            </w:r>
          </w:p>
        </w:tc>
        <w:tc>
          <w:tcPr>
            <w:tcW w:w="505" w:type="pct"/>
            <w:tcBorders>
              <w:top w:val="single"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hideMark/>
          </w:tcPr>
          <w:p w14:paraId="1D69AB62"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hideMark/>
          </w:tcPr>
          <w:p w14:paraId="79E0805A" w14:textId="43DAD7AF"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34A8EDEA"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4FBBEF2A"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77D31132"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77479D6D" w14:textId="77777777" w:rsidR="00A20010" w:rsidRPr="00632E3E" w:rsidRDefault="00A20010" w:rsidP="00675274">
            <w:pPr>
              <w:pStyle w:val="af7"/>
              <w:spacing w:line="120" w:lineRule="atLeast"/>
              <w:jc w:val="center"/>
              <w:rPr>
                <w:rFonts w:ascii="Times New Roman" w:eastAsia="맑은 고딕" w:hAnsi="Times New Roman"/>
                <w:sz w:val="20"/>
                <w:szCs w:val="20"/>
              </w:rPr>
            </w:pPr>
          </w:p>
        </w:tc>
        <w:tc>
          <w:tcPr>
            <w:tcW w:w="345" w:type="pct"/>
            <w:tcBorders>
              <w:top w:val="dotted" w:sz="4" w:space="0" w:color="000000"/>
              <w:left w:val="single" w:sz="4" w:space="0" w:color="000000"/>
              <w:bottom w:val="dotted" w:sz="4" w:space="0" w:color="000000"/>
              <w:right w:val="single" w:sz="4" w:space="0" w:color="000000"/>
            </w:tcBorders>
            <w:vAlign w:val="center"/>
            <w:hideMark/>
          </w:tcPr>
          <w:p w14:paraId="116F5EF4" w14:textId="77777777" w:rsidR="00A20010" w:rsidRPr="00632E3E" w:rsidRDefault="00A20010" w:rsidP="00675274">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456C96C3" w14:textId="7DDB1B7D" w:rsidR="00A20010" w:rsidRPr="00632E3E" w:rsidRDefault="00A20010" w:rsidP="00675274">
            <w:pPr>
              <w:pStyle w:val="af7"/>
              <w:spacing w:line="120" w:lineRule="atLeast"/>
              <w:jc w:val="center"/>
              <w:rPr>
                <w:rFonts w:ascii="Times New Roman" w:eastAsia="맑은 고딕" w:hAnsi="Times New Roman"/>
                <w:sz w:val="20"/>
                <w:szCs w:val="20"/>
              </w:rPr>
            </w:pPr>
            <w:r w:rsidRPr="00EE43AB">
              <w:rPr>
                <w:rFonts w:ascii="Times New Roman" w:eastAsia="맑은 고딕" w:hAnsi="Times New Roman"/>
                <w:sz w:val="22"/>
                <w:szCs w:val="20"/>
              </w:rPr>
              <w:t>□</w:t>
            </w:r>
            <w:r w:rsidRPr="00EE43AB">
              <w:rPr>
                <w:rFonts w:ascii="Times New Roman" w:eastAsia="맑은 고딕" w:hAnsi="Times New Roman"/>
                <w:sz w:val="12"/>
                <w:szCs w:val="20"/>
              </w:rPr>
              <w:t>(</w:t>
            </w:r>
            <w:r w:rsidRPr="00EE43AB">
              <w:rPr>
                <w:rFonts w:ascii="Times New Roman" w:eastAsia="맑은 고딕" w:hAnsi="Times New Roman" w:hint="eastAsia"/>
                <w:sz w:val="12"/>
                <w:szCs w:val="20"/>
              </w:rPr>
              <w:t>필요시</w:t>
            </w:r>
            <w:r w:rsidRPr="00EE43AB">
              <w:rPr>
                <w:rFonts w:ascii="Times New Roman" w:eastAsia="맑은 고딕" w:hAnsi="Times New Roman" w:hint="eastAsia"/>
                <w:sz w:val="12"/>
                <w:szCs w:val="20"/>
              </w:rPr>
              <w:t>)</w:t>
            </w:r>
          </w:p>
        </w:tc>
      </w:tr>
      <w:tr w:rsidR="00A20010" w:rsidRPr="00632E3E" w14:paraId="004E7D2F" w14:textId="77777777" w:rsidTr="00A20010">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2B755663" w14:textId="250AB23D" w:rsidR="00A20010" w:rsidRPr="00632E3E" w:rsidRDefault="00A20010" w:rsidP="00941923">
            <w:pPr>
              <w:pStyle w:val="af7"/>
              <w:spacing w:line="120" w:lineRule="atLeast"/>
              <w:rPr>
                <w:rFonts w:ascii="Times New Roman" w:eastAsia="맑은 고딕" w:hAnsi="Times New Roman"/>
                <w:sz w:val="16"/>
              </w:rPr>
            </w:pPr>
            <w:r>
              <w:rPr>
                <w:rFonts w:ascii="Times New Roman" w:eastAsia="맑은 고딕" w:hAnsi="Times New Roman" w:hint="eastAsia"/>
                <w:sz w:val="16"/>
              </w:rPr>
              <w:t>안압</w:t>
            </w:r>
            <w:r>
              <w:rPr>
                <w:rFonts w:ascii="Times New Roman" w:eastAsia="맑은 고딕" w:hAnsi="Times New Roman" w:hint="eastAsia"/>
                <w:sz w:val="16"/>
              </w:rPr>
              <w:t xml:space="preserve"> </w:t>
            </w:r>
            <w:r>
              <w:rPr>
                <w:rFonts w:ascii="Times New Roman" w:eastAsia="맑은 고딕" w:hAnsi="Times New Roman" w:hint="eastAsia"/>
                <w:sz w:val="16"/>
              </w:rPr>
              <w:t>검사</w:t>
            </w:r>
            <w:r>
              <w:rPr>
                <w:rFonts w:ascii="Times New Roman" w:eastAsia="맑은 고딕" w:hAnsi="Times New Roman"/>
                <w:sz w:val="16"/>
                <w:vertAlign w:val="superscript"/>
              </w:rPr>
              <w:t>9</w:t>
            </w:r>
            <w:r w:rsidRPr="00C52783">
              <w:rPr>
                <w:rFonts w:ascii="Times New Roman" w:eastAsia="맑은 고딕" w:hAnsi="Times New Roman" w:hint="eastAsia"/>
                <w:sz w:val="16"/>
                <w:vertAlign w:val="superscript"/>
              </w:rPr>
              <w:t>)</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4F7FD35B" w14:textId="0F7C18E5"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17715637"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7205390B"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4D6A5C9F"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047022E5"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5CF76A94"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1AC0A33C" w14:textId="6BFC502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6B42E4C0" w14:textId="61AFBA06" w:rsidR="00A20010" w:rsidRPr="00941923" w:rsidRDefault="00A20010" w:rsidP="00941923">
            <w:pPr>
              <w:pStyle w:val="af7"/>
              <w:spacing w:line="120" w:lineRule="atLeast"/>
              <w:jc w:val="center"/>
              <w:rPr>
                <w:rFonts w:ascii="Times New Roman" w:eastAsia="맑은 고딕" w:hAnsi="Times New Roman"/>
                <w:color w:val="000000" w:themeColor="text1"/>
                <w:sz w:val="22"/>
                <w:szCs w:val="20"/>
              </w:rPr>
            </w:pPr>
            <w:r w:rsidRPr="00941923">
              <w:rPr>
                <w:rFonts w:ascii="Times New Roman" w:eastAsia="맑은 고딕" w:hAnsi="Times New Roman"/>
                <w:color w:val="000000" w:themeColor="text1"/>
                <w:sz w:val="22"/>
                <w:szCs w:val="20"/>
              </w:rPr>
              <w:t>□</w:t>
            </w:r>
            <w:r w:rsidRPr="00941923">
              <w:rPr>
                <w:rFonts w:ascii="Times New Roman" w:eastAsia="맑은 고딕" w:hAnsi="Times New Roman"/>
                <w:color w:val="000000" w:themeColor="text1"/>
                <w:sz w:val="12"/>
                <w:szCs w:val="20"/>
              </w:rPr>
              <w:t>(</w:t>
            </w:r>
            <w:r w:rsidRPr="00941923">
              <w:rPr>
                <w:rFonts w:ascii="Times New Roman" w:eastAsia="맑은 고딕" w:hAnsi="Times New Roman" w:hint="eastAsia"/>
                <w:color w:val="000000" w:themeColor="text1"/>
                <w:sz w:val="12"/>
                <w:szCs w:val="20"/>
              </w:rPr>
              <w:t>필요시</w:t>
            </w:r>
            <w:r w:rsidRPr="00941923">
              <w:rPr>
                <w:rFonts w:ascii="Times New Roman" w:eastAsia="맑은 고딕" w:hAnsi="Times New Roman" w:hint="eastAsia"/>
                <w:color w:val="000000" w:themeColor="text1"/>
                <w:sz w:val="12"/>
                <w:szCs w:val="20"/>
              </w:rPr>
              <w:t>)</w:t>
            </w:r>
          </w:p>
        </w:tc>
      </w:tr>
      <w:tr w:rsidR="00A20010" w:rsidRPr="00632E3E" w14:paraId="6A3185E3" w14:textId="77777777" w:rsidTr="00A20010">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67C2BB71" w14:textId="3BBD6F7E" w:rsidR="00A20010" w:rsidRPr="00632E3E" w:rsidRDefault="00A20010" w:rsidP="00941923">
            <w:pPr>
              <w:pStyle w:val="af7"/>
              <w:spacing w:line="120" w:lineRule="atLeast"/>
              <w:rPr>
                <w:rFonts w:ascii="Times New Roman" w:eastAsia="맑은 고딕" w:hAnsi="Times New Roman"/>
                <w:sz w:val="16"/>
              </w:rPr>
            </w:pPr>
            <w:r>
              <w:rPr>
                <w:rFonts w:ascii="Times New Roman" w:eastAsia="맑은 고딕" w:hAnsi="Times New Roman" w:hint="eastAsia"/>
                <w:sz w:val="16"/>
              </w:rPr>
              <w:t>세극등</w:t>
            </w:r>
            <w:r>
              <w:rPr>
                <w:rFonts w:ascii="Times New Roman" w:eastAsia="맑은 고딕" w:hAnsi="Times New Roman" w:hint="eastAsia"/>
                <w:sz w:val="16"/>
              </w:rPr>
              <w:t xml:space="preserve"> </w:t>
            </w:r>
            <w:r>
              <w:rPr>
                <w:rFonts w:ascii="Times New Roman" w:eastAsia="맑은 고딕" w:hAnsi="Times New Roman" w:hint="eastAsia"/>
                <w:sz w:val="16"/>
              </w:rPr>
              <w:t>검사</w:t>
            </w:r>
            <w:r>
              <w:rPr>
                <w:rFonts w:ascii="Times New Roman" w:eastAsia="맑은 고딕" w:hAnsi="Times New Roman" w:hint="eastAsia"/>
                <w:sz w:val="16"/>
              </w:rPr>
              <w:t xml:space="preserve"> </w:t>
            </w:r>
            <w:r>
              <w:rPr>
                <w:rFonts w:ascii="Times New Roman" w:eastAsia="맑은 고딕" w:hAnsi="Times New Roman"/>
                <w:sz w:val="16"/>
                <w:vertAlign w:val="superscript"/>
              </w:rPr>
              <w:t>9</w:t>
            </w:r>
            <w:r w:rsidRPr="00C52783">
              <w:rPr>
                <w:rFonts w:ascii="Times New Roman" w:eastAsia="맑은 고딕" w:hAnsi="Times New Roman" w:hint="eastAsia"/>
                <w:sz w:val="16"/>
                <w:vertAlign w:val="superscript"/>
              </w:rPr>
              <w:t>)</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349DD9C2" w14:textId="26D3C4FC"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71DC3977"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28958EB5"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0C906EA1"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1BF0C4CC"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7EBA8353"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544CF05A" w14:textId="6036D02C"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26AD876F" w14:textId="3038EB95" w:rsidR="00A20010" w:rsidRPr="00EE43AB" w:rsidRDefault="00A20010" w:rsidP="00941923">
            <w:pPr>
              <w:pStyle w:val="af7"/>
              <w:spacing w:line="120" w:lineRule="atLeast"/>
              <w:jc w:val="center"/>
              <w:rPr>
                <w:rFonts w:ascii="Times New Roman" w:eastAsia="맑은 고딕" w:hAnsi="Times New Roman"/>
                <w:sz w:val="22"/>
                <w:szCs w:val="20"/>
              </w:rPr>
            </w:pPr>
            <w:commentRangeStart w:id="42"/>
            <w:commentRangeStart w:id="43"/>
            <w:r w:rsidRPr="00DA01E1">
              <w:rPr>
                <w:rFonts w:ascii="Times New Roman" w:eastAsia="맑은 고딕" w:hAnsi="Times New Roman" w:hint="eastAsia"/>
                <w:color w:val="000000" w:themeColor="text1"/>
                <w:sz w:val="12"/>
                <w:szCs w:val="20"/>
                <w:rPrChange w:id="44" w:author="inae" w:date="2022-03-10T16:14:00Z">
                  <w:rPr>
                    <w:rFonts w:ascii="Times New Roman" w:eastAsia="맑은 고딕" w:hAnsi="Times New Roman" w:hint="eastAsia"/>
                    <w:color w:val="FF0000"/>
                    <w:sz w:val="22"/>
                    <w:szCs w:val="20"/>
                  </w:rPr>
                </w:rPrChange>
              </w:rPr>
              <w:t>□</w:t>
            </w:r>
            <w:r w:rsidRPr="00DA01E1">
              <w:rPr>
                <w:rFonts w:ascii="Times New Roman" w:eastAsia="맑은 고딕" w:hAnsi="Times New Roman"/>
                <w:color w:val="000000" w:themeColor="text1"/>
                <w:sz w:val="12"/>
                <w:szCs w:val="20"/>
                <w:rPrChange w:id="45" w:author="inae" w:date="2022-03-10T16:14:00Z">
                  <w:rPr>
                    <w:rFonts w:ascii="Times New Roman" w:eastAsia="맑은 고딕" w:hAnsi="Times New Roman"/>
                    <w:color w:val="FF0000"/>
                    <w:sz w:val="12"/>
                    <w:szCs w:val="20"/>
                  </w:rPr>
                </w:rPrChange>
              </w:rPr>
              <w:t>(</w:t>
            </w:r>
            <w:r w:rsidRPr="00DA01E1">
              <w:rPr>
                <w:rFonts w:ascii="Times New Roman" w:eastAsia="맑은 고딕" w:hAnsi="Times New Roman" w:hint="eastAsia"/>
                <w:color w:val="000000" w:themeColor="text1"/>
                <w:sz w:val="12"/>
                <w:szCs w:val="20"/>
                <w:rPrChange w:id="46" w:author="inae" w:date="2022-03-10T16:14:00Z">
                  <w:rPr>
                    <w:rFonts w:ascii="Times New Roman" w:eastAsia="맑은 고딕" w:hAnsi="Times New Roman" w:hint="eastAsia"/>
                    <w:color w:val="FF0000"/>
                    <w:sz w:val="12"/>
                    <w:szCs w:val="20"/>
                  </w:rPr>
                </w:rPrChange>
              </w:rPr>
              <w:t>필요시</w:t>
            </w:r>
            <w:r w:rsidRPr="0054316C">
              <w:rPr>
                <w:rFonts w:ascii="Times New Roman" w:eastAsia="맑은 고딕" w:hAnsi="Times New Roman"/>
                <w:sz w:val="12"/>
                <w:szCs w:val="20"/>
                <w:rPrChange w:id="47" w:author="inae" w:date="2022-03-10T15:59:00Z">
                  <w:rPr>
                    <w:rFonts w:ascii="Times New Roman" w:eastAsia="맑은 고딕" w:hAnsi="Times New Roman"/>
                    <w:color w:val="FF0000"/>
                    <w:sz w:val="12"/>
                    <w:szCs w:val="20"/>
                  </w:rPr>
                </w:rPrChange>
              </w:rPr>
              <w:t>)</w:t>
            </w:r>
            <w:commentRangeEnd w:id="42"/>
            <w:r w:rsidR="006B76DF" w:rsidRPr="0054316C">
              <w:rPr>
                <w:rStyle w:val="afff1"/>
              </w:rPr>
              <w:commentReference w:id="42"/>
            </w:r>
            <w:commentRangeEnd w:id="43"/>
            <w:r w:rsidR="0054316C">
              <w:rPr>
                <w:rStyle w:val="afff1"/>
              </w:rPr>
              <w:commentReference w:id="43"/>
            </w:r>
          </w:p>
        </w:tc>
      </w:tr>
      <w:tr w:rsidR="00A20010" w:rsidRPr="00632E3E" w14:paraId="4DC253FD" w14:textId="77777777" w:rsidTr="00A20010">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787FB1AD" w14:textId="1AE41337" w:rsidR="00A20010" w:rsidRPr="00632E3E" w:rsidRDefault="00A20010" w:rsidP="00941923">
            <w:pPr>
              <w:pStyle w:val="af7"/>
              <w:spacing w:line="120" w:lineRule="atLeast"/>
              <w:rPr>
                <w:rFonts w:ascii="Times New Roman" w:eastAsia="맑은 고딕" w:hAnsi="Times New Roman"/>
                <w:sz w:val="16"/>
              </w:rPr>
            </w:pPr>
            <w:r>
              <w:rPr>
                <w:rFonts w:ascii="Times New Roman" w:eastAsia="맑은 고딕" w:hAnsi="Times New Roman" w:hint="eastAsia"/>
                <w:sz w:val="16"/>
              </w:rPr>
              <w:t>눈물막파괴시간</w:t>
            </w:r>
            <w:r>
              <w:rPr>
                <w:rFonts w:ascii="Times New Roman" w:eastAsia="맑은 고딕" w:hAnsi="Times New Roman" w:hint="eastAsia"/>
                <w:sz w:val="16"/>
              </w:rPr>
              <w:t xml:space="preserve"> </w:t>
            </w:r>
            <w:r>
              <w:rPr>
                <w:rFonts w:ascii="Times New Roman" w:eastAsia="맑은 고딕" w:hAnsi="Times New Roman" w:hint="eastAsia"/>
                <w:sz w:val="16"/>
              </w:rPr>
              <w:t>검사</w:t>
            </w:r>
            <w:r>
              <w:rPr>
                <w:rFonts w:ascii="Times New Roman" w:eastAsia="맑은 고딕" w:hAnsi="Times New Roman" w:hint="eastAsia"/>
                <w:sz w:val="16"/>
              </w:rPr>
              <w:t xml:space="preserve"> </w:t>
            </w:r>
            <w:r>
              <w:rPr>
                <w:rFonts w:ascii="Times New Roman" w:eastAsia="맑은 고딕" w:hAnsi="Times New Roman"/>
                <w:sz w:val="16"/>
                <w:vertAlign w:val="superscript"/>
              </w:rPr>
              <w:t>9</w:t>
            </w:r>
            <w:r w:rsidRPr="00C52783">
              <w:rPr>
                <w:rFonts w:ascii="Times New Roman" w:eastAsia="맑은 고딕" w:hAnsi="Times New Roman" w:hint="eastAsia"/>
                <w:sz w:val="16"/>
                <w:vertAlign w:val="superscript"/>
              </w:rPr>
              <w:t>)</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55D02658" w14:textId="2538CF71"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3789F0D6"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41E92087"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2791AC44"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1A8A82A6"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4EC2DAE4"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24544CB3"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640" w:type="pct"/>
            <w:tcBorders>
              <w:top w:val="dotted" w:sz="4" w:space="0" w:color="000000"/>
              <w:left w:val="single" w:sz="12" w:space="0" w:color="000000"/>
              <w:bottom w:val="dotted" w:sz="4" w:space="0" w:color="000000"/>
              <w:right w:val="single" w:sz="12" w:space="0" w:color="000000"/>
            </w:tcBorders>
          </w:tcPr>
          <w:p w14:paraId="510F29C5" w14:textId="658C46A3" w:rsidR="00A20010" w:rsidRPr="00EE43AB" w:rsidRDefault="00A20010" w:rsidP="00941923">
            <w:pPr>
              <w:pStyle w:val="af7"/>
              <w:spacing w:line="120" w:lineRule="atLeast"/>
              <w:jc w:val="center"/>
              <w:rPr>
                <w:rFonts w:ascii="Times New Roman" w:eastAsia="맑은 고딕" w:hAnsi="Times New Roman"/>
                <w:sz w:val="22"/>
                <w:szCs w:val="20"/>
              </w:rPr>
            </w:pPr>
          </w:p>
        </w:tc>
      </w:tr>
      <w:tr w:rsidR="00A20010" w:rsidRPr="00632E3E" w14:paraId="4B4C1A6D" w14:textId="77777777" w:rsidTr="00A20010">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7E189275" w14:textId="3ACFCA89" w:rsidR="00A20010" w:rsidRPr="00632E3E" w:rsidRDefault="00A20010" w:rsidP="00941923">
            <w:pPr>
              <w:pStyle w:val="af7"/>
              <w:spacing w:line="120" w:lineRule="atLeast"/>
              <w:rPr>
                <w:rFonts w:ascii="Times New Roman" w:eastAsia="맑은 고딕" w:hAnsi="Times New Roman"/>
                <w:sz w:val="16"/>
              </w:rPr>
            </w:pPr>
            <w:r>
              <w:rPr>
                <w:rFonts w:ascii="Times New Roman" w:eastAsia="맑은 고딕" w:hAnsi="Times New Roman" w:hint="eastAsia"/>
                <w:sz w:val="16"/>
              </w:rPr>
              <w:t>Schirmer</w:t>
            </w:r>
            <w:r>
              <w:rPr>
                <w:rFonts w:ascii="Times New Roman" w:eastAsia="맑은 고딕" w:hAnsi="Times New Roman"/>
                <w:sz w:val="16"/>
              </w:rPr>
              <w:t xml:space="preserve">’s test </w:t>
            </w:r>
            <w:r>
              <w:rPr>
                <w:rFonts w:ascii="Times New Roman" w:eastAsia="맑은 고딕" w:hAnsi="Times New Roman"/>
                <w:sz w:val="16"/>
                <w:vertAlign w:val="superscript"/>
              </w:rPr>
              <w:t>9</w:t>
            </w:r>
            <w:r w:rsidRPr="00C52783">
              <w:rPr>
                <w:rFonts w:ascii="Times New Roman" w:eastAsia="맑은 고딕" w:hAnsi="Times New Roman"/>
                <w:sz w:val="16"/>
                <w:vertAlign w:val="superscript"/>
              </w:rPr>
              <w:t>)</w:t>
            </w:r>
          </w:p>
        </w:tc>
        <w:tc>
          <w:tcPr>
            <w:tcW w:w="505" w:type="pct"/>
            <w:tcBorders>
              <w:top w:val="dotted"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0FB7A032" w14:textId="0F7AD801"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3BD6B22D"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367E4F86"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26BDA617"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54999519"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22F9CAA2"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63DF6791"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640" w:type="pct"/>
            <w:tcBorders>
              <w:top w:val="dotted" w:sz="4" w:space="0" w:color="000000"/>
              <w:left w:val="single" w:sz="12" w:space="0" w:color="000000"/>
              <w:bottom w:val="dotted" w:sz="4" w:space="0" w:color="000000"/>
              <w:right w:val="single" w:sz="12" w:space="0" w:color="000000"/>
            </w:tcBorders>
          </w:tcPr>
          <w:p w14:paraId="0C9500CB" w14:textId="06EBB521" w:rsidR="00A20010" w:rsidRPr="00EE43AB" w:rsidRDefault="00A20010" w:rsidP="00941923">
            <w:pPr>
              <w:pStyle w:val="af7"/>
              <w:spacing w:line="120" w:lineRule="atLeast"/>
              <w:jc w:val="center"/>
              <w:rPr>
                <w:rFonts w:ascii="Times New Roman" w:eastAsia="맑은 고딕" w:hAnsi="Times New Roman"/>
                <w:sz w:val="22"/>
                <w:szCs w:val="20"/>
              </w:rPr>
            </w:pPr>
          </w:p>
        </w:tc>
      </w:tr>
      <w:tr w:rsidR="00A20010" w:rsidRPr="00632E3E" w14:paraId="4C016AD7" w14:textId="71E0801E"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34047E6" w14:textId="765EAA81" w:rsidR="00A20010" w:rsidRPr="00632E3E" w:rsidRDefault="00A20010" w:rsidP="00941923">
            <w:pPr>
              <w:pStyle w:val="af7"/>
              <w:spacing w:line="120" w:lineRule="atLeast"/>
              <w:rPr>
                <w:rFonts w:ascii="Times New Roman" w:eastAsia="맑은 고딕" w:hAnsi="Times New Roman"/>
                <w:sz w:val="16"/>
              </w:rPr>
            </w:pPr>
            <w:r w:rsidRPr="00632E3E">
              <w:rPr>
                <w:rFonts w:ascii="Times New Roman" w:eastAsia="맑은 고딕" w:hAnsi="Times New Roman"/>
                <w:sz w:val="16"/>
              </w:rPr>
              <w:t>생활습관</w:t>
            </w:r>
            <w:r w:rsidRPr="00632E3E">
              <w:rPr>
                <w:rFonts w:ascii="Times New Roman" w:eastAsia="맑은 고딕" w:hAnsi="Times New Roman"/>
                <w:sz w:val="16"/>
              </w:rPr>
              <w:t xml:space="preserve"> </w:t>
            </w:r>
            <w:r w:rsidRPr="00632E3E">
              <w:rPr>
                <w:rFonts w:ascii="Times New Roman" w:eastAsia="맑은 고딕" w:hAnsi="Times New Roman"/>
                <w:sz w:val="16"/>
              </w:rPr>
              <w:t>확인</w:t>
            </w:r>
            <w:r w:rsidRPr="00632E3E">
              <w:rPr>
                <w:rFonts w:ascii="Times New Roman" w:eastAsia="맑은 고딕" w:hAnsi="Times New Roman"/>
                <w:sz w:val="16"/>
                <w:vertAlign w:val="superscript"/>
              </w:rPr>
              <w:t>10)</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34132E01"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5ED8A1F8" w14:textId="03C5C02B"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7CA9D7B"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3085138"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120D3DF"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036CD5AD"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014E0227"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4" w:space="0" w:color="000000"/>
              <w:right w:val="single" w:sz="12" w:space="0" w:color="000000"/>
            </w:tcBorders>
          </w:tcPr>
          <w:p w14:paraId="4C9FF177" w14:textId="0ECE885C" w:rsidR="00A20010" w:rsidRPr="00632E3E" w:rsidRDefault="00A20010" w:rsidP="00941923">
            <w:pPr>
              <w:pStyle w:val="af7"/>
              <w:spacing w:line="120" w:lineRule="atLeast"/>
              <w:jc w:val="center"/>
              <w:rPr>
                <w:rFonts w:ascii="Times New Roman" w:eastAsia="맑은 고딕" w:hAnsi="Times New Roman"/>
                <w:sz w:val="20"/>
                <w:szCs w:val="20"/>
              </w:rPr>
            </w:pPr>
          </w:p>
        </w:tc>
      </w:tr>
      <w:tr w:rsidR="00A20010" w:rsidRPr="00632E3E" w14:paraId="2469D664" w14:textId="2EFF31BB"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D6C97F3" w14:textId="297B4E35" w:rsidR="00A20010" w:rsidRPr="00632E3E" w:rsidRDefault="00A20010" w:rsidP="00941923">
            <w:pPr>
              <w:pStyle w:val="af7"/>
              <w:spacing w:line="120" w:lineRule="atLeast"/>
              <w:rPr>
                <w:rFonts w:ascii="Times New Roman" w:eastAsia="맑은 고딕" w:hAnsi="Times New Roman"/>
                <w:sz w:val="16"/>
              </w:rPr>
            </w:pPr>
            <w:r w:rsidRPr="00632E3E">
              <w:rPr>
                <w:rFonts w:ascii="Times New Roman" w:eastAsia="맑은 고딕" w:hAnsi="Times New Roman"/>
                <w:sz w:val="16"/>
              </w:rPr>
              <w:t>병용약물</w:t>
            </w:r>
            <w:r w:rsidRPr="00632E3E">
              <w:rPr>
                <w:rFonts w:ascii="Times New Roman" w:eastAsia="맑은 고딕" w:hAnsi="Times New Roman"/>
                <w:sz w:val="16"/>
              </w:rPr>
              <w:t xml:space="preserve"> </w:t>
            </w:r>
            <w:r w:rsidRPr="00632E3E">
              <w:rPr>
                <w:rFonts w:ascii="Times New Roman" w:eastAsia="맑은 고딕" w:hAnsi="Times New Roman"/>
                <w:sz w:val="16"/>
              </w:rPr>
              <w:t>확인</w:t>
            </w:r>
            <w:r w:rsidRPr="00632E3E">
              <w:rPr>
                <w:rFonts w:ascii="Times New Roman" w:eastAsia="맑은 고딕" w:hAnsi="Times New Roman"/>
                <w:sz w:val="16"/>
                <w:vertAlign w:val="superscript"/>
              </w:rPr>
              <w:t>11)</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7A0E45B4"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1094F11F" w14:textId="7EF6B132"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3CF2E6F0"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4D925343"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01911586"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35F36389"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553E5EE7"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0F23A210" w14:textId="780B9797" w:rsidR="00A20010" w:rsidRPr="00632E3E" w:rsidRDefault="00A20010" w:rsidP="00941923">
            <w:pPr>
              <w:pStyle w:val="af7"/>
              <w:spacing w:line="120" w:lineRule="atLeast"/>
              <w:jc w:val="center"/>
              <w:rPr>
                <w:rFonts w:ascii="Times New Roman" w:eastAsia="맑은 고딕" w:hAnsi="Times New Roman"/>
                <w:sz w:val="20"/>
                <w:szCs w:val="20"/>
              </w:rPr>
            </w:pPr>
            <w:r w:rsidRPr="00FE0D71">
              <w:rPr>
                <w:rFonts w:ascii="Times New Roman" w:eastAsia="맑은 고딕" w:hAnsi="Times New Roman"/>
                <w:sz w:val="22"/>
                <w:szCs w:val="20"/>
              </w:rPr>
              <w:t>□</w:t>
            </w:r>
            <w:r w:rsidRPr="00FE0D71">
              <w:rPr>
                <w:rFonts w:ascii="Times New Roman" w:eastAsia="맑은 고딕" w:hAnsi="Times New Roman"/>
                <w:sz w:val="12"/>
                <w:szCs w:val="20"/>
              </w:rPr>
              <w:t>(</w:t>
            </w:r>
            <w:r w:rsidRPr="00FE0D71">
              <w:rPr>
                <w:rFonts w:ascii="Times New Roman" w:eastAsia="맑은 고딕" w:hAnsi="Times New Roman" w:hint="eastAsia"/>
                <w:sz w:val="12"/>
                <w:szCs w:val="20"/>
              </w:rPr>
              <w:t>필요시</w:t>
            </w:r>
            <w:r w:rsidRPr="00FE0D71">
              <w:rPr>
                <w:rFonts w:ascii="Times New Roman" w:eastAsia="맑은 고딕" w:hAnsi="Times New Roman" w:hint="eastAsia"/>
                <w:sz w:val="12"/>
                <w:szCs w:val="20"/>
              </w:rPr>
              <w:t>)</w:t>
            </w:r>
          </w:p>
        </w:tc>
      </w:tr>
      <w:tr w:rsidR="00A20010" w:rsidRPr="00632E3E" w14:paraId="740E8E88" w14:textId="650CEC18"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0B5270F4" w14:textId="687D6263" w:rsidR="00A20010" w:rsidRPr="00632E3E" w:rsidRDefault="00A20010" w:rsidP="00941923">
            <w:pPr>
              <w:pStyle w:val="af7"/>
              <w:spacing w:line="120" w:lineRule="atLeast"/>
              <w:rPr>
                <w:rFonts w:ascii="Times New Roman" w:eastAsia="맑은 고딕" w:hAnsi="Times New Roman"/>
                <w:sz w:val="16"/>
              </w:rPr>
            </w:pPr>
            <w:bookmarkStart w:id="48" w:name="_35nkun2"/>
            <w:bookmarkStart w:id="49" w:name="_1ksv4uv"/>
            <w:bookmarkStart w:id="50" w:name="_44sinio"/>
            <w:bookmarkEnd w:id="48"/>
            <w:bookmarkEnd w:id="49"/>
            <w:bookmarkEnd w:id="50"/>
            <w:r w:rsidRPr="00632E3E">
              <w:rPr>
                <w:rFonts w:ascii="Times New Roman" w:eastAsia="맑은 고딕" w:hAnsi="Times New Roman"/>
                <w:sz w:val="16"/>
              </w:rPr>
              <w:t>이상반응</w:t>
            </w:r>
            <w:r w:rsidRPr="00632E3E">
              <w:rPr>
                <w:rFonts w:ascii="Times New Roman" w:eastAsia="맑은 고딕" w:hAnsi="Times New Roman"/>
                <w:sz w:val="16"/>
              </w:rPr>
              <w:t xml:space="preserve"> </w:t>
            </w:r>
            <w:r w:rsidRPr="00632E3E">
              <w:rPr>
                <w:rFonts w:ascii="Times New Roman" w:eastAsia="맑은 고딕" w:hAnsi="Times New Roman"/>
                <w:sz w:val="16"/>
              </w:rPr>
              <w:t>확인</w:t>
            </w:r>
            <w:r w:rsidRPr="00632E3E">
              <w:rPr>
                <w:rFonts w:ascii="Times New Roman" w:eastAsia="맑은 고딕" w:hAnsi="Times New Roman"/>
                <w:sz w:val="16"/>
                <w:vertAlign w:val="superscript"/>
              </w:rPr>
              <w:t>12)</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74C40413"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1EDD3907" w14:textId="5CFD571E"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27E17937"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0FF40B40"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206048AE"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28D0F80E"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73C8F771"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3BCA3BF8" w14:textId="37EB8F19" w:rsidR="00A20010" w:rsidRPr="00632E3E" w:rsidRDefault="00A20010" w:rsidP="00941923">
            <w:pPr>
              <w:pStyle w:val="af7"/>
              <w:spacing w:line="120" w:lineRule="atLeast"/>
              <w:jc w:val="center"/>
              <w:rPr>
                <w:rFonts w:ascii="Times New Roman" w:eastAsia="맑은 고딕" w:hAnsi="Times New Roman"/>
                <w:sz w:val="20"/>
                <w:szCs w:val="20"/>
              </w:rPr>
            </w:pPr>
            <w:r w:rsidRPr="00FE0D71">
              <w:rPr>
                <w:rFonts w:ascii="Times New Roman" w:eastAsia="맑은 고딕" w:hAnsi="Times New Roman"/>
                <w:sz w:val="22"/>
                <w:szCs w:val="20"/>
              </w:rPr>
              <w:t>□</w:t>
            </w:r>
            <w:r w:rsidRPr="00FE0D71">
              <w:rPr>
                <w:rFonts w:ascii="Times New Roman" w:eastAsia="맑은 고딕" w:hAnsi="Times New Roman"/>
                <w:sz w:val="12"/>
                <w:szCs w:val="20"/>
              </w:rPr>
              <w:t>(</w:t>
            </w:r>
            <w:r w:rsidRPr="00FE0D71">
              <w:rPr>
                <w:rFonts w:ascii="Times New Roman" w:eastAsia="맑은 고딕" w:hAnsi="Times New Roman" w:hint="eastAsia"/>
                <w:sz w:val="12"/>
                <w:szCs w:val="20"/>
              </w:rPr>
              <w:t>필요시</w:t>
            </w:r>
            <w:r w:rsidRPr="00FE0D71">
              <w:rPr>
                <w:rFonts w:ascii="Times New Roman" w:eastAsia="맑은 고딕" w:hAnsi="Times New Roman" w:hint="eastAsia"/>
                <w:sz w:val="12"/>
                <w:szCs w:val="20"/>
              </w:rPr>
              <w:t>)</w:t>
            </w:r>
          </w:p>
        </w:tc>
      </w:tr>
      <w:tr w:rsidR="00A20010" w:rsidRPr="00632E3E" w14:paraId="52C94A4F" w14:textId="586B7E78"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D7EE553" w14:textId="221BE4A3" w:rsidR="00A20010" w:rsidRPr="00632E3E" w:rsidRDefault="00A20010" w:rsidP="00941923">
            <w:pPr>
              <w:pStyle w:val="af7"/>
              <w:spacing w:line="120" w:lineRule="atLeast"/>
              <w:rPr>
                <w:rFonts w:ascii="Times New Roman" w:eastAsia="맑은 고딕" w:hAnsi="Times New Roman"/>
                <w:sz w:val="16"/>
              </w:rPr>
            </w:pPr>
            <w:bookmarkStart w:id="51" w:name="_2jxsxqh"/>
            <w:bookmarkEnd w:id="51"/>
            <w:r w:rsidRPr="00632E3E">
              <w:rPr>
                <w:rFonts w:ascii="Times New Roman" w:eastAsia="맑은 고딕" w:hAnsi="Times New Roman"/>
                <w:sz w:val="16"/>
              </w:rPr>
              <w:t>입원</w:t>
            </w:r>
            <w:r w:rsidRPr="00632E3E">
              <w:rPr>
                <w:rFonts w:ascii="Times New Roman" w:eastAsia="맑은 고딕" w:hAnsi="Times New Roman"/>
                <w:sz w:val="16"/>
                <w:vertAlign w:val="superscript"/>
              </w:rPr>
              <w:t>13)</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38308CFA"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399D14FC" w14:textId="79094710"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5A3AC9EF"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1C61AD1E"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A3B22D3"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9B3EB11"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064DD308"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4" w:space="0" w:color="000000"/>
              <w:right w:val="single" w:sz="12" w:space="0" w:color="000000"/>
            </w:tcBorders>
          </w:tcPr>
          <w:p w14:paraId="2EDFB895" w14:textId="67DAB394" w:rsidR="00A20010" w:rsidRPr="00632E3E" w:rsidRDefault="00A20010" w:rsidP="00941923">
            <w:pPr>
              <w:pStyle w:val="af7"/>
              <w:spacing w:line="120" w:lineRule="atLeast"/>
              <w:jc w:val="center"/>
              <w:rPr>
                <w:rFonts w:ascii="Times New Roman" w:eastAsia="맑은 고딕" w:hAnsi="Times New Roman"/>
                <w:sz w:val="20"/>
                <w:szCs w:val="20"/>
              </w:rPr>
            </w:pPr>
          </w:p>
        </w:tc>
      </w:tr>
      <w:tr w:rsidR="00A20010" w:rsidRPr="00632E3E" w14:paraId="23AE5E48" w14:textId="57B8F0B0" w:rsidTr="00A20010">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0F349E88" w14:textId="0569CCEC" w:rsidR="00A20010" w:rsidRPr="00632E3E" w:rsidRDefault="00A20010" w:rsidP="00941923">
            <w:pPr>
              <w:pStyle w:val="af7"/>
              <w:spacing w:line="120" w:lineRule="atLeast"/>
              <w:rPr>
                <w:rFonts w:ascii="Times New Roman" w:eastAsia="맑은 고딕" w:hAnsi="Times New Roman"/>
                <w:sz w:val="16"/>
              </w:rPr>
            </w:pPr>
            <w:r w:rsidRPr="00632E3E">
              <w:rPr>
                <w:rFonts w:ascii="Times New Roman" w:eastAsia="맑은 고딕" w:hAnsi="Times New Roman"/>
                <w:sz w:val="16"/>
              </w:rPr>
              <w:t>퇴원</w:t>
            </w:r>
            <w:r w:rsidRPr="00632E3E">
              <w:rPr>
                <w:rFonts w:ascii="Times New Roman" w:eastAsia="맑은 고딕" w:hAnsi="Times New Roman"/>
                <w:sz w:val="16"/>
                <w:vertAlign w:val="superscript"/>
              </w:rPr>
              <w:t>14)</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70B2751C"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0943ABBC" w14:textId="104CDCEF"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42008D1"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5BFEF245"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5EA131AF"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68FBE0A3"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21E5B3CB"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6CF6717E" w14:textId="3968CF19" w:rsidR="00A20010" w:rsidRPr="00632E3E" w:rsidRDefault="00A20010" w:rsidP="00941923">
            <w:pPr>
              <w:pStyle w:val="af7"/>
              <w:spacing w:line="120" w:lineRule="atLeast"/>
              <w:jc w:val="center"/>
              <w:rPr>
                <w:rFonts w:ascii="Times New Roman" w:eastAsia="맑은 고딕" w:hAnsi="Times New Roman"/>
                <w:sz w:val="20"/>
                <w:szCs w:val="20"/>
              </w:rPr>
            </w:pPr>
          </w:p>
        </w:tc>
      </w:tr>
      <w:tr w:rsidR="00A20010" w:rsidRPr="00632E3E" w14:paraId="5DD8C398" w14:textId="456CDBA5" w:rsidTr="00A20010">
        <w:trPr>
          <w:trHeight w:val="20"/>
          <w:jc w:val="center"/>
        </w:trPr>
        <w:tc>
          <w:tcPr>
            <w:tcW w:w="1917" w:type="pct"/>
            <w:tcBorders>
              <w:top w:val="single" w:sz="4" w:space="0" w:color="000000"/>
              <w:left w:val="single" w:sz="12" w:space="0" w:color="000000"/>
              <w:bottom w:val="single" w:sz="12" w:space="0" w:color="000000"/>
              <w:right w:val="single" w:sz="12" w:space="0" w:color="000000"/>
            </w:tcBorders>
            <w:shd w:val="clear" w:color="auto" w:fill="F2F2F2"/>
            <w:tcMar>
              <w:top w:w="0" w:type="dxa"/>
              <w:left w:w="57" w:type="dxa"/>
              <w:bottom w:w="0" w:type="dxa"/>
              <w:right w:w="57" w:type="dxa"/>
            </w:tcMar>
            <w:vAlign w:val="center"/>
            <w:hideMark/>
          </w:tcPr>
          <w:p w14:paraId="7363B157" w14:textId="77777777" w:rsidR="00A20010" w:rsidRPr="00632E3E" w:rsidRDefault="00A20010" w:rsidP="00941923">
            <w:pPr>
              <w:pStyle w:val="af7"/>
              <w:spacing w:line="120" w:lineRule="atLeast"/>
              <w:rPr>
                <w:rFonts w:ascii="Times New Roman" w:eastAsia="맑은 고딕" w:hAnsi="Times New Roman"/>
                <w:sz w:val="16"/>
              </w:rPr>
            </w:pPr>
            <w:r w:rsidRPr="00632E3E">
              <w:rPr>
                <w:rFonts w:ascii="Times New Roman" w:eastAsia="맑은 고딕" w:hAnsi="Times New Roman"/>
                <w:sz w:val="16"/>
              </w:rPr>
              <w:t>외래</w:t>
            </w:r>
            <w:r w:rsidRPr="00632E3E">
              <w:rPr>
                <w:rFonts w:ascii="Times New Roman" w:eastAsia="맑은 고딕" w:hAnsi="Times New Roman"/>
                <w:sz w:val="16"/>
              </w:rPr>
              <w:t xml:space="preserve"> </w:t>
            </w:r>
            <w:r w:rsidRPr="00632E3E">
              <w:rPr>
                <w:rFonts w:ascii="Times New Roman" w:eastAsia="맑은 고딕" w:hAnsi="Times New Roman"/>
                <w:sz w:val="16"/>
              </w:rPr>
              <w:t>방문</w:t>
            </w:r>
          </w:p>
        </w:tc>
        <w:tc>
          <w:tcPr>
            <w:tcW w:w="505" w:type="pct"/>
            <w:tcBorders>
              <w:top w:val="single" w:sz="4" w:space="0" w:color="000000"/>
              <w:left w:val="single" w:sz="12" w:space="0" w:color="000000"/>
              <w:bottom w:val="single" w:sz="12" w:space="0" w:color="000000"/>
              <w:right w:val="single" w:sz="4" w:space="0" w:color="auto"/>
            </w:tcBorders>
            <w:tcMar>
              <w:top w:w="0" w:type="dxa"/>
              <w:left w:w="57" w:type="dxa"/>
              <w:bottom w:w="0" w:type="dxa"/>
              <w:right w:w="57" w:type="dxa"/>
            </w:tcMar>
            <w:vAlign w:val="center"/>
            <w:hideMark/>
          </w:tcPr>
          <w:p w14:paraId="529757DB" w14:textId="77777777" w:rsidR="00A20010" w:rsidRPr="00632E3E" w:rsidRDefault="00A20010" w:rsidP="00941923">
            <w:pPr>
              <w:pStyle w:val="af7"/>
              <w:spacing w:line="120" w:lineRule="atLeast"/>
              <w:jc w:val="center"/>
              <w:rPr>
                <w:rFonts w:ascii="Times New Roman" w:eastAsia="맑은 고딕" w:hAnsi="Times New Roman"/>
                <w:sz w:val="20"/>
                <w:szCs w:val="20"/>
              </w:rPr>
            </w:pPr>
            <w:r w:rsidRPr="00632E3E">
              <w:rPr>
                <w:rFonts w:ascii="Times New Roman" w:eastAsia="맑은 고딕" w:hAnsi="Times New Roman"/>
                <w:sz w:val="20"/>
                <w:szCs w:val="20"/>
              </w:rPr>
              <w:t>■</w:t>
            </w:r>
          </w:p>
        </w:tc>
        <w:tc>
          <w:tcPr>
            <w:tcW w:w="288" w:type="pct"/>
            <w:tcBorders>
              <w:top w:val="single" w:sz="4" w:space="0" w:color="000000"/>
              <w:left w:val="single" w:sz="12" w:space="0" w:color="000000"/>
              <w:bottom w:val="single" w:sz="12" w:space="0" w:color="000000"/>
              <w:right w:val="single" w:sz="4" w:space="0" w:color="000000"/>
            </w:tcBorders>
            <w:vAlign w:val="center"/>
          </w:tcPr>
          <w:p w14:paraId="13125323" w14:textId="5C3DA0DA"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12" w:space="0" w:color="000000"/>
              <w:right w:val="single" w:sz="4" w:space="0" w:color="000000"/>
            </w:tcBorders>
            <w:tcMar>
              <w:top w:w="0" w:type="dxa"/>
              <w:left w:w="57" w:type="dxa"/>
              <w:bottom w:w="0" w:type="dxa"/>
              <w:right w:w="57" w:type="dxa"/>
            </w:tcMar>
            <w:vAlign w:val="center"/>
          </w:tcPr>
          <w:p w14:paraId="410C32BE"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12" w:space="0" w:color="000000"/>
              <w:right w:val="single" w:sz="4" w:space="0" w:color="000000"/>
            </w:tcBorders>
            <w:vAlign w:val="center"/>
          </w:tcPr>
          <w:p w14:paraId="0C037260"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12" w:space="0" w:color="000000"/>
              <w:right w:val="single" w:sz="4" w:space="0" w:color="000000"/>
            </w:tcBorders>
            <w:tcMar>
              <w:top w:w="0" w:type="dxa"/>
              <w:left w:w="57" w:type="dxa"/>
              <w:bottom w:w="0" w:type="dxa"/>
              <w:right w:w="57" w:type="dxa"/>
            </w:tcMar>
            <w:vAlign w:val="center"/>
          </w:tcPr>
          <w:p w14:paraId="7B478E0F"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26" w:type="pct"/>
            <w:tcBorders>
              <w:top w:val="single" w:sz="4" w:space="0" w:color="000000"/>
              <w:left w:val="single" w:sz="4" w:space="0" w:color="000000"/>
              <w:bottom w:val="single" w:sz="12" w:space="0" w:color="000000"/>
              <w:right w:val="single" w:sz="4" w:space="0" w:color="000000"/>
            </w:tcBorders>
            <w:vAlign w:val="center"/>
          </w:tcPr>
          <w:p w14:paraId="0321D6B4"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345" w:type="pct"/>
            <w:tcBorders>
              <w:top w:val="single" w:sz="4" w:space="0" w:color="000000"/>
              <w:left w:val="single" w:sz="4" w:space="0" w:color="000000"/>
              <w:bottom w:val="single" w:sz="12" w:space="0" w:color="000000"/>
              <w:right w:val="single" w:sz="4" w:space="0" w:color="000000"/>
            </w:tcBorders>
            <w:vAlign w:val="center"/>
          </w:tcPr>
          <w:p w14:paraId="4436779B" w14:textId="77777777" w:rsidR="00A20010" w:rsidRPr="00632E3E" w:rsidRDefault="00A20010" w:rsidP="00941923">
            <w:pPr>
              <w:pStyle w:val="af7"/>
              <w:spacing w:line="120" w:lineRule="atLeast"/>
              <w:jc w:val="center"/>
              <w:rPr>
                <w:rFonts w:ascii="Times New Roman" w:eastAsia="맑은 고딕" w:hAnsi="Times New Roman"/>
                <w:sz w:val="20"/>
                <w:szCs w:val="20"/>
              </w:rPr>
            </w:pPr>
          </w:p>
        </w:tc>
        <w:tc>
          <w:tcPr>
            <w:tcW w:w="640" w:type="pct"/>
            <w:tcBorders>
              <w:top w:val="single" w:sz="4" w:space="0" w:color="000000"/>
              <w:left w:val="single" w:sz="12" w:space="0" w:color="000000"/>
              <w:bottom w:val="single" w:sz="12" w:space="0" w:color="000000"/>
              <w:right w:val="single" w:sz="12" w:space="0" w:color="000000"/>
            </w:tcBorders>
          </w:tcPr>
          <w:p w14:paraId="7C331FEE" w14:textId="4DA55A3B" w:rsidR="00A20010" w:rsidRPr="00632E3E" w:rsidRDefault="00A20010" w:rsidP="00941923">
            <w:pPr>
              <w:pStyle w:val="af7"/>
              <w:spacing w:line="120" w:lineRule="atLeast"/>
              <w:jc w:val="center"/>
              <w:rPr>
                <w:rFonts w:ascii="Times New Roman" w:eastAsia="맑은 고딕" w:hAnsi="Times New Roman"/>
                <w:sz w:val="20"/>
                <w:szCs w:val="20"/>
              </w:rPr>
            </w:pPr>
            <w:r w:rsidRPr="00FE0D71">
              <w:rPr>
                <w:rFonts w:ascii="Times New Roman" w:eastAsia="맑은 고딕" w:hAnsi="Times New Roman"/>
                <w:sz w:val="22"/>
                <w:szCs w:val="20"/>
              </w:rPr>
              <w:t>□</w:t>
            </w:r>
            <w:r w:rsidRPr="00FE0D71">
              <w:rPr>
                <w:rFonts w:ascii="Times New Roman" w:eastAsia="맑은 고딕" w:hAnsi="Times New Roman"/>
                <w:sz w:val="12"/>
                <w:szCs w:val="20"/>
              </w:rPr>
              <w:t>(</w:t>
            </w:r>
            <w:r w:rsidRPr="00FE0D71">
              <w:rPr>
                <w:rFonts w:ascii="Times New Roman" w:eastAsia="맑은 고딕" w:hAnsi="Times New Roman" w:hint="eastAsia"/>
                <w:sz w:val="12"/>
                <w:szCs w:val="20"/>
              </w:rPr>
              <w:t>필요시</w:t>
            </w:r>
            <w:r w:rsidRPr="00FE0D71">
              <w:rPr>
                <w:rFonts w:ascii="Times New Roman" w:eastAsia="맑은 고딕" w:hAnsi="Times New Roman" w:hint="eastAsia"/>
                <w:sz w:val="12"/>
                <w:szCs w:val="20"/>
              </w:rPr>
              <w:t>)</w:t>
            </w:r>
          </w:p>
        </w:tc>
      </w:tr>
    </w:tbl>
    <w:p w14:paraId="264CF9E4" w14:textId="6A399073"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모든</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임상시험</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관련</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행위에</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앞서</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이뤄져야</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하며</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시험대상자에게</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대상자</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설명문</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및</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동의서</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사본</w:t>
      </w:r>
      <w:r w:rsidRPr="0070310A">
        <w:rPr>
          <w:rFonts w:ascii="Times New Roman" w:eastAsia="맑은 고딕" w:hAnsi="Times New Roman"/>
          <w:sz w:val="16"/>
          <w:szCs w:val="16"/>
        </w:rPr>
        <w:t xml:space="preserve"> 1</w:t>
      </w:r>
      <w:r w:rsidRPr="0070310A">
        <w:rPr>
          <w:rFonts w:ascii="Times New Roman" w:eastAsia="맑은 고딕" w:hAnsi="Times New Roman"/>
          <w:sz w:val="16"/>
          <w:szCs w:val="16"/>
        </w:rPr>
        <w:t>부를</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제공함</w:t>
      </w:r>
    </w:p>
    <w:p w14:paraId="721B6416" w14:textId="0BF09ECE"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병력</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및</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수술력</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확인</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스크리닝</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-1d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입원시</w:t>
      </w:r>
      <w:r w:rsidR="0019097A"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0019097A" w:rsidRPr="0070310A">
        <w:rPr>
          <w:rFonts w:ascii="Times New Roman" w:eastAsia="맑은 고딕" w:hAnsi="Times New Roman"/>
          <w:sz w:val="16"/>
          <w:szCs w:val="16"/>
        </w:rPr>
        <w:t>1d</w:t>
      </w:r>
      <w:r w:rsidR="006C7371" w:rsidRPr="0070310A">
        <w:rPr>
          <w:rFonts w:ascii="Times New Roman" w:eastAsia="맑은 고딕" w:hAnsi="Times New Roman"/>
          <w:sz w:val="16"/>
          <w:szCs w:val="16"/>
        </w:rPr>
        <w:t>]</w:t>
      </w:r>
      <w:r w:rsidR="0019097A" w:rsidRPr="0070310A">
        <w:rPr>
          <w:rFonts w:ascii="Times New Roman" w:eastAsia="맑은 고딕" w:hAnsi="Times New Roman"/>
          <w:sz w:val="16"/>
          <w:szCs w:val="16"/>
        </w:rPr>
        <w:t xml:space="preserve"> </w:t>
      </w:r>
      <w:r w:rsidR="000A574D" w:rsidRPr="0070310A">
        <w:rPr>
          <w:rFonts w:ascii="Times New Roman" w:eastAsia="맑은 고딕" w:hAnsi="Times New Roman" w:hint="eastAsia"/>
          <w:sz w:val="16"/>
          <w:szCs w:val="16"/>
        </w:rPr>
        <w:t>첫</w:t>
      </w:r>
      <w:r w:rsidR="000A574D" w:rsidRPr="0070310A">
        <w:rPr>
          <w:rFonts w:ascii="Times New Roman" w:eastAsia="맑은 고딕" w:hAnsi="Times New Roman" w:hint="eastAsia"/>
          <w:sz w:val="16"/>
          <w:szCs w:val="16"/>
        </w:rPr>
        <w:t xml:space="preserve"> </w:t>
      </w:r>
      <w:r w:rsidR="0019097A" w:rsidRPr="0070310A">
        <w:rPr>
          <w:rFonts w:ascii="Times New Roman" w:eastAsia="맑은 고딕" w:hAnsi="Times New Roman"/>
          <w:sz w:val="16"/>
          <w:szCs w:val="16"/>
        </w:rPr>
        <w:t>투여전</w:t>
      </w:r>
      <w:r w:rsidR="0019097A" w:rsidRPr="0070310A">
        <w:rPr>
          <w:rFonts w:ascii="Times New Roman" w:eastAsia="맑은 고딕" w:hAnsi="Times New Roman"/>
          <w:sz w:val="16"/>
          <w:szCs w:val="16"/>
        </w:rPr>
        <w:t>(0h)</w:t>
      </w:r>
    </w:p>
    <w:p w14:paraId="1FDB8C0B" w14:textId="333A48D6" w:rsidR="00E0598A" w:rsidRPr="0070310A" w:rsidRDefault="00CE72D2"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hint="eastAsia"/>
          <w:sz w:val="16"/>
          <w:szCs w:val="16"/>
        </w:rPr>
        <w:t>첫</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입원</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예정</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시점으로부터</w:t>
      </w:r>
      <w:r w:rsidRPr="0070310A">
        <w:rPr>
          <w:rFonts w:ascii="Times New Roman" w:eastAsia="맑은 고딕" w:hAnsi="Times New Roman" w:hint="eastAsia"/>
          <w:sz w:val="16"/>
          <w:szCs w:val="16"/>
        </w:rPr>
        <w:t xml:space="preserve"> 24</w:t>
      </w:r>
      <w:r w:rsidRPr="0070310A">
        <w:rPr>
          <w:rFonts w:ascii="Times New Roman" w:eastAsia="맑은 고딕" w:hAnsi="Times New Roman" w:hint="eastAsia"/>
          <w:sz w:val="16"/>
          <w:szCs w:val="16"/>
        </w:rPr>
        <w:t>시간</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이내에</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스크리닝을</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통과한</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순서에</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따라</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‘대상자번호’를</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부여함</w:t>
      </w:r>
    </w:p>
    <w:p w14:paraId="449832C6" w14:textId="1745279E"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임상시험용의약품</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투여</w:t>
      </w:r>
    </w:p>
    <w:p w14:paraId="1DE0B949" w14:textId="7ED67F55" w:rsidR="00E0598A" w:rsidRPr="0070310A" w:rsidRDefault="006C7371"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sz w:val="16"/>
          <w:szCs w:val="16"/>
        </w:rPr>
        <w:t>[</w:t>
      </w:r>
      <w:r w:rsidR="009B26F9" w:rsidRPr="0070310A">
        <w:rPr>
          <w:rFonts w:ascii="Times New Roman" w:eastAsia="맑은 고딕" w:hAnsi="Times New Roman"/>
          <w:sz w:val="16"/>
          <w:szCs w:val="16"/>
        </w:rPr>
        <w:t>1d~4d</w:t>
      </w:r>
      <w:r w:rsidRPr="0070310A">
        <w:rPr>
          <w:rFonts w:ascii="Times New Roman" w:eastAsia="맑은 고딕" w:hAnsi="Times New Roman"/>
          <w:sz w:val="16"/>
          <w:szCs w:val="16"/>
        </w:rPr>
        <w:t>]</w:t>
      </w:r>
      <w:r w:rsidR="009B26F9"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오전</w:t>
      </w:r>
      <w:r w:rsidR="00E0598A" w:rsidRPr="0070310A">
        <w:rPr>
          <w:rFonts w:ascii="Times New Roman" w:eastAsia="맑은 고딕" w:hAnsi="Times New Roman"/>
          <w:sz w:val="16"/>
          <w:szCs w:val="16"/>
        </w:rPr>
        <w:t xml:space="preserve"> </w:t>
      </w:r>
      <w:r w:rsidR="009B26F9" w:rsidRPr="0070310A">
        <w:rPr>
          <w:rFonts w:ascii="Times New Roman" w:eastAsia="맑은 고딕" w:hAnsi="Times New Roman"/>
          <w:sz w:val="16"/>
          <w:szCs w:val="16"/>
        </w:rPr>
        <w:t>8</w:t>
      </w:r>
      <w:r w:rsidR="00E0598A" w:rsidRPr="0070310A">
        <w:rPr>
          <w:rFonts w:ascii="Times New Roman" w:eastAsia="맑은 고딕" w:hAnsi="Times New Roman"/>
          <w:sz w:val="16"/>
          <w:szCs w:val="16"/>
        </w:rPr>
        <w:t>시경</w:t>
      </w:r>
      <w:r w:rsidR="009B26F9" w:rsidRPr="0070310A">
        <w:rPr>
          <w:rFonts w:ascii="Times New Roman" w:eastAsia="맑은 고딕" w:hAnsi="Times New Roman"/>
          <w:sz w:val="16"/>
          <w:szCs w:val="16"/>
        </w:rPr>
        <w:t>부터</w:t>
      </w:r>
      <w:r w:rsidR="009B26F9" w:rsidRPr="0070310A">
        <w:rPr>
          <w:rFonts w:ascii="Times New Roman" w:eastAsia="맑은 고딕" w:hAnsi="Times New Roman"/>
          <w:sz w:val="16"/>
          <w:szCs w:val="16"/>
        </w:rPr>
        <w:t xml:space="preserve"> 1</w:t>
      </w:r>
      <w:r w:rsidR="009B26F9" w:rsidRPr="0070310A">
        <w:rPr>
          <w:rFonts w:ascii="Times New Roman" w:eastAsia="맑은 고딕" w:hAnsi="Times New Roman"/>
          <w:sz w:val="16"/>
          <w:szCs w:val="16"/>
        </w:rPr>
        <w:t>일</w:t>
      </w:r>
      <w:r w:rsidR="009B26F9" w:rsidRPr="0070310A">
        <w:rPr>
          <w:rFonts w:ascii="Times New Roman" w:eastAsia="맑은 고딕" w:hAnsi="Times New Roman"/>
          <w:sz w:val="16"/>
          <w:szCs w:val="16"/>
        </w:rPr>
        <w:t xml:space="preserve"> 4</w:t>
      </w:r>
      <w:r w:rsidR="009B26F9" w:rsidRPr="0070310A">
        <w:rPr>
          <w:rFonts w:ascii="Times New Roman" w:eastAsia="맑은 고딕" w:hAnsi="Times New Roman"/>
          <w:sz w:val="16"/>
          <w:szCs w:val="16"/>
        </w:rPr>
        <w:t>회</w:t>
      </w:r>
      <w:r w:rsidR="009B26F9"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투여</w:t>
      </w:r>
      <w:r w:rsidR="00E0598A" w:rsidRPr="0070310A">
        <w:rPr>
          <w:rFonts w:ascii="Times New Roman" w:eastAsia="맑은 고딕" w:hAnsi="Times New Roman"/>
          <w:sz w:val="16"/>
          <w:szCs w:val="16"/>
        </w:rPr>
        <w:t>(</w:t>
      </w:r>
      <w:r w:rsidR="009B26F9" w:rsidRPr="0070310A">
        <w:rPr>
          <w:rFonts w:ascii="Times New Roman" w:eastAsia="맑은 고딕" w:hAnsi="Times New Roman"/>
          <w:sz w:val="16"/>
          <w:szCs w:val="16"/>
        </w:rPr>
        <w:t>4</w:t>
      </w:r>
      <w:r w:rsidR="009B26F9" w:rsidRPr="0070310A">
        <w:rPr>
          <w:rFonts w:ascii="Times New Roman" w:eastAsia="맑은 고딕" w:hAnsi="Times New Roman"/>
          <w:sz w:val="16"/>
          <w:szCs w:val="16"/>
        </w:rPr>
        <w:t>시간</w:t>
      </w:r>
      <w:r w:rsidR="009B26F9" w:rsidRPr="0070310A">
        <w:rPr>
          <w:rFonts w:ascii="Times New Roman" w:eastAsia="맑은 고딕" w:hAnsi="Times New Roman"/>
          <w:sz w:val="16"/>
          <w:szCs w:val="16"/>
        </w:rPr>
        <w:t xml:space="preserve"> </w:t>
      </w:r>
      <w:r w:rsidR="009B26F9" w:rsidRPr="0070310A">
        <w:rPr>
          <w:rFonts w:ascii="Times New Roman" w:eastAsia="맑은 고딕" w:hAnsi="Times New Roman"/>
          <w:sz w:val="16"/>
          <w:szCs w:val="16"/>
        </w:rPr>
        <w:t>간격</w:t>
      </w:r>
      <w:r w:rsidR="009B26F9" w:rsidRPr="0070310A">
        <w:rPr>
          <w:rFonts w:ascii="Times New Roman" w:eastAsia="맑은 고딕" w:hAnsi="Times New Roman"/>
          <w:sz w:val="16"/>
          <w:szCs w:val="16"/>
        </w:rPr>
        <w:t>), 1</w:t>
      </w:r>
      <w:r w:rsidR="009B26F9" w:rsidRPr="0070310A">
        <w:rPr>
          <w:rFonts w:ascii="Times New Roman" w:eastAsia="맑은 고딕" w:hAnsi="Times New Roman"/>
          <w:sz w:val="16"/>
          <w:szCs w:val="16"/>
        </w:rPr>
        <w:t>회</w:t>
      </w:r>
      <w:r w:rsidR="009B26F9" w:rsidRPr="0070310A">
        <w:rPr>
          <w:rFonts w:ascii="Times New Roman" w:eastAsia="맑은 고딕" w:hAnsi="Times New Roman"/>
          <w:sz w:val="16"/>
          <w:szCs w:val="16"/>
        </w:rPr>
        <w:t xml:space="preserve"> 1</w:t>
      </w:r>
      <w:r w:rsidR="009B26F9" w:rsidRPr="0070310A">
        <w:rPr>
          <w:rFonts w:ascii="Times New Roman" w:eastAsia="맑은 고딕" w:hAnsi="Times New Roman"/>
          <w:sz w:val="16"/>
          <w:szCs w:val="16"/>
        </w:rPr>
        <w:t>적</w:t>
      </w:r>
      <w:r w:rsidR="009B26F9" w:rsidRPr="0070310A">
        <w:rPr>
          <w:rFonts w:ascii="Times New Roman" w:eastAsia="맑은 고딕" w:hAnsi="Times New Roman"/>
          <w:sz w:val="16"/>
          <w:szCs w:val="16"/>
        </w:rPr>
        <w:t xml:space="preserve"> </w:t>
      </w:r>
      <w:r w:rsidR="009B26F9" w:rsidRPr="0070310A">
        <w:rPr>
          <w:rFonts w:ascii="Times New Roman" w:eastAsia="맑은 고딕" w:hAnsi="Times New Roman"/>
          <w:sz w:val="16"/>
          <w:szCs w:val="16"/>
        </w:rPr>
        <w:t>양안</w:t>
      </w:r>
      <w:r w:rsidR="009B26F9" w:rsidRPr="0070310A">
        <w:rPr>
          <w:rFonts w:ascii="Times New Roman" w:eastAsia="맑은 고딕" w:hAnsi="Times New Roman"/>
          <w:sz w:val="16"/>
          <w:szCs w:val="16"/>
        </w:rPr>
        <w:t xml:space="preserve"> </w:t>
      </w:r>
      <w:r w:rsidR="009B26F9" w:rsidRPr="0070310A">
        <w:rPr>
          <w:rFonts w:ascii="Times New Roman" w:eastAsia="맑은 고딕" w:hAnsi="Times New Roman"/>
          <w:sz w:val="16"/>
          <w:szCs w:val="16"/>
        </w:rPr>
        <w:t>투여</w:t>
      </w:r>
      <w:r w:rsidR="00E0598A" w:rsidRPr="0070310A">
        <w:rPr>
          <w:rFonts w:ascii="Times New Roman" w:eastAsia="맑은 고딕" w:hAnsi="Times New Roman"/>
          <w:sz w:val="16"/>
          <w:szCs w:val="16"/>
        </w:rPr>
        <w:t xml:space="preserve"> </w:t>
      </w:r>
    </w:p>
    <w:p w14:paraId="5EEC87AA" w14:textId="511CA543" w:rsidR="00E0598A" w:rsidRPr="0070310A" w:rsidRDefault="006C7371"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sz w:val="16"/>
          <w:szCs w:val="16"/>
        </w:rPr>
        <w:t>[</w:t>
      </w:r>
      <w:r w:rsidR="00E0598A" w:rsidRPr="0070310A">
        <w:rPr>
          <w:rFonts w:ascii="Times New Roman" w:eastAsia="맑은 고딕" w:hAnsi="Times New Roman"/>
          <w:sz w:val="16"/>
          <w:szCs w:val="16"/>
        </w:rPr>
        <w:t>5d</w:t>
      </w:r>
      <w:r w:rsidRPr="0070310A">
        <w:rPr>
          <w:rFonts w:ascii="Times New Roman" w:eastAsia="맑은 고딕" w:hAnsi="Times New Roman"/>
          <w:sz w:val="16"/>
          <w:szCs w:val="16"/>
        </w:rPr>
        <w:t>]</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오전</w:t>
      </w:r>
      <w:r w:rsidR="00E0598A" w:rsidRPr="0070310A">
        <w:rPr>
          <w:rFonts w:ascii="Times New Roman" w:eastAsia="맑은 고딕" w:hAnsi="Times New Roman"/>
          <w:sz w:val="16"/>
          <w:szCs w:val="16"/>
        </w:rPr>
        <w:t xml:space="preserve"> 8</w:t>
      </w:r>
      <w:r w:rsidR="00E0598A" w:rsidRPr="0070310A">
        <w:rPr>
          <w:rFonts w:ascii="Times New Roman" w:eastAsia="맑은 고딕" w:hAnsi="Times New Roman"/>
          <w:sz w:val="16"/>
          <w:szCs w:val="16"/>
        </w:rPr>
        <w:t>시경부터</w:t>
      </w:r>
      <w:r w:rsidR="00E0598A" w:rsidRPr="0070310A">
        <w:rPr>
          <w:rFonts w:ascii="Times New Roman" w:eastAsia="맑은 고딕" w:hAnsi="Times New Roman"/>
          <w:sz w:val="16"/>
          <w:szCs w:val="16"/>
        </w:rPr>
        <w:t xml:space="preserve"> </w:t>
      </w:r>
      <w:r w:rsidR="00D34628">
        <w:rPr>
          <w:rFonts w:ascii="Times New Roman" w:eastAsia="맑은 고딕" w:hAnsi="Times New Roman"/>
          <w:sz w:val="16"/>
          <w:szCs w:val="16"/>
        </w:rPr>
        <w:t>3</w:t>
      </w:r>
      <w:r w:rsidR="00E0598A" w:rsidRPr="0070310A">
        <w:rPr>
          <w:rFonts w:ascii="Times New Roman" w:eastAsia="맑은 고딕" w:hAnsi="Times New Roman"/>
          <w:sz w:val="16"/>
          <w:szCs w:val="16"/>
        </w:rPr>
        <w:t>회</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투여</w:t>
      </w:r>
      <w:r w:rsidR="00E0598A" w:rsidRPr="0070310A">
        <w:rPr>
          <w:rFonts w:ascii="Times New Roman" w:eastAsia="맑은 고딕" w:hAnsi="Times New Roman"/>
          <w:sz w:val="16"/>
          <w:szCs w:val="16"/>
        </w:rPr>
        <w:t xml:space="preserve"> (4 </w:t>
      </w:r>
      <w:r w:rsidR="00E0598A" w:rsidRPr="0070310A">
        <w:rPr>
          <w:rFonts w:ascii="Times New Roman" w:eastAsia="맑은 고딕" w:hAnsi="Times New Roman"/>
          <w:sz w:val="16"/>
          <w:szCs w:val="16"/>
        </w:rPr>
        <w:t>시간</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간격</w:t>
      </w:r>
      <w:r w:rsidR="00E0598A" w:rsidRPr="0070310A">
        <w:rPr>
          <w:rFonts w:ascii="Times New Roman" w:eastAsia="맑은 고딕" w:hAnsi="Times New Roman"/>
          <w:sz w:val="16"/>
          <w:szCs w:val="16"/>
        </w:rPr>
        <w:t>), 1</w:t>
      </w:r>
      <w:r w:rsidR="00E0598A" w:rsidRPr="0070310A">
        <w:rPr>
          <w:rFonts w:ascii="Times New Roman" w:eastAsia="맑은 고딕" w:hAnsi="Times New Roman"/>
          <w:sz w:val="16"/>
          <w:szCs w:val="16"/>
        </w:rPr>
        <w:t>회</w:t>
      </w:r>
      <w:r w:rsidR="00E0598A" w:rsidRPr="0070310A">
        <w:rPr>
          <w:rFonts w:ascii="Times New Roman" w:eastAsia="맑은 고딕" w:hAnsi="Times New Roman"/>
          <w:sz w:val="16"/>
          <w:szCs w:val="16"/>
        </w:rPr>
        <w:t xml:space="preserve"> 1</w:t>
      </w:r>
      <w:r w:rsidR="00E0598A" w:rsidRPr="0070310A">
        <w:rPr>
          <w:rFonts w:ascii="Times New Roman" w:eastAsia="맑은 고딕" w:hAnsi="Times New Roman"/>
          <w:sz w:val="16"/>
          <w:szCs w:val="16"/>
        </w:rPr>
        <w:t>적</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양안</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투여</w:t>
      </w:r>
    </w:p>
    <w:p w14:paraId="331D5C33" w14:textId="4B1683F0"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약동학</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채혈</w:t>
      </w:r>
    </w:p>
    <w:p w14:paraId="0866E965" w14:textId="0CACA854" w:rsidR="00E0598A" w:rsidRPr="0070310A" w:rsidRDefault="006C7371"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sz w:val="16"/>
          <w:szCs w:val="16"/>
        </w:rPr>
        <w:t>[</w:t>
      </w:r>
      <w:r w:rsidR="002D17A5" w:rsidRPr="0070310A">
        <w:rPr>
          <w:rFonts w:ascii="Times New Roman" w:eastAsia="맑은 고딕" w:hAnsi="Times New Roman"/>
          <w:sz w:val="16"/>
          <w:szCs w:val="16"/>
        </w:rPr>
        <w:t>1d</w:t>
      </w:r>
      <w:r w:rsidRPr="0070310A">
        <w:rPr>
          <w:rFonts w:ascii="Times New Roman" w:eastAsia="맑은 고딕" w:hAnsi="Times New Roman"/>
          <w:sz w:val="16"/>
          <w:szCs w:val="16"/>
        </w:rPr>
        <w:t>]</w:t>
      </w:r>
      <w:r w:rsidR="002D17A5" w:rsidRPr="0070310A">
        <w:rPr>
          <w:rFonts w:ascii="Times New Roman" w:eastAsia="맑은 고딕" w:hAnsi="Times New Roman"/>
          <w:sz w:val="16"/>
          <w:szCs w:val="16"/>
        </w:rPr>
        <w:t xml:space="preserve"> </w:t>
      </w:r>
      <w:r w:rsidR="002D17A5" w:rsidRPr="0070310A">
        <w:rPr>
          <w:rFonts w:ascii="Times New Roman" w:eastAsia="맑은 고딕" w:hAnsi="Times New Roman"/>
          <w:sz w:val="16"/>
          <w:szCs w:val="16"/>
        </w:rPr>
        <w:t>첫</w:t>
      </w:r>
      <w:r w:rsidR="002D17A5" w:rsidRPr="0070310A">
        <w:rPr>
          <w:rFonts w:ascii="Times New Roman" w:eastAsia="맑은 고딕" w:hAnsi="Times New Roman"/>
          <w:sz w:val="16"/>
          <w:szCs w:val="16"/>
        </w:rPr>
        <w:t xml:space="preserve"> </w:t>
      </w:r>
      <w:r w:rsidR="002D17A5" w:rsidRPr="0070310A">
        <w:rPr>
          <w:rFonts w:ascii="Times New Roman" w:eastAsia="맑은 고딕" w:hAnsi="Times New Roman"/>
          <w:sz w:val="16"/>
          <w:szCs w:val="16"/>
        </w:rPr>
        <w:t>투여</w:t>
      </w:r>
      <w:r w:rsidR="002D17A5" w:rsidRPr="0070310A">
        <w:rPr>
          <w:rFonts w:ascii="Times New Roman" w:eastAsia="맑은 고딕" w:hAnsi="Times New Roman"/>
          <w:sz w:val="16"/>
          <w:szCs w:val="16"/>
        </w:rPr>
        <w:t xml:space="preserve"> </w:t>
      </w:r>
      <w:r w:rsidR="00023851" w:rsidRPr="0070310A">
        <w:rPr>
          <w:rFonts w:ascii="Times New Roman" w:eastAsia="맑은 고딕" w:hAnsi="Times New Roman" w:hint="eastAsia"/>
          <w:sz w:val="16"/>
          <w:szCs w:val="16"/>
        </w:rPr>
        <w:t>직</w:t>
      </w:r>
      <w:r w:rsidR="00E0598A" w:rsidRPr="0070310A">
        <w:rPr>
          <w:rFonts w:ascii="Times New Roman" w:eastAsia="맑은 고딕" w:hAnsi="Times New Roman"/>
          <w:sz w:val="16"/>
          <w:szCs w:val="16"/>
        </w:rPr>
        <w:t>전</w:t>
      </w:r>
      <w:r w:rsidR="002D17A5" w:rsidRPr="0070310A">
        <w:rPr>
          <w:rFonts w:ascii="Times New Roman" w:eastAsia="맑은 고딕" w:hAnsi="Times New Roman"/>
          <w:sz w:val="16"/>
          <w:szCs w:val="16"/>
        </w:rPr>
        <w:t>(0h)</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투여</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후</w:t>
      </w:r>
      <w:r w:rsidR="00E0598A" w:rsidRPr="0070310A">
        <w:rPr>
          <w:rFonts w:ascii="Times New Roman" w:eastAsia="맑은 고딕" w:hAnsi="Times New Roman"/>
          <w:sz w:val="16"/>
          <w:szCs w:val="16"/>
        </w:rPr>
        <w:t xml:space="preserve"> </w:t>
      </w:r>
      <w:r w:rsidR="002D17A5" w:rsidRPr="0070310A">
        <w:rPr>
          <w:rFonts w:ascii="Times New Roman" w:eastAsia="맑은 고딕" w:hAnsi="Times New Roman"/>
          <w:sz w:val="16"/>
          <w:szCs w:val="16"/>
        </w:rPr>
        <w:t>0.33, 0.67, 1, 1.5, 2, 3, 4h</w:t>
      </w:r>
    </w:p>
    <w:p w14:paraId="6F148B80" w14:textId="0B7AEFD7" w:rsidR="00E0598A" w:rsidRPr="0070310A" w:rsidRDefault="006C7371"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sz w:val="16"/>
          <w:szCs w:val="16"/>
        </w:rPr>
        <w:t>[</w:t>
      </w:r>
      <w:r w:rsidR="00E0598A" w:rsidRPr="0070310A">
        <w:rPr>
          <w:rFonts w:ascii="Times New Roman" w:eastAsia="맑은 고딕" w:hAnsi="Times New Roman"/>
          <w:sz w:val="16"/>
          <w:szCs w:val="16"/>
        </w:rPr>
        <w:t>5d</w:t>
      </w:r>
      <w:r w:rsidRPr="0070310A">
        <w:rPr>
          <w:rFonts w:ascii="Times New Roman" w:eastAsia="맑은 고딕" w:hAnsi="Times New Roman"/>
          <w:sz w:val="16"/>
          <w:szCs w:val="16"/>
        </w:rPr>
        <w:t>]</w:t>
      </w:r>
      <w:r w:rsidR="00E0598A" w:rsidRPr="0070310A">
        <w:rPr>
          <w:rFonts w:ascii="Times New Roman" w:eastAsia="맑은 고딕" w:hAnsi="Times New Roman"/>
          <w:sz w:val="16"/>
          <w:szCs w:val="16"/>
        </w:rPr>
        <w:t xml:space="preserve"> </w:t>
      </w:r>
      <w:r w:rsidR="00631E83">
        <w:rPr>
          <w:rFonts w:ascii="Times New Roman" w:eastAsia="맑은 고딕" w:hAnsi="Times New Roman" w:hint="eastAsia"/>
          <w:sz w:val="16"/>
          <w:szCs w:val="16"/>
        </w:rPr>
        <w:t>첫</w:t>
      </w:r>
      <w:r w:rsidR="00631E83">
        <w:rPr>
          <w:rFonts w:ascii="Times New Roman" w:eastAsia="맑은 고딕" w:hAnsi="Times New Roman" w:hint="eastAsia"/>
          <w:sz w:val="16"/>
          <w:szCs w:val="16"/>
        </w:rPr>
        <w:t xml:space="preserve"> </w:t>
      </w:r>
      <w:r w:rsidR="00631E83">
        <w:rPr>
          <w:rFonts w:ascii="Times New Roman" w:eastAsia="맑은 고딕" w:hAnsi="Times New Roman" w:hint="eastAsia"/>
          <w:sz w:val="16"/>
          <w:szCs w:val="16"/>
        </w:rPr>
        <w:t>투여</w:t>
      </w:r>
      <w:r w:rsidR="00631E83">
        <w:rPr>
          <w:rFonts w:ascii="Times New Roman" w:eastAsia="맑은 고딕" w:hAnsi="Times New Roman" w:hint="eastAsia"/>
          <w:sz w:val="16"/>
          <w:szCs w:val="16"/>
        </w:rPr>
        <w:t xml:space="preserve"> </w:t>
      </w:r>
      <w:r w:rsidR="00631E83">
        <w:rPr>
          <w:rFonts w:ascii="Times New Roman" w:eastAsia="맑은 고딕" w:hAnsi="Times New Roman" w:hint="eastAsia"/>
          <w:sz w:val="16"/>
          <w:szCs w:val="16"/>
        </w:rPr>
        <w:t>직전</w:t>
      </w:r>
      <w:r w:rsidR="00631E83">
        <w:rPr>
          <w:rFonts w:ascii="Times New Roman" w:eastAsia="맑은 고딕" w:hAnsi="Times New Roman" w:hint="eastAsia"/>
          <w:sz w:val="16"/>
          <w:szCs w:val="16"/>
        </w:rPr>
        <w:t>(</w:t>
      </w:r>
      <w:r w:rsidR="00631E83">
        <w:rPr>
          <w:rFonts w:ascii="Times New Roman" w:eastAsia="맑은 고딕" w:hAnsi="Times New Roman"/>
          <w:sz w:val="16"/>
          <w:szCs w:val="16"/>
        </w:rPr>
        <w:t xml:space="preserve">0h), </w:t>
      </w:r>
      <w:r w:rsidR="00E0598A" w:rsidRPr="0070310A">
        <w:rPr>
          <w:rFonts w:ascii="Times New Roman" w:eastAsia="맑은 고딕" w:hAnsi="Times New Roman"/>
          <w:sz w:val="16"/>
          <w:szCs w:val="16"/>
        </w:rPr>
        <w:t>마지막</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투여</w:t>
      </w:r>
      <w:r w:rsidR="00E0598A" w:rsidRPr="0070310A">
        <w:rPr>
          <w:rFonts w:ascii="Times New Roman" w:eastAsia="맑은 고딕" w:hAnsi="Times New Roman"/>
          <w:sz w:val="16"/>
          <w:szCs w:val="16"/>
        </w:rPr>
        <w:t xml:space="preserve"> </w:t>
      </w:r>
      <w:r w:rsidR="00023851" w:rsidRPr="0070310A">
        <w:rPr>
          <w:rFonts w:ascii="Times New Roman" w:eastAsia="맑은 고딕" w:hAnsi="Times New Roman" w:hint="eastAsia"/>
          <w:sz w:val="16"/>
          <w:szCs w:val="16"/>
        </w:rPr>
        <w:t>직</w:t>
      </w:r>
      <w:r w:rsidR="00E0598A" w:rsidRPr="0070310A">
        <w:rPr>
          <w:rFonts w:ascii="Times New Roman" w:eastAsia="맑은 고딕" w:hAnsi="Times New Roman"/>
          <w:sz w:val="16"/>
          <w:szCs w:val="16"/>
        </w:rPr>
        <w:t>전</w:t>
      </w:r>
      <w:r w:rsidR="002D17A5" w:rsidRPr="0070310A">
        <w:rPr>
          <w:rFonts w:ascii="Times New Roman" w:eastAsia="맑은 고딕" w:hAnsi="Times New Roman"/>
          <w:sz w:val="16"/>
          <w:szCs w:val="16"/>
        </w:rPr>
        <w:t>(0h)</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투여</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후</w:t>
      </w:r>
      <w:r w:rsidR="00E0598A" w:rsidRPr="0070310A">
        <w:rPr>
          <w:rFonts w:ascii="Times New Roman" w:eastAsia="맑은 고딕" w:hAnsi="Times New Roman"/>
          <w:sz w:val="16"/>
          <w:szCs w:val="16"/>
        </w:rPr>
        <w:t xml:space="preserve"> </w:t>
      </w:r>
      <w:r w:rsidR="002D17A5" w:rsidRPr="0070310A">
        <w:rPr>
          <w:rFonts w:ascii="Times New Roman" w:eastAsia="맑은 고딕" w:hAnsi="Times New Roman"/>
          <w:sz w:val="16"/>
          <w:szCs w:val="16"/>
        </w:rPr>
        <w:t xml:space="preserve">0.33, 0.67, 1, 1.5, </w:t>
      </w:r>
      <w:commentRangeStart w:id="52"/>
      <w:commentRangeStart w:id="53"/>
      <w:r w:rsidR="002D17A5" w:rsidRPr="0070310A">
        <w:rPr>
          <w:rFonts w:ascii="Times New Roman" w:eastAsia="맑은 고딕" w:hAnsi="Times New Roman"/>
          <w:sz w:val="16"/>
          <w:szCs w:val="16"/>
        </w:rPr>
        <w:t xml:space="preserve">2, </w:t>
      </w:r>
      <w:commentRangeEnd w:id="52"/>
      <w:r w:rsidR="006B76DF">
        <w:rPr>
          <w:rStyle w:val="afff1"/>
        </w:rPr>
        <w:commentReference w:id="52"/>
      </w:r>
      <w:commentRangeEnd w:id="53"/>
      <w:r w:rsidR="0054316C">
        <w:rPr>
          <w:rStyle w:val="afff1"/>
        </w:rPr>
        <w:commentReference w:id="53"/>
      </w:r>
      <w:r w:rsidR="002D17A5" w:rsidRPr="0070310A">
        <w:rPr>
          <w:rFonts w:ascii="Times New Roman" w:eastAsia="맑은 고딕" w:hAnsi="Times New Roman"/>
          <w:sz w:val="16"/>
          <w:szCs w:val="16"/>
        </w:rPr>
        <w:t>3, 4, 6</w:t>
      </w:r>
      <w:r w:rsidR="00E0598A" w:rsidRPr="0070310A">
        <w:rPr>
          <w:rFonts w:ascii="Times New Roman" w:eastAsia="맑은 고딕" w:hAnsi="Times New Roman"/>
          <w:sz w:val="16"/>
          <w:szCs w:val="16"/>
        </w:rPr>
        <w:t>h</w:t>
      </w:r>
    </w:p>
    <w:p w14:paraId="0238961B" w14:textId="1BB8D45B"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활력징후</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및</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신체검사</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스크리닝</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-1d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입원</w:t>
      </w:r>
      <w:r w:rsidR="001E00A2" w:rsidRPr="0070310A">
        <w:rPr>
          <w:rFonts w:ascii="Times New Roman" w:eastAsia="맑은 고딕" w:hAnsi="Times New Roman"/>
          <w:sz w:val="16"/>
          <w:szCs w:val="16"/>
        </w:rPr>
        <w:t>시</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1-5d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첫</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투여</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전</w:t>
      </w:r>
      <w:r w:rsidR="00295D7B" w:rsidRPr="0070310A">
        <w:rPr>
          <w:rFonts w:ascii="Times New Roman" w:eastAsia="맑은 고딕" w:hAnsi="Times New Roman" w:hint="eastAsia"/>
          <w:sz w:val="16"/>
          <w:szCs w:val="16"/>
        </w:rPr>
        <w:t>(0</w:t>
      </w:r>
      <w:r w:rsidR="00295D7B" w:rsidRPr="0070310A">
        <w:rPr>
          <w:rFonts w:ascii="Times New Roman" w:eastAsia="맑은 고딕" w:hAnsi="Times New Roman"/>
          <w:sz w:val="16"/>
          <w:szCs w:val="16"/>
        </w:rPr>
        <w:t>h)</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1-5d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첫</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투여</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후</w:t>
      </w:r>
      <w:r w:rsidRPr="0070310A">
        <w:rPr>
          <w:rFonts w:ascii="Times New Roman" w:eastAsia="맑은 고딕" w:hAnsi="Times New Roman"/>
          <w:sz w:val="16"/>
          <w:szCs w:val="16"/>
        </w:rPr>
        <w:t xml:space="preserve"> 4, 10h </w:t>
      </w:r>
    </w:p>
    <w:p w14:paraId="4FE32CCD" w14:textId="6F1D6B3E"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실험실적</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검사</w:t>
      </w:r>
    </w:p>
    <w:p w14:paraId="593A87A5" w14:textId="23135C19" w:rsidR="00E0598A" w:rsidRPr="0070310A" w:rsidRDefault="00E0598A"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sz w:val="16"/>
          <w:szCs w:val="16"/>
        </w:rPr>
        <w:t>스크리닝</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혈액학</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혈액화학</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뇨</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혈액응고</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혈청</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검사</w:t>
      </w:r>
    </w:p>
    <w:p w14:paraId="3572A740" w14:textId="69642996" w:rsidR="00E0598A" w:rsidRPr="0070310A" w:rsidRDefault="006C7371"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sz w:val="16"/>
          <w:szCs w:val="16"/>
        </w:rPr>
        <w:t>[</w:t>
      </w:r>
      <w:r w:rsidR="00DF6050" w:rsidRPr="0070310A">
        <w:rPr>
          <w:rFonts w:ascii="Times New Roman" w:eastAsia="맑은 고딕" w:hAnsi="Times New Roman"/>
          <w:sz w:val="16"/>
          <w:szCs w:val="16"/>
        </w:rPr>
        <w:t>5</w:t>
      </w:r>
      <w:r w:rsidR="00E0598A" w:rsidRPr="0070310A">
        <w:rPr>
          <w:rFonts w:ascii="Times New Roman" w:eastAsia="맑은 고딕" w:hAnsi="Times New Roman"/>
          <w:sz w:val="16"/>
          <w:szCs w:val="16"/>
        </w:rPr>
        <w:t>d</w:t>
      </w:r>
      <w:r w:rsidRPr="0070310A">
        <w:rPr>
          <w:rFonts w:ascii="Times New Roman" w:eastAsia="맑은 고딕" w:hAnsi="Times New Roman"/>
          <w:sz w:val="16"/>
          <w:szCs w:val="16"/>
        </w:rPr>
        <w:t>]</w:t>
      </w:r>
      <w:r w:rsidR="00E0598A" w:rsidRPr="0070310A">
        <w:rPr>
          <w:rFonts w:ascii="Times New Roman" w:eastAsia="맑은 고딕" w:hAnsi="Times New Roman"/>
          <w:sz w:val="16"/>
          <w:szCs w:val="16"/>
        </w:rPr>
        <w:t xml:space="preserve"> </w:t>
      </w:r>
      <w:r w:rsidR="00DF6050" w:rsidRPr="0070310A">
        <w:rPr>
          <w:rFonts w:ascii="Times New Roman" w:eastAsia="맑은 고딕" w:hAnsi="Times New Roman"/>
          <w:sz w:val="16"/>
          <w:szCs w:val="16"/>
        </w:rPr>
        <w:t>마지막</w:t>
      </w:r>
      <w:r w:rsidR="00DF6050"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투여</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후</w:t>
      </w:r>
      <w:r w:rsidR="00E0598A" w:rsidRPr="0070310A">
        <w:rPr>
          <w:rFonts w:ascii="Times New Roman" w:eastAsia="맑은 고딕" w:hAnsi="Times New Roman"/>
          <w:sz w:val="16"/>
          <w:szCs w:val="16"/>
        </w:rPr>
        <w:t xml:space="preserve"> </w:t>
      </w:r>
      <w:r w:rsidR="00DF6050" w:rsidRPr="0070310A">
        <w:rPr>
          <w:rFonts w:ascii="Times New Roman" w:eastAsia="맑은 고딕" w:hAnsi="Times New Roman"/>
          <w:sz w:val="16"/>
          <w:szCs w:val="16"/>
        </w:rPr>
        <w:t>6</w:t>
      </w:r>
      <w:r w:rsidR="00E0598A" w:rsidRPr="0070310A">
        <w:rPr>
          <w:rFonts w:ascii="Times New Roman" w:eastAsia="맑은 고딕" w:hAnsi="Times New Roman"/>
          <w:sz w:val="16"/>
          <w:szCs w:val="16"/>
        </w:rPr>
        <w:t xml:space="preserve">h: </w:t>
      </w:r>
      <w:r w:rsidR="00E0598A" w:rsidRPr="0070310A">
        <w:rPr>
          <w:rFonts w:ascii="Times New Roman" w:eastAsia="맑은 고딕" w:hAnsi="Times New Roman"/>
          <w:sz w:val="16"/>
          <w:szCs w:val="16"/>
        </w:rPr>
        <w:t>혈액학</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혈액화학</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뇨검사</w:t>
      </w:r>
    </w:p>
    <w:p w14:paraId="0A8701B8" w14:textId="05EAE798"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 xml:space="preserve">12-lead </w:t>
      </w:r>
      <w:r w:rsidRPr="0070310A">
        <w:rPr>
          <w:rFonts w:ascii="Times New Roman" w:eastAsia="맑은 고딕" w:hAnsi="Times New Roman"/>
          <w:sz w:val="16"/>
          <w:szCs w:val="16"/>
        </w:rPr>
        <w:t>심전도</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스크리닝</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001550FC" w:rsidRPr="0070310A">
        <w:rPr>
          <w:rFonts w:ascii="Times New Roman" w:eastAsia="맑은 고딕" w:hAnsi="Times New Roman"/>
          <w:sz w:val="16"/>
          <w:szCs w:val="16"/>
        </w:rPr>
        <w:t>5d</w:t>
      </w:r>
      <w:r w:rsidR="006C7371" w:rsidRPr="0070310A">
        <w:rPr>
          <w:rFonts w:ascii="Times New Roman" w:eastAsia="맑은 고딕" w:hAnsi="Times New Roman"/>
          <w:sz w:val="16"/>
          <w:szCs w:val="16"/>
        </w:rPr>
        <w:t>]</w:t>
      </w:r>
      <w:r w:rsidR="001550FC" w:rsidRPr="0070310A">
        <w:rPr>
          <w:rFonts w:ascii="Times New Roman" w:eastAsia="맑은 고딕" w:hAnsi="Times New Roman"/>
          <w:sz w:val="16"/>
          <w:szCs w:val="16"/>
        </w:rPr>
        <w:t xml:space="preserve"> </w:t>
      </w:r>
      <w:r w:rsidR="001550FC" w:rsidRPr="0070310A">
        <w:rPr>
          <w:rFonts w:ascii="Times New Roman" w:eastAsia="맑은 고딕" w:hAnsi="Times New Roman"/>
          <w:sz w:val="16"/>
          <w:szCs w:val="16"/>
        </w:rPr>
        <w:t>마지막</w:t>
      </w:r>
      <w:r w:rsidR="001550FC" w:rsidRPr="0070310A">
        <w:rPr>
          <w:rFonts w:ascii="Times New Roman" w:eastAsia="맑은 고딕" w:hAnsi="Times New Roman"/>
          <w:sz w:val="16"/>
          <w:szCs w:val="16"/>
        </w:rPr>
        <w:t xml:space="preserve"> </w:t>
      </w:r>
      <w:r w:rsidR="001550FC" w:rsidRPr="0070310A">
        <w:rPr>
          <w:rFonts w:ascii="Times New Roman" w:eastAsia="맑은 고딕" w:hAnsi="Times New Roman"/>
          <w:sz w:val="16"/>
          <w:szCs w:val="16"/>
        </w:rPr>
        <w:t>투여</w:t>
      </w:r>
      <w:r w:rsidR="001550FC" w:rsidRPr="0070310A">
        <w:rPr>
          <w:rFonts w:ascii="Times New Roman" w:eastAsia="맑은 고딕" w:hAnsi="Times New Roman"/>
          <w:sz w:val="16"/>
          <w:szCs w:val="16"/>
        </w:rPr>
        <w:t xml:space="preserve"> </w:t>
      </w:r>
      <w:r w:rsidR="001550FC" w:rsidRPr="0070310A">
        <w:rPr>
          <w:rFonts w:ascii="Times New Roman" w:eastAsia="맑은 고딕" w:hAnsi="Times New Roman"/>
          <w:sz w:val="16"/>
          <w:szCs w:val="16"/>
        </w:rPr>
        <w:t>후</w:t>
      </w:r>
      <w:r w:rsidR="001550FC" w:rsidRPr="0070310A">
        <w:rPr>
          <w:rFonts w:ascii="Times New Roman" w:eastAsia="맑은 고딕" w:hAnsi="Times New Roman"/>
          <w:sz w:val="16"/>
          <w:szCs w:val="16"/>
        </w:rPr>
        <w:t xml:space="preserve"> 6h </w:t>
      </w:r>
      <w:r w:rsidRPr="0070310A">
        <w:rPr>
          <w:rFonts w:ascii="Times New Roman" w:eastAsia="맑은 고딕" w:hAnsi="Times New Roman"/>
          <w:sz w:val="16"/>
          <w:szCs w:val="16"/>
        </w:rPr>
        <w:t>(</w:t>
      </w:r>
      <w:r w:rsidRPr="0070310A">
        <w:rPr>
          <w:rFonts w:ascii="Times New Roman" w:eastAsia="맑은 고딕" w:hAnsi="Times New Roman"/>
          <w:sz w:val="16"/>
          <w:szCs w:val="16"/>
        </w:rPr>
        <w:t>단</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시험자</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판단</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하에</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추가</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시행</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가능함</w:t>
      </w:r>
      <w:r w:rsidRPr="0070310A">
        <w:rPr>
          <w:rFonts w:ascii="Times New Roman" w:eastAsia="맑은 고딕" w:hAnsi="Times New Roman"/>
          <w:sz w:val="16"/>
          <w:szCs w:val="16"/>
        </w:rPr>
        <w:t>.)</w:t>
      </w:r>
    </w:p>
    <w:p w14:paraId="285A6AD7" w14:textId="0744A1A0" w:rsidR="00C52783" w:rsidRPr="0070310A" w:rsidRDefault="00C52783"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hint="eastAsia"/>
          <w:sz w:val="16"/>
          <w:szCs w:val="16"/>
        </w:rPr>
        <w:t>안과</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검사</w:t>
      </w:r>
    </w:p>
    <w:p w14:paraId="3D78584B" w14:textId="4ADA294F" w:rsidR="00C52783" w:rsidRPr="0070310A" w:rsidRDefault="00C52783"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hint="eastAsia"/>
          <w:sz w:val="16"/>
          <w:szCs w:val="16"/>
        </w:rPr>
        <w:t>눈물막파괴시간</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검사</w:t>
      </w:r>
      <w:r w:rsidRPr="0070310A">
        <w:rPr>
          <w:rFonts w:ascii="Times New Roman" w:eastAsia="맑은 고딕" w:hAnsi="Times New Roman" w:hint="eastAsia"/>
          <w:sz w:val="16"/>
          <w:szCs w:val="16"/>
        </w:rPr>
        <w:t>,</w:t>
      </w:r>
      <w:r w:rsidRPr="0070310A">
        <w:rPr>
          <w:rFonts w:ascii="Times New Roman" w:eastAsia="맑은 고딕" w:hAnsi="Times New Roman"/>
          <w:sz w:val="16"/>
          <w:szCs w:val="16"/>
        </w:rPr>
        <w:t xml:space="preserve"> Schirmer’s test</w:t>
      </w:r>
      <w:r w:rsidR="007539E9" w:rsidRPr="0070310A">
        <w:rPr>
          <w:rFonts w:ascii="Times New Roman" w:eastAsia="맑은 고딕" w:hAnsi="Times New Roman"/>
          <w:sz w:val="16"/>
          <w:szCs w:val="16"/>
        </w:rPr>
        <w:t xml:space="preserve"> </w:t>
      </w:r>
      <w:r w:rsidRPr="0070310A">
        <w:rPr>
          <w:rFonts w:ascii="Times New Roman" w:eastAsia="맑은 고딕" w:hAnsi="Times New Roman" w:hint="eastAsia"/>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hint="eastAsia"/>
          <w:sz w:val="16"/>
          <w:szCs w:val="16"/>
        </w:rPr>
        <w:t>스크리닝에</w:t>
      </w:r>
      <w:r w:rsidRPr="0070310A">
        <w:rPr>
          <w:rFonts w:ascii="Times New Roman" w:eastAsia="맑은 고딕" w:hAnsi="Times New Roman" w:hint="eastAsia"/>
          <w:sz w:val="16"/>
          <w:szCs w:val="16"/>
        </w:rPr>
        <w:t xml:space="preserve"> </w:t>
      </w:r>
      <w:r w:rsidR="004D2621" w:rsidRPr="0070310A">
        <w:rPr>
          <w:rFonts w:ascii="Times New Roman" w:eastAsia="맑은 고딕" w:hAnsi="Times New Roman" w:hint="eastAsia"/>
          <w:sz w:val="16"/>
          <w:szCs w:val="16"/>
        </w:rPr>
        <w:t>시행</w:t>
      </w:r>
      <w:r w:rsidR="00415A13">
        <w:rPr>
          <w:rFonts w:ascii="Times New Roman" w:eastAsia="맑은 고딕" w:hAnsi="Times New Roman" w:hint="eastAsia"/>
          <w:sz w:val="16"/>
          <w:szCs w:val="16"/>
        </w:rPr>
        <w:t>(</w:t>
      </w:r>
      <w:r w:rsidR="0070310A" w:rsidRPr="0070310A">
        <w:rPr>
          <w:rFonts w:ascii="Times New Roman" w:eastAsia="맑은 고딕" w:hAnsi="Times New Roman" w:hint="eastAsia"/>
          <w:sz w:val="16"/>
          <w:szCs w:val="16"/>
        </w:rPr>
        <w:t>당일</w:t>
      </w:r>
      <w:r w:rsidR="0070310A" w:rsidRPr="0070310A">
        <w:rPr>
          <w:rFonts w:ascii="Times New Roman" w:eastAsia="맑은 고딕" w:hAnsi="Times New Roman" w:hint="eastAsia"/>
          <w:sz w:val="16"/>
          <w:szCs w:val="16"/>
        </w:rPr>
        <w:t xml:space="preserve"> </w:t>
      </w:r>
      <w:r w:rsidR="0070310A" w:rsidRPr="0070310A">
        <w:rPr>
          <w:rFonts w:ascii="Times New Roman" w:eastAsia="맑은 고딕" w:hAnsi="Times New Roman" w:hint="eastAsia"/>
          <w:sz w:val="16"/>
          <w:szCs w:val="16"/>
        </w:rPr>
        <w:t>검사</w:t>
      </w:r>
      <w:r w:rsidR="0070310A" w:rsidRPr="0070310A">
        <w:rPr>
          <w:rFonts w:ascii="Times New Roman" w:eastAsia="맑은 고딕" w:hAnsi="Times New Roman" w:hint="eastAsia"/>
          <w:sz w:val="16"/>
          <w:szCs w:val="16"/>
        </w:rPr>
        <w:t xml:space="preserve"> </w:t>
      </w:r>
      <w:r w:rsidR="0070310A" w:rsidRPr="0070310A">
        <w:rPr>
          <w:rFonts w:ascii="Times New Roman" w:eastAsia="맑은 고딕" w:hAnsi="Times New Roman" w:hint="eastAsia"/>
          <w:sz w:val="16"/>
          <w:szCs w:val="16"/>
        </w:rPr>
        <w:t>불가할</w:t>
      </w:r>
      <w:r w:rsidR="0070310A" w:rsidRPr="0070310A">
        <w:rPr>
          <w:rFonts w:ascii="Times New Roman" w:eastAsia="맑은 고딕" w:hAnsi="Times New Roman" w:hint="eastAsia"/>
          <w:sz w:val="16"/>
          <w:szCs w:val="16"/>
        </w:rPr>
        <w:t xml:space="preserve"> </w:t>
      </w:r>
      <w:r w:rsidR="0070310A" w:rsidRPr="0070310A">
        <w:rPr>
          <w:rFonts w:ascii="Times New Roman" w:eastAsia="맑은 고딕" w:hAnsi="Times New Roman" w:hint="eastAsia"/>
          <w:sz w:val="16"/>
          <w:szCs w:val="16"/>
        </w:rPr>
        <w:t>경우</w:t>
      </w:r>
      <w:r w:rsidR="0070310A" w:rsidRPr="0070310A">
        <w:rPr>
          <w:rFonts w:ascii="Times New Roman" w:eastAsia="맑은 고딕" w:hAnsi="Times New Roman" w:hint="eastAsia"/>
          <w:sz w:val="16"/>
          <w:szCs w:val="16"/>
        </w:rPr>
        <w:t xml:space="preserve"> </w:t>
      </w:r>
      <w:r w:rsidR="0070310A" w:rsidRPr="0070310A">
        <w:rPr>
          <w:rFonts w:ascii="Times New Roman" w:eastAsia="맑은 고딕" w:hAnsi="Times New Roman" w:hint="eastAsia"/>
          <w:sz w:val="16"/>
          <w:szCs w:val="16"/>
        </w:rPr>
        <w:t>추가</w:t>
      </w:r>
      <w:r w:rsidR="0070310A" w:rsidRPr="0070310A">
        <w:rPr>
          <w:rFonts w:ascii="Times New Roman" w:eastAsia="맑은 고딕" w:hAnsi="Times New Roman" w:hint="eastAsia"/>
          <w:sz w:val="16"/>
          <w:szCs w:val="16"/>
        </w:rPr>
        <w:t xml:space="preserve"> </w:t>
      </w:r>
      <w:r w:rsidR="0070310A" w:rsidRPr="0070310A">
        <w:rPr>
          <w:rFonts w:ascii="Times New Roman" w:eastAsia="맑은 고딕" w:hAnsi="Times New Roman" w:hint="eastAsia"/>
          <w:sz w:val="16"/>
          <w:szCs w:val="16"/>
        </w:rPr>
        <w:t>방문</w:t>
      </w:r>
      <w:r w:rsidR="0070310A" w:rsidRPr="0070310A">
        <w:rPr>
          <w:rFonts w:ascii="Times New Roman" w:eastAsia="맑은 고딕" w:hAnsi="Times New Roman" w:hint="eastAsia"/>
          <w:sz w:val="16"/>
          <w:szCs w:val="16"/>
        </w:rPr>
        <w:t xml:space="preserve"> </w:t>
      </w:r>
      <w:r w:rsidR="0070310A" w:rsidRPr="0070310A">
        <w:rPr>
          <w:rFonts w:ascii="Times New Roman" w:eastAsia="맑은 고딕" w:hAnsi="Times New Roman" w:hint="eastAsia"/>
          <w:sz w:val="16"/>
          <w:szCs w:val="16"/>
        </w:rPr>
        <w:t>하여</w:t>
      </w:r>
      <w:r w:rsidR="0070310A" w:rsidRPr="0070310A">
        <w:rPr>
          <w:rFonts w:ascii="Times New Roman" w:eastAsia="맑은 고딕" w:hAnsi="Times New Roman" w:hint="eastAsia"/>
          <w:sz w:val="16"/>
          <w:szCs w:val="16"/>
        </w:rPr>
        <w:t xml:space="preserve"> </w:t>
      </w:r>
      <w:r w:rsidR="0070310A" w:rsidRPr="0070310A">
        <w:rPr>
          <w:rFonts w:ascii="Times New Roman" w:eastAsia="맑은 고딕" w:hAnsi="Times New Roman" w:hint="eastAsia"/>
          <w:sz w:val="16"/>
          <w:szCs w:val="16"/>
        </w:rPr>
        <w:t>시행</w:t>
      </w:r>
      <w:r w:rsidR="00415A13">
        <w:rPr>
          <w:rFonts w:ascii="Times New Roman" w:eastAsia="맑은 고딕" w:hAnsi="Times New Roman" w:hint="eastAsia"/>
          <w:sz w:val="16"/>
          <w:szCs w:val="16"/>
        </w:rPr>
        <w:t>)</w:t>
      </w:r>
    </w:p>
    <w:p w14:paraId="333582AE" w14:textId="52FCD939" w:rsidR="00273DF0" w:rsidRPr="0070310A" w:rsidRDefault="00273DF0"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hint="eastAsia"/>
          <w:sz w:val="16"/>
          <w:szCs w:val="16"/>
        </w:rPr>
        <w:t>시력검사</w:t>
      </w:r>
      <w:r w:rsidR="00791F70">
        <w:rPr>
          <w:rFonts w:ascii="Times New Roman" w:eastAsia="맑은 고딕" w:hAnsi="Times New Roman" w:hint="eastAsia"/>
          <w:sz w:val="16"/>
          <w:szCs w:val="16"/>
        </w:rPr>
        <w:t>,</w:t>
      </w:r>
      <w:r w:rsidR="00791F70">
        <w:rPr>
          <w:rFonts w:ascii="Times New Roman" w:eastAsia="맑은 고딕" w:hAnsi="Times New Roman"/>
          <w:sz w:val="16"/>
          <w:szCs w:val="16"/>
        </w:rPr>
        <w:t xml:space="preserve"> </w:t>
      </w:r>
      <w:r w:rsidR="00791F70" w:rsidRPr="0070310A">
        <w:rPr>
          <w:rFonts w:ascii="Times New Roman" w:eastAsia="맑은 고딕" w:hAnsi="Times New Roman" w:hint="eastAsia"/>
          <w:sz w:val="16"/>
          <w:szCs w:val="16"/>
        </w:rPr>
        <w:t>안압검사</w:t>
      </w:r>
      <w:r w:rsidR="00791F70" w:rsidRPr="0070310A">
        <w:rPr>
          <w:rFonts w:ascii="Times New Roman" w:eastAsia="맑은 고딕" w:hAnsi="Times New Roman" w:hint="eastAsia"/>
          <w:sz w:val="16"/>
          <w:szCs w:val="16"/>
        </w:rPr>
        <w:t>,</w:t>
      </w:r>
      <w:r w:rsidR="00791F70" w:rsidRPr="0070310A">
        <w:rPr>
          <w:rFonts w:ascii="Times New Roman" w:eastAsia="맑은 고딕" w:hAnsi="Times New Roman"/>
          <w:sz w:val="16"/>
          <w:szCs w:val="16"/>
        </w:rPr>
        <w:t xml:space="preserve"> </w:t>
      </w:r>
      <w:r w:rsidR="00791F70" w:rsidRPr="0070310A">
        <w:rPr>
          <w:rFonts w:ascii="Times New Roman" w:eastAsia="맑은 고딕" w:hAnsi="Times New Roman" w:hint="eastAsia"/>
          <w:sz w:val="16"/>
          <w:szCs w:val="16"/>
        </w:rPr>
        <w:t>세극등</w:t>
      </w:r>
      <w:r w:rsidR="00791F70" w:rsidRPr="0070310A">
        <w:rPr>
          <w:rFonts w:ascii="Times New Roman" w:eastAsia="맑은 고딕" w:hAnsi="Times New Roman" w:hint="eastAsia"/>
          <w:sz w:val="16"/>
          <w:szCs w:val="16"/>
        </w:rPr>
        <w:t xml:space="preserve"> </w:t>
      </w:r>
      <w:r w:rsidR="00791F70" w:rsidRPr="0070310A">
        <w:rPr>
          <w:rFonts w:ascii="Times New Roman" w:eastAsia="맑은 고딕" w:hAnsi="Times New Roman" w:hint="eastAsia"/>
          <w:sz w:val="16"/>
          <w:szCs w:val="16"/>
        </w:rPr>
        <w:t>검사</w:t>
      </w:r>
      <w:r w:rsidRPr="0070310A">
        <w:rPr>
          <w:rFonts w:ascii="Times New Roman" w:eastAsia="맑은 고딕" w:hAnsi="Times New Roman" w:hint="eastAsia"/>
          <w:sz w:val="16"/>
          <w:szCs w:val="16"/>
        </w:rPr>
        <w:t xml:space="preserve">: </w:t>
      </w:r>
      <w:r w:rsidRPr="0070310A">
        <w:rPr>
          <w:rFonts w:ascii="Times New Roman" w:eastAsia="맑은 고딕" w:hAnsi="Times New Roman"/>
          <w:sz w:val="16"/>
          <w:szCs w:val="16"/>
        </w:rPr>
        <w:t>스크리닝</w:t>
      </w:r>
      <w:r w:rsidRPr="0070310A">
        <w:rPr>
          <w:rFonts w:ascii="Times New Roman" w:eastAsia="맑은 고딕" w:hAnsi="Times New Roman"/>
          <w:sz w:val="16"/>
          <w:szCs w:val="16"/>
        </w:rPr>
        <w:t xml:space="preserve">, [5d] </w:t>
      </w:r>
      <w:r w:rsidRPr="0070310A">
        <w:rPr>
          <w:rFonts w:ascii="Times New Roman" w:eastAsia="맑은 고딕" w:hAnsi="Times New Roman"/>
          <w:sz w:val="16"/>
          <w:szCs w:val="16"/>
        </w:rPr>
        <w:t>마지막</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투여</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후</w:t>
      </w:r>
      <w:r w:rsidRPr="0070310A">
        <w:rPr>
          <w:rFonts w:ascii="Times New Roman" w:eastAsia="맑은 고딕" w:hAnsi="Times New Roman"/>
          <w:sz w:val="16"/>
          <w:szCs w:val="16"/>
        </w:rPr>
        <w:t xml:space="preserve"> </w:t>
      </w:r>
      <w:r w:rsidR="00C83AFE">
        <w:rPr>
          <w:rFonts w:ascii="Times New Roman" w:eastAsia="맑은 고딕" w:hAnsi="Times New Roman"/>
          <w:sz w:val="16"/>
          <w:szCs w:val="16"/>
        </w:rPr>
        <w:t>4</w:t>
      </w:r>
      <w:r w:rsidR="00791F70" w:rsidRPr="0070310A">
        <w:rPr>
          <w:rFonts w:ascii="Times New Roman" w:eastAsia="맑은 고딕" w:hAnsi="Times New Roman"/>
          <w:sz w:val="16"/>
          <w:szCs w:val="16"/>
        </w:rPr>
        <w:t>h</w:t>
      </w:r>
    </w:p>
    <w:p w14:paraId="2C8E9054" w14:textId="7079FA0C"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생활습관확인</w:t>
      </w:r>
    </w:p>
    <w:p w14:paraId="7443A6BA" w14:textId="3291D707" w:rsidR="00E0598A" w:rsidRPr="0070310A" w:rsidRDefault="00E0598A"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sz w:val="16"/>
          <w:szCs w:val="16"/>
        </w:rPr>
        <w:lastRenderedPageBreak/>
        <w:t>스크리닝</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-1d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입원</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시</w:t>
      </w:r>
    </w:p>
    <w:p w14:paraId="626020F5" w14:textId="2682B54A" w:rsidR="00E0598A" w:rsidRPr="0070310A" w:rsidRDefault="00CE72D2" w:rsidP="006D40C2">
      <w:pPr>
        <w:numPr>
          <w:ilvl w:val="0"/>
          <w:numId w:val="56"/>
        </w:numPr>
        <w:spacing w:before="0" w:after="0" w:line="240" w:lineRule="exact"/>
        <w:ind w:left="568" w:rightChars="168" w:right="302" w:hanging="284"/>
        <w:rPr>
          <w:rFonts w:ascii="Times New Roman" w:eastAsia="맑은 고딕" w:hAnsi="Times New Roman"/>
          <w:sz w:val="16"/>
          <w:szCs w:val="16"/>
        </w:rPr>
      </w:pPr>
      <w:r w:rsidRPr="0070310A">
        <w:rPr>
          <w:rFonts w:ascii="Times New Roman" w:eastAsia="맑은 고딕" w:hAnsi="Times New Roman" w:hint="eastAsia"/>
          <w:sz w:val="16"/>
          <w:szCs w:val="16"/>
        </w:rPr>
        <w:t>[-1d]</w:t>
      </w:r>
      <w:r w:rsidRPr="0070310A">
        <w:rPr>
          <w:rFonts w:ascii="Times New Roman" w:eastAsia="맑은 고딕" w:hAnsi="Times New Roman"/>
          <w:sz w:val="16"/>
          <w:szCs w:val="16"/>
        </w:rPr>
        <w:t xml:space="preserve"> </w:t>
      </w:r>
      <w:r w:rsidRPr="0070310A">
        <w:rPr>
          <w:rFonts w:ascii="Times New Roman" w:eastAsia="맑은 고딕" w:hAnsi="Times New Roman" w:hint="eastAsia"/>
          <w:sz w:val="16"/>
          <w:szCs w:val="16"/>
        </w:rPr>
        <w:t>입원시</w:t>
      </w:r>
      <w:r w:rsidRPr="0070310A">
        <w:rPr>
          <w:rFonts w:ascii="Times New Roman" w:eastAsia="맑은 고딕" w:hAnsi="Times New Roman" w:hint="eastAsia"/>
          <w:sz w:val="16"/>
          <w:szCs w:val="16"/>
        </w:rPr>
        <w:t xml:space="preserve"> </w:t>
      </w:r>
      <w:r w:rsidR="00E0598A" w:rsidRPr="0070310A">
        <w:rPr>
          <w:rFonts w:ascii="Times New Roman" w:eastAsia="맑은 고딕" w:hAnsi="Times New Roman"/>
          <w:sz w:val="16"/>
          <w:szCs w:val="16"/>
        </w:rPr>
        <w:t>생활습관</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확인</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시에는</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흡연</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및</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알코올</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카페인</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섭취의</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변화</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여부에</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대해</w:t>
      </w:r>
      <w:r w:rsidR="00E0598A" w:rsidRPr="0070310A">
        <w:rPr>
          <w:rFonts w:ascii="Times New Roman" w:eastAsia="맑은 고딕" w:hAnsi="Times New Roman"/>
          <w:sz w:val="16"/>
          <w:szCs w:val="16"/>
        </w:rPr>
        <w:t xml:space="preserve"> </w:t>
      </w:r>
      <w:r w:rsidR="00E0598A" w:rsidRPr="0070310A">
        <w:rPr>
          <w:rFonts w:ascii="Times New Roman" w:eastAsia="맑은 고딕" w:hAnsi="Times New Roman"/>
          <w:sz w:val="16"/>
          <w:szCs w:val="16"/>
        </w:rPr>
        <w:t>확인한다</w:t>
      </w:r>
      <w:r w:rsidR="00E0598A" w:rsidRPr="0070310A">
        <w:rPr>
          <w:rFonts w:ascii="Times New Roman" w:eastAsia="맑은 고딕" w:hAnsi="Times New Roman"/>
          <w:sz w:val="16"/>
          <w:szCs w:val="16"/>
        </w:rPr>
        <w:t>.</w:t>
      </w:r>
    </w:p>
    <w:p w14:paraId="1CDD4CB8" w14:textId="1113657E"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병용약물</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확인</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대상자의</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자발적인</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보고</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이외에</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스크리닝</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시</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-1d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입원시</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1-5d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첫</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투여</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전</w:t>
      </w:r>
      <w:r w:rsidR="00295D7B" w:rsidRPr="0070310A">
        <w:rPr>
          <w:rFonts w:ascii="Times New Roman" w:eastAsia="맑은 고딕" w:hAnsi="Times New Roman" w:hint="eastAsia"/>
          <w:sz w:val="16"/>
          <w:szCs w:val="16"/>
        </w:rPr>
        <w:t>(0h)</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5d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퇴원</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전</w:t>
      </w:r>
    </w:p>
    <w:p w14:paraId="70D4F007" w14:textId="53CEEEAF"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이상반응</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확인</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대상자의</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자발적인</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보고</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이외에</w:t>
      </w:r>
      <w:r w:rsidRPr="0070310A">
        <w:rPr>
          <w:rFonts w:ascii="Times New Roman" w:eastAsia="맑은 고딕" w:hAnsi="Times New Roman"/>
          <w:sz w:val="16"/>
          <w:szCs w:val="16"/>
        </w:rPr>
        <w:t xml:space="preserve"> </w:t>
      </w:r>
      <w:r w:rsidR="006C7371" w:rsidRPr="0070310A">
        <w:rPr>
          <w:rFonts w:ascii="Times New Roman" w:eastAsia="맑은 고딕" w:hAnsi="Times New Roman"/>
          <w:sz w:val="16"/>
          <w:szCs w:val="16"/>
        </w:rPr>
        <w:t>[</w:t>
      </w:r>
      <w:r w:rsidR="008F5B16" w:rsidRPr="0070310A">
        <w:rPr>
          <w:rFonts w:ascii="Times New Roman" w:eastAsia="맑은 고딕" w:hAnsi="Times New Roman"/>
          <w:sz w:val="16"/>
          <w:szCs w:val="16"/>
        </w:rPr>
        <w:t>2</w:t>
      </w:r>
      <w:r w:rsidRPr="0070310A">
        <w:rPr>
          <w:rFonts w:ascii="Times New Roman" w:eastAsia="맑은 고딕" w:hAnsi="Times New Roman"/>
          <w:sz w:val="16"/>
          <w:szCs w:val="16"/>
        </w:rPr>
        <w:t>-5d</w:t>
      </w:r>
      <w:r w:rsidR="006C7371"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첫</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투여</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전</w:t>
      </w:r>
      <w:r w:rsidR="00295D7B" w:rsidRPr="0070310A">
        <w:rPr>
          <w:rFonts w:ascii="Times New Roman" w:eastAsia="맑은 고딕" w:hAnsi="Times New Roman" w:hint="eastAsia"/>
          <w:sz w:val="16"/>
          <w:szCs w:val="16"/>
        </w:rPr>
        <w:t>(0h)</w:t>
      </w:r>
      <w:r w:rsidRPr="0070310A">
        <w:rPr>
          <w:rFonts w:ascii="Times New Roman" w:eastAsia="맑은 고딕" w:hAnsi="Times New Roman"/>
          <w:sz w:val="16"/>
          <w:szCs w:val="16"/>
        </w:rPr>
        <w:t xml:space="preserve">, </w:t>
      </w:r>
      <w:r w:rsidR="008F5B16" w:rsidRPr="0070310A">
        <w:rPr>
          <w:rFonts w:ascii="Times New Roman" w:eastAsia="맑은 고딕" w:hAnsi="Times New Roman"/>
          <w:sz w:val="16"/>
          <w:szCs w:val="16"/>
        </w:rPr>
        <w:t>[1</w:t>
      </w:r>
      <w:r w:rsidR="008F5B16" w:rsidRPr="0070310A">
        <w:rPr>
          <w:rFonts w:ascii="Times New Roman" w:eastAsia="맑은 고딕" w:hAnsi="Times New Roman" w:hint="eastAsia"/>
          <w:sz w:val="16"/>
          <w:szCs w:val="16"/>
        </w:rPr>
        <w:t>d</w:t>
      </w:r>
      <w:r w:rsidR="008F5B16" w:rsidRPr="0070310A">
        <w:rPr>
          <w:rFonts w:ascii="Times New Roman" w:eastAsia="맑은 고딕" w:hAnsi="Times New Roman"/>
          <w:sz w:val="16"/>
          <w:szCs w:val="16"/>
        </w:rPr>
        <w:t xml:space="preserve">-5d] </w:t>
      </w:r>
      <w:r w:rsidRPr="0070310A">
        <w:rPr>
          <w:rFonts w:ascii="Times New Roman" w:eastAsia="맑은 고딕" w:hAnsi="Times New Roman"/>
          <w:sz w:val="16"/>
          <w:szCs w:val="16"/>
        </w:rPr>
        <w:t>매</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투여</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직후</w:t>
      </w:r>
    </w:p>
    <w:p w14:paraId="34093DCC" w14:textId="68A52708" w:rsidR="00E0598A"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입원</w:t>
      </w:r>
      <w:r w:rsidRPr="0070310A">
        <w:rPr>
          <w:rFonts w:ascii="Times New Roman" w:eastAsia="맑은 고딕" w:hAnsi="Times New Roman"/>
          <w:sz w:val="16"/>
          <w:szCs w:val="16"/>
        </w:rPr>
        <w:t xml:space="preserve">: </w:t>
      </w:r>
      <w:r w:rsidR="000D4F6F" w:rsidRPr="0070310A">
        <w:rPr>
          <w:rFonts w:ascii="Times New Roman" w:eastAsia="맑은 고딕" w:hAnsi="Times New Roman"/>
          <w:sz w:val="16"/>
          <w:szCs w:val="16"/>
        </w:rPr>
        <w:t>[</w:t>
      </w:r>
      <w:r w:rsidRPr="0070310A">
        <w:rPr>
          <w:rFonts w:ascii="Times New Roman" w:eastAsia="맑은 고딕" w:hAnsi="Times New Roman"/>
          <w:sz w:val="16"/>
          <w:szCs w:val="16"/>
        </w:rPr>
        <w:t>-1d</w:t>
      </w:r>
      <w:r w:rsidR="000D4F6F"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오후</w:t>
      </w:r>
      <w:r w:rsidRPr="0070310A">
        <w:rPr>
          <w:rFonts w:ascii="Times New Roman" w:eastAsia="맑은 고딕" w:hAnsi="Times New Roman"/>
          <w:sz w:val="16"/>
          <w:szCs w:val="16"/>
        </w:rPr>
        <w:t xml:space="preserve"> 7</w:t>
      </w:r>
      <w:r w:rsidRPr="0070310A">
        <w:rPr>
          <w:rFonts w:ascii="Times New Roman" w:eastAsia="맑은 고딕" w:hAnsi="Times New Roman"/>
          <w:sz w:val="16"/>
          <w:szCs w:val="16"/>
        </w:rPr>
        <w:t>시</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경</w:t>
      </w:r>
    </w:p>
    <w:p w14:paraId="2B8F16D6" w14:textId="5DE73A16" w:rsidR="00240EDB" w:rsidRPr="0070310A" w:rsidRDefault="00E0598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t>퇴원</w:t>
      </w:r>
      <w:r w:rsidRPr="0070310A">
        <w:rPr>
          <w:rFonts w:ascii="Times New Roman" w:eastAsia="맑은 고딕" w:hAnsi="Times New Roman"/>
          <w:sz w:val="16"/>
          <w:szCs w:val="16"/>
        </w:rPr>
        <w:t xml:space="preserve">: </w:t>
      </w:r>
      <w:r w:rsidR="000D4F6F" w:rsidRPr="0070310A">
        <w:rPr>
          <w:rFonts w:ascii="Times New Roman" w:eastAsia="맑은 고딕" w:hAnsi="Times New Roman"/>
          <w:sz w:val="16"/>
          <w:szCs w:val="16"/>
        </w:rPr>
        <w:t>[</w:t>
      </w:r>
      <w:r w:rsidRPr="0070310A">
        <w:rPr>
          <w:rFonts w:ascii="Times New Roman" w:eastAsia="맑은 고딕" w:hAnsi="Times New Roman"/>
          <w:sz w:val="16"/>
          <w:szCs w:val="16"/>
        </w:rPr>
        <w:t>5d</w:t>
      </w:r>
      <w:r w:rsidR="000D4F6F" w:rsidRPr="0070310A">
        <w:rPr>
          <w:rFonts w:ascii="Times New Roman" w:eastAsia="맑은 고딕" w:hAnsi="Times New Roman"/>
          <w:sz w:val="16"/>
          <w:szCs w:val="16"/>
        </w:rPr>
        <w:t>]</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오후</w:t>
      </w:r>
      <w:r w:rsidRPr="0070310A">
        <w:rPr>
          <w:rFonts w:ascii="Times New Roman" w:eastAsia="맑은 고딕" w:hAnsi="Times New Roman"/>
          <w:sz w:val="16"/>
          <w:szCs w:val="16"/>
        </w:rPr>
        <w:t xml:space="preserve"> </w:t>
      </w:r>
      <w:r w:rsidR="00084F2C">
        <w:rPr>
          <w:rFonts w:ascii="Times New Roman" w:eastAsia="맑은 고딕" w:hAnsi="Times New Roman" w:hint="eastAsia"/>
          <w:sz w:val="16"/>
          <w:szCs w:val="16"/>
        </w:rPr>
        <w:t>10</w:t>
      </w:r>
      <w:r w:rsidR="00084F2C">
        <w:rPr>
          <w:rFonts w:ascii="Times New Roman" w:eastAsia="맑은 고딕" w:hAnsi="Times New Roman" w:hint="eastAsia"/>
          <w:sz w:val="16"/>
          <w:szCs w:val="16"/>
        </w:rPr>
        <w:t>시</w:t>
      </w:r>
      <w:r w:rsidR="00084F2C">
        <w:rPr>
          <w:rFonts w:ascii="Times New Roman" w:eastAsia="맑은 고딕" w:hAnsi="Times New Roman" w:hint="eastAsia"/>
          <w:sz w:val="16"/>
          <w:szCs w:val="16"/>
        </w:rPr>
        <w:t xml:space="preserve"> </w:t>
      </w:r>
      <w:r w:rsidR="00084F2C">
        <w:rPr>
          <w:rFonts w:ascii="Times New Roman" w:eastAsia="맑은 고딕" w:hAnsi="Times New Roman"/>
          <w:sz w:val="16"/>
          <w:szCs w:val="16"/>
        </w:rPr>
        <w:t>30</w:t>
      </w:r>
      <w:r w:rsidR="00084F2C">
        <w:rPr>
          <w:rFonts w:ascii="Times New Roman" w:eastAsia="맑은 고딕" w:hAnsi="Times New Roman" w:hint="eastAsia"/>
          <w:sz w:val="16"/>
          <w:szCs w:val="16"/>
        </w:rPr>
        <w:t>분</w:t>
      </w:r>
      <w:r w:rsidRPr="0070310A">
        <w:rPr>
          <w:rFonts w:ascii="Times New Roman" w:eastAsia="맑은 고딕" w:hAnsi="Times New Roman"/>
          <w:sz w:val="16"/>
          <w:szCs w:val="16"/>
        </w:rPr>
        <w:t xml:space="preserve"> </w:t>
      </w:r>
      <w:r w:rsidRPr="0070310A">
        <w:rPr>
          <w:rFonts w:ascii="Times New Roman" w:eastAsia="맑은 고딕" w:hAnsi="Times New Roman"/>
          <w:sz w:val="16"/>
          <w:szCs w:val="16"/>
        </w:rPr>
        <w:t>경</w:t>
      </w:r>
    </w:p>
    <w:p w14:paraId="7E1E52E5" w14:textId="4B0C8FBA" w:rsidR="00EE43AB" w:rsidRPr="0070310A" w:rsidRDefault="00EE43AB"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hint="eastAsia"/>
          <w:sz w:val="16"/>
          <w:szCs w:val="16"/>
        </w:rPr>
        <w:t>U</w:t>
      </w:r>
      <w:r w:rsidRPr="0070310A">
        <w:rPr>
          <w:rFonts w:ascii="Times New Roman" w:eastAsia="맑은 고딕" w:hAnsi="Times New Roman"/>
          <w:sz w:val="16"/>
          <w:szCs w:val="16"/>
        </w:rPr>
        <w:t xml:space="preserve">V(Unscheduled Visit, </w:t>
      </w:r>
      <w:r w:rsidRPr="0070310A">
        <w:rPr>
          <w:rFonts w:ascii="Times New Roman" w:eastAsia="맑은 고딕" w:hAnsi="Times New Roman" w:hint="eastAsia"/>
          <w:sz w:val="16"/>
          <w:szCs w:val="16"/>
        </w:rPr>
        <w:t>예</w:t>
      </w:r>
      <w:r w:rsidRPr="0070310A">
        <w:rPr>
          <w:rFonts w:ascii="Times New Roman" w:eastAsia="맑은 고딕" w:hAnsi="Times New Roman"/>
          <w:sz w:val="16"/>
          <w:szCs w:val="16"/>
        </w:rPr>
        <w:t>정되지</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않은</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방문</w:t>
      </w:r>
      <w:r w:rsidRPr="0070310A">
        <w:rPr>
          <w:rFonts w:ascii="Times New Roman" w:eastAsia="맑은 고딕" w:hAnsi="Times New Roman"/>
          <w:sz w:val="16"/>
          <w:szCs w:val="16"/>
        </w:rPr>
        <w:t xml:space="preserve">): </w:t>
      </w:r>
      <w:r w:rsidRPr="0070310A">
        <w:rPr>
          <w:rFonts w:ascii="Times New Roman" w:eastAsia="맑은 고딕" w:hAnsi="Times New Roman" w:hint="eastAsia"/>
          <w:sz w:val="16"/>
          <w:szCs w:val="16"/>
        </w:rPr>
        <w:t>시</w:t>
      </w:r>
      <w:r w:rsidRPr="0070310A">
        <w:rPr>
          <w:rFonts w:ascii="Times New Roman" w:eastAsia="맑은 고딕" w:hAnsi="Times New Roman"/>
          <w:sz w:val="16"/>
          <w:szCs w:val="16"/>
        </w:rPr>
        <w:t>험자의</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판</w:t>
      </w:r>
      <w:r w:rsidRPr="0070310A">
        <w:rPr>
          <w:rFonts w:ascii="Times New Roman" w:eastAsia="맑은 고딕" w:hAnsi="Times New Roman"/>
          <w:sz w:val="16"/>
          <w:szCs w:val="16"/>
        </w:rPr>
        <w:t>단</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하</w:t>
      </w:r>
      <w:r w:rsidRPr="0070310A">
        <w:rPr>
          <w:rFonts w:ascii="Times New Roman" w:eastAsia="맑은 고딕" w:hAnsi="Times New Roman"/>
          <w:sz w:val="16"/>
          <w:szCs w:val="16"/>
        </w:rPr>
        <w:t>에</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필</w:t>
      </w:r>
      <w:r w:rsidRPr="0070310A">
        <w:rPr>
          <w:rFonts w:ascii="Times New Roman" w:eastAsia="맑은 고딕" w:hAnsi="Times New Roman"/>
          <w:sz w:val="16"/>
          <w:szCs w:val="16"/>
        </w:rPr>
        <w:t>요시</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예</w:t>
      </w:r>
      <w:r w:rsidRPr="0070310A">
        <w:rPr>
          <w:rFonts w:ascii="Times New Roman" w:eastAsia="맑은 고딕" w:hAnsi="Times New Roman"/>
          <w:sz w:val="16"/>
          <w:szCs w:val="16"/>
        </w:rPr>
        <w:t>정되지</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않</w:t>
      </w:r>
      <w:r w:rsidRPr="0070310A">
        <w:rPr>
          <w:rFonts w:ascii="Times New Roman" w:eastAsia="맑은 고딕" w:hAnsi="Times New Roman"/>
          <w:sz w:val="16"/>
          <w:szCs w:val="16"/>
        </w:rPr>
        <w:t>은</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방</w:t>
      </w:r>
      <w:r w:rsidRPr="0070310A">
        <w:rPr>
          <w:rFonts w:ascii="Times New Roman" w:eastAsia="맑은 고딕" w:hAnsi="Times New Roman"/>
          <w:sz w:val="16"/>
          <w:szCs w:val="16"/>
        </w:rPr>
        <w:t>문을</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진</w:t>
      </w:r>
      <w:r w:rsidRPr="0070310A">
        <w:rPr>
          <w:rFonts w:ascii="Times New Roman" w:eastAsia="맑은 고딕" w:hAnsi="Times New Roman"/>
          <w:sz w:val="16"/>
          <w:szCs w:val="16"/>
        </w:rPr>
        <w:t>행</w:t>
      </w:r>
      <w:r w:rsidRPr="0070310A">
        <w:rPr>
          <w:rFonts w:ascii="Times New Roman" w:eastAsia="맑은 고딕" w:hAnsi="Times New Roman" w:hint="eastAsia"/>
          <w:sz w:val="16"/>
          <w:szCs w:val="16"/>
        </w:rPr>
        <w:t>할</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수</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있</w:t>
      </w:r>
      <w:r w:rsidRPr="0070310A">
        <w:rPr>
          <w:rFonts w:ascii="Times New Roman" w:eastAsia="맑은 고딕" w:hAnsi="Times New Roman"/>
          <w:sz w:val="16"/>
          <w:szCs w:val="16"/>
        </w:rPr>
        <w:t>음</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증</w:t>
      </w:r>
      <w:r w:rsidRPr="0070310A">
        <w:rPr>
          <w:rFonts w:ascii="Times New Roman" w:eastAsia="맑은 고딕" w:hAnsi="Times New Roman"/>
          <w:sz w:val="16"/>
          <w:szCs w:val="16"/>
        </w:rPr>
        <w:t>상이나</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징</w:t>
      </w:r>
      <w:r w:rsidRPr="0070310A">
        <w:rPr>
          <w:rFonts w:ascii="Times New Roman" w:eastAsia="맑은 고딕" w:hAnsi="Times New Roman"/>
          <w:sz w:val="16"/>
          <w:szCs w:val="16"/>
        </w:rPr>
        <w:t>후에</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따</w:t>
      </w:r>
      <w:r w:rsidRPr="0070310A">
        <w:rPr>
          <w:rFonts w:ascii="Times New Roman" w:eastAsia="맑은 고딕" w:hAnsi="Times New Roman"/>
          <w:sz w:val="16"/>
          <w:szCs w:val="16"/>
        </w:rPr>
        <w:t>라</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검</w:t>
      </w:r>
      <w:r w:rsidRPr="0070310A">
        <w:rPr>
          <w:rFonts w:ascii="Times New Roman" w:eastAsia="맑은 고딕" w:hAnsi="Times New Roman"/>
          <w:sz w:val="16"/>
          <w:szCs w:val="16"/>
        </w:rPr>
        <w:t>사</w:t>
      </w:r>
      <w:r w:rsidRPr="0070310A">
        <w:rPr>
          <w:rFonts w:ascii="Times New Roman" w:eastAsia="맑은 고딕" w:hAnsi="Times New Roman" w:hint="eastAsia"/>
          <w:sz w:val="16"/>
          <w:szCs w:val="16"/>
        </w:rPr>
        <w:t>가</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필</w:t>
      </w:r>
      <w:r w:rsidRPr="0070310A">
        <w:rPr>
          <w:rFonts w:ascii="Times New Roman" w:eastAsia="맑은 고딕" w:hAnsi="Times New Roman"/>
          <w:sz w:val="16"/>
          <w:szCs w:val="16"/>
        </w:rPr>
        <w:t>요하다고</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시</w:t>
      </w:r>
      <w:r w:rsidRPr="0070310A">
        <w:rPr>
          <w:rFonts w:ascii="Times New Roman" w:eastAsia="맑은 고딕" w:hAnsi="Times New Roman"/>
          <w:sz w:val="16"/>
          <w:szCs w:val="16"/>
        </w:rPr>
        <w:t>험자가</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판</w:t>
      </w:r>
      <w:r w:rsidRPr="0070310A">
        <w:rPr>
          <w:rFonts w:ascii="Times New Roman" w:eastAsia="맑은 고딕" w:hAnsi="Times New Roman"/>
          <w:sz w:val="16"/>
          <w:szCs w:val="16"/>
        </w:rPr>
        <w:t>단한</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경</w:t>
      </w:r>
      <w:r w:rsidRPr="0070310A">
        <w:rPr>
          <w:rFonts w:ascii="Times New Roman" w:eastAsia="맑은 고딕" w:hAnsi="Times New Roman"/>
          <w:sz w:val="16"/>
          <w:szCs w:val="16"/>
        </w:rPr>
        <w:t>우</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필</w:t>
      </w:r>
      <w:r w:rsidRPr="0070310A">
        <w:rPr>
          <w:rFonts w:ascii="Times New Roman" w:eastAsia="맑은 고딕" w:hAnsi="Times New Roman"/>
          <w:sz w:val="16"/>
          <w:szCs w:val="16"/>
        </w:rPr>
        <w:t>요</w:t>
      </w:r>
      <w:r w:rsidRPr="0070310A">
        <w:rPr>
          <w:rFonts w:ascii="Times New Roman" w:eastAsia="맑은 고딕" w:hAnsi="Times New Roman" w:hint="eastAsia"/>
          <w:sz w:val="16"/>
          <w:szCs w:val="16"/>
        </w:rPr>
        <w:t>한</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검</w:t>
      </w:r>
      <w:r w:rsidRPr="0070310A">
        <w:rPr>
          <w:rFonts w:ascii="Times New Roman" w:eastAsia="맑은 고딕" w:hAnsi="Times New Roman"/>
          <w:sz w:val="16"/>
          <w:szCs w:val="16"/>
        </w:rPr>
        <w:t>사를</w:t>
      </w:r>
      <w:r w:rsidRPr="0070310A">
        <w:rPr>
          <w:rFonts w:ascii="Times New Roman" w:eastAsia="맑은 고딕" w:hAnsi="Times New Roman" w:hint="eastAsia"/>
          <w:sz w:val="16"/>
          <w:szCs w:val="16"/>
        </w:rPr>
        <w:t xml:space="preserve"> </w:t>
      </w:r>
      <w:r w:rsidRPr="0070310A">
        <w:rPr>
          <w:rFonts w:ascii="Times New Roman" w:eastAsia="맑은 고딕" w:hAnsi="Times New Roman" w:hint="eastAsia"/>
          <w:sz w:val="16"/>
          <w:szCs w:val="16"/>
        </w:rPr>
        <w:t>시행함</w:t>
      </w:r>
      <w:r w:rsidRPr="0070310A">
        <w:rPr>
          <w:rFonts w:ascii="Times New Roman" w:eastAsia="맑은 고딕" w:hAnsi="Times New Roman" w:hint="eastAsia"/>
          <w:sz w:val="16"/>
          <w:szCs w:val="16"/>
        </w:rPr>
        <w:t xml:space="preserve"> </w:t>
      </w:r>
    </w:p>
    <w:p w14:paraId="18B93D82" w14:textId="7E7EBD23" w:rsidR="00C04DDA" w:rsidRPr="0070310A" w:rsidRDefault="00C04DDA" w:rsidP="006D40C2">
      <w:pPr>
        <w:numPr>
          <w:ilvl w:val="0"/>
          <w:numId w:val="55"/>
        </w:numPr>
        <w:spacing w:before="0" w:after="0" w:line="240" w:lineRule="exact"/>
        <w:ind w:leftChars="1" w:left="285" w:rightChars="168" w:right="302" w:hanging="283"/>
        <w:rPr>
          <w:rFonts w:ascii="Times New Roman" w:eastAsia="맑은 고딕" w:hAnsi="Times New Roman"/>
          <w:sz w:val="16"/>
          <w:szCs w:val="16"/>
        </w:rPr>
      </w:pPr>
      <w:r w:rsidRPr="0070310A">
        <w:rPr>
          <w:rFonts w:ascii="Times New Roman" w:eastAsia="맑은 고딕" w:hAnsi="Times New Roman"/>
          <w:sz w:val="16"/>
          <w:szCs w:val="16"/>
        </w:rPr>
        <w:br w:type="page"/>
      </w:r>
    </w:p>
    <w:p w14:paraId="23C1A196" w14:textId="6E827A4A" w:rsidR="00F70280" w:rsidRPr="00632E3E" w:rsidRDefault="00871317" w:rsidP="001F11C1">
      <w:pPr>
        <w:pStyle w:val="PreambleHeading1"/>
      </w:pPr>
      <w:r w:rsidRPr="00632E3E">
        <w:rPr>
          <w:rFonts w:ascii="Cambria Math" w:hAnsi="Cambria Math" w:cs="Cambria Math"/>
        </w:rPr>
        <w:lastRenderedPageBreak/>
        <w:t>▣</w:t>
      </w:r>
      <w:r w:rsidRPr="00632E3E">
        <w:t xml:space="preserve"> </w:t>
      </w:r>
      <w:commentRangeStart w:id="54"/>
      <w:r w:rsidR="00F70280" w:rsidRPr="00632E3E">
        <w:t>목</w:t>
      </w:r>
      <w:r w:rsidR="00F70280" w:rsidRPr="00632E3E">
        <w:t xml:space="preserve">    </w:t>
      </w:r>
      <w:r w:rsidR="00F70280" w:rsidRPr="00632E3E">
        <w:t>차</w:t>
      </w:r>
      <w:commentRangeEnd w:id="54"/>
      <w:r w:rsidR="0054316C">
        <w:rPr>
          <w:rStyle w:val="afff1"/>
          <w:rFonts w:asciiTheme="minorHAnsi" w:eastAsiaTheme="minorEastAsia" w:hAnsiTheme="minorHAnsi"/>
          <w:b w:val="0"/>
          <w:kern w:val="0"/>
          <w:lang w:val="en-US"/>
        </w:rPr>
        <w:commentReference w:id="54"/>
      </w:r>
    </w:p>
    <w:p w14:paraId="06D946FD" w14:textId="67DD66F2" w:rsidR="003B5CD1" w:rsidRDefault="007652DF">
      <w:pPr>
        <w:pStyle w:val="14"/>
        <w:rPr>
          <w:rFonts w:asciiTheme="minorHAnsi" w:eastAsiaTheme="minorEastAsia" w:hAnsiTheme="minorHAnsi" w:cstheme="minorBidi"/>
          <w:b w:val="0"/>
          <w:bCs w:val="0"/>
          <w:kern w:val="2"/>
          <w:sz w:val="20"/>
          <w:szCs w:val="22"/>
        </w:rPr>
      </w:pPr>
      <w:r w:rsidRPr="00632E3E">
        <w:rPr>
          <w:rFonts w:cs="Times New Roman"/>
        </w:rPr>
        <w:fldChar w:fldCharType="begin"/>
      </w:r>
      <w:r w:rsidRPr="00632E3E">
        <w:rPr>
          <w:rFonts w:cs="Times New Roman"/>
        </w:rPr>
        <w:instrText xml:space="preserve"> TOC \o "1-3" \h \z \u </w:instrText>
      </w:r>
      <w:r w:rsidRPr="00632E3E">
        <w:rPr>
          <w:rFonts w:cs="Times New Roman"/>
        </w:rPr>
        <w:fldChar w:fldCharType="separate"/>
      </w:r>
      <w:hyperlink w:anchor="_Toc90998681" w:history="1">
        <w:r w:rsidR="003B5CD1" w:rsidRPr="00FF7105">
          <w:rPr>
            <w:rStyle w:val="a8"/>
            <w:rFonts w:ascii="Cambria Math" w:hAnsi="Cambria Math"/>
          </w:rPr>
          <w:t>▣</w:t>
        </w:r>
        <w:r w:rsidR="003B5CD1" w:rsidRPr="00FF7105">
          <w:rPr>
            <w:rStyle w:val="a8"/>
          </w:rPr>
          <w:t xml:space="preserve"> Protocol Agreement</w:t>
        </w:r>
        <w:r w:rsidR="003B5CD1">
          <w:rPr>
            <w:webHidden/>
          </w:rPr>
          <w:tab/>
        </w:r>
        <w:r w:rsidR="003B5CD1">
          <w:rPr>
            <w:webHidden/>
          </w:rPr>
          <w:fldChar w:fldCharType="begin"/>
        </w:r>
        <w:r w:rsidR="003B5CD1">
          <w:rPr>
            <w:webHidden/>
          </w:rPr>
          <w:instrText xml:space="preserve"> PAGEREF _Toc90998681 \h </w:instrText>
        </w:r>
        <w:r w:rsidR="003B5CD1">
          <w:rPr>
            <w:webHidden/>
          </w:rPr>
        </w:r>
        <w:r w:rsidR="003B5CD1">
          <w:rPr>
            <w:webHidden/>
          </w:rPr>
          <w:fldChar w:fldCharType="separate"/>
        </w:r>
        <w:r w:rsidR="00FB5896">
          <w:rPr>
            <w:webHidden/>
          </w:rPr>
          <w:t>2</w:t>
        </w:r>
        <w:r w:rsidR="003B5CD1">
          <w:rPr>
            <w:webHidden/>
          </w:rPr>
          <w:fldChar w:fldCharType="end"/>
        </w:r>
      </w:hyperlink>
    </w:p>
    <w:p w14:paraId="58851B45" w14:textId="3921A8DB" w:rsidR="003B5CD1" w:rsidRDefault="00316FD5">
      <w:pPr>
        <w:pStyle w:val="14"/>
        <w:rPr>
          <w:rFonts w:asciiTheme="minorHAnsi" w:eastAsiaTheme="minorEastAsia" w:hAnsiTheme="minorHAnsi" w:cstheme="minorBidi"/>
          <w:b w:val="0"/>
          <w:bCs w:val="0"/>
          <w:kern w:val="2"/>
          <w:sz w:val="20"/>
          <w:szCs w:val="22"/>
        </w:rPr>
      </w:pPr>
      <w:hyperlink w:anchor="_Toc90998682" w:history="1">
        <w:r w:rsidR="003B5CD1" w:rsidRPr="00FF7105">
          <w:rPr>
            <w:rStyle w:val="a8"/>
            <w:rFonts w:ascii="Cambria Math" w:hAnsi="Cambria Math"/>
          </w:rPr>
          <w:t>▣</w:t>
        </w:r>
        <w:r w:rsidR="003B5CD1" w:rsidRPr="00FF7105">
          <w:rPr>
            <w:rStyle w:val="a8"/>
          </w:rPr>
          <w:t xml:space="preserve"> </w:t>
        </w:r>
        <w:r w:rsidR="003B5CD1" w:rsidRPr="00FF7105">
          <w:rPr>
            <w:rStyle w:val="a8"/>
          </w:rPr>
          <w:t>용어</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약어의</w:t>
        </w:r>
        <w:r w:rsidR="003B5CD1" w:rsidRPr="00FF7105">
          <w:rPr>
            <w:rStyle w:val="a8"/>
          </w:rPr>
          <w:t xml:space="preserve"> </w:t>
        </w:r>
        <w:r w:rsidR="003B5CD1" w:rsidRPr="00FF7105">
          <w:rPr>
            <w:rStyle w:val="a8"/>
          </w:rPr>
          <w:t>정의</w:t>
        </w:r>
        <w:r w:rsidR="003B5CD1">
          <w:rPr>
            <w:webHidden/>
          </w:rPr>
          <w:tab/>
        </w:r>
        <w:r w:rsidR="003B5CD1">
          <w:rPr>
            <w:webHidden/>
          </w:rPr>
          <w:fldChar w:fldCharType="begin"/>
        </w:r>
        <w:r w:rsidR="003B5CD1">
          <w:rPr>
            <w:webHidden/>
          </w:rPr>
          <w:instrText xml:space="preserve"> PAGEREF _Toc90998682 \h </w:instrText>
        </w:r>
        <w:r w:rsidR="003B5CD1">
          <w:rPr>
            <w:webHidden/>
          </w:rPr>
        </w:r>
        <w:r w:rsidR="003B5CD1">
          <w:rPr>
            <w:webHidden/>
          </w:rPr>
          <w:fldChar w:fldCharType="separate"/>
        </w:r>
        <w:r w:rsidR="00FB5896">
          <w:rPr>
            <w:webHidden/>
          </w:rPr>
          <w:t>3</w:t>
        </w:r>
        <w:r w:rsidR="003B5CD1">
          <w:rPr>
            <w:webHidden/>
          </w:rPr>
          <w:fldChar w:fldCharType="end"/>
        </w:r>
      </w:hyperlink>
    </w:p>
    <w:p w14:paraId="05740B39" w14:textId="4B5CA653" w:rsidR="003B5CD1" w:rsidRDefault="00316FD5">
      <w:pPr>
        <w:pStyle w:val="14"/>
        <w:rPr>
          <w:rFonts w:asciiTheme="minorHAnsi" w:eastAsiaTheme="minorEastAsia" w:hAnsiTheme="minorHAnsi" w:cstheme="minorBidi"/>
          <w:b w:val="0"/>
          <w:bCs w:val="0"/>
          <w:kern w:val="2"/>
          <w:sz w:val="20"/>
          <w:szCs w:val="22"/>
        </w:rPr>
      </w:pPr>
      <w:hyperlink w:anchor="_Toc90998683" w:history="1">
        <w:r w:rsidR="003B5CD1" w:rsidRPr="00FF7105">
          <w:rPr>
            <w:rStyle w:val="a8"/>
            <w:rFonts w:ascii="Cambria Math" w:hAnsi="Cambria Math"/>
          </w:rPr>
          <w:t>▣</w:t>
        </w:r>
        <w:r w:rsidR="003B5CD1" w:rsidRPr="00FF7105">
          <w:rPr>
            <w:rStyle w:val="a8"/>
          </w:rPr>
          <w:t xml:space="preserve"> </w:t>
        </w:r>
        <w:r w:rsidR="003B5CD1" w:rsidRPr="00FF7105">
          <w:rPr>
            <w:rStyle w:val="a8"/>
          </w:rPr>
          <w:t>임상시험</w:t>
        </w:r>
        <w:r w:rsidR="003B5CD1" w:rsidRPr="00FF7105">
          <w:rPr>
            <w:rStyle w:val="a8"/>
          </w:rPr>
          <w:t xml:space="preserve"> </w:t>
        </w:r>
        <w:r w:rsidR="003B5CD1" w:rsidRPr="00FF7105">
          <w:rPr>
            <w:rStyle w:val="a8"/>
          </w:rPr>
          <w:t>계획서</w:t>
        </w:r>
        <w:r w:rsidR="003B5CD1" w:rsidRPr="00FF7105">
          <w:rPr>
            <w:rStyle w:val="a8"/>
          </w:rPr>
          <w:t xml:space="preserve"> </w:t>
        </w:r>
        <w:r w:rsidR="003B5CD1" w:rsidRPr="00FF7105">
          <w:rPr>
            <w:rStyle w:val="a8"/>
          </w:rPr>
          <w:t>요약</w:t>
        </w:r>
        <w:r w:rsidR="003B5CD1">
          <w:rPr>
            <w:webHidden/>
          </w:rPr>
          <w:tab/>
        </w:r>
        <w:r w:rsidR="003B5CD1">
          <w:rPr>
            <w:webHidden/>
          </w:rPr>
          <w:fldChar w:fldCharType="begin"/>
        </w:r>
        <w:r w:rsidR="003B5CD1">
          <w:rPr>
            <w:webHidden/>
          </w:rPr>
          <w:instrText xml:space="preserve"> PAGEREF _Toc90998683 \h </w:instrText>
        </w:r>
        <w:r w:rsidR="003B5CD1">
          <w:rPr>
            <w:webHidden/>
          </w:rPr>
        </w:r>
        <w:r w:rsidR="003B5CD1">
          <w:rPr>
            <w:webHidden/>
          </w:rPr>
          <w:fldChar w:fldCharType="separate"/>
        </w:r>
        <w:r w:rsidR="00FB5896">
          <w:rPr>
            <w:webHidden/>
          </w:rPr>
          <w:t>5</w:t>
        </w:r>
        <w:r w:rsidR="003B5CD1">
          <w:rPr>
            <w:webHidden/>
          </w:rPr>
          <w:fldChar w:fldCharType="end"/>
        </w:r>
      </w:hyperlink>
    </w:p>
    <w:p w14:paraId="4FDF456D" w14:textId="22C0C336" w:rsidR="003B5CD1" w:rsidRDefault="00316FD5">
      <w:pPr>
        <w:pStyle w:val="14"/>
        <w:rPr>
          <w:rFonts w:asciiTheme="minorHAnsi" w:eastAsiaTheme="minorEastAsia" w:hAnsiTheme="minorHAnsi" w:cstheme="minorBidi"/>
          <w:b w:val="0"/>
          <w:bCs w:val="0"/>
          <w:kern w:val="2"/>
          <w:sz w:val="20"/>
          <w:szCs w:val="22"/>
        </w:rPr>
      </w:pPr>
      <w:hyperlink w:anchor="_Toc90998684" w:history="1">
        <w:r w:rsidR="003B5CD1" w:rsidRPr="00FF7105">
          <w:rPr>
            <w:rStyle w:val="a8"/>
            <w:rFonts w:ascii="Cambria Math" w:hAnsi="Cambria Math"/>
          </w:rPr>
          <w:t>▣</w:t>
        </w:r>
        <w:r w:rsidR="003B5CD1" w:rsidRPr="00FF7105">
          <w:rPr>
            <w:rStyle w:val="a8"/>
          </w:rPr>
          <w:t xml:space="preserve"> </w:t>
        </w:r>
        <w:r w:rsidR="003B5CD1" w:rsidRPr="00FF7105">
          <w:rPr>
            <w:rStyle w:val="a8"/>
          </w:rPr>
          <w:t>임상시험</w:t>
        </w:r>
        <w:r w:rsidR="003B5CD1" w:rsidRPr="00FF7105">
          <w:rPr>
            <w:rStyle w:val="a8"/>
          </w:rPr>
          <w:t xml:space="preserve"> </w:t>
        </w:r>
        <w:r w:rsidR="003B5CD1" w:rsidRPr="00FF7105">
          <w:rPr>
            <w:rStyle w:val="a8"/>
          </w:rPr>
          <w:t>진행</w:t>
        </w:r>
        <w:r w:rsidR="003B5CD1" w:rsidRPr="00FF7105">
          <w:rPr>
            <w:rStyle w:val="a8"/>
          </w:rPr>
          <w:t xml:space="preserve"> </w:t>
        </w:r>
        <w:r w:rsidR="003B5CD1" w:rsidRPr="00FF7105">
          <w:rPr>
            <w:rStyle w:val="a8"/>
          </w:rPr>
          <w:t>일정표</w:t>
        </w:r>
        <w:r w:rsidR="003B5CD1">
          <w:rPr>
            <w:webHidden/>
          </w:rPr>
          <w:tab/>
        </w:r>
        <w:r w:rsidR="003B5CD1">
          <w:rPr>
            <w:webHidden/>
          </w:rPr>
          <w:fldChar w:fldCharType="begin"/>
        </w:r>
        <w:r w:rsidR="003B5CD1">
          <w:rPr>
            <w:webHidden/>
          </w:rPr>
          <w:instrText xml:space="preserve"> PAGEREF _Toc90998684 \h </w:instrText>
        </w:r>
        <w:r w:rsidR="003B5CD1">
          <w:rPr>
            <w:webHidden/>
          </w:rPr>
        </w:r>
        <w:r w:rsidR="003B5CD1">
          <w:rPr>
            <w:webHidden/>
          </w:rPr>
          <w:fldChar w:fldCharType="separate"/>
        </w:r>
        <w:r w:rsidR="00FB5896">
          <w:rPr>
            <w:webHidden/>
          </w:rPr>
          <w:t>11</w:t>
        </w:r>
        <w:r w:rsidR="003B5CD1">
          <w:rPr>
            <w:webHidden/>
          </w:rPr>
          <w:fldChar w:fldCharType="end"/>
        </w:r>
      </w:hyperlink>
    </w:p>
    <w:p w14:paraId="43773785" w14:textId="2193FBEA" w:rsidR="003B5CD1" w:rsidRDefault="00316FD5">
      <w:pPr>
        <w:pStyle w:val="14"/>
        <w:rPr>
          <w:rFonts w:asciiTheme="minorHAnsi" w:eastAsiaTheme="minorEastAsia" w:hAnsiTheme="minorHAnsi" w:cstheme="minorBidi"/>
          <w:b w:val="0"/>
          <w:bCs w:val="0"/>
          <w:kern w:val="2"/>
          <w:sz w:val="20"/>
          <w:szCs w:val="22"/>
        </w:rPr>
      </w:pPr>
      <w:hyperlink w:anchor="_Toc90998685" w:history="1">
        <w:r w:rsidR="003B5CD1" w:rsidRPr="00FF7105">
          <w:rPr>
            <w:rStyle w:val="a8"/>
            <w:rFonts w:ascii="맑은 고딕" w:hAnsi="맑은 고딕" w:cstheme="majorHAnsi"/>
          </w:rPr>
          <w:t>1.</w:t>
        </w:r>
        <w:r w:rsidR="003B5CD1">
          <w:rPr>
            <w:rFonts w:asciiTheme="minorHAnsi" w:eastAsiaTheme="minorEastAsia" w:hAnsiTheme="minorHAnsi" w:cstheme="minorBidi"/>
            <w:b w:val="0"/>
            <w:bCs w:val="0"/>
            <w:kern w:val="2"/>
            <w:sz w:val="20"/>
            <w:szCs w:val="22"/>
          </w:rPr>
          <w:tab/>
        </w:r>
        <w:r w:rsidR="003B5CD1" w:rsidRPr="00FF7105">
          <w:rPr>
            <w:rStyle w:val="a8"/>
          </w:rPr>
          <w:t>임상시험의</w:t>
        </w:r>
        <w:r w:rsidR="003B5CD1" w:rsidRPr="00FF7105">
          <w:rPr>
            <w:rStyle w:val="a8"/>
          </w:rPr>
          <w:t xml:space="preserve"> </w:t>
        </w:r>
        <w:r w:rsidR="003B5CD1" w:rsidRPr="00FF7105">
          <w:rPr>
            <w:rStyle w:val="a8"/>
          </w:rPr>
          <w:t>명칭</w:t>
        </w:r>
        <w:r w:rsidR="003B5CD1">
          <w:rPr>
            <w:webHidden/>
          </w:rPr>
          <w:tab/>
        </w:r>
        <w:r w:rsidR="003B5CD1">
          <w:rPr>
            <w:webHidden/>
          </w:rPr>
          <w:fldChar w:fldCharType="begin"/>
        </w:r>
        <w:r w:rsidR="003B5CD1">
          <w:rPr>
            <w:webHidden/>
          </w:rPr>
          <w:instrText xml:space="preserve"> PAGEREF _Toc90998685 \h </w:instrText>
        </w:r>
        <w:r w:rsidR="003B5CD1">
          <w:rPr>
            <w:webHidden/>
          </w:rPr>
        </w:r>
        <w:r w:rsidR="003B5CD1">
          <w:rPr>
            <w:webHidden/>
          </w:rPr>
          <w:fldChar w:fldCharType="separate"/>
        </w:r>
        <w:r w:rsidR="00FB5896">
          <w:rPr>
            <w:webHidden/>
          </w:rPr>
          <w:t>17</w:t>
        </w:r>
        <w:r w:rsidR="003B5CD1">
          <w:rPr>
            <w:webHidden/>
          </w:rPr>
          <w:fldChar w:fldCharType="end"/>
        </w:r>
      </w:hyperlink>
    </w:p>
    <w:p w14:paraId="4F99C9C0" w14:textId="772A3588" w:rsidR="003B5CD1" w:rsidRDefault="00316FD5">
      <w:pPr>
        <w:pStyle w:val="14"/>
        <w:rPr>
          <w:rFonts w:asciiTheme="minorHAnsi" w:eastAsiaTheme="minorEastAsia" w:hAnsiTheme="minorHAnsi" w:cstheme="minorBidi"/>
          <w:b w:val="0"/>
          <w:bCs w:val="0"/>
          <w:kern w:val="2"/>
          <w:sz w:val="20"/>
          <w:szCs w:val="22"/>
        </w:rPr>
      </w:pPr>
      <w:hyperlink w:anchor="_Toc90998686" w:history="1">
        <w:r w:rsidR="003B5CD1" w:rsidRPr="00FF7105">
          <w:rPr>
            <w:rStyle w:val="a8"/>
            <w:rFonts w:ascii="맑은 고딕" w:hAnsi="맑은 고딕" w:cstheme="majorHAnsi"/>
          </w:rPr>
          <w:t>2.</w:t>
        </w:r>
        <w:r w:rsidR="003B5CD1">
          <w:rPr>
            <w:rFonts w:asciiTheme="minorHAnsi" w:eastAsiaTheme="minorEastAsia" w:hAnsiTheme="minorHAnsi" w:cstheme="minorBidi"/>
            <w:b w:val="0"/>
            <w:bCs w:val="0"/>
            <w:kern w:val="2"/>
            <w:sz w:val="20"/>
            <w:szCs w:val="22"/>
          </w:rPr>
          <w:tab/>
        </w:r>
        <w:r w:rsidR="003B5CD1" w:rsidRPr="00FF7105">
          <w:rPr>
            <w:rStyle w:val="a8"/>
          </w:rPr>
          <w:t>임상시험실시기관명</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주소</w:t>
        </w:r>
        <w:r w:rsidR="003B5CD1">
          <w:rPr>
            <w:webHidden/>
          </w:rPr>
          <w:tab/>
        </w:r>
        <w:r w:rsidR="003B5CD1">
          <w:rPr>
            <w:webHidden/>
          </w:rPr>
          <w:fldChar w:fldCharType="begin"/>
        </w:r>
        <w:r w:rsidR="003B5CD1">
          <w:rPr>
            <w:webHidden/>
          </w:rPr>
          <w:instrText xml:space="preserve"> PAGEREF _Toc90998686 \h </w:instrText>
        </w:r>
        <w:r w:rsidR="003B5CD1">
          <w:rPr>
            <w:webHidden/>
          </w:rPr>
        </w:r>
        <w:r w:rsidR="003B5CD1">
          <w:rPr>
            <w:webHidden/>
          </w:rPr>
          <w:fldChar w:fldCharType="separate"/>
        </w:r>
        <w:r w:rsidR="00FB5896">
          <w:rPr>
            <w:webHidden/>
          </w:rPr>
          <w:t>17</w:t>
        </w:r>
        <w:r w:rsidR="003B5CD1">
          <w:rPr>
            <w:webHidden/>
          </w:rPr>
          <w:fldChar w:fldCharType="end"/>
        </w:r>
      </w:hyperlink>
    </w:p>
    <w:p w14:paraId="59DD9BD2" w14:textId="2E5C72F1" w:rsidR="003B5CD1" w:rsidRDefault="00316FD5">
      <w:pPr>
        <w:pStyle w:val="14"/>
        <w:rPr>
          <w:rFonts w:asciiTheme="minorHAnsi" w:eastAsiaTheme="minorEastAsia" w:hAnsiTheme="minorHAnsi" w:cstheme="minorBidi"/>
          <w:b w:val="0"/>
          <w:bCs w:val="0"/>
          <w:kern w:val="2"/>
          <w:sz w:val="20"/>
          <w:szCs w:val="22"/>
        </w:rPr>
      </w:pPr>
      <w:hyperlink w:anchor="_Toc90998687" w:history="1">
        <w:r w:rsidR="003B5CD1" w:rsidRPr="00FF7105">
          <w:rPr>
            <w:rStyle w:val="a8"/>
            <w:rFonts w:ascii="맑은 고딕" w:hAnsi="맑은 고딕" w:cstheme="majorHAnsi"/>
          </w:rPr>
          <w:t>3.</w:t>
        </w:r>
        <w:r w:rsidR="003B5CD1">
          <w:rPr>
            <w:rFonts w:asciiTheme="minorHAnsi" w:eastAsiaTheme="minorEastAsia" w:hAnsiTheme="minorHAnsi" w:cstheme="minorBidi"/>
            <w:b w:val="0"/>
            <w:bCs w:val="0"/>
            <w:kern w:val="2"/>
            <w:sz w:val="20"/>
            <w:szCs w:val="22"/>
          </w:rPr>
          <w:tab/>
        </w:r>
        <w:r w:rsidR="003B5CD1" w:rsidRPr="00FF7105">
          <w:rPr>
            <w:rStyle w:val="a8"/>
          </w:rPr>
          <w:t>시험책임자의</w:t>
        </w:r>
        <w:r w:rsidR="003B5CD1" w:rsidRPr="00FF7105">
          <w:rPr>
            <w:rStyle w:val="a8"/>
          </w:rPr>
          <w:t xml:space="preserve"> </w:t>
        </w:r>
        <w:r w:rsidR="003B5CD1" w:rsidRPr="00FF7105">
          <w:rPr>
            <w:rStyle w:val="a8"/>
          </w:rPr>
          <w:t>성명</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직명</w:t>
        </w:r>
        <w:r w:rsidR="003B5CD1">
          <w:rPr>
            <w:webHidden/>
          </w:rPr>
          <w:tab/>
        </w:r>
        <w:r w:rsidR="003B5CD1">
          <w:rPr>
            <w:webHidden/>
          </w:rPr>
          <w:fldChar w:fldCharType="begin"/>
        </w:r>
        <w:r w:rsidR="003B5CD1">
          <w:rPr>
            <w:webHidden/>
          </w:rPr>
          <w:instrText xml:space="preserve"> PAGEREF _Toc90998687 \h </w:instrText>
        </w:r>
        <w:r w:rsidR="003B5CD1">
          <w:rPr>
            <w:webHidden/>
          </w:rPr>
        </w:r>
        <w:r w:rsidR="003B5CD1">
          <w:rPr>
            <w:webHidden/>
          </w:rPr>
          <w:fldChar w:fldCharType="separate"/>
        </w:r>
        <w:r w:rsidR="00FB5896">
          <w:rPr>
            <w:webHidden/>
          </w:rPr>
          <w:t>17</w:t>
        </w:r>
        <w:r w:rsidR="003B5CD1">
          <w:rPr>
            <w:webHidden/>
          </w:rPr>
          <w:fldChar w:fldCharType="end"/>
        </w:r>
      </w:hyperlink>
    </w:p>
    <w:p w14:paraId="25AFB5A9" w14:textId="723E4E4E" w:rsidR="003B5CD1" w:rsidRDefault="00316FD5">
      <w:pPr>
        <w:pStyle w:val="14"/>
        <w:rPr>
          <w:rFonts w:asciiTheme="minorHAnsi" w:eastAsiaTheme="minorEastAsia" w:hAnsiTheme="minorHAnsi" w:cstheme="minorBidi"/>
          <w:b w:val="0"/>
          <w:bCs w:val="0"/>
          <w:kern w:val="2"/>
          <w:sz w:val="20"/>
          <w:szCs w:val="22"/>
        </w:rPr>
      </w:pPr>
      <w:hyperlink w:anchor="_Toc90998688" w:history="1">
        <w:r w:rsidR="003B5CD1" w:rsidRPr="00FF7105">
          <w:rPr>
            <w:rStyle w:val="a8"/>
            <w:rFonts w:ascii="맑은 고딕" w:hAnsi="맑은 고딕" w:cstheme="majorHAnsi"/>
          </w:rPr>
          <w:t>4.</w:t>
        </w:r>
        <w:r w:rsidR="003B5CD1">
          <w:rPr>
            <w:rFonts w:asciiTheme="minorHAnsi" w:eastAsiaTheme="minorEastAsia" w:hAnsiTheme="minorHAnsi" w:cstheme="minorBidi"/>
            <w:b w:val="0"/>
            <w:bCs w:val="0"/>
            <w:kern w:val="2"/>
            <w:sz w:val="20"/>
            <w:szCs w:val="22"/>
          </w:rPr>
          <w:tab/>
        </w:r>
        <w:r w:rsidR="003B5CD1" w:rsidRPr="00FF7105">
          <w:rPr>
            <w:rStyle w:val="a8"/>
          </w:rPr>
          <w:t>시험의뢰자명</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주소</w:t>
        </w:r>
        <w:r w:rsidR="003B5CD1">
          <w:rPr>
            <w:webHidden/>
          </w:rPr>
          <w:tab/>
        </w:r>
        <w:r w:rsidR="003B5CD1">
          <w:rPr>
            <w:webHidden/>
          </w:rPr>
          <w:fldChar w:fldCharType="begin"/>
        </w:r>
        <w:r w:rsidR="003B5CD1">
          <w:rPr>
            <w:webHidden/>
          </w:rPr>
          <w:instrText xml:space="preserve"> PAGEREF _Toc90998688 \h </w:instrText>
        </w:r>
        <w:r w:rsidR="003B5CD1">
          <w:rPr>
            <w:webHidden/>
          </w:rPr>
        </w:r>
        <w:r w:rsidR="003B5CD1">
          <w:rPr>
            <w:webHidden/>
          </w:rPr>
          <w:fldChar w:fldCharType="separate"/>
        </w:r>
        <w:r w:rsidR="00FB5896">
          <w:rPr>
            <w:webHidden/>
          </w:rPr>
          <w:t>17</w:t>
        </w:r>
        <w:r w:rsidR="003B5CD1">
          <w:rPr>
            <w:webHidden/>
          </w:rPr>
          <w:fldChar w:fldCharType="end"/>
        </w:r>
      </w:hyperlink>
    </w:p>
    <w:p w14:paraId="60D8DD39" w14:textId="7DC9BB32" w:rsidR="003B5CD1" w:rsidRDefault="00316FD5">
      <w:pPr>
        <w:pStyle w:val="14"/>
        <w:rPr>
          <w:rFonts w:asciiTheme="minorHAnsi" w:eastAsiaTheme="minorEastAsia" w:hAnsiTheme="minorHAnsi" w:cstheme="minorBidi"/>
          <w:b w:val="0"/>
          <w:bCs w:val="0"/>
          <w:kern w:val="2"/>
          <w:sz w:val="20"/>
          <w:szCs w:val="22"/>
        </w:rPr>
      </w:pPr>
      <w:hyperlink w:anchor="_Toc90998689" w:history="1">
        <w:r w:rsidR="003B5CD1" w:rsidRPr="00FF7105">
          <w:rPr>
            <w:rStyle w:val="a8"/>
            <w:rFonts w:ascii="맑은 고딕" w:hAnsi="맑은 고딕" w:cstheme="majorHAnsi"/>
          </w:rPr>
          <w:t>5.</w:t>
        </w:r>
        <w:r w:rsidR="003B5CD1">
          <w:rPr>
            <w:rFonts w:asciiTheme="minorHAnsi" w:eastAsiaTheme="minorEastAsia" w:hAnsiTheme="minorHAnsi" w:cstheme="minorBidi"/>
            <w:b w:val="0"/>
            <w:bCs w:val="0"/>
            <w:kern w:val="2"/>
            <w:sz w:val="20"/>
            <w:szCs w:val="22"/>
          </w:rPr>
          <w:tab/>
        </w:r>
        <w:r w:rsidR="003B5CD1" w:rsidRPr="00FF7105">
          <w:rPr>
            <w:rStyle w:val="a8"/>
          </w:rPr>
          <w:t>분석기관</w:t>
        </w:r>
        <w:r w:rsidR="003B5CD1">
          <w:rPr>
            <w:webHidden/>
          </w:rPr>
          <w:tab/>
        </w:r>
        <w:r w:rsidR="003B5CD1">
          <w:rPr>
            <w:webHidden/>
          </w:rPr>
          <w:fldChar w:fldCharType="begin"/>
        </w:r>
        <w:r w:rsidR="003B5CD1">
          <w:rPr>
            <w:webHidden/>
          </w:rPr>
          <w:instrText xml:space="preserve"> PAGEREF _Toc90998689 \h </w:instrText>
        </w:r>
        <w:r w:rsidR="003B5CD1">
          <w:rPr>
            <w:webHidden/>
          </w:rPr>
        </w:r>
        <w:r w:rsidR="003B5CD1">
          <w:rPr>
            <w:webHidden/>
          </w:rPr>
          <w:fldChar w:fldCharType="separate"/>
        </w:r>
        <w:r w:rsidR="00FB5896">
          <w:rPr>
            <w:webHidden/>
          </w:rPr>
          <w:t>17</w:t>
        </w:r>
        <w:r w:rsidR="003B5CD1">
          <w:rPr>
            <w:webHidden/>
          </w:rPr>
          <w:fldChar w:fldCharType="end"/>
        </w:r>
      </w:hyperlink>
    </w:p>
    <w:p w14:paraId="7AABC2D3" w14:textId="31F03547" w:rsidR="003B5CD1" w:rsidRDefault="00316FD5">
      <w:pPr>
        <w:pStyle w:val="14"/>
        <w:rPr>
          <w:rFonts w:asciiTheme="minorHAnsi" w:eastAsiaTheme="minorEastAsia" w:hAnsiTheme="minorHAnsi" w:cstheme="minorBidi"/>
          <w:b w:val="0"/>
          <w:bCs w:val="0"/>
          <w:kern w:val="2"/>
          <w:sz w:val="20"/>
          <w:szCs w:val="22"/>
        </w:rPr>
      </w:pPr>
      <w:hyperlink w:anchor="_Toc90998690" w:history="1">
        <w:r w:rsidR="003B5CD1" w:rsidRPr="00FF7105">
          <w:rPr>
            <w:rStyle w:val="a8"/>
            <w:rFonts w:ascii="맑은 고딕" w:hAnsi="맑은 고딕" w:cstheme="majorHAnsi"/>
          </w:rPr>
          <w:t>6.</w:t>
        </w:r>
        <w:r w:rsidR="003B5CD1">
          <w:rPr>
            <w:rFonts w:asciiTheme="minorHAnsi" w:eastAsiaTheme="minorEastAsia" w:hAnsiTheme="minorHAnsi" w:cstheme="minorBidi"/>
            <w:b w:val="0"/>
            <w:bCs w:val="0"/>
            <w:kern w:val="2"/>
            <w:sz w:val="20"/>
            <w:szCs w:val="22"/>
          </w:rPr>
          <w:tab/>
        </w:r>
        <w:r w:rsidR="003B5CD1" w:rsidRPr="00FF7105">
          <w:rPr>
            <w:rStyle w:val="a8"/>
          </w:rPr>
          <w:t>임상시험의</w:t>
        </w:r>
        <w:r w:rsidR="003B5CD1" w:rsidRPr="00FF7105">
          <w:rPr>
            <w:rStyle w:val="a8"/>
          </w:rPr>
          <w:t xml:space="preserve"> </w:t>
        </w:r>
        <w:r w:rsidR="003B5CD1" w:rsidRPr="00FF7105">
          <w:rPr>
            <w:rStyle w:val="a8"/>
          </w:rPr>
          <w:t>목적</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배경</w:t>
        </w:r>
        <w:r w:rsidR="003B5CD1">
          <w:rPr>
            <w:webHidden/>
          </w:rPr>
          <w:tab/>
        </w:r>
        <w:r w:rsidR="003B5CD1">
          <w:rPr>
            <w:webHidden/>
          </w:rPr>
          <w:fldChar w:fldCharType="begin"/>
        </w:r>
        <w:r w:rsidR="003B5CD1">
          <w:rPr>
            <w:webHidden/>
          </w:rPr>
          <w:instrText xml:space="preserve"> PAGEREF _Toc90998690 \h </w:instrText>
        </w:r>
        <w:r w:rsidR="003B5CD1">
          <w:rPr>
            <w:webHidden/>
          </w:rPr>
        </w:r>
        <w:r w:rsidR="003B5CD1">
          <w:rPr>
            <w:webHidden/>
          </w:rPr>
          <w:fldChar w:fldCharType="separate"/>
        </w:r>
        <w:r w:rsidR="00FB5896">
          <w:rPr>
            <w:webHidden/>
          </w:rPr>
          <w:t>17</w:t>
        </w:r>
        <w:r w:rsidR="003B5CD1">
          <w:rPr>
            <w:webHidden/>
          </w:rPr>
          <w:fldChar w:fldCharType="end"/>
        </w:r>
      </w:hyperlink>
    </w:p>
    <w:p w14:paraId="2A5E00CE" w14:textId="02757263"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691" w:history="1">
        <w:r w:rsidR="003B5CD1" w:rsidRPr="00FF7105">
          <w:rPr>
            <w:rStyle w:val="a8"/>
            <w:noProof/>
            <w14:scene3d>
              <w14:camera w14:prst="orthographicFront"/>
              <w14:lightRig w14:rig="threePt" w14:dir="t">
                <w14:rot w14:lat="0" w14:lon="0" w14:rev="0"/>
              </w14:lightRig>
            </w14:scene3d>
          </w:rPr>
          <w:t>6.1.</w:t>
        </w:r>
        <w:r w:rsidR="003B5CD1">
          <w:rPr>
            <w:rFonts w:asciiTheme="minorHAnsi" w:eastAsiaTheme="minorEastAsia" w:hAnsiTheme="minorHAnsi" w:cstheme="minorBidi"/>
            <w:noProof/>
            <w:kern w:val="2"/>
            <w:sz w:val="20"/>
            <w:szCs w:val="22"/>
          </w:rPr>
          <w:tab/>
        </w:r>
        <w:r w:rsidR="003B5CD1" w:rsidRPr="00FF7105">
          <w:rPr>
            <w:rStyle w:val="a8"/>
            <w:noProof/>
          </w:rPr>
          <w:t>임상시험의</w:t>
        </w:r>
        <w:r w:rsidR="003B5CD1" w:rsidRPr="00FF7105">
          <w:rPr>
            <w:rStyle w:val="a8"/>
            <w:noProof/>
          </w:rPr>
          <w:t xml:space="preserve"> </w:t>
        </w:r>
        <w:r w:rsidR="003B5CD1" w:rsidRPr="00FF7105">
          <w:rPr>
            <w:rStyle w:val="a8"/>
            <w:noProof/>
          </w:rPr>
          <w:t>목적</w:t>
        </w:r>
        <w:r w:rsidR="003B5CD1">
          <w:rPr>
            <w:noProof/>
            <w:webHidden/>
          </w:rPr>
          <w:tab/>
        </w:r>
        <w:r w:rsidR="003B5CD1">
          <w:rPr>
            <w:noProof/>
            <w:webHidden/>
          </w:rPr>
          <w:fldChar w:fldCharType="begin"/>
        </w:r>
        <w:r w:rsidR="003B5CD1">
          <w:rPr>
            <w:noProof/>
            <w:webHidden/>
          </w:rPr>
          <w:instrText xml:space="preserve"> PAGEREF _Toc90998691 \h </w:instrText>
        </w:r>
        <w:r w:rsidR="003B5CD1">
          <w:rPr>
            <w:noProof/>
            <w:webHidden/>
          </w:rPr>
        </w:r>
        <w:r w:rsidR="003B5CD1">
          <w:rPr>
            <w:noProof/>
            <w:webHidden/>
          </w:rPr>
          <w:fldChar w:fldCharType="separate"/>
        </w:r>
        <w:r w:rsidR="00FB5896">
          <w:rPr>
            <w:noProof/>
            <w:webHidden/>
          </w:rPr>
          <w:t>17</w:t>
        </w:r>
        <w:r w:rsidR="003B5CD1">
          <w:rPr>
            <w:noProof/>
            <w:webHidden/>
          </w:rPr>
          <w:fldChar w:fldCharType="end"/>
        </w:r>
      </w:hyperlink>
    </w:p>
    <w:p w14:paraId="7351A4E4" w14:textId="3C33E375"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692" w:history="1">
        <w:r w:rsidR="003B5CD1" w:rsidRPr="00FF7105">
          <w:rPr>
            <w:rStyle w:val="a8"/>
            <w:noProof/>
            <w14:scene3d>
              <w14:camera w14:prst="orthographicFront"/>
              <w14:lightRig w14:rig="threePt" w14:dir="t">
                <w14:rot w14:lat="0" w14:lon="0" w14:rev="0"/>
              </w14:lightRig>
            </w14:scene3d>
          </w:rPr>
          <w:t>6.2.</w:t>
        </w:r>
        <w:r w:rsidR="003B5CD1">
          <w:rPr>
            <w:rFonts w:asciiTheme="minorHAnsi" w:eastAsiaTheme="minorEastAsia" w:hAnsiTheme="minorHAnsi" w:cstheme="minorBidi"/>
            <w:noProof/>
            <w:kern w:val="2"/>
            <w:sz w:val="20"/>
            <w:szCs w:val="22"/>
          </w:rPr>
          <w:tab/>
        </w:r>
        <w:r w:rsidR="003B5CD1" w:rsidRPr="00FF7105">
          <w:rPr>
            <w:rStyle w:val="a8"/>
            <w:noProof/>
          </w:rPr>
          <w:t>임상시험의</w:t>
        </w:r>
        <w:r w:rsidR="003B5CD1" w:rsidRPr="00FF7105">
          <w:rPr>
            <w:rStyle w:val="a8"/>
            <w:noProof/>
          </w:rPr>
          <w:t xml:space="preserve"> </w:t>
        </w:r>
        <w:r w:rsidR="003B5CD1" w:rsidRPr="00FF7105">
          <w:rPr>
            <w:rStyle w:val="a8"/>
            <w:noProof/>
          </w:rPr>
          <w:t>배경</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개요</w:t>
        </w:r>
        <w:r w:rsidR="003B5CD1">
          <w:rPr>
            <w:noProof/>
            <w:webHidden/>
          </w:rPr>
          <w:tab/>
        </w:r>
        <w:r w:rsidR="003B5CD1">
          <w:rPr>
            <w:noProof/>
            <w:webHidden/>
          </w:rPr>
          <w:fldChar w:fldCharType="begin"/>
        </w:r>
        <w:r w:rsidR="003B5CD1">
          <w:rPr>
            <w:noProof/>
            <w:webHidden/>
          </w:rPr>
          <w:instrText xml:space="preserve"> PAGEREF _Toc90998692 \h </w:instrText>
        </w:r>
        <w:r w:rsidR="003B5CD1">
          <w:rPr>
            <w:noProof/>
            <w:webHidden/>
          </w:rPr>
        </w:r>
        <w:r w:rsidR="003B5CD1">
          <w:rPr>
            <w:noProof/>
            <w:webHidden/>
          </w:rPr>
          <w:fldChar w:fldCharType="separate"/>
        </w:r>
        <w:r w:rsidR="00FB5896">
          <w:rPr>
            <w:noProof/>
            <w:webHidden/>
          </w:rPr>
          <w:t>17</w:t>
        </w:r>
        <w:r w:rsidR="003B5CD1">
          <w:rPr>
            <w:noProof/>
            <w:webHidden/>
          </w:rPr>
          <w:fldChar w:fldCharType="end"/>
        </w:r>
      </w:hyperlink>
    </w:p>
    <w:p w14:paraId="1E2FB8AA" w14:textId="684313CB"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693" w:history="1">
        <w:r w:rsidR="003B5CD1" w:rsidRPr="00FF7105">
          <w:rPr>
            <w:rStyle w:val="a8"/>
            <w:noProof/>
            <w14:scene3d>
              <w14:camera w14:prst="orthographicFront"/>
              <w14:lightRig w14:rig="threePt" w14:dir="t">
                <w14:rot w14:lat="0" w14:lon="0" w14:rev="0"/>
              </w14:lightRig>
            </w14:scene3d>
          </w:rPr>
          <w:t>6.3.</w:t>
        </w:r>
        <w:r w:rsidR="003B5CD1">
          <w:rPr>
            <w:rFonts w:asciiTheme="minorHAnsi" w:eastAsiaTheme="minorEastAsia" w:hAnsiTheme="minorHAnsi" w:cstheme="minorBidi"/>
            <w:noProof/>
            <w:kern w:val="2"/>
            <w:sz w:val="20"/>
            <w:szCs w:val="22"/>
          </w:rPr>
          <w:tab/>
        </w:r>
        <w:r w:rsidR="003B5CD1" w:rsidRPr="00FF7105">
          <w:rPr>
            <w:rStyle w:val="a8"/>
            <w:noProof/>
          </w:rPr>
          <w:t>용량</w:t>
        </w:r>
        <w:r w:rsidR="003B5CD1" w:rsidRPr="00FF7105">
          <w:rPr>
            <w:rStyle w:val="a8"/>
            <w:noProof/>
          </w:rPr>
          <w:t xml:space="preserve"> </w:t>
        </w:r>
        <w:r w:rsidR="003B5CD1" w:rsidRPr="00FF7105">
          <w:rPr>
            <w:rStyle w:val="a8"/>
            <w:noProof/>
          </w:rPr>
          <w:t>설정</w:t>
        </w:r>
        <w:r w:rsidR="003B5CD1" w:rsidRPr="00FF7105">
          <w:rPr>
            <w:rStyle w:val="a8"/>
            <w:noProof/>
          </w:rPr>
          <w:t xml:space="preserve"> </w:t>
        </w:r>
        <w:r w:rsidR="003B5CD1" w:rsidRPr="00FF7105">
          <w:rPr>
            <w:rStyle w:val="a8"/>
            <w:noProof/>
          </w:rPr>
          <w:t>근거</w:t>
        </w:r>
        <w:r w:rsidR="003B5CD1">
          <w:rPr>
            <w:noProof/>
            <w:webHidden/>
          </w:rPr>
          <w:tab/>
        </w:r>
        <w:r w:rsidR="003B5CD1">
          <w:rPr>
            <w:noProof/>
            <w:webHidden/>
          </w:rPr>
          <w:fldChar w:fldCharType="begin"/>
        </w:r>
        <w:r w:rsidR="003B5CD1">
          <w:rPr>
            <w:noProof/>
            <w:webHidden/>
          </w:rPr>
          <w:instrText xml:space="preserve"> PAGEREF _Toc90998693 \h </w:instrText>
        </w:r>
        <w:r w:rsidR="003B5CD1">
          <w:rPr>
            <w:noProof/>
            <w:webHidden/>
          </w:rPr>
        </w:r>
        <w:r w:rsidR="003B5CD1">
          <w:rPr>
            <w:noProof/>
            <w:webHidden/>
          </w:rPr>
          <w:fldChar w:fldCharType="separate"/>
        </w:r>
        <w:r w:rsidR="00FB5896">
          <w:rPr>
            <w:noProof/>
            <w:webHidden/>
          </w:rPr>
          <w:t>19</w:t>
        </w:r>
        <w:r w:rsidR="003B5CD1">
          <w:rPr>
            <w:noProof/>
            <w:webHidden/>
          </w:rPr>
          <w:fldChar w:fldCharType="end"/>
        </w:r>
      </w:hyperlink>
    </w:p>
    <w:p w14:paraId="27CC12B9" w14:textId="78621EC7" w:rsidR="003B5CD1" w:rsidRDefault="00316FD5">
      <w:pPr>
        <w:pStyle w:val="14"/>
        <w:rPr>
          <w:rFonts w:asciiTheme="minorHAnsi" w:eastAsiaTheme="minorEastAsia" w:hAnsiTheme="minorHAnsi" w:cstheme="minorBidi"/>
          <w:b w:val="0"/>
          <w:bCs w:val="0"/>
          <w:kern w:val="2"/>
          <w:sz w:val="20"/>
          <w:szCs w:val="22"/>
        </w:rPr>
      </w:pPr>
      <w:hyperlink w:anchor="_Toc90998694" w:history="1">
        <w:r w:rsidR="003B5CD1" w:rsidRPr="00FF7105">
          <w:rPr>
            <w:rStyle w:val="a8"/>
            <w:rFonts w:ascii="맑은 고딕" w:hAnsi="맑은 고딕" w:cstheme="majorHAnsi"/>
          </w:rPr>
          <w:t>7.</w:t>
        </w:r>
        <w:r w:rsidR="003B5CD1">
          <w:rPr>
            <w:rFonts w:asciiTheme="minorHAnsi" w:eastAsiaTheme="minorEastAsia" w:hAnsiTheme="minorHAnsi" w:cstheme="minorBidi"/>
            <w:b w:val="0"/>
            <w:bCs w:val="0"/>
            <w:kern w:val="2"/>
            <w:sz w:val="20"/>
            <w:szCs w:val="22"/>
          </w:rPr>
          <w:tab/>
        </w:r>
        <w:r w:rsidR="003B5CD1" w:rsidRPr="00FF7105">
          <w:rPr>
            <w:rStyle w:val="a8"/>
          </w:rPr>
          <w:t>임상시험용의약품</w:t>
        </w:r>
        <w:r w:rsidR="003B5CD1">
          <w:rPr>
            <w:webHidden/>
          </w:rPr>
          <w:tab/>
        </w:r>
        <w:r w:rsidR="003B5CD1">
          <w:rPr>
            <w:webHidden/>
          </w:rPr>
          <w:fldChar w:fldCharType="begin"/>
        </w:r>
        <w:r w:rsidR="003B5CD1">
          <w:rPr>
            <w:webHidden/>
          </w:rPr>
          <w:instrText xml:space="preserve"> PAGEREF _Toc90998694 \h </w:instrText>
        </w:r>
        <w:r w:rsidR="003B5CD1">
          <w:rPr>
            <w:webHidden/>
          </w:rPr>
        </w:r>
        <w:r w:rsidR="003B5CD1">
          <w:rPr>
            <w:webHidden/>
          </w:rPr>
          <w:fldChar w:fldCharType="separate"/>
        </w:r>
        <w:r w:rsidR="00FB5896">
          <w:rPr>
            <w:webHidden/>
          </w:rPr>
          <w:t>19</w:t>
        </w:r>
        <w:r w:rsidR="003B5CD1">
          <w:rPr>
            <w:webHidden/>
          </w:rPr>
          <w:fldChar w:fldCharType="end"/>
        </w:r>
      </w:hyperlink>
    </w:p>
    <w:p w14:paraId="5AF70930" w14:textId="29D64B3C"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695" w:history="1">
        <w:r w:rsidR="003B5CD1" w:rsidRPr="00FF7105">
          <w:rPr>
            <w:rStyle w:val="a8"/>
            <w:noProof/>
            <w14:scene3d>
              <w14:camera w14:prst="orthographicFront"/>
              <w14:lightRig w14:rig="threePt" w14:dir="t">
                <w14:rot w14:lat="0" w14:lon="0" w14:rev="0"/>
              </w14:lightRig>
            </w14:scene3d>
          </w:rPr>
          <w:t>7.1.</w:t>
        </w:r>
        <w:r w:rsidR="003B5CD1">
          <w:rPr>
            <w:rFonts w:asciiTheme="minorHAnsi" w:eastAsiaTheme="minorEastAsia" w:hAnsiTheme="minorHAnsi" w:cstheme="minorBidi"/>
            <w:noProof/>
            <w:kern w:val="2"/>
            <w:sz w:val="20"/>
            <w:szCs w:val="22"/>
          </w:rPr>
          <w:tab/>
        </w:r>
        <w:r w:rsidR="003B5CD1" w:rsidRPr="00FF7105">
          <w:rPr>
            <w:rStyle w:val="a8"/>
            <w:noProof/>
          </w:rPr>
          <w:t>임상시험에</w:t>
        </w:r>
        <w:r w:rsidR="003B5CD1" w:rsidRPr="00FF7105">
          <w:rPr>
            <w:rStyle w:val="a8"/>
            <w:noProof/>
          </w:rPr>
          <w:t xml:space="preserve"> </w:t>
        </w:r>
        <w:r w:rsidR="003B5CD1" w:rsidRPr="00FF7105">
          <w:rPr>
            <w:rStyle w:val="a8"/>
            <w:noProof/>
          </w:rPr>
          <w:t>사용되는</w:t>
        </w:r>
        <w:r w:rsidR="003B5CD1" w:rsidRPr="00FF7105">
          <w:rPr>
            <w:rStyle w:val="a8"/>
            <w:noProof/>
          </w:rPr>
          <w:t xml:space="preserve"> </w:t>
        </w:r>
        <w:r w:rsidR="003B5CD1" w:rsidRPr="00FF7105">
          <w:rPr>
            <w:rStyle w:val="a8"/>
            <w:noProof/>
          </w:rPr>
          <w:t>의약품의</w:t>
        </w:r>
        <w:r w:rsidR="003B5CD1" w:rsidRPr="00FF7105">
          <w:rPr>
            <w:rStyle w:val="a8"/>
            <w:noProof/>
          </w:rPr>
          <w:t xml:space="preserve"> </w:t>
        </w:r>
        <w:r w:rsidR="003B5CD1" w:rsidRPr="00FF7105">
          <w:rPr>
            <w:rStyle w:val="a8"/>
            <w:noProof/>
          </w:rPr>
          <w:t>개요</w:t>
        </w:r>
        <w:r w:rsidR="003B5CD1">
          <w:rPr>
            <w:noProof/>
            <w:webHidden/>
          </w:rPr>
          <w:tab/>
        </w:r>
        <w:r w:rsidR="003B5CD1">
          <w:rPr>
            <w:noProof/>
            <w:webHidden/>
          </w:rPr>
          <w:fldChar w:fldCharType="begin"/>
        </w:r>
        <w:r w:rsidR="003B5CD1">
          <w:rPr>
            <w:noProof/>
            <w:webHidden/>
          </w:rPr>
          <w:instrText xml:space="preserve"> PAGEREF _Toc90998695 \h </w:instrText>
        </w:r>
        <w:r w:rsidR="003B5CD1">
          <w:rPr>
            <w:noProof/>
            <w:webHidden/>
          </w:rPr>
        </w:r>
        <w:r w:rsidR="003B5CD1">
          <w:rPr>
            <w:noProof/>
            <w:webHidden/>
          </w:rPr>
          <w:fldChar w:fldCharType="separate"/>
        </w:r>
        <w:r w:rsidR="00FB5896">
          <w:rPr>
            <w:noProof/>
            <w:webHidden/>
          </w:rPr>
          <w:t>19</w:t>
        </w:r>
        <w:r w:rsidR="003B5CD1">
          <w:rPr>
            <w:noProof/>
            <w:webHidden/>
          </w:rPr>
          <w:fldChar w:fldCharType="end"/>
        </w:r>
      </w:hyperlink>
    </w:p>
    <w:p w14:paraId="5228694D" w14:textId="2F29103B"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696" w:history="1">
        <w:r w:rsidR="003B5CD1" w:rsidRPr="00FF7105">
          <w:rPr>
            <w:rStyle w:val="a8"/>
            <w:noProof/>
            <w14:scene3d>
              <w14:camera w14:prst="orthographicFront"/>
              <w14:lightRig w14:rig="threePt" w14:dir="t">
                <w14:rot w14:lat="0" w14:lon="0" w14:rev="0"/>
              </w14:lightRig>
            </w14:scene3d>
          </w:rPr>
          <w:t>7.2.</w:t>
        </w:r>
        <w:r w:rsidR="003B5CD1">
          <w:rPr>
            <w:rFonts w:asciiTheme="minorHAnsi" w:eastAsiaTheme="minorEastAsia" w:hAnsiTheme="minorHAnsi" w:cstheme="minorBidi"/>
            <w:noProof/>
            <w:kern w:val="2"/>
            <w:sz w:val="20"/>
            <w:szCs w:val="22"/>
          </w:rPr>
          <w:tab/>
        </w:r>
        <w:r w:rsidR="003B5CD1" w:rsidRPr="00FF7105">
          <w:rPr>
            <w:rStyle w:val="a8"/>
            <w:noProof/>
          </w:rPr>
          <w:t>예측</w:t>
        </w:r>
        <w:r w:rsidR="003B5CD1" w:rsidRPr="00FF7105">
          <w:rPr>
            <w:rStyle w:val="a8"/>
            <w:noProof/>
          </w:rPr>
          <w:t xml:space="preserve"> </w:t>
        </w:r>
        <w:r w:rsidR="003B5CD1" w:rsidRPr="00FF7105">
          <w:rPr>
            <w:rStyle w:val="a8"/>
            <w:noProof/>
          </w:rPr>
          <w:t>이상반응</w:t>
        </w:r>
        <w:r w:rsidR="003B5CD1">
          <w:rPr>
            <w:noProof/>
            <w:webHidden/>
          </w:rPr>
          <w:tab/>
        </w:r>
        <w:r w:rsidR="003B5CD1">
          <w:rPr>
            <w:noProof/>
            <w:webHidden/>
          </w:rPr>
          <w:fldChar w:fldCharType="begin"/>
        </w:r>
        <w:r w:rsidR="003B5CD1">
          <w:rPr>
            <w:noProof/>
            <w:webHidden/>
          </w:rPr>
          <w:instrText xml:space="preserve"> PAGEREF _Toc90998696 \h </w:instrText>
        </w:r>
        <w:r w:rsidR="003B5CD1">
          <w:rPr>
            <w:noProof/>
            <w:webHidden/>
          </w:rPr>
        </w:r>
        <w:r w:rsidR="003B5CD1">
          <w:rPr>
            <w:noProof/>
            <w:webHidden/>
          </w:rPr>
          <w:fldChar w:fldCharType="separate"/>
        </w:r>
        <w:r w:rsidR="00FB5896">
          <w:rPr>
            <w:noProof/>
            <w:webHidden/>
          </w:rPr>
          <w:t>19</w:t>
        </w:r>
        <w:r w:rsidR="003B5CD1">
          <w:rPr>
            <w:noProof/>
            <w:webHidden/>
          </w:rPr>
          <w:fldChar w:fldCharType="end"/>
        </w:r>
      </w:hyperlink>
    </w:p>
    <w:p w14:paraId="735C9A44" w14:textId="7032A448"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697" w:history="1">
        <w:r w:rsidR="003B5CD1" w:rsidRPr="00FF7105">
          <w:rPr>
            <w:rStyle w:val="a8"/>
            <w:noProof/>
            <w14:scene3d>
              <w14:camera w14:prst="orthographicFront"/>
              <w14:lightRig w14:rig="threePt" w14:dir="t">
                <w14:rot w14:lat="0" w14:lon="0" w14:rev="0"/>
              </w14:lightRig>
            </w14:scene3d>
          </w:rPr>
          <w:t>7.3.</w:t>
        </w:r>
        <w:r w:rsidR="003B5CD1">
          <w:rPr>
            <w:rFonts w:asciiTheme="minorHAnsi" w:eastAsiaTheme="minorEastAsia" w:hAnsiTheme="minorHAnsi" w:cstheme="minorBidi"/>
            <w:noProof/>
            <w:kern w:val="2"/>
            <w:sz w:val="20"/>
            <w:szCs w:val="22"/>
          </w:rPr>
          <w:tab/>
        </w:r>
        <w:r w:rsidR="003B5CD1" w:rsidRPr="00FF7105">
          <w:rPr>
            <w:rStyle w:val="a8"/>
            <w:noProof/>
          </w:rPr>
          <w:t>임상시험용의약품의</w:t>
        </w:r>
        <w:r w:rsidR="003B5CD1" w:rsidRPr="00FF7105">
          <w:rPr>
            <w:rStyle w:val="a8"/>
            <w:noProof/>
          </w:rPr>
          <w:t xml:space="preserve"> </w:t>
        </w:r>
        <w:r w:rsidR="003B5CD1" w:rsidRPr="00FF7105">
          <w:rPr>
            <w:rStyle w:val="a8"/>
            <w:noProof/>
          </w:rPr>
          <w:t>관리</w:t>
        </w:r>
        <w:r w:rsidR="003B5CD1">
          <w:rPr>
            <w:noProof/>
            <w:webHidden/>
          </w:rPr>
          <w:tab/>
        </w:r>
        <w:r w:rsidR="003B5CD1">
          <w:rPr>
            <w:noProof/>
            <w:webHidden/>
          </w:rPr>
          <w:fldChar w:fldCharType="begin"/>
        </w:r>
        <w:r w:rsidR="003B5CD1">
          <w:rPr>
            <w:noProof/>
            <w:webHidden/>
          </w:rPr>
          <w:instrText xml:space="preserve"> PAGEREF _Toc90998697 \h </w:instrText>
        </w:r>
        <w:r w:rsidR="003B5CD1">
          <w:rPr>
            <w:noProof/>
            <w:webHidden/>
          </w:rPr>
        </w:r>
        <w:r w:rsidR="003B5CD1">
          <w:rPr>
            <w:noProof/>
            <w:webHidden/>
          </w:rPr>
          <w:fldChar w:fldCharType="separate"/>
        </w:r>
        <w:r w:rsidR="00FB5896">
          <w:rPr>
            <w:noProof/>
            <w:webHidden/>
          </w:rPr>
          <w:t>19</w:t>
        </w:r>
        <w:r w:rsidR="003B5CD1">
          <w:rPr>
            <w:noProof/>
            <w:webHidden/>
          </w:rPr>
          <w:fldChar w:fldCharType="end"/>
        </w:r>
      </w:hyperlink>
    </w:p>
    <w:p w14:paraId="4297271A" w14:textId="5201DC33" w:rsidR="003B5CD1" w:rsidRDefault="00316FD5">
      <w:pPr>
        <w:pStyle w:val="14"/>
        <w:rPr>
          <w:rFonts w:asciiTheme="minorHAnsi" w:eastAsiaTheme="minorEastAsia" w:hAnsiTheme="minorHAnsi" w:cstheme="minorBidi"/>
          <w:b w:val="0"/>
          <w:bCs w:val="0"/>
          <w:kern w:val="2"/>
          <w:sz w:val="20"/>
          <w:szCs w:val="22"/>
        </w:rPr>
      </w:pPr>
      <w:hyperlink w:anchor="_Toc90998698" w:history="1">
        <w:r w:rsidR="003B5CD1" w:rsidRPr="00FF7105">
          <w:rPr>
            <w:rStyle w:val="a8"/>
            <w:rFonts w:ascii="맑은 고딕" w:hAnsi="맑은 고딕" w:cstheme="majorHAnsi"/>
          </w:rPr>
          <w:t>8.</w:t>
        </w:r>
        <w:r w:rsidR="003B5CD1">
          <w:rPr>
            <w:rFonts w:asciiTheme="minorHAnsi" w:eastAsiaTheme="minorEastAsia" w:hAnsiTheme="minorHAnsi" w:cstheme="minorBidi"/>
            <w:b w:val="0"/>
            <w:bCs w:val="0"/>
            <w:kern w:val="2"/>
            <w:sz w:val="20"/>
            <w:szCs w:val="22"/>
          </w:rPr>
          <w:tab/>
        </w:r>
        <w:r w:rsidR="003B5CD1" w:rsidRPr="00FF7105">
          <w:rPr>
            <w:rStyle w:val="a8"/>
          </w:rPr>
          <w:t>대상자의</w:t>
        </w:r>
        <w:r w:rsidR="003B5CD1" w:rsidRPr="00FF7105">
          <w:rPr>
            <w:rStyle w:val="a8"/>
          </w:rPr>
          <w:t xml:space="preserve"> </w:t>
        </w:r>
        <w:r w:rsidR="003B5CD1" w:rsidRPr="00FF7105">
          <w:rPr>
            <w:rStyle w:val="a8"/>
          </w:rPr>
          <w:t>선정기준</w:t>
        </w:r>
        <w:r w:rsidR="003B5CD1" w:rsidRPr="00FF7105">
          <w:rPr>
            <w:rStyle w:val="a8"/>
          </w:rPr>
          <w:t xml:space="preserve">, </w:t>
        </w:r>
        <w:r w:rsidR="003B5CD1" w:rsidRPr="00FF7105">
          <w:rPr>
            <w:rStyle w:val="a8"/>
          </w:rPr>
          <w:t>제외기준</w:t>
        </w:r>
        <w:r w:rsidR="003B5CD1" w:rsidRPr="00FF7105">
          <w:rPr>
            <w:rStyle w:val="a8"/>
          </w:rPr>
          <w:t xml:space="preserve">, </w:t>
        </w:r>
        <w:r w:rsidR="003B5CD1" w:rsidRPr="00FF7105">
          <w:rPr>
            <w:rStyle w:val="a8"/>
          </w:rPr>
          <w:t>목표한</w:t>
        </w:r>
        <w:r w:rsidR="003B5CD1" w:rsidRPr="00FF7105">
          <w:rPr>
            <w:rStyle w:val="a8"/>
          </w:rPr>
          <w:t xml:space="preserve"> </w:t>
        </w:r>
        <w:r w:rsidR="003B5CD1" w:rsidRPr="00FF7105">
          <w:rPr>
            <w:rStyle w:val="a8"/>
          </w:rPr>
          <w:t>대상자의</w:t>
        </w:r>
        <w:r w:rsidR="003B5CD1" w:rsidRPr="00FF7105">
          <w:rPr>
            <w:rStyle w:val="a8"/>
          </w:rPr>
          <w:t xml:space="preserve"> </w:t>
        </w:r>
        <w:r w:rsidR="003B5CD1" w:rsidRPr="00FF7105">
          <w:rPr>
            <w:rStyle w:val="a8"/>
          </w:rPr>
          <w:t>수</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그</w:t>
        </w:r>
        <w:r w:rsidR="003B5CD1" w:rsidRPr="00FF7105">
          <w:rPr>
            <w:rStyle w:val="a8"/>
          </w:rPr>
          <w:t xml:space="preserve"> </w:t>
        </w:r>
        <w:r w:rsidR="003B5CD1" w:rsidRPr="00FF7105">
          <w:rPr>
            <w:rStyle w:val="a8"/>
          </w:rPr>
          <w:t>근거</w:t>
        </w:r>
        <w:r w:rsidR="003B5CD1">
          <w:rPr>
            <w:webHidden/>
          </w:rPr>
          <w:tab/>
        </w:r>
        <w:r w:rsidR="003B5CD1">
          <w:rPr>
            <w:webHidden/>
          </w:rPr>
          <w:fldChar w:fldCharType="begin"/>
        </w:r>
        <w:r w:rsidR="003B5CD1">
          <w:rPr>
            <w:webHidden/>
          </w:rPr>
          <w:instrText xml:space="preserve"> PAGEREF _Toc90998698 \h </w:instrText>
        </w:r>
        <w:r w:rsidR="003B5CD1">
          <w:rPr>
            <w:webHidden/>
          </w:rPr>
        </w:r>
        <w:r w:rsidR="003B5CD1">
          <w:rPr>
            <w:webHidden/>
          </w:rPr>
          <w:fldChar w:fldCharType="separate"/>
        </w:r>
        <w:r w:rsidR="00FB5896">
          <w:rPr>
            <w:webHidden/>
          </w:rPr>
          <w:t>21</w:t>
        </w:r>
        <w:r w:rsidR="003B5CD1">
          <w:rPr>
            <w:webHidden/>
          </w:rPr>
          <w:fldChar w:fldCharType="end"/>
        </w:r>
      </w:hyperlink>
    </w:p>
    <w:p w14:paraId="3BC3E8C9" w14:textId="6410FF16"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699" w:history="1">
        <w:r w:rsidR="003B5CD1" w:rsidRPr="00FF7105">
          <w:rPr>
            <w:rStyle w:val="a8"/>
            <w:noProof/>
            <w14:scene3d>
              <w14:camera w14:prst="orthographicFront"/>
              <w14:lightRig w14:rig="threePt" w14:dir="t">
                <w14:rot w14:lat="0" w14:lon="0" w14:rev="0"/>
              </w14:lightRig>
            </w14:scene3d>
          </w:rPr>
          <w:t>8.1.</w:t>
        </w:r>
        <w:r w:rsidR="003B5CD1">
          <w:rPr>
            <w:rFonts w:asciiTheme="minorHAnsi" w:eastAsiaTheme="minorEastAsia" w:hAnsiTheme="minorHAnsi" w:cstheme="minorBidi"/>
            <w:noProof/>
            <w:kern w:val="2"/>
            <w:sz w:val="20"/>
            <w:szCs w:val="22"/>
          </w:rPr>
          <w:tab/>
        </w:r>
        <w:r w:rsidR="003B5CD1" w:rsidRPr="00FF7105">
          <w:rPr>
            <w:rStyle w:val="a8"/>
            <w:noProof/>
          </w:rPr>
          <w:t>선정기준</w:t>
        </w:r>
        <w:r w:rsidR="003B5CD1" w:rsidRPr="00FF7105">
          <w:rPr>
            <w:rStyle w:val="a8"/>
            <w:noProof/>
          </w:rPr>
          <w:t xml:space="preserve"> (Inclusion Criteria)</w:t>
        </w:r>
        <w:r w:rsidR="003B5CD1">
          <w:rPr>
            <w:noProof/>
            <w:webHidden/>
          </w:rPr>
          <w:tab/>
        </w:r>
        <w:r w:rsidR="003B5CD1">
          <w:rPr>
            <w:noProof/>
            <w:webHidden/>
          </w:rPr>
          <w:fldChar w:fldCharType="begin"/>
        </w:r>
        <w:r w:rsidR="003B5CD1">
          <w:rPr>
            <w:noProof/>
            <w:webHidden/>
          </w:rPr>
          <w:instrText xml:space="preserve"> PAGEREF _Toc90998699 \h </w:instrText>
        </w:r>
        <w:r w:rsidR="003B5CD1">
          <w:rPr>
            <w:noProof/>
            <w:webHidden/>
          </w:rPr>
        </w:r>
        <w:r w:rsidR="003B5CD1">
          <w:rPr>
            <w:noProof/>
            <w:webHidden/>
          </w:rPr>
          <w:fldChar w:fldCharType="separate"/>
        </w:r>
        <w:r w:rsidR="00FB5896">
          <w:rPr>
            <w:noProof/>
            <w:webHidden/>
          </w:rPr>
          <w:t>21</w:t>
        </w:r>
        <w:r w:rsidR="003B5CD1">
          <w:rPr>
            <w:noProof/>
            <w:webHidden/>
          </w:rPr>
          <w:fldChar w:fldCharType="end"/>
        </w:r>
      </w:hyperlink>
    </w:p>
    <w:p w14:paraId="65C646C7" w14:textId="348DC044"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00" w:history="1">
        <w:r w:rsidR="003B5CD1" w:rsidRPr="00FF7105">
          <w:rPr>
            <w:rStyle w:val="a8"/>
            <w:noProof/>
            <w14:scene3d>
              <w14:camera w14:prst="orthographicFront"/>
              <w14:lightRig w14:rig="threePt" w14:dir="t">
                <w14:rot w14:lat="0" w14:lon="0" w14:rev="0"/>
              </w14:lightRig>
            </w14:scene3d>
          </w:rPr>
          <w:t>8.2.</w:t>
        </w:r>
        <w:r w:rsidR="003B5CD1">
          <w:rPr>
            <w:rFonts w:asciiTheme="minorHAnsi" w:eastAsiaTheme="minorEastAsia" w:hAnsiTheme="minorHAnsi" w:cstheme="minorBidi"/>
            <w:noProof/>
            <w:kern w:val="2"/>
            <w:sz w:val="20"/>
            <w:szCs w:val="22"/>
          </w:rPr>
          <w:tab/>
        </w:r>
        <w:r w:rsidR="003B5CD1" w:rsidRPr="00FF7105">
          <w:rPr>
            <w:rStyle w:val="a8"/>
            <w:noProof/>
          </w:rPr>
          <w:t>제외기준</w:t>
        </w:r>
        <w:r w:rsidR="003B5CD1" w:rsidRPr="00FF7105">
          <w:rPr>
            <w:rStyle w:val="a8"/>
            <w:noProof/>
          </w:rPr>
          <w:t xml:space="preserve"> (Exclusion Criteria)</w:t>
        </w:r>
        <w:r w:rsidR="003B5CD1">
          <w:rPr>
            <w:noProof/>
            <w:webHidden/>
          </w:rPr>
          <w:tab/>
        </w:r>
        <w:r w:rsidR="003B5CD1">
          <w:rPr>
            <w:noProof/>
            <w:webHidden/>
          </w:rPr>
          <w:fldChar w:fldCharType="begin"/>
        </w:r>
        <w:r w:rsidR="003B5CD1">
          <w:rPr>
            <w:noProof/>
            <w:webHidden/>
          </w:rPr>
          <w:instrText xml:space="preserve"> PAGEREF _Toc90998700 \h </w:instrText>
        </w:r>
        <w:r w:rsidR="003B5CD1">
          <w:rPr>
            <w:noProof/>
            <w:webHidden/>
          </w:rPr>
        </w:r>
        <w:r w:rsidR="003B5CD1">
          <w:rPr>
            <w:noProof/>
            <w:webHidden/>
          </w:rPr>
          <w:fldChar w:fldCharType="separate"/>
        </w:r>
        <w:r w:rsidR="00FB5896">
          <w:rPr>
            <w:noProof/>
            <w:webHidden/>
          </w:rPr>
          <w:t>21</w:t>
        </w:r>
        <w:r w:rsidR="003B5CD1">
          <w:rPr>
            <w:noProof/>
            <w:webHidden/>
          </w:rPr>
          <w:fldChar w:fldCharType="end"/>
        </w:r>
      </w:hyperlink>
    </w:p>
    <w:p w14:paraId="02961F62" w14:textId="081F0723"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01" w:history="1">
        <w:r w:rsidR="003B5CD1" w:rsidRPr="00FF7105">
          <w:rPr>
            <w:rStyle w:val="a8"/>
            <w:noProof/>
            <w14:scene3d>
              <w14:camera w14:prst="orthographicFront"/>
              <w14:lightRig w14:rig="threePt" w14:dir="t">
                <w14:rot w14:lat="0" w14:lon="0" w14:rev="0"/>
              </w14:lightRig>
            </w14:scene3d>
          </w:rPr>
          <w:t>8.3.</w:t>
        </w:r>
        <w:r w:rsidR="003B5CD1">
          <w:rPr>
            <w:rFonts w:asciiTheme="minorHAnsi" w:eastAsiaTheme="minorEastAsia" w:hAnsiTheme="minorHAnsi" w:cstheme="minorBidi"/>
            <w:noProof/>
            <w:kern w:val="2"/>
            <w:sz w:val="20"/>
            <w:szCs w:val="22"/>
          </w:rPr>
          <w:tab/>
        </w:r>
        <w:r w:rsidR="003B5CD1" w:rsidRPr="00FF7105">
          <w:rPr>
            <w:rStyle w:val="a8"/>
            <w:noProof/>
          </w:rPr>
          <w:t>대상자</w:t>
        </w:r>
        <w:r w:rsidR="003B5CD1" w:rsidRPr="00FF7105">
          <w:rPr>
            <w:rStyle w:val="a8"/>
            <w:noProof/>
          </w:rPr>
          <w:t xml:space="preserve"> </w:t>
        </w:r>
        <w:r w:rsidR="003B5CD1" w:rsidRPr="00FF7105">
          <w:rPr>
            <w:rStyle w:val="a8"/>
            <w:noProof/>
          </w:rPr>
          <w:t>수</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설정근거</w:t>
        </w:r>
        <w:r w:rsidR="003B5CD1">
          <w:rPr>
            <w:noProof/>
            <w:webHidden/>
          </w:rPr>
          <w:tab/>
        </w:r>
        <w:r w:rsidR="003B5CD1">
          <w:rPr>
            <w:noProof/>
            <w:webHidden/>
          </w:rPr>
          <w:fldChar w:fldCharType="begin"/>
        </w:r>
        <w:r w:rsidR="003B5CD1">
          <w:rPr>
            <w:noProof/>
            <w:webHidden/>
          </w:rPr>
          <w:instrText xml:space="preserve"> PAGEREF _Toc90998701 \h </w:instrText>
        </w:r>
        <w:r w:rsidR="003B5CD1">
          <w:rPr>
            <w:noProof/>
            <w:webHidden/>
          </w:rPr>
        </w:r>
        <w:r w:rsidR="003B5CD1">
          <w:rPr>
            <w:noProof/>
            <w:webHidden/>
          </w:rPr>
          <w:fldChar w:fldCharType="separate"/>
        </w:r>
        <w:r w:rsidR="00FB5896">
          <w:rPr>
            <w:noProof/>
            <w:webHidden/>
          </w:rPr>
          <w:t>22</w:t>
        </w:r>
        <w:r w:rsidR="003B5CD1">
          <w:rPr>
            <w:noProof/>
            <w:webHidden/>
          </w:rPr>
          <w:fldChar w:fldCharType="end"/>
        </w:r>
      </w:hyperlink>
    </w:p>
    <w:p w14:paraId="543E92F8" w14:textId="1CCA49F1" w:rsidR="003B5CD1" w:rsidRDefault="00316FD5">
      <w:pPr>
        <w:pStyle w:val="33"/>
        <w:tabs>
          <w:tab w:val="left" w:pos="1700"/>
          <w:tab w:val="right" w:leader="dot" w:pos="9016"/>
        </w:tabs>
        <w:ind w:left="720"/>
        <w:rPr>
          <w:rFonts w:asciiTheme="minorHAnsi" w:eastAsiaTheme="minorEastAsia" w:hAnsiTheme="minorHAnsi" w:cstheme="minorBidi"/>
          <w:noProof/>
          <w:kern w:val="2"/>
          <w:sz w:val="20"/>
          <w:szCs w:val="22"/>
        </w:rPr>
      </w:pPr>
      <w:hyperlink w:anchor="_Toc90998702" w:history="1">
        <w:r w:rsidR="003B5CD1" w:rsidRPr="00FF7105">
          <w:rPr>
            <w:rStyle w:val="a8"/>
            <w:noProof/>
            <w14:scene3d>
              <w14:camera w14:prst="orthographicFront"/>
              <w14:lightRig w14:rig="threePt" w14:dir="t">
                <w14:rot w14:lat="0" w14:lon="0" w14:rev="0"/>
              </w14:lightRig>
            </w14:scene3d>
          </w:rPr>
          <w:t>8.3.1.</w:t>
        </w:r>
        <w:r w:rsidR="003B5CD1">
          <w:rPr>
            <w:rFonts w:asciiTheme="minorHAnsi" w:eastAsiaTheme="minorEastAsia" w:hAnsiTheme="minorHAnsi" w:cstheme="minorBidi"/>
            <w:noProof/>
            <w:kern w:val="2"/>
            <w:sz w:val="20"/>
            <w:szCs w:val="22"/>
          </w:rPr>
          <w:tab/>
        </w:r>
        <w:r w:rsidR="003B5CD1" w:rsidRPr="00FF7105">
          <w:rPr>
            <w:rStyle w:val="a8"/>
            <w:noProof/>
          </w:rPr>
          <w:t>대상자</w:t>
        </w:r>
        <w:r w:rsidR="003B5CD1" w:rsidRPr="00FF7105">
          <w:rPr>
            <w:rStyle w:val="a8"/>
            <w:noProof/>
          </w:rPr>
          <w:t xml:space="preserve"> </w:t>
        </w:r>
        <w:r w:rsidR="003B5CD1" w:rsidRPr="00FF7105">
          <w:rPr>
            <w:rStyle w:val="a8"/>
            <w:noProof/>
          </w:rPr>
          <w:t>수</w:t>
        </w:r>
        <w:r w:rsidR="003B5CD1">
          <w:rPr>
            <w:noProof/>
            <w:webHidden/>
          </w:rPr>
          <w:tab/>
        </w:r>
        <w:r w:rsidR="003B5CD1">
          <w:rPr>
            <w:noProof/>
            <w:webHidden/>
          </w:rPr>
          <w:fldChar w:fldCharType="begin"/>
        </w:r>
        <w:r w:rsidR="003B5CD1">
          <w:rPr>
            <w:noProof/>
            <w:webHidden/>
          </w:rPr>
          <w:instrText xml:space="preserve"> PAGEREF _Toc90998702 \h </w:instrText>
        </w:r>
        <w:r w:rsidR="003B5CD1">
          <w:rPr>
            <w:noProof/>
            <w:webHidden/>
          </w:rPr>
        </w:r>
        <w:r w:rsidR="003B5CD1">
          <w:rPr>
            <w:noProof/>
            <w:webHidden/>
          </w:rPr>
          <w:fldChar w:fldCharType="separate"/>
        </w:r>
        <w:r w:rsidR="00FB5896">
          <w:rPr>
            <w:noProof/>
            <w:webHidden/>
          </w:rPr>
          <w:t>22</w:t>
        </w:r>
        <w:r w:rsidR="003B5CD1">
          <w:rPr>
            <w:noProof/>
            <w:webHidden/>
          </w:rPr>
          <w:fldChar w:fldCharType="end"/>
        </w:r>
      </w:hyperlink>
    </w:p>
    <w:p w14:paraId="7F991FEA" w14:textId="23F2A2F1" w:rsidR="003B5CD1" w:rsidRDefault="00316FD5">
      <w:pPr>
        <w:pStyle w:val="33"/>
        <w:tabs>
          <w:tab w:val="left" w:pos="1700"/>
          <w:tab w:val="right" w:leader="dot" w:pos="9016"/>
        </w:tabs>
        <w:ind w:left="720"/>
        <w:rPr>
          <w:rFonts w:asciiTheme="minorHAnsi" w:eastAsiaTheme="minorEastAsia" w:hAnsiTheme="minorHAnsi" w:cstheme="minorBidi"/>
          <w:noProof/>
          <w:kern w:val="2"/>
          <w:sz w:val="20"/>
          <w:szCs w:val="22"/>
        </w:rPr>
      </w:pPr>
      <w:hyperlink w:anchor="_Toc90998703" w:history="1">
        <w:r w:rsidR="003B5CD1" w:rsidRPr="00FF7105">
          <w:rPr>
            <w:rStyle w:val="a8"/>
            <w:noProof/>
            <w14:scene3d>
              <w14:camera w14:prst="orthographicFront"/>
              <w14:lightRig w14:rig="threePt" w14:dir="t">
                <w14:rot w14:lat="0" w14:lon="0" w14:rev="0"/>
              </w14:lightRig>
            </w14:scene3d>
          </w:rPr>
          <w:t>8.3.2.</w:t>
        </w:r>
        <w:r w:rsidR="003B5CD1">
          <w:rPr>
            <w:rFonts w:asciiTheme="minorHAnsi" w:eastAsiaTheme="minorEastAsia" w:hAnsiTheme="minorHAnsi" w:cstheme="minorBidi"/>
            <w:noProof/>
            <w:kern w:val="2"/>
            <w:sz w:val="20"/>
            <w:szCs w:val="22"/>
          </w:rPr>
          <w:tab/>
        </w:r>
        <w:r w:rsidR="003B5CD1" w:rsidRPr="00FF7105">
          <w:rPr>
            <w:rStyle w:val="a8"/>
            <w:noProof/>
          </w:rPr>
          <w:t>설정</w:t>
        </w:r>
        <w:r w:rsidR="003B5CD1" w:rsidRPr="00FF7105">
          <w:rPr>
            <w:rStyle w:val="a8"/>
            <w:noProof/>
          </w:rPr>
          <w:t xml:space="preserve"> </w:t>
        </w:r>
        <w:r w:rsidR="003B5CD1" w:rsidRPr="00FF7105">
          <w:rPr>
            <w:rStyle w:val="a8"/>
            <w:noProof/>
          </w:rPr>
          <w:t>근거</w:t>
        </w:r>
        <w:r w:rsidR="003B5CD1">
          <w:rPr>
            <w:noProof/>
            <w:webHidden/>
          </w:rPr>
          <w:tab/>
        </w:r>
        <w:r w:rsidR="003B5CD1">
          <w:rPr>
            <w:noProof/>
            <w:webHidden/>
          </w:rPr>
          <w:fldChar w:fldCharType="begin"/>
        </w:r>
        <w:r w:rsidR="003B5CD1">
          <w:rPr>
            <w:noProof/>
            <w:webHidden/>
          </w:rPr>
          <w:instrText xml:space="preserve"> PAGEREF _Toc90998703 \h </w:instrText>
        </w:r>
        <w:r w:rsidR="003B5CD1">
          <w:rPr>
            <w:noProof/>
            <w:webHidden/>
          </w:rPr>
        </w:r>
        <w:r w:rsidR="003B5CD1">
          <w:rPr>
            <w:noProof/>
            <w:webHidden/>
          </w:rPr>
          <w:fldChar w:fldCharType="separate"/>
        </w:r>
        <w:r w:rsidR="00FB5896">
          <w:rPr>
            <w:noProof/>
            <w:webHidden/>
          </w:rPr>
          <w:t>22</w:t>
        </w:r>
        <w:r w:rsidR="003B5CD1">
          <w:rPr>
            <w:noProof/>
            <w:webHidden/>
          </w:rPr>
          <w:fldChar w:fldCharType="end"/>
        </w:r>
      </w:hyperlink>
    </w:p>
    <w:p w14:paraId="306A5376" w14:textId="77381731" w:rsidR="003B5CD1" w:rsidRDefault="00316FD5">
      <w:pPr>
        <w:pStyle w:val="14"/>
        <w:rPr>
          <w:rFonts w:asciiTheme="minorHAnsi" w:eastAsiaTheme="minorEastAsia" w:hAnsiTheme="minorHAnsi" w:cstheme="minorBidi"/>
          <w:b w:val="0"/>
          <w:bCs w:val="0"/>
          <w:kern w:val="2"/>
          <w:sz w:val="20"/>
          <w:szCs w:val="22"/>
        </w:rPr>
      </w:pPr>
      <w:hyperlink w:anchor="_Toc90998704" w:history="1">
        <w:r w:rsidR="003B5CD1" w:rsidRPr="00FF7105">
          <w:rPr>
            <w:rStyle w:val="a8"/>
            <w:rFonts w:ascii="맑은 고딕" w:hAnsi="맑은 고딕" w:cstheme="majorHAnsi"/>
          </w:rPr>
          <w:t>9.</w:t>
        </w:r>
        <w:r w:rsidR="003B5CD1">
          <w:rPr>
            <w:rFonts w:asciiTheme="minorHAnsi" w:eastAsiaTheme="minorEastAsia" w:hAnsiTheme="minorHAnsi" w:cstheme="minorBidi"/>
            <w:b w:val="0"/>
            <w:bCs w:val="0"/>
            <w:kern w:val="2"/>
            <w:sz w:val="20"/>
            <w:szCs w:val="22"/>
          </w:rPr>
          <w:tab/>
        </w:r>
        <w:r w:rsidR="003B5CD1" w:rsidRPr="00FF7105">
          <w:rPr>
            <w:rStyle w:val="a8"/>
          </w:rPr>
          <w:t>임상시험</w:t>
        </w:r>
        <w:r w:rsidR="003B5CD1" w:rsidRPr="00FF7105">
          <w:rPr>
            <w:rStyle w:val="a8"/>
          </w:rPr>
          <w:t xml:space="preserve"> </w:t>
        </w:r>
        <w:r w:rsidR="003B5CD1" w:rsidRPr="00FF7105">
          <w:rPr>
            <w:rStyle w:val="a8"/>
          </w:rPr>
          <w:t>기간</w:t>
        </w:r>
        <w:r w:rsidR="003B5CD1">
          <w:rPr>
            <w:webHidden/>
          </w:rPr>
          <w:tab/>
        </w:r>
        <w:r w:rsidR="003B5CD1">
          <w:rPr>
            <w:webHidden/>
          </w:rPr>
          <w:fldChar w:fldCharType="begin"/>
        </w:r>
        <w:r w:rsidR="003B5CD1">
          <w:rPr>
            <w:webHidden/>
          </w:rPr>
          <w:instrText xml:space="preserve"> PAGEREF _Toc90998704 \h </w:instrText>
        </w:r>
        <w:r w:rsidR="003B5CD1">
          <w:rPr>
            <w:webHidden/>
          </w:rPr>
        </w:r>
        <w:r w:rsidR="003B5CD1">
          <w:rPr>
            <w:webHidden/>
          </w:rPr>
          <w:fldChar w:fldCharType="separate"/>
        </w:r>
        <w:r w:rsidR="00FB5896">
          <w:rPr>
            <w:webHidden/>
          </w:rPr>
          <w:t>23</w:t>
        </w:r>
        <w:r w:rsidR="003B5CD1">
          <w:rPr>
            <w:webHidden/>
          </w:rPr>
          <w:fldChar w:fldCharType="end"/>
        </w:r>
      </w:hyperlink>
    </w:p>
    <w:p w14:paraId="7A10AEA7" w14:textId="201C266D" w:rsidR="003B5CD1" w:rsidRDefault="00316FD5">
      <w:pPr>
        <w:pStyle w:val="14"/>
        <w:rPr>
          <w:rFonts w:asciiTheme="minorHAnsi" w:eastAsiaTheme="minorEastAsia" w:hAnsiTheme="minorHAnsi" w:cstheme="minorBidi"/>
          <w:b w:val="0"/>
          <w:bCs w:val="0"/>
          <w:kern w:val="2"/>
          <w:sz w:val="20"/>
          <w:szCs w:val="22"/>
        </w:rPr>
      </w:pPr>
      <w:hyperlink w:anchor="_Toc90998705" w:history="1">
        <w:r w:rsidR="003B5CD1" w:rsidRPr="00FF7105">
          <w:rPr>
            <w:rStyle w:val="a8"/>
            <w:rFonts w:ascii="맑은 고딕" w:hAnsi="맑은 고딕" w:cstheme="majorHAnsi"/>
          </w:rPr>
          <w:t>10.</w:t>
        </w:r>
        <w:r w:rsidR="003B5CD1">
          <w:rPr>
            <w:rFonts w:asciiTheme="minorHAnsi" w:eastAsiaTheme="minorEastAsia" w:hAnsiTheme="minorHAnsi" w:cstheme="minorBidi"/>
            <w:b w:val="0"/>
            <w:bCs w:val="0"/>
            <w:kern w:val="2"/>
            <w:sz w:val="20"/>
            <w:szCs w:val="22"/>
          </w:rPr>
          <w:tab/>
        </w:r>
        <w:r w:rsidR="003B5CD1" w:rsidRPr="00FF7105">
          <w:rPr>
            <w:rStyle w:val="a8"/>
          </w:rPr>
          <w:t>임상시험방법</w:t>
        </w:r>
        <w:r w:rsidR="003B5CD1">
          <w:rPr>
            <w:webHidden/>
          </w:rPr>
          <w:tab/>
        </w:r>
        <w:r w:rsidR="003B5CD1">
          <w:rPr>
            <w:webHidden/>
          </w:rPr>
          <w:fldChar w:fldCharType="begin"/>
        </w:r>
        <w:r w:rsidR="003B5CD1">
          <w:rPr>
            <w:webHidden/>
          </w:rPr>
          <w:instrText xml:space="preserve"> PAGEREF _Toc90998705 \h </w:instrText>
        </w:r>
        <w:r w:rsidR="003B5CD1">
          <w:rPr>
            <w:webHidden/>
          </w:rPr>
        </w:r>
        <w:r w:rsidR="003B5CD1">
          <w:rPr>
            <w:webHidden/>
          </w:rPr>
          <w:fldChar w:fldCharType="separate"/>
        </w:r>
        <w:r w:rsidR="00FB5896">
          <w:rPr>
            <w:webHidden/>
          </w:rPr>
          <w:t>23</w:t>
        </w:r>
        <w:r w:rsidR="003B5CD1">
          <w:rPr>
            <w:webHidden/>
          </w:rPr>
          <w:fldChar w:fldCharType="end"/>
        </w:r>
      </w:hyperlink>
    </w:p>
    <w:p w14:paraId="6D09463C" w14:textId="20D9AEDF"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06" w:history="1">
        <w:r w:rsidR="003B5CD1" w:rsidRPr="00FF7105">
          <w:rPr>
            <w:rStyle w:val="a8"/>
            <w:noProof/>
            <w14:scene3d>
              <w14:camera w14:prst="orthographicFront"/>
              <w14:lightRig w14:rig="threePt" w14:dir="t">
                <w14:rot w14:lat="0" w14:lon="0" w14:rev="0"/>
              </w14:lightRig>
            </w14:scene3d>
          </w:rPr>
          <w:t>10.1.</w:t>
        </w:r>
        <w:r w:rsidR="003B5CD1">
          <w:rPr>
            <w:rFonts w:asciiTheme="minorHAnsi" w:eastAsiaTheme="minorEastAsia" w:hAnsiTheme="minorHAnsi" w:cstheme="minorBidi"/>
            <w:noProof/>
            <w:kern w:val="2"/>
            <w:sz w:val="20"/>
            <w:szCs w:val="22"/>
          </w:rPr>
          <w:tab/>
        </w:r>
        <w:r w:rsidR="003B5CD1" w:rsidRPr="00FF7105">
          <w:rPr>
            <w:rStyle w:val="a8"/>
            <w:noProof/>
          </w:rPr>
          <w:t>스크리닝</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대상자의</w:t>
        </w:r>
        <w:r w:rsidR="003B5CD1" w:rsidRPr="00FF7105">
          <w:rPr>
            <w:rStyle w:val="a8"/>
            <w:noProof/>
          </w:rPr>
          <w:t xml:space="preserve"> </w:t>
        </w:r>
        <w:r w:rsidR="003B5CD1" w:rsidRPr="00FF7105">
          <w:rPr>
            <w:rStyle w:val="a8"/>
            <w:noProof/>
          </w:rPr>
          <w:t>선정</w:t>
        </w:r>
        <w:r w:rsidR="003B5CD1">
          <w:rPr>
            <w:noProof/>
            <w:webHidden/>
          </w:rPr>
          <w:tab/>
        </w:r>
        <w:r w:rsidR="003B5CD1">
          <w:rPr>
            <w:noProof/>
            <w:webHidden/>
          </w:rPr>
          <w:fldChar w:fldCharType="begin"/>
        </w:r>
        <w:r w:rsidR="003B5CD1">
          <w:rPr>
            <w:noProof/>
            <w:webHidden/>
          </w:rPr>
          <w:instrText xml:space="preserve"> PAGEREF _Toc90998706 \h </w:instrText>
        </w:r>
        <w:r w:rsidR="003B5CD1">
          <w:rPr>
            <w:noProof/>
            <w:webHidden/>
          </w:rPr>
        </w:r>
        <w:r w:rsidR="003B5CD1">
          <w:rPr>
            <w:noProof/>
            <w:webHidden/>
          </w:rPr>
          <w:fldChar w:fldCharType="separate"/>
        </w:r>
        <w:r w:rsidR="00FB5896">
          <w:rPr>
            <w:noProof/>
            <w:webHidden/>
          </w:rPr>
          <w:t>23</w:t>
        </w:r>
        <w:r w:rsidR="003B5CD1">
          <w:rPr>
            <w:noProof/>
            <w:webHidden/>
          </w:rPr>
          <w:fldChar w:fldCharType="end"/>
        </w:r>
      </w:hyperlink>
    </w:p>
    <w:p w14:paraId="17D85885" w14:textId="28DEAC9D"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07" w:history="1">
        <w:r w:rsidR="003B5CD1" w:rsidRPr="00FF7105">
          <w:rPr>
            <w:rStyle w:val="a8"/>
            <w:noProof/>
            <w14:scene3d>
              <w14:camera w14:prst="orthographicFront"/>
              <w14:lightRig w14:rig="threePt" w14:dir="t">
                <w14:rot w14:lat="0" w14:lon="0" w14:rev="0"/>
              </w14:lightRig>
            </w14:scene3d>
          </w:rPr>
          <w:t>10.2.</w:t>
        </w:r>
        <w:r w:rsidR="003B5CD1">
          <w:rPr>
            <w:rFonts w:asciiTheme="minorHAnsi" w:eastAsiaTheme="minorEastAsia" w:hAnsiTheme="minorHAnsi" w:cstheme="minorBidi"/>
            <w:noProof/>
            <w:kern w:val="2"/>
            <w:sz w:val="20"/>
            <w:szCs w:val="22"/>
          </w:rPr>
          <w:tab/>
        </w:r>
        <w:r w:rsidR="003B5CD1" w:rsidRPr="00FF7105">
          <w:rPr>
            <w:rStyle w:val="a8"/>
            <w:noProof/>
          </w:rPr>
          <w:t>대상자번호</w:t>
        </w:r>
        <w:r w:rsidR="003B5CD1" w:rsidRPr="00FF7105">
          <w:rPr>
            <w:rStyle w:val="a8"/>
            <w:noProof/>
          </w:rPr>
          <w:t xml:space="preserve"> </w:t>
        </w:r>
        <w:r w:rsidR="003B5CD1" w:rsidRPr="00FF7105">
          <w:rPr>
            <w:rStyle w:val="a8"/>
            <w:noProof/>
          </w:rPr>
          <w:t>부여</w:t>
        </w:r>
        <w:r w:rsidR="003B5CD1">
          <w:rPr>
            <w:noProof/>
            <w:webHidden/>
          </w:rPr>
          <w:tab/>
        </w:r>
        <w:r w:rsidR="003B5CD1">
          <w:rPr>
            <w:noProof/>
            <w:webHidden/>
          </w:rPr>
          <w:fldChar w:fldCharType="begin"/>
        </w:r>
        <w:r w:rsidR="003B5CD1">
          <w:rPr>
            <w:noProof/>
            <w:webHidden/>
          </w:rPr>
          <w:instrText xml:space="preserve"> PAGEREF _Toc90998707 \h </w:instrText>
        </w:r>
        <w:r w:rsidR="003B5CD1">
          <w:rPr>
            <w:noProof/>
            <w:webHidden/>
          </w:rPr>
        </w:r>
        <w:r w:rsidR="003B5CD1">
          <w:rPr>
            <w:noProof/>
            <w:webHidden/>
          </w:rPr>
          <w:fldChar w:fldCharType="separate"/>
        </w:r>
        <w:r w:rsidR="00FB5896">
          <w:rPr>
            <w:noProof/>
            <w:webHidden/>
          </w:rPr>
          <w:t>23</w:t>
        </w:r>
        <w:r w:rsidR="003B5CD1">
          <w:rPr>
            <w:noProof/>
            <w:webHidden/>
          </w:rPr>
          <w:fldChar w:fldCharType="end"/>
        </w:r>
      </w:hyperlink>
    </w:p>
    <w:p w14:paraId="61C8AF5F" w14:textId="2BB5E339"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08" w:history="1">
        <w:r w:rsidR="003B5CD1" w:rsidRPr="00FF7105">
          <w:rPr>
            <w:rStyle w:val="a8"/>
            <w:noProof/>
            <w14:scene3d>
              <w14:camera w14:prst="orthographicFront"/>
              <w14:lightRig w14:rig="threePt" w14:dir="t">
                <w14:rot w14:lat="0" w14:lon="0" w14:rev="0"/>
              </w14:lightRig>
            </w14:scene3d>
          </w:rPr>
          <w:t>10.3.</w:t>
        </w:r>
        <w:r w:rsidR="003B5CD1">
          <w:rPr>
            <w:rFonts w:asciiTheme="minorHAnsi" w:eastAsiaTheme="minorEastAsia" w:hAnsiTheme="minorHAnsi" w:cstheme="minorBidi"/>
            <w:noProof/>
            <w:kern w:val="2"/>
            <w:sz w:val="20"/>
            <w:szCs w:val="22"/>
          </w:rPr>
          <w:tab/>
        </w:r>
        <w:r w:rsidR="003B5CD1" w:rsidRPr="00FF7105">
          <w:rPr>
            <w:rStyle w:val="a8"/>
            <w:noProof/>
          </w:rPr>
          <w:t>대상자</w:t>
        </w:r>
        <w:r w:rsidR="003B5CD1" w:rsidRPr="00FF7105">
          <w:rPr>
            <w:rStyle w:val="a8"/>
            <w:noProof/>
          </w:rPr>
          <w:t xml:space="preserve"> </w:t>
        </w:r>
        <w:r w:rsidR="003B5CD1" w:rsidRPr="00FF7105">
          <w:rPr>
            <w:rStyle w:val="a8"/>
            <w:noProof/>
          </w:rPr>
          <w:t>대체</w:t>
        </w:r>
        <w:r w:rsidR="003B5CD1">
          <w:rPr>
            <w:noProof/>
            <w:webHidden/>
          </w:rPr>
          <w:tab/>
        </w:r>
        <w:r w:rsidR="003B5CD1">
          <w:rPr>
            <w:noProof/>
            <w:webHidden/>
          </w:rPr>
          <w:fldChar w:fldCharType="begin"/>
        </w:r>
        <w:r w:rsidR="003B5CD1">
          <w:rPr>
            <w:noProof/>
            <w:webHidden/>
          </w:rPr>
          <w:instrText xml:space="preserve"> PAGEREF _Toc90998708 \h </w:instrText>
        </w:r>
        <w:r w:rsidR="003B5CD1">
          <w:rPr>
            <w:noProof/>
            <w:webHidden/>
          </w:rPr>
        </w:r>
        <w:r w:rsidR="003B5CD1">
          <w:rPr>
            <w:noProof/>
            <w:webHidden/>
          </w:rPr>
          <w:fldChar w:fldCharType="separate"/>
        </w:r>
        <w:r w:rsidR="00FB5896">
          <w:rPr>
            <w:noProof/>
            <w:webHidden/>
          </w:rPr>
          <w:t>23</w:t>
        </w:r>
        <w:r w:rsidR="003B5CD1">
          <w:rPr>
            <w:noProof/>
            <w:webHidden/>
          </w:rPr>
          <w:fldChar w:fldCharType="end"/>
        </w:r>
      </w:hyperlink>
    </w:p>
    <w:p w14:paraId="6AFCAD2B" w14:textId="14AFB7D9"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09" w:history="1">
        <w:r w:rsidR="003B5CD1" w:rsidRPr="00FF7105">
          <w:rPr>
            <w:rStyle w:val="a8"/>
            <w:noProof/>
            <w14:scene3d>
              <w14:camera w14:prst="orthographicFront"/>
              <w14:lightRig w14:rig="threePt" w14:dir="t">
                <w14:rot w14:lat="0" w14:lon="0" w14:rev="0"/>
              </w14:lightRig>
            </w14:scene3d>
          </w:rPr>
          <w:t>10.4.</w:t>
        </w:r>
        <w:r w:rsidR="003B5CD1">
          <w:rPr>
            <w:rFonts w:asciiTheme="minorHAnsi" w:eastAsiaTheme="minorEastAsia" w:hAnsiTheme="minorHAnsi" w:cstheme="minorBidi"/>
            <w:noProof/>
            <w:kern w:val="2"/>
            <w:sz w:val="20"/>
            <w:szCs w:val="22"/>
          </w:rPr>
          <w:tab/>
        </w:r>
        <w:r w:rsidR="003B5CD1" w:rsidRPr="00FF7105">
          <w:rPr>
            <w:rStyle w:val="a8"/>
            <w:noProof/>
          </w:rPr>
          <w:t>임상시험용의약품의</w:t>
        </w:r>
        <w:r w:rsidR="003B5CD1" w:rsidRPr="00FF7105">
          <w:rPr>
            <w:rStyle w:val="a8"/>
            <w:noProof/>
          </w:rPr>
          <w:t xml:space="preserve"> </w:t>
        </w:r>
        <w:r w:rsidR="003B5CD1" w:rsidRPr="00FF7105">
          <w:rPr>
            <w:rStyle w:val="a8"/>
            <w:noProof/>
          </w:rPr>
          <w:t>투여</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시험대상자</w:t>
        </w:r>
        <w:r w:rsidR="003B5CD1" w:rsidRPr="00FF7105">
          <w:rPr>
            <w:rStyle w:val="a8"/>
            <w:noProof/>
          </w:rPr>
          <w:t xml:space="preserve"> </w:t>
        </w:r>
        <w:r w:rsidR="003B5CD1" w:rsidRPr="00FF7105">
          <w:rPr>
            <w:rStyle w:val="a8"/>
            <w:noProof/>
          </w:rPr>
          <w:t>준수사항</w:t>
        </w:r>
        <w:r w:rsidR="003B5CD1">
          <w:rPr>
            <w:noProof/>
            <w:webHidden/>
          </w:rPr>
          <w:tab/>
        </w:r>
        <w:r w:rsidR="003B5CD1">
          <w:rPr>
            <w:noProof/>
            <w:webHidden/>
          </w:rPr>
          <w:fldChar w:fldCharType="begin"/>
        </w:r>
        <w:r w:rsidR="003B5CD1">
          <w:rPr>
            <w:noProof/>
            <w:webHidden/>
          </w:rPr>
          <w:instrText xml:space="preserve"> PAGEREF _Toc90998709 \h </w:instrText>
        </w:r>
        <w:r w:rsidR="003B5CD1">
          <w:rPr>
            <w:noProof/>
            <w:webHidden/>
          </w:rPr>
        </w:r>
        <w:r w:rsidR="003B5CD1">
          <w:rPr>
            <w:noProof/>
            <w:webHidden/>
          </w:rPr>
          <w:fldChar w:fldCharType="separate"/>
        </w:r>
        <w:r w:rsidR="00FB5896">
          <w:rPr>
            <w:noProof/>
            <w:webHidden/>
          </w:rPr>
          <w:t>24</w:t>
        </w:r>
        <w:r w:rsidR="003B5CD1">
          <w:rPr>
            <w:noProof/>
            <w:webHidden/>
          </w:rPr>
          <w:fldChar w:fldCharType="end"/>
        </w:r>
      </w:hyperlink>
    </w:p>
    <w:p w14:paraId="7A8C4CC5" w14:textId="33D61921"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10" w:history="1">
        <w:r w:rsidR="003B5CD1" w:rsidRPr="00FF7105">
          <w:rPr>
            <w:rStyle w:val="a8"/>
            <w:noProof/>
            <w14:scene3d>
              <w14:camera w14:prst="orthographicFront"/>
              <w14:lightRig w14:rig="threePt" w14:dir="t">
                <w14:rot w14:lat="0" w14:lon="0" w14:rev="0"/>
              </w14:lightRig>
            </w14:scene3d>
          </w:rPr>
          <w:t>10.5.</w:t>
        </w:r>
        <w:r w:rsidR="003B5CD1">
          <w:rPr>
            <w:rFonts w:asciiTheme="minorHAnsi" w:eastAsiaTheme="minorEastAsia" w:hAnsiTheme="minorHAnsi" w:cstheme="minorBidi"/>
            <w:noProof/>
            <w:kern w:val="2"/>
            <w:sz w:val="20"/>
            <w:szCs w:val="22"/>
          </w:rPr>
          <w:tab/>
        </w:r>
        <w:r w:rsidR="003B5CD1" w:rsidRPr="00FF7105">
          <w:rPr>
            <w:rStyle w:val="a8"/>
            <w:noProof/>
          </w:rPr>
          <w:t>약동학</w:t>
        </w:r>
        <w:r w:rsidR="003B5CD1" w:rsidRPr="00FF7105">
          <w:rPr>
            <w:rStyle w:val="a8"/>
            <w:noProof/>
          </w:rPr>
          <w:t xml:space="preserve"> </w:t>
        </w:r>
        <w:r w:rsidR="003B5CD1" w:rsidRPr="00FF7105">
          <w:rPr>
            <w:rStyle w:val="a8"/>
            <w:noProof/>
          </w:rPr>
          <w:t>채혈</w:t>
        </w:r>
        <w:r w:rsidR="003B5CD1">
          <w:rPr>
            <w:noProof/>
            <w:webHidden/>
          </w:rPr>
          <w:tab/>
        </w:r>
        <w:r w:rsidR="003B5CD1">
          <w:rPr>
            <w:noProof/>
            <w:webHidden/>
          </w:rPr>
          <w:fldChar w:fldCharType="begin"/>
        </w:r>
        <w:r w:rsidR="003B5CD1">
          <w:rPr>
            <w:noProof/>
            <w:webHidden/>
          </w:rPr>
          <w:instrText xml:space="preserve"> PAGEREF _Toc90998710 \h </w:instrText>
        </w:r>
        <w:r w:rsidR="003B5CD1">
          <w:rPr>
            <w:noProof/>
            <w:webHidden/>
          </w:rPr>
        </w:r>
        <w:r w:rsidR="003B5CD1">
          <w:rPr>
            <w:noProof/>
            <w:webHidden/>
          </w:rPr>
          <w:fldChar w:fldCharType="separate"/>
        </w:r>
        <w:r w:rsidR="00FB5896">
          <w:rPr>
            <w:noProof/>
            <w:webHidden/>
          </w:rPr>
          <w:t>24</w:t>
        </w:r>
        <w:r w:rsidR="003B5CD1">
          <w:rPr>
            <w:noProof/>
            <w:webHidden/>
          </w:rPr>
          <w:fldChar w:fldCharType="end"/>
        </w:r>
      </w:hyperlink>
    </w:p>
    <w:p w14:paraId="736A0F09" w14:textId="7C855704"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11" w:history="1">
        <w:r w:rsidR="003B5CD1" w:rsidRPr="00FF7105">
          <w:rPr>
            <w:rStyle w:val="a8"/>
            <w:noProof/>
            <w14:scene3d>
              <w14:camera w14:prst="orthographicFront"/>
              <w14:lightRig w14:rig="threePt" w14:dir="t">
                <w14:rot w14:lat="0" w14:lon="0" w14:rev="0"/>
              </w14:lightRig>
            </w14:scene3d>
          </w:rPr>
          <w:t>10.6.</w:t>
        </w:r>
        <w:r w:rsidR="003B5CD1">
          <w:rPr>
            <w:rFonts w:asciiTheme="minorHAnsi" w:eastAsiaTheme="minorEastAsia" w:hAnsiTheme="minorHAnsi" w:cstheme="minorBidi"/>
            <w:noProof/>
            <w:kern w:val="2"/>
            <w:sz w:val="20"/>
            <w:szCs w:val="22"/>
          </w:rPr>
          <w:tab/>
        </w:r>
        <w:r w:rsidR="003B5CD1" w:rsidRPr="00FF7105">
          <w:rPr>
            <w:rStyle w:val="a8"/>
            <w:noProof/>
          </w:rPr>
          <w:t>약동학</w:t>
        </w:r>
        <w:r w:rsidR="003B5CD1" w:rsidRPr="00FF7105">
          <w:rPr>
            <w:rStyle w:val="a8"/>
            <w:noProof/>
          </w:rPr>
          <w:t xml:space="preserve"> </w:t>
        </w:r>
        <w:r w:rsidR="003B5CD1" w:rsidRPr="00FF7105">
          <w:rPr>
            <w:rStyle w:val="a8"/>
            <w:noProof/>
          </w:rPr>
          <w:t>채혈</w:t>
        </w:r>
        <w:r w:rsidR="003B5CD1" w:rsidRPr="00FF7105">
          <w:rPr>
            <w:rStyle w:val="a8"/>
            <w:noProof/>
          </w:rPr>
          <w:t xml:space="preserve"> </w:t>
        </w:r>
        <w:r w:rsidR="003B5CD1" w:rsidRPr="00FF7105">
          <w:rPr>
            <w:rStyle w:val="a8"/>
            <w:noProof/>
          </w:rPr>
          <w:t>시각</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설정</w:t>
        </w:r>
        <w:r w:rsidR="003B5CD1" w:rsidRPr="00FF7105">
          <w:rPr>
            <w:rStyle w:val="a8"/>
            <w:noProof/>
          </w:rPr>
          <w:t xml:space="preserve"> </w:t>
        </w:r>
        <w:r w:rsidR="003B5CD1" w:rsidRPr="00FF7105">
          <w:rPr>
            <w:rStyle w:val="a8"/>
            <w:noProof/>
          </w:rPr>
          <w:t>근거</w:t>
        </w:r>
        <w:r w:rsidR="003B5CD1">
          <w:rPr>
            <w:noProof/>
            <w:webHidden/>
          </w:rPr>
          <w:tab/>
        </w:r>
        <w:r w:rsidR="003B5CD1">
          <w:rPr>
            <w:noProof/>
            <w:webHidden/>
          </w:rPr>
          <w:fldChar w:fldCharType="begin"/>
        </w:r>
        <w:r w:rsidR="003B5CD1">
          <w:rPr>
            <w:noProof/>
            <w:webHidden/>
          </w:rPr>
          <w:instrText xml:space="preserve"> PAGEREF _Toc90998711 \h </w:instrText>
        </w:r>
        <w:r w:rsidR="003B5CD1">
          <w:rPr>
            <w:noProof/>
            <w:webHidden/>
          </w:rPr>
        </w:r>
        <w:r w:rsidR="003B5CD1">
          <w:rPr>
            <w:noProof/>
            <w:webHidden/>
          </w:rPr>
          <w:fldChar w:fldCharType="separate"/>
        </w:r>
        <w:r w:rsidR="00FB5896">
          <w:rPr>
            <w:noProof/>
            <w:webHidden/>
          </w:rPr>
          <w:t>25</w:t>
        </w:r>
        <w:r w:rsidR="003B5CD1">
          <w:rPr>
            <w:noProof/>
            <w:webHidden/>
          </w:rPr>
          <w:fldChar w:fldCharType="end"/>
        </w:r>
      </w:hyperlink>
    </w:p>
    <w:p w14:paraId="46CFB4A5" w14:textId="11D2ED21"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12" w:history="1">
        <w:r w:rsidR="003B5CD1" w:rsidRPr="00FF7105">
          <w:rPr>
            <w:rStyle w:val="a8"/>
            <w:noProof/>
            <w14:scene3d>
              <w14:camera w14:prst="orthographicFront"/>
              <w14:lightRig w14:rig="threePt" w14:dir="t">
                <w14:rot w14:lat="0" w14:lon="0" w14:rev="0"/>
              </w14:lightRig>
            </w14:scene3d>
          </w:rPr>
          <w:t>10.7.</w:t>
        </w:r>
        <w:r w:rsidR="003B5CD1">
          <w:rPr>
            <w:rFonts w:asciiTheme="minorHAnsi" w:eastAsiaTheme="minorEastAsia" w:hAnsiTheme="minorHAnsi" w:cstheme="minorBidi"/>
            <w:noProof/>
            <w:kern w:val="2"/>
            <w:sz w:val="20"/>
            <w:szCs w:val="22"/>
          </w:rPr>
          <w:tab/>
        </w:r>
        <w:r w:rsidR="003B5CD1" w:rsidRPr="00FF7105">
          <w:rPr>
            <w:rStyle w:val="a8"/>
            <w:noProof/>
          </w:rPr>
          <w:t>안과</w:t>
        </w:r>
        <w:r w:rsidR="003B5CD1" w:rsidRPr="00FF7105">
          <w:rPr>
            <w:rStyle w:val="a8"/>
            <w:noProof/>
          </w:rPr>
          <w:t xml:space="preserve"> </w:t>
        </w:r>
        <w:r w:rsidR="003B5CD1" w:rsidRPr="00FF7105">
          <w:rPr>
            <w:rStyle w:val="a8"/>
            <w:noProof/>
          </w:rPr>
          <w:t>검사</w:t>
        </w:r>
        <w:r w:rsidR="003B5CD1">
          <w:rPr>
            <w:noProof/>
            <w:webHidden/>
          </w:rPr>
          <w:tab/>
        </w:r>
        <w:r w:rsidR="003B5CD1">
          <w:rPr>
            <w:noProof/>
            <w:webHidden/>
          </w:rPr>
          <w:fldChar w:fldCharType="begin"/>
        </w:r>
        <w:r w:rsidR="003B5CD1">
          <w:rPr>
            <w:noProof/>
            <w:webHidden/>
          </w:rPr>
          <w:instrText xml:space="preserve"> PAGEREF _Toc90998712 \h </w:instrText>
        </w:r>
        <w:r w:rsidR="003B5CD1">
          <w:rPr>
            <w:noProof/>
            <w:webHidden/>
          </w:rPr>
        </w:r>
        <w:r w:rsidR="003B5CD1">
          <w:rPr>
            <w:noProof/>
            <w:webHidden/>
          </w:rPr>
          <w:fldChar w:fldCharType="separate"/>
        </w:r>
        <w:r w:rsidR="00FB5896">
          <w:rPr>
            <w:noProof/>
            <w:webHidden/>
          </w:rPr>
          <w:t>25</w:t>
        </w:r>
        <w:r w:rsidR="003B5CD1">
          <w:rPr>
            <w:noProof/>
            <w:webHidden/>
          </w:rPr>
          <w:fldChar w:fldCharType="end"/>
        </w:r>
      </w:hyperlink>
    </w:p>
    <w:p w14:paraId="2951F8D5" w14:textId="183EDC8E"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13" w:history="1">
        <w:r w:rsidR="003B5CD1" w:rsidRPr="00FF7105">
          <w:rPr>
            <w:rStyle w:val="a8"/>
            <w:noProof/>
            <w14:scene3d>
              <w14:camera w14:prst="orthographicFront"/>
              <w14:lightRig w14:rig="threePt" w14:dir="t">
                <w14:rot w14:lat="0" w14:lon="0" w14:rev="0"/>
              </w14:lightRig>
            </w14:scene3d>
          </w:rPr>
          <w:t>10.8.</w:t>
        </w:r>
        <w:r w:rsidR="003B5CD1">
          <w:rPr>
            <w:rFonts w:asciiTheme="minorHAnsi" w:eastAsiaTheme="minorEastAsia" w:hAnsiTheme="minorHAnsi" w:cstheme="minorBidi"/>
            <w:noProof/>
            <w:kern w:val="2"/>
            <w:sz w:val="20"/>
            <w:szCs w:val="22"/>
          </w:rPr>
          <w:tab/>
        </w:r>
        <w:r w:rsidR="003B5CD1" w:rsidRPr="00FF7105">
          <w:rPr>
            <w:rStyle w:val="a8"/>
            <w:noProof/>
          </w:rPr>
          <w:t>병용의약품</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주의사항</w:t>
        </w:r>
        <w:r w:rsidR="003B5CD1">
          <w:rPr>
            <w:noProof/>
            <w:webHidden/>
          </w:rPr>
          <w:tab/>
        </w:r>
        <w:r w:rsidR="003B5CD1">
          <w:rPr>
            <w:noProof/>
            <w:webHidden/>
          </w:rPr>
          <w:fldChar w:fldCharType="begin"/>
        </w:r>
        <w:r w:rsidR="003B5CD1">
          <w:rPr>
            <w:noProof/>
            <w:webHidden/>
          </w:rPr>
          <w:instrText xml:space="preserve"> PAGEREF _Toc90998713 \h </w:instrText>
        </w:r>
        <w:r w:rsidR="003B5CD1">
          <w:rPr>
            <w:noProof/>
            <w:webHidden/>
          </w:rPr>
        </w:r>
        <w:r w:rsidR="003B5CD1">
          <w:rPr>
            <w:noProof/>
            <w:webHidden/>
          </w:rPr>
          <w:fldChar w:fldCharType="separate"/>
        </w:r>
        <w:r w:rsidR="00FB5896">
          <w:rPr>
            <w:noProof/>
            <w:webHidden/>
          </w:rPr>
          <w:t>26</w:t>
        </w:r>
        <w:r w:rsidR="003B5CD1">
          <w:rPr>
            <w:noProof/>
            <w:webHidden/>
          </w:rPr>
          <w:fldChar w:fldCharType="end"/>
        </w:r>
      </w:hyperlink>
    </w:p>
    <w:p w14:paraId="48C3C384" w14:textId="175C0364" w:rsidR="003B5CD1" w:rsidRDefault="00316FD5">
      <w:pPr>
        <w:pStyle w:val="14"/>
        <w:rPr>
          <w:rFonts w:asciiTheme="minorHAnsi" w:eastAsiaTheme="minorEastAsia" w:hAnsiTheme="minorHAnsi" w:cstheme="minorBidi"/>
          <w:b w:val="0"/>
          <w:bCs w:val="0"/>
          <w:kern w:val="2"/>
          <w:sz w:val="20"/>
          <w:szCs w:val="22"/>
        </w:rPr>
      </w:pPr>
      <w:hyperlink w:anchor="_Toc90998714" w:history="1">
        <w:r w:rsidR="003B5CD1" w:rsidRPr="00FF7105">
          <w:rPr>
            <w:rStyle w:val="a8"/>
            <w:rFonts w:ascii="맑은 고딕" w:hAnsi="맑은 고딕" w:cstheme="majorHAnsi"/>
          </w:rPr>
          <w:t>11.</w:t>
        </w:r>
        <w:r w:rsidR="003B5CD1">
          <w:rPr>
            <w:rFonts w:asciiTheme="minorHAnsi" w:eastAsiaTheme="minorEastAsia" w:hAnsiTheme="minorHAnsi" w:cstheme="minorBidi"/>
            <w:b w:val="0"/>
            <w:bCs w:val="0"/>
            <w:kern w:val="2"/>
            <w:sz w:val="20"/>
            <w:szCs w:val="22"/>
          </w:rPr>
          <w:tab/>
        </w:r>
        <w:r w:rsidR="003B5CD1" w:rsidRPr="00FF7105">
          <w:rPr>
            <w:rStyle w:val="a8"/>
          </w:rPr>
          <w:t>관찰</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검사</w:t>
        </w:r>
        <w:r w:rsidR="003B5CD1" w:rsidRPr="00FF7105">
          <w:rPr>
            <w:rStyle w:val="a8"/>
          </w:rPr>
          <w:t xml:space="preserve"> </w:t>
        </w:r>
        <w:r w:rsidR="003B5CD1" w:rsidRPr="00FF7105">
          <w:rPr>
            <w:rStyle w:val="a8"/>
          </w:rPr>
          <w:t>항목</w:t>
        </w:r>
        <w:r w:rsidR="003B5CD1">
          <w:rPr>
            <w:webHidden/>
          </w:rPr>
          <w:tab/>
        </w:r>
        <w:r w:rsidR="003B5CD1">
          <w:rPr>
            <w:webHidden/>
          </w:rPr>
          <w:fldChar w:fldCharType="begin"/>
        </w:r>
        <w:r w:rsidR="003B5CD1">
          <w:rPr>
            <w:webHidden/>
          </w:rPr>
          <w:instrText xml:space="preserve"> PAGEREF _Toc90998714 \h </w:instrText>
        </w:r>
        <w:r w:rsidR="003B5CD1">
          <w:rPr>
            <w:webHidden/>
          </w:rPr>
        </w:r>
        <w:r w:rsidR="003B5CD1">
          <w:rPr>
            <w:webHidden/>
          </w:rPr>
          <w:fldChar w:fldCharType="separate"/>
        </w:r>
        <w:r w:rsidR="00FB5896">
          <w:rPr>
            <w:webHidden/>
          </w:rPr>
          <w:t>28</w:t>
        </w:r>
        <w:r w:rsidR="003B5CD1">
          <w:rPr>
            <w:webHidden/>
          </w:rPr>
          <w:fldChar w:fldCharType="end"/>
        </w:r>
      </w:hyperlink>
    </w:p>
    <w:p w14:paraId="19308B61" w14:textId="16EB0D7F"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15" w:history="1">
        <w:r w:rsidR="003B5CD1" w:rsidRPr="00FF7105">
          <w:rPr>
            <w:rStyle w:val="a8"/>
            <w:noProof/>
            <w14:scene3d>
              <w14:camera w14:prst="orthographicFront"/>
              <w14:lightRig w14:rig="threePt" w14:dir="t">
                <w14:rot w14:lat="0" w14:lon="0" w14:rev="0"/>
              </w14:lightRig>
            </w14:scene3d>
          </w:rPr>
          <w:t>11.1.</w:t>
        </w:r>
        <w:r w:rsidR="003B5CD1">
          <w:rPr>
            <w:rFonts w:asciiTheme="minorHAnsi" w:eastAsiaTheme="minorEastAsia" w:hAnsiTheme="minorHAnsi" w:cstheme="minorBidi"/>
            <w:noProof/>
            <w:kern w:val="2"/>
            <w:sz w:val="20"/>
            <w:szCs w:val="22"/>
          </w:rPr>
          <w:tab/>
        </w:r>
        <w:r w:rsidR="003B5CD1" w:rsidRPr="00FF7105">
          <w:rPr>
            <w:rStyle w:val="a8"/>
            <w:noProof/>
          </w:rPr>
          <w:t>Screening Visit (-21d ~ -1d)</w:t>
        </w:r>
        <w:r w:rsidR="003B5CD1">
          <w:rPr>
            <w:noProof/>
            <w:webHidden/>
          </w:rPr>
          <w:tab/>
        </w:r>
        <w:r w:rsidR="003B5CD1">
          <w:rPr>
            <w:noProof/>
            <w:webHidden/>
          </w:rPr>
          <w:fldChar w:fldCharType="begin"/>
        </w:r>
        <w:r w:rsidR="003B5CD1">
          <w:rPr>
            <w:noProof/>
            <w:webHidden/>
          </w:rPr>
          <w:instrText xml:space="preserve"> PAGEREF _Toc90998715 \h </w:instrText>
        </w:r>
        <w:r w:rsidR="003B5CD1">
          <w:rPr>
            <w:noProof/>
            <w:webHidden/>
          </w:rPr>
        </w:r>
        <w:r w:rsidR="003B5CD1">
          <w:rPr>
            <w:noProof/>
            <w:webHidden/>
          </w:rPr>
          <w:fldChar w:fldCharType="separate"/>
        </w:r>
        <w:r w:rsidR="00FB5896">
          <w:rPr>
            <w:noProof/>
            <w:webHidden/>
          </w:rPr>
          <w:t>28</w:t>
        </w:r>
        <w:r w:rsidR="003B5CD1">
          <w:rPr>
            <w:noProof/>
            <w:webHidden/>
          </w:rPr>
          <w:fldChar w:fldCharType="end"/>
        </w:r>
      </w:hyperlink>
    </w:p>
    <w:p w14:paraId="765FB558" w14:textId="6728CA78"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16" w:history="1">
        <w:r w:rsidR="003B5CD1" w:rsidRPr="00FF7105">
          <w:rPr>
            <w:rStyle w:val="a8"/>
            <w:noProof/>
            <w14:scene3d>
              <w14:camera w14:prst="orthographicFront"/>
              <w14:lightRig w14:rig="threePt" w14:dir="t">
                <w14:rot w14:lat="0" w14:lon="0" w14:rev="0"/>
              </w14:lightRig>
            </w14:scene3d>
          </w:rPr>
          <w:t>11.2.</w:t>
        </w:r>
        <w:r w:rsidR="003B5CD1">
          <w:rPr>
            <w:rFonts w:asciiTheme="minorHAnsi" w:eastAsiaTheme="minorEastAsia" w:hAnsiTheme="minorHAnsi" w:cstheme="minorBidi"/>
            <w:noProof/>
            <w:kern w:val="2"/>
            <w:sz w:val="20"/>
            <w:szCs w:val="22"/>
          </w:rPr>
          <w:tab/>
        </w:r>
        <w:r w:rsidR="003B5CD1" w:rsidRPr="00FF7105">
          <w:rPr>
            <w:rStyle w:val="a8"/>
            <w:noProof/>
          </w:rPr>
          <w:t>입원</w:t>
        </w:r>
        <w:r w:rsidR="003B5CD1" w:rsidRPr="00FF7105">
          <w:rPr>
            <w:rStyle w:val="a8"/>
            <w:noProof/>
          </w:rPr>
          <w:t xml:space="preserve"> (-1d ~ 5d)</w:t>
        </w:r>
        <w:r w:rsidR="003B5CD1">
          <w:rPr>
            <w:noProof/>
            <w:webHidden/>
          </w:rPr>
          <w:tab/>
        </w:r>
        <w:r w:rsidR="003B5CD1">
          <w:rPr>
            <w:noProof/>
            <w:webHidden/>
          </w:rPr>
          <w:fldChar w:fldCharType="begin"/>
        </w:r>
        <w:r w:rsidR="003B5CD1">
          <w:rPr>
            <w:noProof/>
            <w:webHidden/>
          </w:rPr>
          <w:instrText xml:space="preserve"> PAGEREF _Toc90998716 \h </w:instrText>
        </w:r>
        <w:r w:rsidR="003B5CD1">
          <w:rPr>
            <w:noProof/>
            <w:webHidden/>
          </w:rPr>
        </w:r>
        <w:r w:rsidR="003B5CD1">
          <w:rPr>
            <w:noProof/>
            <w:webHidden/>
          </w:rPr>
          <w:fldChar w:fldCharType="separate"/>
        </w:r>
        <w:r w:rsidR="00FB5896">
          <w:rPr>
            <w:noProof/>
            <w:webHidden/>
          </w:rPr>
          <w:t>29</w:t>
        </w:r>
        <w:r w:rsidR="003B5CD1">
          <w:rPr>
            <w:noProof/>
            <w:webHidden/>
          </w:rPr>
          <w:fldChar w:fldCharType="end"/>
        </w:r>
      </w:hyperlink>
    </w:p>
    <w:p w14:paraId="50BCD825" w14:textId="5FEE5741"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17" w:history="1">
        <w:r w:rsidR="003B5CD1" w:rsidRPr="00FF7105">
          <w:rPr>
            <w:rStyle w:val="a8"/>
            <w:noProof/>
            <w14:scene3d>
              <w14:camera w14:prst="orthographicFront"/>
              <w14:lightRig w14:rig="threePt" w14:dir="t">
                <w14:rot w14:lat="0" w14:lon="0" w14:rev="0"/>
              </w14:lightRig>
            </w14:scene3d>
          </w:rPr>
          <w:t>11.3.</w:t>
        </w:r>
        <w:r w:rsidR="003B5CD1">
          <w:rPr>
            <w:rFonts w:asciiTheme="minorHAnsi" w:eastAsiaTheme="minorEastAsia" w:hAnsiTheme="minorHAnsi" w:cstheme="minorBidi"/>
            <w:noProof/>
            <w:kern w:val="2"/>
            <w:sz w:val="20"/>
            <w:szCs w:val="22"/>
          </w:rPr>
          <w:tab/>
        </w:r>
        <w:r w:rsidR="003B5CD1" w:rsidRPr="00FF7105">
          <w:rPr>
            <w:rStyle w:val="a8"/>
            <w:noProof/>
          </w:rPr>
          <w:t>Unscheduled Visit(</w:t>
        </w:r>
        <w:r w:rsidR="003B5CD1" w:rsidRPr="00FF7105">
          <w:rPr>
            <w:rStyle w:val="a8"/>
            <w:noProof/>
          </w:rPr>
          <w:t>예정되지</w:t>
        </w:r>
        <w:r w:rsidR="003B5CD1" w:rsidRPr="00FF7105">
          <w:rPr>
            <w:rStyle w:val="a8"/>
            <w:noProof/>
          </w:rPr>
          <w:t xml:space="preserve"> </w:t>
        </w:r>
        <w:r w:rsidR="003B5CD1" w:rsidRPr="00FF7105">
          <w:rPr>
            <w:rStyle w:val="a8"/>
            <w:noProof/>
          </w:rPr>
          <w:t>않은</w:t>
        </w:r>
        <w:r w:rsidR="003B5CD1" w:rsidRPr="00FF7105">
          <w:rPr>
            <w:rStyle w:val="a8"/>
            <w:noProof/>
          </w:rPr>
          <w:t xml:space="preserve"> </w:t>
        </w:r>
        <w:r w:rsidR="003B5CD1" w:rsidRPr="00FF7105">
          <w:rPr>
            <w:rStyle w:val="a8"/>
            <w:noProof/>
          </w:rPr>
          <w:t>방문</w:t>
        </w:r>
        <w:r w:rsidR="003B5CD1" w:rsidRPr="00FF7105">
          <w:rPr>
            <w:rStyle w:val="a8"/>
            <w:noProof/>
          </w:rPr>
          <w:t>)</w:t>
        </w:r>
        <w:r w:rsidR="003B5CD1">
          <w:rPr>
            <w:noProof/>
            <w:webHidden/>
          </w:rPr>
          <w:tab/>
        </w:r>
        <w:r w:rsidR="003B5CD1">
          <w:rPr>
            <w:noProof/>
            <w:webHidden/>
          </w:rPr>
          <w:fldChar w:fldCharType="begin"/>
        </w:r>
        <w:r w:rsidR="003B5CD1">
          <w:rPr>
            <w:noProof/>
            <w:webHidden/>
          </w:rPr>
          <w:instrText xml:space="preserve"> PAGEREF _Toc90998717 \h </w:instrText>
        </w:r>
        <w:r w:rsidR="003B5CD1">
          <w:rPr>
            <w:noProof/>
            <w:webHidden/>
          </w:rPr>
        </w:r>
        <w:r w:rsidR="003B5CD1">
          <w:rPr>
            <w:noProof/>
            <w:webHidden/>
          </w:rPr>
          <w:fldChar w:fldCharType="separate"/>
        </w:r>
        <w:r w:rsidR="00FB5896">
          <w:rPr>
            <w:noProof/>
            <w:webHidden/>
          </w:rPr>
          <w:t>31</w:t>
        </w:r>
        <w:r w:rsidR="003B5CD1">
          <w:rPr>
            <w:noProof/>
            <w:webHidden/>
          </w:rPr>
          <w:fldChar w:fldCharType="end"/>
        </w:r>
      </w:hyperlink>
    </w:p>
    <w:p w14:paraId="77BCE1EC" w14:textId="0211102A" w:rsidR="003B5CD1" w:rsidRDefault="00316FD5">
      <w:pPr>
        <w:pStyle w:val="14"/>
        <w:rPr>
          <w:rFonts w:asciiTheme="minorHAnsi" w:eastAsiaTheme="minorEastAsia" w:hAnsiTheme="minorHAnsi" w:cstheme="minorBidi"/>
          <w:b w:val="0"/>
          <w:bCs w:val="0"/>
          <w:kern w:val="2"/>
          <w:sz w:val="20"/>
          <w:szCs w:val="22"/>
        </w:rPr>
      </w:pPr>
      <w:hyperlink w:anchor="_Toc90998718" w:history="1">
        <w:r w:rsidR="003B5CD1" w:rsidRPr="00FF7105">
          <w:rPr>
            <w:rStyle w:val="a8"/>
            <w:rFonts w:ascii="맑은 고딕" w:hAnsi="맑은 고딕" w:cstheme="majorHAnsi"/>
          </w:rPr>
          <w:t>12.</w:t>
        </w:r>
        <w:r w:rsidR="003B5CD1">
          <w:rPr>
            <w:rFonts w:asciiTheme="minorHAnsi" w:eastAsiaTheme="minorEastAsia" w:hAnsiTheme="minorHAnsi" w:cstheme="minorBidi"/>
            <w:b w:val="0"/>
            <w:bCs w:val="0"/>
            <w:kern w:val="2"/>
            <w:sz w:val="20"/>
            <w:szCs w:val="22"/>
          </w:rPr>
          <w:tab/>
        </w:r>
        <w:r w:rsidR="003B5CD1" w:rsidRPr="00FF7105">
          <w:rPr>
            <w:rStyle w:val="a8"/>
          </w:rPr>
          <w:t>약동학</w:t>
        </w:r>
        <w:r w:rsidR="003B5CD1" w:rsidRPr="00FF7105">
          <w:rPr>
            <w:rStyle w:val="a8"/>
          </w:rPr>
          <w:t xml:space="preserve"> </w:t>
        </w:r>
        <w:r w:rsidR="003B5CD1" w:rsidRPr="00FF7105">
          <w:rPr>
            <w:rStyle w:val="a8"/>
          </w:rPr>
          <w:t>검체</w:t>
        </w:r>
        <w:r w:rsidR="003B5CD1" w:rsidRPr="00FF7105">
          <w:rPr>
            <w:rStyle w:val="a8"/>
          </w:rPr>
          <w:t xml:space="preserve"> </w:t>
        </w:r>
        <w:r w:rsidR="003B5CD1" w:rsidRPr="00FF7105">
          <w:rPr>
            <w:rStyle w:val="a8"/>
          </w:rPr>
          <w:t>처리</w:t>
        </w:r>
        <w:r w:rsidR="003B5CD1" w:rsidRPr="00FF7105">
          <w:rPr>
            <w:rStyle w:val="a8"/>
          </w:rPr>
          <w:t xml:space="preserve">, </w:t>
        </w:r>
        <w:r w:rsidR="003B5CD1" w:rsidRPr="00FF7105">
          <w:rPr>
            <w:rStyle w:val="a8"/>
          </w:rPr>
          <w:t>보관</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약물농도</w:t>
        </w:r>
        <w:r w:rsidR="003B5CD1" w:rsidRPr="00FF7105">
          <w:rPr>
            <w:rStyle w:val="a8"/>
          </w:rPr>
          <w:t xml:space="preserve"> </w:t>
        </w:r>
        <w:r w:rsidR="003B5CD1" w:rsidRPr="00FF7105">
          <w:rPr>
            <w:rStyle w:val="a8"/>
          </w:rPr>
          <w:t>분석방법</w:t>
        </w:r>
        <w:r w:rsidR="003B5CD1">
          <w:rPr>
            <w:webHidden/>
          </w:rPr>
          <w:tab/>
        </w:r>
        <w:r w:rsidR="003B5CD1">
          <w:rPr>
            <w:webHidden/>
          </w:rPr>
          <w:fldChar w:fldCharType="begin"/>
        </w:r>
        <w:r w:rsidR="003B5CD1">
          <w:rPr>
            <w:webHidden/>
          </w:rPr>
          <w:instrText xml:space="preserve"> PAGEREF _Toc90998718 \h </w:instrText>
        </w:r>
        <w:r w:rsidR="003B5CD1">
          <w:rPr>
            <w:webHidden/>
          </w:rPr>
        </w:r>
        <w:r w:rsidR="003B5CD1">
          <w:rPr>
            <w:webHidden/>
          </w:rPr>
          <w:fldChar w:fldCharType="separate"/>
        </w:r>
        <w:r w:rsidR="00FB5896">
          <w:rPr>
            <w:webHidden/>
          </w:rPr>
          <w:t>31</w:t>
        </w:r>
        <w:r w:rsidR="003B5CD1">
          <w:rPr>
            <w:webHidden/>
          </w:rPr>
          <w:fldChar w:fldCharType="end"/>
        </w:r>
      </w:hyperlink>
    </w:p>
    <w:p w14:paraId="24341CD0" w14:textId="6B5D6F71" w:rsidR="003B5CD1" w:rsidRDefault="00316FD5">
      <w:pPr>
        <w:pStyle w:val="14"/>
        <w:rPr>
          <w:rFonts w:asciiTheme="minorHAnsi" w:eastAsiaTheme="minorEastAsia" w:hAnsiTheme="minorHAnsi" w:cstheme="minorBidi"/>
          <w:b w:val="0"/>
          <w:bCs w:val="0"/>
          <w:kern w:val="2"/>
          <w:sz w:val="20"/>
          <w:szCs w:val="22"/>
        </w:rPr>
      </w:pPr>
      <w:hyperlink w:anchor="_Toc90998719" w:history="1">
        <w:r w:rsidR="003B5CD1" w:rsidRPr="00FF7105">
          <w:rPr>
            <w:rStyle w:val="a8"/>
            <w:rFonts w:ascii="맑은 고딕" w:hAnsi="맑은 고딕" w:cstheme="majorHAnsi"/>
          </w:rPr>
          <w:t>13.</w:t>
        </w:r>
        <w:r w:rsidR="003B5CD1">
          <w:rPr>
            <w:rFonts w:asciiTheme="minorHAnsi" w:eastAsiaTheme="minorEastAsia" w:hAnsiTheme="minorHAnsi" w:cstheme="minorBidi"/>
            <w:b w:val="0"/>
            <w:bCs w:val="0"/>
            <w:kern w:val="2"/>
            <w:sz w:val="20"/>
            <w:szCs w:val="22"/>
          </w:rPr>
          <w:tab/>
        </w:r>
        <w:r w:rsidR="003B5CD1" w:rsidRPr="00FF7105">
          <w:rPr>
            <w:rStyle w:val="a8"/>
          </w:rPr>
          <w:t>중지</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탈락</w:t>
        </w:r>
        <w:r w:rsidR="003B5CD1" w:rsidRPr="00FF7105">
          <w:rPr>
            <w:rStyle w:val="a8"/>
          </w:rPr>
          <w:t xml:space="preserve"> </w:t>
        </w:r>
        <w:r w:rsidR="003B5CD1" w:rsidRPr="00FF7105">
          <w:rPr>
            <w:rStyle w:val="a8"/>
          </w:rPr>
          <w:t>기준</w:t>
        </w:r>
        <w:r w:rsidR="003B5CD1">
          <w:rPr>
            <w:webHidden/>
          </w:rPr>
          <w:tab/>
        </w:r>
        <w:r w:rsidR="003B5CD1">
          <w:rPr>
            <w:webHidden/>
          </w:rPr>
          <w:fldChar w:fldCharType="begin"/>
        </w:r>
        <w:r w:rsidR="003B5CD1">
          <w:rPr>
            <w:webHidden/>
          </w:rPr>
          <w:instrText xml:space="preserve"> PAGEREF _Toc90998719 \h </w:instrText>
        </w:r>
        <w:r w:rsidR="003B5CD1">
          <w:rPr>
            <w:webHidden/>
          </w:rPr>
        </w:r>
        <w:r w:rsidR="003B5CD1">
          <w:rPr>
            <w:webHidden/>
          </w:rPr>
          <w:fldChar w:fldCharType="separate"/>
        </w:r>
        <w:r w:rsidR="00FB5896">
          <w:rPr>
            <w:webHidden/>
          </w:rPr>
          <w:t>32</w:t>
        </w:r>
        <w:r w:rsidR="003B5CD1">
          <w:rPr>
            <w:webHidden/>
          </w:rPr>
          <w:fldChar w:fldCharType="end"/>
        </w:r>
      </w:hyperlink>
    </w:p>
    <w:p w14:paraId="7E42179F" w14:textId="7DC294BD" w:rsidR="003B5CD1" w:rsidRDefault="00316FD5">
      <w:pPr>
        <w:pStyle w:val="14"/>
        <w:rPr>
          <w:rFonts w:asciiTheme="minorHAnsi" w:eastAsiaTheme="minorEastAsia" w:hAnsiTheme="minorHAnsi" w:cstheme="minorBidi"/>
          <w:b w:val="0"/>
          <w:bCs w:val="0"/>
          <w:kern w:val="2"/>
          <w:sz w:val="20"/>
          <w:szCs w:val="22"/>
        </w:rPr>
      </w:pPr>
      <w:hyperlink w:anchor="_Toc90998720" w:history="1">
        <w:r w:rsidR="003B5CD1" w:rsidRPr="00FF7105">
          <w:rPr>
            <w:rStyle w:val="a8"/>
            <w:rFonts w:ascii="맑은 고딕" w:hAnsi="맑은 고딕" w:cstheme="majorHAnsi"/>
          </w:rPr>
          <w:t>14.</w:t>
        </w:r>
        <w:r w:rsidR="003B5CD1">
          <w:rPr>
            <w:rFonts w:asciiTheme="minorHAnsi" w:eastAsiaTheme="minorEastAsia" w:hAnsiTheme="minorHAnsi" w:cstheme="minorBidi"/>
            <w:b w:val="0"/>
            <w:bCs w:val="0"/>
            <w:kern w:val="2"/>
            <w:sz w:val="20"/>
            <w:szCs w:val="22"/>
          </w:rPr>
          <w:tab/>
        </w:r>
        <w:r w:rsidR="003B5CD1" w:rsidRPr="00FF7105">
          <w:rPr>
            <w:rStyle w:val="a8"/>
          </w:rPr>
          <w:t>임상시험</w:t>
        </w:r>
        <w:r w:rsidR="003B5CD1" w:rsidRPr="00FF7105">
          <w:rPr>
            <w:rStyle w:val="a8"/>
          </w:rPr>
          <w:t xml:space="preserve"> </w:t>
        </w:r>
        <w:r w:rsidR="003B5CD1" w:rsidRPr="00FF7105">
          <w:rPr>
            <w:rStyle w:val="a8"/>
          </w:rPr>
          <w:t>조기</w:t>
        </w:r>
        <w:r w:rsidR="003B5CD1" w:rsidRPr="00FF7105">
          <w:rPr>
            <w:rStyle w:val="a8"/>
          </w:rPr>
          <w:t xml:space="preserve"> </w:t>
        </w:r>
        <w:r w:rsidR="003B5CD1" w:rsidRPr="00FF7105">
          <w:rPr>
            <w:rStyle w:val="a8"/>
          </w:rPr>
          <w:t>중단</w:t>
        </w:r>
        <w:r w:rsidR="003B5CD1" w:rsidRPr="00FF7105">
          <w:rPr>
            <w:rStyle w:val="a8"/>
          </w:rPr>
          <w:t xml:space="preserve"> </w:t>
        </w:r>
        <w:r w:rsidR="003B5CD1" w:rsidRPr="00FF7105">
          <w:rPr>
            <w:rStyle w:val="a8"/>
          </w:rPr>
          <w:t>기준</w:t>
        </w:r>
        <w:r w:rsidR="003B5CD1">
          <w:rPr>
            <w:webHidden/>
          </w:rPr>
          <w:tab/>
        </w:r>
        <w:r w:rsidR="003B5CD1">
          <w:rPr>
            <w:webHidden/>
          </w:rPr>
          <w:fldChar w:fldCharType="begin"/>
        </w:r>
        <w:r w:rsidR="003B5CD1">
          <w:rPr>
            <w:webHidden/>
          </w:rPr>
          <w:instrText xml:space="preserve"> PAGEREF _Toc90998720 \h </w:instrText>
        </w:r>
        <w:r w:rsidR="003B5CD1">
          <w:rPr>
            <w:webHidden/>
          </w:rPr>
        </w:r>
        <w:r w:rsidR="003B5CD1">
          <w:rPr>
            <w:webHidden/>
          </w:rPr>
          <w:fldChar w:fldCharType="separate"/>
        </w:r>
        <w:r w:rsidR="00FB5896">
          <w:rPr>
            <w:webHidden/>
          </w:rPr>
          <w:t>32</w:t>
        </w:r>
        <w:r w:rsidR="003B5CD1">
          <w:rPr>
            <w:webHidden/>
          </w:rPr>
          <w:fldChar w:fldCharType="end"/>
        </w:r>
      </w:hyperlink>
    </w:p>
    <w:p w14:paraId="48913A94" w14:textId="6A3F06DC" w:rsidR="003B5CD1" w:rsidRDefault="00316FD5">
      <w:pPr>
        <w:pStyle w:val="14"/>
        <w:rPr>
          <w:rFonts w:asciiTheme="minorHAnsi" w:eastAsiaTheme="minorEastAsia" w:hAnsiTheme="minorHAnsi" w:cstheme="minorBidi"/>
          <w:b w:val="0"/>
          <w:bCs w:val="0"/>
          <w:kern w:val="2"/>
          <w:sz w:val="20"/>
          <w:szCs w:val="22"/>
        </w:rPr>
      </w:pPr>
      <w:hyperlink w:anchor="_Toc90998721" w:history="1">
        <w:r w:rsidR="003B5CD1" w:rsidRPr="00FF7105">
          <w:rPr>
            <w:rStyle w:val="a8"/>
            <w:rFonts w:ascii="맑은 고딕" w:hAnsi="맑은 고딕" w:cstheme="majorHAnsi"/>
          </w:rPr>
          <w:t>15.</w:t>
        </w:r>
        <w:r w:rsidR="003B5CD1">
          <w:rPr>
            <w:rFonts w:asciiTheme="minorHAnsi" w:eastAsiaTheme="minorEastAsia" w:hAnsiTheme="minorHAnsi" w:cstheme="minorBidi"/>
            <w:b w:val="0"/>
            <w:bCs w:val="0"/>
            <w:kern w:val="2"/>
            <w:sz w:val="20"/>
            <w:szCs w:val="22"/>
          </w:rPr>
          <w:tab/>
        </w:r>
        <w:r w:rsidR="003B5CD1" w:rsidRPr="00FF7105">
          <w:rPr>
            <w:rStyle w:val="a8"/>
          </w:rPr>
          <w:t>임상시험</w:t>
        </w:r>
        <w:r w:rsidR="003B5CD1" w:rsidRPr="00FF7105">
          <w:rPr>
            <w:rStyle w:val="a8"/>
          </w:rPr>
          <w:t xml:space="preserve"> </w:t>
        </w:r>
        <w:r w:rsidR="003B5CD1" w:rsidRPr="00FF7105">
          <w:rPr>
            <w:rStyle w:val="a8"/>
          </w:rPr>
          <w:t>종료</w:t>
        </w:r>
        <w:r w:rsidR="003B5CD1" w:rsidRPr="00FF7105">
          <w:rPr>
            <w:rStyle w:val="a8"/>
          </w:rPr>
          <w:t xml:space="preserve"> </w:t>
        </w:r>
        <w:r w:rsidR="003B5CD1" w:rsidRPr="00FF7105">
          <w:rPr>
            <w:rStyle w:val="a8"/>
          </w:rPr>
          <w:t>후</w:t>
        </w:r>
        <w:r w:rsidR="003B5CD1" w:rsidRPr="00FF7105">
          <w:rPr>
            <w:rStyle w:val="a8"/>
          </w:rPr>
          <w:t xml:space="preserve"> </w:t>
        </w:r>
        <w:r w:rsidR="003B5CD1" w:rsidRPr="00FF7105">
          <w:rPr>
            <w:rStyle w:val="a8"/>
          </w:rPr>
          <w:t>대상자의</w:t>
        </w:r>
        <w:r w:rsidR="003B5CD1" w:rsidRPr="00FF7105">
          <w:rPr>
            <w:rStyle w:val="a8"/>
          </w:rPr>
          <w:t xml:space="preserve"> </w:t>
        </w:r>
        <w:r w:rsidR="003B5CD1" w:rsidRPr="00FF7105">
          <w:rPr>
            <w:rStyle w:val="a8"/>
          </w:rPr>
          <w:t>진료</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치료기준</w:t>
        </w:r>
        <w:r w:rsidR="003B5CD1">
          <w:rPr>
            <w:webHidden/>
          </w:rPr>
          <w:tab/>
        </w:r>
        <w:r w:rsidR="003B5CD1">
          <w:rPr>
            <w:webHidden/>
          </w:rPr>
          <w:fldChar w:fldCharType="begin"/>
        </w:r>
        <w:r w:rsidR="003B5CD1">
          <w:rPr>
            <w:webHidden/>
          </w:rPr>
          <w:instrText xml:space="preserve"> PAGEREF _Toc90998721 \h </w:instrText>
        </w:r>
        <w:r w:rsidR="003B5CD1">
          <w:rPr>
            <w:webHidden/>
          </w:rPr>
        </w:r>
        <w:r w:rsidR="003B5CD1">
          <w:rPr>
            <w:webHidden/>
          </w:rPr>
          <w:fldChar w:fldCharType="separate"/>
        </w:r>
        <w:r w:rsidR="00FB5896">
          <w:rPr>
            <w:webHidden/>
          </w:rPr>
          <w:t>32</w:t>
        </w:r>
        <w:r w:rsidR="003B5CD1">
          <w:rPr>
            <w:webHidden/>
          </w:rPr>
          <w:fldChar w:fldCharType="end"/>
        </w:r>
      </w:hyperlink>
    </w:p>
    <w:p w14:paraId="06811783" w14:textId="395098E0" w:rsidR="003B5CD1" w:rsidRDefault="00316FD5">
      <w:pPr>
        <w:pStyle w:val="14"/>
        <w:rPr>
          <w:rFonts w:asciiTheme="minorHAnsi" w:eastAsiaTheme="minorEastAsia" w:hAnsiTheme="minorHAnsi" w:cstheme="minorBidi"/>
          <w:b w:val="0"/>
          <w:bCs w:val="0"/>
          <w:kern w:val="2"/>
          <w:sz w:val="20"/>
          <w:szCs w:val="22"/>
        </w:rPr>
      </w:pPr>
      <w:hyperlink w:anchor="_Toc90998722" w:history="1">
        <w:r w:rsidR="003B5CD1" w:rsidRPr="00FF7105">
          <w:rPr>
            <w:rStyle w:val="a8"/>
            <w:rFonts w:ascii="맑은 고딕" w:hAnsi="맑은 고딕" w:cstheme="majorHAnsi"/>
          </w:rPr>
          <w:t>16.</w:t>
        </w:r>
        <w:r w:rsidR="003B5CD1">
          <w:rPr>
            <w:rFonts w:asciiTheme="minorHAnsi" w:eastAsiaTheme="minorEastAsia" w:hAnsiTheme="minorHAnsi" w:cstheme="minorBidi"/>
            <w:b w:val="0"/>
            <w:bCs w:val="0"/>
            <w:kern w:val="2"/>
            <w:sz w:val="20"/>
            <w:szCs w:val="22"/>
          </w:rPr>
          <w:tab/>
        </w:r>
        <w:r w:rsidR="003B5CD1" w:rsidRPr="00FF7105">
          <w:rPr>
            <w:rStyle w:val="a8"/>
          </w:rPr>
          <w:t>약동학</w:t>
        </w:r>
        <w:r w:rsidR="003B5CD1" w:rsidRPr="00FF7105">
          <w:rPr>
            <w:rStyle w:val="a8"/>
          </w:rPr>
          <w:t xml:space="preserve"> </w:t>
        </w:r>
        <w:r w:rsidR="003B5CD1" w:rsidRPr="00FF7105">
          <w:rPr>
            <w:rStyle w:val="a8"/>
          </w:rPr>
          <w:t>평가</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안전성</w:t>
        </w:r>
        <w:r w:rsidR="003B5CD1" w:rsidRPr="00FF7105">
          <w:rPr>
            <w:rStyle w:val="a8"/>
          </w:rPr>
          <w:t xml:space="preserve"> </w:t>
        </w:r>
        <w:r w:rsidR="003B5CD1" w:rsidRPr="00FF7105">
          <w:rPr>
            <w:rStyle w:val="a8"/>
          </w:rPr>
          <w:t>평가</w:t>
        </w:r>
        <w:r w:rsidR="003B5CD1">
          <w:rPr>
            <w:webHidden/>
          </w:rPr>
          <w:tab/>
        </w:r>
        <w:r w:rsidR="003B5CD1">
          <w:rPr>
            <w:webHidden/>
          </w:rPr>
          <w:fldChar w:fldCharType="begin"/>
        </w:r>
        <w:r w:rsidR="003B5CD1">
          <w:rPr>
            <w:webHidden/>
          </w:rPr>
          <w:instrText xml:space="preserve"> PAGEREF _Toc90998722 \h </w:instrText>
        </w:r>
        <w:r w:rsidR="003B5CD1">
          <w:rPr>
            <w:webHidden/>
          </w:rPr>
        </w:r>
        <w:r w:rsidR="003B5CD1">
          <w:rPr>
            <w:webHidden/>
          </w:rPr>
          <w:fldChar w:fldCharType="separate"/>
        </w:r>
        <w:r w:rsidR="00FB5896">
          <w:rPr>
            <w:webHidden/>
          </w:rPr>
          <w:t>33</w:t>
        </w:r>
        <w:r w:rsidR="003B5CD1">
          <w:rPr>
            <w:webHidden/>
          </w:rPr>
          <w:fldChar w:fldCharType="end"/>
        </w:r>
      </w:hyperlink>
    </w:p>
    <w:p w14:paraId="216FA49B" w14:textId="48DD14EF" w:rsidR="003B5CD1" w:rsidRDefault="00316FD5">
      <w:pPr>
        <w:pStyle w:val="14"/>
        <w:rPr>
          <w:rFonts w:asciiTheme="minorHAnsi" w:eastAsiaTheme="minorEastAsia" w:hAnsiTheme="minorHAnsi" w:cstheme="minorBidi"/>
          <w:b w:val="0"/>
          <w:bCs w:val="0"/>
          <w:kern w:val="2"/>
          <w:sz w:val="20"/>
          <w:szCs w:val="22"/>
        </w:rPr>
      </w:pPr>
      <w:hyperlink w:anchor="_Toc90998723" w:history="1">
        <w:r w:rsidR="003B5CD1" w:rsidRPr="00FF7105">
          <w:rPr>
            <w:rStyle w:val="a8"/>
            <w:rFonts w:ascii="맑은 고딕" w:hAnsi="맑은 고딕" w:cstheme="majorHAnsi"/>
          </w:rPr>
          <w:t>17.</w:t>
        </w:r>
        <w:r w:rsidR="003B5CD1">
          <w:rPr>
            <w:rFonts w:asciiTheme="minorHAnsi" w:eastAsiaTheme="minorEastAsia" w:hAnsiTheme="minorHAnsi" w:cstheme="minorBidi"/>
            <w:b w:val="0"/>
            <w:bCs w:val="0"/>
            <w:kern w:val="2"/>
            <w:sz w:val="20"/>
            <w:szCs w:val="22"/>
          </w:rPr>
          <w:tab/>
        </w:r>
        <w:r w:rsidR="003B5CD1" w:rsidRPr="00FF7105">
          <w:rPr>
            <w:rStyle w:val="a8"/>
          </w:rPr>
          <w:t>통계분석</w:t>
        </w:r>
        <w:r w:rsidR="003B5CD1">
          <w:rPr>
            <w:webHidden/>
          </w:rPr>
          <w:tab/>
        </w:r>
        <w:r w:rsidR="003B5CD1">
          <w:rPr>
            <w:webHidden/>
          </w:rPr>
          <w:fldChar w:fldCharType="begin"/>
        </w:r>
        <w:r w:rsidR="003B5CD1">
          <w:rPr>
            <w:webHidden/>
          </w:rPr>
          <w:instrText xml:space="preserve"> PAGEREF _Toc90998723 \h </w:instrText>
        </w:r>
        <w:r w:rsidR="003B5CD1">
          <w:rPr>
            <w:webHidden/>
          </w:rPr>
        </w:r>
        <w:r w:rsidR="003B5CD1">
          <w:rPr>
            <w:webHidden/>
          </w:rPr>
          <w:fldChar w:fldCharType="separate"/>
        </w:r>
        <w:r w:rsidR="00FB5896">
          <w:rPr>
            <w:webHidden/>
          </w:rPr>
          <w:t>34</w:t>
        </w:r>
        <w:r w:rsidR="003B5CD1">
          <w:rPr>
            <w:webHidden/>
          </w:rPr>
          <w:fldChar w:fldCharType="end"/>
        </w:r>
      </w:hyperlink>
    </w:p>
    <w:p w14:paraId="530A81A2" w14:textId="0FF84F75" w:rsidR="003B5CD1" w:rsidRDefault="00316FD5">
      <w:pPr>
        <w:pStyle w:val="14"/>
        <w:rPr>
          <w:rFonts w:asciiTheme="minorHAnsi" w:eastAsiaTheme="minorEastAsia" w:hAnsiTheme="minorHAnsi" w:cstheme="minorBidi"/>
          <w:b w:val="0"/>
          <w:bCs w:val="0"/>
          <w:kern w:val="2"/>
          <w:sz w:val="20"/>
          <w:szCs w:val="22"/>
        </w:rPr>
      </w:pPr>
      <w:hyperlink w:anchor="_Toc90998724" w:history="1">
        <w:r w:rsidR="003B5CD1" w:rsidRPr="00FF7105">
          <w:rPr>
            <w:rStyle w:val="a8"/>
            <w:rFonts w:ascii="맑은 고딕" w:hAnsi="맑은 고딕" w:cstheme="majorHAnsi"/>
          </w:rPr>
          <w:t>18.</w:t>
        </w:r>
        <w:r w:rsidR="003B5CD1">
          <w:rPr>
            <w:rFonts w:asciiTheme="minorHAnsi" w:eastAsiaTheme="minorEastAsia" w:hAnsiTheme="minorHAnsi" w:cstheme="minorBidi"/>
            <w:b w:val="0"/>
            <w:bCs w:val="0"/>
            <w:kern w:val="2"/>
            <w:sz w:val="20"/>
            <w:szCs w:val="22"/>
          </w:rPr>
          <w:tab/>
        </w:r>
        <w:r w:rsidR="003B5CD1" w:rsidRPr="00FF7105">
          <w:rPr>
            <w:rStyle w:val="a8"/>
          </w:rPr>
          <w:t>이상반응의</w:t>
        </w:r>
        <w:r w:rsidR="003B5CD1" w:rsidRPr="00FF7105">
          <w:rPr>
            <w:rStyle w:val="a8"/>
          </w:rPr>
          <w:t xml:space="preserve"> </w:t>
        </w:r>
        <w:r w:rsidR="003B5CD1" w:rsidRPr="00FF7105">
          <w:rPr>
            <w:rStyle w:val="a8"/>
          </w:rPr>
          <w:t>기록</w:t>
        </w:r>
        <w:r w:rsidR="003B5CD1" w:rsidRPr="00FF7105">
          <w:rPr>
            <w:rStyle w:val="a8"/>
          </w:rPr>
          <w:t xml:space="preserve">, </w:t>
        </w:r>
        <w:r w:rsidR="003B5CD1" w:rsidRPr="00FF7105">
          <w:rPr>
            <w:rStyle w:val="a8"/>
          </w:rPr>
          <w:t>보고</w:t>
        </w:r>
        <w:r w:rsidR="003B5CD1" w:rsidRPr="00FF7105">
          <w:rPr>
            <w:rStyle w:val="a8"/>
          </w:rPr>
          <w:t xml:space="preserve"> </w:t>
        </w:r>
        <w:r w:rsidR="003B5CD1" w:rsidRPr="00FF7105">
          <w:rPr>
            <w:rStyle w:val="a8"/>
          </w:rPr>
          <w:t>및</w:t>
        </w:r>
        <w:r w:rsidR="003B5CD1" w:rsidRPr="00FF7105">
          <w:rPr>
            <w:rStyle w:val="a8"/>
          </w:rPr>
          <w:t xml:space="preserve"> </w:t>
        </w:r>
        <w:r w:rsidR="003B5CD1" w:rsidRPr="00FF7105">
          <w:rPr>
            <w:rStyle w:val="a8"/>
          </w:rPr>
          <w:t>관리</w:t>
        </w:r>
        <w:r w:rsidR="003B5CD1">
          <w:rPr>
            <w:webHidden/>
          </w:rPr>
          <w:tab/>
        </w:r>
        <w:r w:rsidR="003B5CD1">
          <w:rPr>
            <w:webHidden/>
          </w:rPr>
          <w:fldChar w:fldCharType="begin"/>
        </w:r>
        <w:r w:rsidR="003B5CD1">
          <w:rPr>
            <w:webHidden/>
          </w:rPr>
          <w:instrText xml:space="preserve"> PAGEREF _Toc90998724 \h </w:instrText>
        </w:r>
        <w:r w:rsidR="003B5CD1">
          <w:rPr>
            <w:webHidden/>
          </w:rPr>
        </w:r>
        <w:r w:rsidR="003B5CD1">
          <w:rPr>
            <w:webHidden/>
          </w:rPr>
          <w:fldChar w:fldCharType="separate"/>
        </w:r>
        <w:r w:rsidR="00FB5896">
          <w:rPr>
            <w:webHidden/>
          </w:rPr>
          <w:t>35</w:t>
        </w:r>
        <w:r w:rsidR="003B5CD1">
          <w:rPr>
            <w:webHidden/>
          </w:rPr>
          <w:fldChar w:fldCharType="end"/>
        </w:r>
      </w:hyperlink>
    </w:p>
    <w:p w14:paraId="551C0DF3" w14:textId="3F8C411B"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25" w:history="1">
        <w:r w:rsidR="003B5CD1" w:rsidRPr="00FF7105">
          <w:rPr>
            <w:rStyle w:val="a8"/>
            <w:noProof/>
            <w14:scene3d>
              <w14:camera w14:prst="orthographicFront"/>
              <w14:lightRig w14:rig="threePt" w14:dir="t">
                <w14:rot w14:lat="0" w14:lon="0" w14:rev="0"/>
              </w14:lightRig>
            </w14:scene3d>
          </w:rPr>
          <w:t>18.1.</w:t>
        </w:r>
        <w:r w:rsidR="003B5CD1">
          <w:rPr>
            <w:rFonts w:asciiTheme="minorHAnsi" w:eastAsiaTheme="minorEastAsia" w:hAnsiTheme="minorHAnsi" w:cstheme="minorBidi"/>
            <w:noProof/>
            <w:kern w:val="2"/>
            <w:sz w:val="20"/>
            <w:szCs w:val="22"/>
          </w:rPr>
          <w:tab/>
        </w:r>
        <w:r w:rsidR="003B5CD1" w:rsidRPr="00FF7105">
          <w:rPr>
            <w:rStyle w:val="a8"/>
            <w:noProof/>
          </w:rPr>
          <w:t>정의</w:t>
        </w:r>
        <w:r w:rsidR="003B5CD1">
          <w:rPr>
            <w:noProof/>
            <w:webHidden/>
          </w:rPr>
          <w:tab/>
        </w:r>
        <w:r w:rsidR="003B5CD1">
          <w:rPr>
            <w:noProof/>
            <w:webHidden/>
          </w:rPr>
          <w:fldChar w:fldCharType="begin"/>
        </w:r>
        <w:r w:rsidR="003B5CD1">
          <w:rPr>
            <w:noProof/>
            <w:webHidden/>
          </w:rPr>
          <w:instrText xml:space="preserve"> PAGEREF _Toc90998725 \h </w:instrText>
        </w:r>
        <w:r w:rsidR="003B5CD1">
          <w:rPr>
            <w:noProof/>
            <w:webHidden/>
          </w:rPr>
        </w:r>
        <w:r w:rsidR="003B5CD1">
          <w:rPr>
            <w:noProof/>
            <w:webHidden/>
          </w:rPr>
          <w:fldChar w:fldCharType="separate"/>
        </w:r>
        <w:r w:rsidR="00FB5896">
          <w:rPr>
            <w:noProof/>
            <w:webHidden/>
          </w:rPr>
          <w:t>35</w:t>
        </w:r>
        <w:r w:rsidR="003B5CD1">
          <w:rPr>
            <w:noProof/>
            <w:webHidden/>
          </w:rPr>
          <w:fldChar w:fldCharType="end"/>
        </w:r>
      </w:hyperlink>
    </w:p>
    <w:p w14:paraId="305004E9" w14:textId="61A81462"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26" w:history="1">
        <w:r w:rsidR="003B5CD1" w:rsidRPr="00FF7105">
          <w:rPr>
            <w:rStyle w:val="a8"/>
            <w:noProof/>
            <w14:scene3d>
              <w14:camera w14:prst="orthographicFront"/>
              <w14:lightRig w14:rig="threePt" w14:dir="t">
                <w14:rot w14:lat="0" w14:lon="0" w14:rev="0"/>
              </w14:lightRig>
            </w14:scene3d>
          </w:rPr>
          <w:t>18.2.</w:t>
        </w:r>
        <w:r w:rsidR="003B5CD1">
          <w:rPr>
            <w:rFonts w:asciiTheme="minorHAnsi" w:eastAsiaTheme="minorEastAsia" w:hAnsiTheme="minorHAnsi" w:cstheme="minorBidi"/>
            <w:noProof/>
            <w:kern w:val="2"/>
            <w:sz w:val="20"/>
            <w:szCs w:val="22"/>
          </w:rPr>
          <w:tab/>
        </w:r>
        <w:r w:rsidR="003B5CD1" w:rsidRPr="00FF7105">
          <w:rPr>
            <w:rStyle w:val="a8"/>
            <w:noProof/>
          </w:rPr>
          <w:t>이상반응의</w:t>
        </w:r>
        <w:r w:rsidR="003B5CD1" w:rsidRPr="00FF7105">
          <w:rPr>
            <w:rStyle w:val="a8"/>
            <w:noProof/>
          </w:rPr>
          <w:t xml:space="preserve"> </w:t>
        </w:r>
        <w:r w:rsidR="003B5CD1" w:rsidRPr="00FF7105">
          <w:rPr>
            <w:rStyle w:val="a8"/>
            <w:noProof/>
          </w:rPr>
          <w:t>기록</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수집</w:t>
        </w:r>
        <w:r w:rsidR="003B5CD1">
          <w:rPr>
            <w:noProof/>
            <w:webHidden/>
          </w:rPr>
          <w:tab/>
        </w:r>
        <w:r w:rsidR="003B5CD1">
          <w:rPr>
            <w:noProof/>
            <w:webHidden/>
          </w:rPr>
          <w:fldChar w:fldCharType="begin"/>
        </w:r>
        <w:r w:rsidR="003B5CD1">
          <w:rPr>
            <w:noProof/>
            <w:webHidden/>
          </w:rPr>
          <w:instrText xml:space="preserve"> PAGEREF _Toc90998726 \h </w:instrText>
        </w:r>
        <w:r w:rsidR="003B5CD1">
          <w:rPr>
            <w:noProof/>
            <w:webHidden/>
          </w:rPr>
        </w:r>
        <w:r w:rsidR="003B5CD1">
          <w:rPr>
            <w:noProof/>
            <w:webHidden/>
          </w:rPr>
          <w:fldChar w:fldCharType="separate"/>
        </w:r>
        <w:r w:rsidR="00FB5896">
          <w:rPr>
            <w:noProof/>
            <w:webHidden/>
          </w:rPr>
          <w:t>35</w:t>
        </w:r>
        <w:r w:rsidR="003B5CD1">
          <w:rPr>
            <w:noProof/>
            <w:webHidden/>
          </w:rPr>
          <w:fldChar w:fldCharType="end"/>
        </w:r>
      </w:hyperlink>
    </w:p>
    <w:p w14:paraId="08D92C20" w14:textId="3A0532AB"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27" w:history="1">
        <w:r w:rsidR="003B5CD1" w:rsidRPr="00FF7105">
          <w:rPr>
            <w:rStyle w:val="a8"/>
            <w:noProof/>
            <w14:scene3d>
              <w14:camera w14:prst="orthographicFront"/>
              <w14:lightRig w14:rig="threePt" w14:dir="t">
                <w14:rot w14:lat="0" w14:lon="0" w14:rev="0"/>
              </w14:lightRig>
            </w14:scene3d>
          </w:rPr>
          <w:t>18.3.</w:t>
        </w:r>
        <w:r w:rsidR="003B5CD1">
          <w:rPr>
            <w:rFonts w:asciiTheme="minorHAnsi" w:eastAsiaTheme="minorEastAsia" w:hAnsiTheme="minorHAnsi" w:cstheme="minorBidi"/>
            <w:noProof/>
            <w:kern w:val="2"/>
            <w:sz w:val="20"/>
            <w:szCs w:val="22"/>
          </w:rPr>
          <w:tab/>
        </w:r>
        <w:r w:rsidR="003B5CD1" w:rsidRPr="00FF7105">
          <w:rPr>
            <w:rStyle w:val="a8"/>
            <w:noProof/>
          </w:rPr>
          <w:t>이상반응의</w:t>
        </w:r>
        <w:r w:rsidR="003B5CD1" w:rsidRPr="00FF7105">
          <w:rPr>
            <w:rStyle w:val="a8"/>
            <w:noProof/>
          </w:rPr>
          <w:t xml:space="preserve"> </w:t>
        </w:r>
        <w:r w:rsidR="003B5CD1" w:rsidRPr="00FF7105">
          <w:rPr>
            <w:rStyle w:val="a8"/>
            <w:noProof/>
          </w:rPr>
          <w:t>중증도</w:t>
        </w:r>
        <w:r w:rsidR="003B5CD1" w:rsidRPr="00FF7105">
          <w:rPr>
            <w:rStyle w:val="a8"/>
            <w:noProof/>
          </w:rPr>
          <w:t xml:space="preserve">(severity) </w:t>
        </w:r>
        <w:r w:rsidR="003B5CD1" w:rsidRPr="00FF7105">
          <w:rPr>
            <w:rStyle w:val="a8"/>
            <w:noProof/>
          </w:rPr>
          <w:t>평가</w:t>
        </w:r>
        <w:r w:rsidR="003B5CD1">
          <w:rPr>
            <w:noProof/>
            <w:webHidden/>
          </w:rPr>
          <w:tab/>
        </w:r>
        <w:r w:rsidR="003B5CD1">
          <w:rPr>
            <w:noProof/>
            <w:webHidden/>
          </w:rPr>
          <w:fldChar w:fldCharType="begin"/>
        </w:r>
        <w:r w:rsidR="003B5CD1">
          <w:rPr>
            <w:noProof/>
            <w:webHidden/>
          </w:rPr>
          <w:instrText xml:space="preserve"> PAGEREF _Toc90998727 \h </w:instrText>
        </w:r>
        <w:r w:rsidR="003B5CD1">
          <w:rPr>
            <w:noProof/>
            <w:webHidden/>
          </w:rPr>
        </w:r>
        <w:r w:rsidR="003B5CD1">
          <w:rPr>
            <w:noProof/>
            <w:webHidden/>
          </w:rPr>
          <w:fldChar w:fldCharType="separate"/>
        </w:r>
        <w:r w:rsidR="00FB5896">
          <w:rPr>
            <w:noProof/>
            <w:webHidden/>
          </w:rPr>
          <w:t>36</w:t>
        </w:r>
        <w:r w:rsidR="003B5CD1">
          <w:rPr>
            <w:noProof/>
            <w:webHidden/>
          </w:rPr>
          <w:fldChar w:fldCharType="end"/>
        </w:r>
      </w:hyperlink>
    </w:p>
    <w:p w14:paraId="0E7E7410" w14:textId="5C76D033"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28" w:history="1">
        <w:r w:rsidR="003B5CD1" w:rsidRPr="00FF7105">
          <w:rPr>
            <w:rStyle w:val="a8"/>
            <w:noProof/>
            <w14:scene3d>
              <w14:camera w14:prst="orthographicFront"/>
              <w14:lightRig w14:rig="threePt" w14:dir="t">
                <w14:rot w14:lat="0" w14:lon="0" w14:rev="0"/>
              </w14:lightRig>
            </w14:scene3d>
          </w:rPr>
          <w:t>18.4.</w:t>
        </w:r>
        <w:r w:rsidR="003B5CD1">
          <w:rPr>
            <w:rFonts w:asciiTheme="minorHAnsi" w:eastAsiaTheme="minorEastAsia" w:hAnsiTheme="minorHAnsi" w:cstheme="minorBidi"/>
            <w:noProof/>
            <w:kern w:val="2"/>
            <w:sz w:val="20"/>
            <w:szCs w:val="22"/>
          </w:rPr>
          <w:tab/>
        </w:r>
        <w:r w:rsidR="003B5CD1" w:rsidRPr="00FF7105">
          <w:rPr>
            <w:rStyle w:val="a8"/>
            <w:noProof/>
          </w:rPr>
          <w:t>임상시험용의약품과의</w:t>
        </w:r>
        <w:r w:rsidR="003B5CD1" w:rsidRPr="00FF7105">
          <w:rPr>
            <w:rStyle w:val="a8"/>
            <w:noProof/>
          </w:rPr>
          <w:t xml:space="preserve"> </w:t>
        </w:r>
        <w:r w:rsidR="003B5CD1" w:rsidRPr="00FF7105">
          <w:rPr>
            <w:rStyle w:val="a8"/>
            <w:noProof/>
          </w:rPr>
          <w:t>인과관계</w:t>
        </w:r>
        <w:r w:rsidR="003B5CD1" w:rsidRPr="00FF7105">
          <w:rPr>
            <w:rStyle w:val="a8"/>
            <w:noProof/>
          </w:rPr>
          <w:t>(causality)</w:t>
        </w:r>
        <w:r w:rsidR="003B5CD1">
          <w:rPr>
            <w:noProof/>
            <w:webHidden/>
          </w:rPr>
          <w:tab/>
        </w:r>
        <w:r w:rsidR="003B5CD1">
          <w:rPr>
            <w:noProof/>
            <w:webHidden/>
          </w:rPr>
          <w:fldChar w:fldCharType="begin"/>
        </w:r>
        <w:r w:rsidR="003B5CD1">
          <w:rPr>
            <w:noProof/>
            <w:webHidden/>
          </w:rPr>
          <w:instrText xml:space="preserve"> PAGEREF _Toc90998728 \h </w:instrText>
        </w:r>
        <w:r w:rsidR="003B5CD1">
          <w:rPr>
            <w:noProof/>
            <w:webHidden/>
          </w:rPr>
        </w:r>
        <w:r w:rsidR="003B5CD1">
          <w:rPr>
            <w:noProof/>
            <w:webHidden/>
          </w:rPr>
          <w:fldChar w:fldCharType="separate"/>
        </w:r>
        <w:r w:rsidR="00FB5896">
          <w:rPr>
            <w:noProof/>
            <w:webHidden/>
          </w:rPr>
          <w:t>37</w:t>
        </w:r>
        <w:r w:rsidR="003B5CD1">
          <w:rPr>
            <w:noProof/>
            <w:webHidden/>
          </w:rPr>
          <w:fldChar w:fldCharType="end"/>
        </w:r>
      </w:hyperlink>
    </w:p>
    <w:p w14:paraId="24373247" w14:textId="7D257D4D"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29" w:history="1">
        <w:r w:rsidR="003B5CD1" w:rsidRPr="00FF7105">
          <w:rPr>
            <w:rStyle w:val="a8"/>
            <w:noProof/>
            <w14:scene3d>
              <w14:camera w14:prst="orthographicFront"/>
              <w14:lightRig w14:rig="threePt" w14:dir="t">
                <w14:rot w14:lat="0" w14:lon="0" w14:rev="0"/>
              </w14:lightRig>
            </w14:scene3d>
          </w:rPr>
          <w:t>18.5.</w:t>
        </w:r>
        <w:r w:rsidR="003B5CD1">
          <w:rPr>
            <w:rFonts w:asciiTheme="minorHAnsi" w:eastAsiaTheme="minorEastAsia" w:hAnsiTheme="minorHAnsi" w:cstheme="minorBidi"/>
            <w:noProof/>
            <w:kern w:val="2"/>
            <w:sz w:val="20"/>
            <w:szCs w:val="22"/>
          </w:rPr>
          <w:tab/>
        </w:r>
        <w:r w:rsidR="003B5CD1" w:rsidRPr="00FF7105">
          <w:rPr>
            <w:rStyle w:val="a8"/>
            <w:noProof/>
          </w:rPr>
          <w:t>임상시험용의약품에</w:t>
        </w:r>
        <w:r w:rsidR="003B5CD1" w:rsidRPr="00FF7105">
          <w:rPr>
            <w:rStyle w:val="a8"/>
            <w:noProof/>
          </w:rPr>
          <w:t xml:space="preserve"> </w:t>
        </w:r>
        <w:r w:rsidR="003B5CD1" w:rsidRPr="00FF7105">
          <w:rPr>
            <w:rStyle w:val="a8"/>
            <w:noProof/>
          </w:rPr>
          <w:t>대한</w:t>
        </w:r>
        <w:r w:rsidR="003B5CD1" w:rsidRPr="00FF7105">
          <w:rPr>
            <w:rStyle w:val="a8"/>
            <w:noProof/>
          </w:rPr>
          <w:t xml:space="preserve"> </w:t>
        </w:r>
        <w:r w:rsidR="003B5CD1" w:rsidRPr="00FF7105">
          <w:rPr>
            <w:rStyle w:val="a8"/>
            <w:noProof/>
          </w:rPr>
          <w:t>조치</w:t>
        </w:r>
        <w:r w:rsidR="003B5CD1" w:rsidRPr="00FF7105">
          <w:rPr>
            <w:rStyle w:val="a8"/>
            <w:noProof/>
          </w:rPr>
          <w:t>(action taken related to the IP administration)</w:t>
        </w:r>
        <w:r w:rsidR="003B5CD1">
          <w:rPr>
            <w:noProof/>
            <w:webHidden/>
          </w:rPr>
          <w:tab/>
        </w:r>
        <w:r w:rsidR="003B5CD1">
          <w:rPr>
            <w:noProof/>
            <w:webHidden/>
          </w:rPr>
          <w:fldChar w:fldCharType="begin"/>
        </w:r>
        <w:r w:rsidR="003B5CD1">
          <w:rPr>
            <w:noProof/>
            <w:webHidden/>
          </w:rPr>
          <w:instrText xml:space="preserve"> PAGEREF _Toc90998729 \h </w:instrText>
        </w:r>
        <w:r w:rsidR="003B5CD1">
          <w:rPr>
            <w:noProof/>
            <w:webHidden/>
          </w:rPr>
        </w:r>
        <w:r w:rsidR="003B5CD1">
          <w:rPr>
            <w:noProof/>
            <w:webHidden/>
          </w:rPr>
          <w:fldChar w:fldCharType="separate"/>
        </w:r>
        <w:r w:rsidR="00FB5896">
          <w:rPr>
            <w:noProof/>
            <w:webHidden/>
          </w:rPr>
          <w:t>37</w:t>
        </w:r>
        <w:r w:rsidR="003B5CD1">
          <w:rPr>
            <w:noProof/>
            <w:webHidden/>
          </w:rPr>
          <w:fldChar w:fldCharType="end"/>
        </w:r>
      </w:hyperlink>
    </w:p>
    <w:p w14:paraId="74908490" w14:textId="47A83452"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30" w:history="1">
        <w:r w:rsidR="003B5CD1" w:rsidRPr="00FF7105">
          <w:rPr>
            <w:rStyle w:val="a8"/>
            <w:noProof/>
            <w14:scene3d>
              <w14:camera w14:prst="orthographicFront"/>
              <w14:lightRig w14:rig="threePt" w14:dir="t">
                <w14:rot w14:lat="0" w14:lon="0" w14:rev="0"/>
              </w14:lightRig>
            </w14:scene3d>
          </w:rPr>
          <w:t>18.6.</w:t>
        </w:r>
        <w:r w:rsidR="003B5CD1">
          <w:rPr>
            <w:rFonts w:asciiTheme="minorHAnsi" w:eastAsiaTheme="minorEastAsia" w:hAnsiTheme="minorHAnsi" w:cstheme="minorBidi"/>
            <w:noProof/>
            <w:kern w:val="2"/>
            <w:sz w:val="20"/>
            <w:szCs w:val="22"/>
          </w:rPr>
          <w:tab/>
        </w:r>
        <w:r w:rsidR="003B5CD1" w:rsidRPr="00FF7105">
          <w:rPr>
            <w:rStyle w:val="a8"/>
            <w:noProof/>
          </w:rPr>
          <w:t>이상반응에</w:t>
        </w:r>
        <w:r w:rsidR="003B5CD1" w:rsidRPr="00FF7105">
          <w:rPr>
            <w:rStyle w:val="a8"/>
            <w:noProof/>
          </w:rPr>
          <w:t xml:space="preserve"> </w:t>
        </w:r>
        <w:r w:rsidR="003B5CD1" w:rsidRPr="00FF7105">
          <w:rPr>
            <w:rStyle w:val="a8"/>
            <w:noProof/>
          </w:rPr>
          <w:t>대한</w:t>
        </w:r>
        <w:r w:rsidR="003B5CD1" w:rsidRPr="00FF7105">
          <w:rPr>
            <w:rStyle w:val="a8"/>
            <w:noProof/>
          </w:rPr>
          <w:t xml:space="preserve"> </w:t>
        </w:r>
        <w:r w:rsidR="003B5CD1" w:rsidRPr="00FF7105">
          <w:rPr>
            <w:rStyle w:val="a8"/>
            <w:noProof/>
          </w:rPr>
          <w:t>처치</w:t>
        </w:r>
        <w:r w:rsidR="003B5CD1" w:rsidRPr="00FF7105">
          <w:rPr>
            <w:rStyle w:val="a8"/>
            <w:noProof/>
          </w:rPr>
          <w:t>(action taken for the treatment of AE)</w:t>
        </w:r>
        <w:r w:rsidR="003B5CD1">
          <w:rPr>
            <w:noProof/>
            <w:webHidden/>
          </w:rPr>
          <w:tab/>
        </w:r>
        <w:r w:rsidR="003B5CD1">
          <w:rPr>
            <w:noProof/>
            <w:webHidden/>
          </w:rPr>
          <w:fldChar w:fldCharType="begin"/>
        </w:r>
        <w:r w:rsidR="003B5CD1">
          <w:rPr>
            <w:noProof/>
            <w:webHidden/>
          </w:rPr>
          <w:instrText xml:space="preserve"> PAGEREF _Toc90998730 \h </w:instrText>
        </w:r>
        <w:r w:rsidR="003B5CD1">
          <w:rPr>
            <w:noProof/>
            <w:webHidden/>
          </w:rPr>
        </w:r>
        <w:r w:rsidR="003B5CD1">
          <w:rPr>
            <w:noProof/>
            <w:webHidden/>
          </w:rPr>
          <w:fldChar w:fldCharType="separate"/>
        </w:r>
        <w:r w:rsidR="00FB5896">
          <w:rPr>
            <w:noProof/>
            <w:webHidden/>
          </w:rPr>
          <w:t>38</w:t>
        </w:r>
        <w:r w:rsidR="003B5CD1">
          <w:rPr>
            <w:noProof/>
            <w:webHidden/>
          </w:rPr>
          <w:fldChar w:fldCharType="end"/>
        </w:r>
      </w:hyperlink>
    </w:p>
    <w:p w14:paraId="673A800C" w14:textId="6E7FBF8B"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31" w:history="1">
        <w:r w:rsidR="003B5CD1" w:rsidRPr="00FF7105">
          <w:rPr>
            <w:rStyle w:val="a8"/>
            <w:noProof/>
            <w14:scene3d>
              <w14:camera w14:prst="orthographicFront"/>
              <w14:lightRig w14:rig="threePt" w14:dir="t">
                <w14:rot w14:lat="0" w14:lon="0" w14:rev="0"/>
              </w14:lightRig>
            </w14:scene3d>
          </w:rPr>
          <w:t>18.7.</w:t>
        </w:r>
        <w:r w:rsidR="003B5CD1">
          <w:rPr>
            <w:rFonts w:asciiTheme="minorHAnsi" w:eastAsiaTheme="minorEastAsia" w:hAnsiTheme="minorHAnsi" w:cstheme="minorBidi"/>
            <w:noProof/>
            <w:kern w:val="2"/>
            <w:sz w:val="20"/>
            <w:szCs w:val="22"/>
          </w:rPr>
          <w:tab/>
        </w:r>
        <w:r w:rsidR="003B5CD1" w:rsidRPr="00FF7105">
          <w:rPr>
            <w:rStyle w:val="a8"/>
            <w:noProof/>
          </w:rPr>
          <w:t>이상반응의</w:t>
        </w:r>
        <w:r w:rsidR="003B5CD1" w:rsidRPr="00FF7105">
          <w:rPr>
            <w:rStyle w:val="a8"/>
            <w:noProof/>
          </w:rPr>
          <w:t xml:space="preserve"> </w:t>
        </w:r>
        <w:r w:rsidR="003B5CD1" w:rsidRPr="00FF7105">
          <w:rPr>
            <w:rStyle w:val="a8"/>
            <w:noProof/>
          </w:rPr>
          <w:t>결과</w:t>
        </w:r>
        <w:r w:rsidR="003B5CD1" w:rsidRPr="00FF7105">
          <w:rPr>
            <w:rStyle w:val="a8"/>
            <w:noProof/>
          </w:rPr>
          <w:t>(outcome)</w:t>
        </w:r>
        <w:r w:rsidR="003B5CD1">
          <w:rPr>
            <w:noProof/>
            <w:webHidden/>
          </w:rPr>
          <w:tab/>
        </w:r>
        <w:r w:rsidR="003B5CD1">
          <w:rPr>
            <w:noProof/>
            <w:webHidden/>
          </w:rPr>
          <w:fldChar w:fldCharType="begin"/>
        </w:r>
        <w:r w:rsidR="003B5CD1">
          <w:rPr>
            <w:noProof/>
            <w:webHidden/>
          </w:rPr>
          <w:instrText xml:space="preserve"> PAGEREF _Toc90998731 \h </w:instrText>
        </w:r>
        <w:r w:rsidR="003B5CD1">
          <w:rPr>
            <w:noProof/>
            <w:webHidden/>
          </w:rPr>
        </w:r>
        <w:r w:rsidR="003B5CD1">
          <w:rPr>
            <w:noProof/>
            <w:webHidden/>
          </w:rPr>
          <w:fldChar w:fldCharType="separate"/>
        </w:r>
        <w:r w:rsidR="00FB5896">
          <w:rPr>
            <w:noProof/>
            <w:webHidden/>
          </w:rPr>
          <w:t>38</w:t>
        </w:r>
        <w:r w:rsidR="003B5CD1">
          <w:rPr>
            <w:noProof/>
            <w:webHidden/>
          </w:rPr>
          <w:fldChar w:fldCharType="end"/>
        </w:r>
      </w:hyperlink>
    </w:p>
    <w:p w14:paraId="4A4F3063" w14:textId="0BB5E855"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32" w:history="1">
        <w:r w:rsidR="003B5CD1" w:rsidRPr="00FF7105">
          <w:rPr>
            <w:rStyle w:val="a8"/>
            <w:noProof/>
            <w14:scene3d>
              <w14:camera w14:prst="orthographicFront"/>
              <w14:lightRig w14:rig="threePt" w14:dir="t">
                <w14:rot w14:lat="0" w14:lon="0" w14:rev="0"/>
              </w14:lightRig>
            </w14:scene3d>
          </w:rPr>
          <w:t>18.8.</w:t>
        </w:r>
        <w:r w:rsidR="003B5CD1">
          <w:rPr>
            <w:rFonts w:asciiTheme="minorHAnsi" w:eastAsiaTheme="minorEastAsia" w:hAnsiTheme="minorHAnsi" w:cstheme="minorBidi"/>
            <w:noProof/>
            <w:kern w:val="2"/>
            <w:sz w:val="20"/>
            <w:szCs w:val="22"/>
          </w:rPr>
          <w:tab/>
        </w:r>
        <w:r w:rsidR="003B5CD1" w:rsidRPr="00FF7105">
          <w:rPr>
            <w:rStyle w:val="a8"/>
            <w:noProof/>
          </w:rPr>
          <w:t>중대한</w:t>
        </w:r>
        <w:r w:rsidR="003B5CD1" w:rsidRPr="00FF7105">
          <w:rPr>
            <w:rStyle w:val="a8"/>
            <w:noProof/>
          </w:rPr>
          <w:t xml:space="preserve"> </w:t>
        </w:r>
        <w:r w:rsidR="003B5CD1" w:rsidRPr="00FF7105">
          <w:rPr>
            <w:rStyle w:val="a8"/>
            <w:noProof/>
          </w:rPr>
          <w:t>이상반응의</w:t>
        </w:r>
        <w:r w:rsidR="003B5CD1" w:rsidRPr="00FF7105">
          <w:rPr>
            <w:rStyle w:val="a8"/>
            <w:noProof/>
          </w:rPr>
          <w:t xml:space="preserve"> </w:t>
        </w:r>
        <w:r w:rsidR="003B5CD1" w:rsidRPr="00FF7105">
          <w:rPr>
            <w:rStyle w:val="a8"/>
            <w:noProof/>
          </w:rPr>
          <w:t>보고</w:t>
        </w:r>
        <w:r w:rsidR="003B5CD1">
          <w:rPr>
            <w:noProof/>
            <w:webHidden/>
          </w:rPr>
          <w:tab/>
        </w:r>
        <w:r w:rsidR="003B5CD1">
          <w:rPr>
            <w:noProof/>
            <w:webHidden/>
          </w:rPr>
          <w:fldChar w:fldCharType="begin"/>
        </w:r>
        <w:r w:rsidR="003B5CD1">
          <w:rPr>
            <w:noProof/>
            <w:webHidden/>
          </w:rPr>
          <w:instrText xml:space="preserve"> PAGEREF _Toc90998732 \h </w:instrText>
        </w:r>
        <w:r w:rsidR="003B5CD1">
          <w:rPr>
            <w:noProof/>
            <w:webHidden/>
          </w:rPr>
        </w:r>
        <w:r w:rsidR="003B5CD1">
          <w:rPr>
            <w:noProof/>
            <w:webHidden/>
          </w:rPr>
          <w:fldChar w:fldCharType="separate"/>
        </w:r>
        <w:r w:rsidR="00FB5896">
          <w:rPr>
            <w:noProof/>
            <w:webHidden/>
          </w:rPr>
          <w:t>39</w:t>
        </w:r>
        <w:r w:rsidR="003B5CD1">
          <w:rPr>
            <w:noProof/>
            <w:webHidden/>
          </w:rPr>
          <w:fldChar w:fldCharType="end"/>
        </w:r>
      </w:hyperlink>
    </w:p>
    <w:p w14:paraId="5B00329C" w14:textId="4FEDEE69"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33" w:history="1">
        <w:r w:rsidR="003B5CD1" w:rsidRPr="00FF7105">
          <w:rPr>
            <w:rStyle w:val="a8"/>
            <w:noProof/>
            <w14:scene3d>
              <w14:camera w14:prst="orthographicFront"/>
              <w14:lightRig w14:rig="threePt" w14:dir="t">
                <w14:rot w14:lat="0" w14:lon="0" w14:rev="0"/>
              </w14:lightRig>
            </w14:scene3d>
          </w:rPr>
          <w:t>18.9.</w:t>
        </w:r>
        <w:r w:rsidR="003B5CD1">
          <w:rPr>
            <w:rFonts w:asciiTheme="minorHAnsi" w:eastAsiaTheme="minorEastAsia" w:hAnsiTheme="minorHAnsi" w:cstheme="minorBidi"/>
            <w:noProof/>
            <w:kern w:val="2"/>
            <w:sz w:val="20"/>
            <w:szCs w:val="22"/>
          </w:rPr>
          <w:tab/>
        </w:r>
        <w:r w:rsidR="003B5CD1" w:rsidRPr="00FF7105">
          <w:rPr>
            <w:rStyle w:val="a8"/>
            <w:noProof/>
          </w:rPr>
          <w:t>이상반응의</w:t>
        </w:r>
        <w:r w:rsidR="003B5CD1" w:rsidRPr="00FF7105">
          <w:rPr>
            <w:rStyle w:val="a8"/>
            <w:noProof/>
          </w:rPr>
          <w:t xml:space="preserve"> </w:t>
        </w:r>
        <w:r w:rsidR="003B5CD1" w:rsidRPr="00FF7105">
          <w:rPr>
            <w:rStyle w:val="a8"/>
            <w:noProof/>
          </w:rPr>
          <w:t>추적관찰</w:t>
        </w:r>
        <w:r w:rsidR="003B5CD1">
          <w:rPr>
            <w:noProof/>
            <w:webHidden/>
          </w:rPr>
          <w:tab/>
        </w:r>
        <w:r w:rsidR="003B5CD1">
          <w:rPr>
            <w:noProof/>
            <w:webHidden/>
          </w:rPr>
          <w:fldChar w:fldCharType="begin"/>
        </w:r>
        <w:r w:rsidR="003B5CD1">
          <w:rPr>
            <w:noProof/>
            <w:webHidden/>
          </w:rPr>
          <w:instrText xml:space="preserve"> PAGEREF _Toc90998733 \h </w:instrText>
        </w:r>
        <w:r w:rsidR="003B5CD1">
          <w:rPr>
            <w:noProof/>
            <w:webHidden/>
          </w:rPr>
        </w:r>
        <w:r w:rsidR="003B5CD1">
          <w:rPr>
            <w:noProof/>
            <w:webHidden/>
          </w:rPr>
          <w:fldChar w:fldCharType="separate"/>
        </w:r>
        <w:r w:rsidR="00FB5896">
          <w:rPr>
            <w:noProof/>
            <w:webHidden/>
          </w:rPr>
          <w:t>40</w:t>
        </w:r>
        <w:r w:rsidR="003B5CD1">
          <w:rPr>
            <w:noProof/>
            <w:webHidden/>
          </w:rPr>
          <w:fldChar w:fldCharType="end"/>
        </w:r>
      </w:hyperlink>
    </w:p>
    <w:p w14:paraId="31A2730C" w14:textId="316EDABE" w:rsidR="003B5CD1" w:rsidRDefault="00316FD5">
      <w:pPr>
        <w:pStyle w:val="14"/>
        <w:rPr>
          <w:rFonts w:asciiTheme="minorHAnsi" w:eastAsiaTheme="minorEastAsia" w:hAnsiTheme="minorHAnsi" w:cstheme="minorBidi"/>
          <w:b w:val="0"/>
          <w:bCs w:val="0"/>
          <w:kern w:val="2"/>
          <w:sz w:val="20"/>
          <w:szCs w:val="22"/>
        </w:rPr>
      </w:pPr>
      <w:hyperlink w:anchor="_Toc90998734" w:history="1">
        <w:r w:rsidR="003B5CD1" w:rsidRPr="00FF7105">
          <w:rPr>
            <w:rStyle w:val="a8"/>
            <w:rFonts w:ascii="맑은 고딕" w:hAnsi="맑은 고딕" w:cstheme="majorHAnsi"/>
          </w:rPr>
          <w:t>19.</w:t>
        </w:r>
        <w:r w:rsidR="003B5CD1">
          <w:rPr>
            <w:rFonts w:asciiTheme="minorHAnsi" w:eastAsiaTheme="minorEastAsia" w:hAnsiTheme="minorHAnsi" w:cstheme="minorBidi"/>
            <w:b w:val="0"/>
            <w:bCs w:val="0"/>
            <w:kern w:val="2"/>
            <w:sz w:val="20"/>
            <w:szCs w:val="22"/>
          </w:rPr>
          <w:tab/>
        </w:r>
        <w:r w:rsidR="003B5CD1" w:rsidRPr="00FF7105">
          <w:rPr>
            <w:rStyle w:val="a8"/>
          </w:rPr>
          <w:t>임상시험</w:t>
        </w:r>
        <w:r w:rsidR="003B5CD1" w:rsidRPr="00FF7105">
          <w:rPr>
            <w:rStyle w:val="a8"/>
          </w:rPr>
          <w:t xml:space="preserve"> </w:t>
        </w:r>
        <w:r w:rsidR="003B5CD1" w:rsidRPr="00FF7105">
          <w:rPr>
            <w:rStyle w:val="a8"/>
          </w:rPr>
          <w:t>자료</w:t>
        </w:r>
        <w:r w:rsidR="003B5CD1" w:rsidRPr="00FF7105">
          <w:rPr>
            <w:rStyle w:val="a8"/>
          </w:rPr>
          <w:t xml:space="preserve"> </w:t>
        </w:r>
        <w:r w:rsidR="003B5CD1" w:rsidRPr="00FF7105">
          <w:rPr>
            <w:rStyle w:val="a8"/>
          </w:rPr>
          <w:t>관리</w:t>
        </w:r>
        <w:r w:rsidR="003B5CD1">
          <w:rPr>
            <w:webHidden/>
          </w:rPr>
          <w:tab/>
        </w:r>
        <w:r w:rsidR="003B5CD1">
          <w:rPr>
            <w:webHidden/>
          </w:rPr>
          <w:fldChar w:fldCharType="begin"/>
        </w:r>
        <w:r w:rsidR="003B5CD1">
          <w:rPr>
            <w:webHidden/>
          </w:rPr>
          <w:instrText xml:space="preserve"> PAGEREF _Toc90998734 \h </w:instrText>
        </w:r>
        <w:r w:rsidR="003B5CD1">
          <w:rPr>
            <w:webHidden/>
          </w:rPr>
        </w:r>
        <w:r w:rsidR="003B5CD1">
          <w:rPr>
            <w:webHidden/>
          </w:rPr>
          <w:fldChar w:fldCharType="separate"/>
        </w:r>
        <w:r w:rsidR="00FB5896">
          <w:rPr>
            <w:webHidden/>
          </w:rPr>
          <w:t>41</w:t>
        </w:r>
        <w:r w:rsidR="003B5CD1">
          <w:rPr>
            <w:webHidden/>
          </w:rPr>
          <w:fldChar w:fldCharType="end"/>
        </w:r>
      </w:hyperlink>
    </w:p>
    <w:p w14:paraId="40246E2C" w14:textId="675AEF56"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35" w:history="1">
        <w:r w:rsidR="003B5CD1" w:rsidRPr="00FF7105">
          <w:rPr>
            <w:rStyle w:val="a8"/>
            <w:noProof/>
            <w14:scene3d>
              <w14:camera w14:prst="orthographicFront"/>
              <w14:lightRig w14:rig="threePt" w14:dir="t">
                <w14:rot w14:lat="0" w14:lon="0" w14:rev="0"/>
              </w14:lightRig>
            </w14:scene3d>
          </w:rPr>
          <w:t>19.1.</w:t>
        </w:r>
        <w:r w:rsidR="003B5CD1">
          <w:rPr>
            <w:rFonts w:asciiTheme="minorHAnsi" w:eastAsiaTheme="minorEastAsia" w:hAnsiTheme="minorHAnsi" w:cstheme="minorBidi"/>
            <w:noProof/>
            <w:kern w:val="2"/>
            <w:sz w:val="20"/>
            <w:szCs w:val="22"/>
          </w:rPr>
          <w:tab/>
        </w:r>
        <w:r w:rsidR="003B5CD1" w:rsidRPr="00FF7105">
          <w:rPr>
            <w:rStyle w:val="a8"/>
            <w:noProof/>
          </w:rPr>
          <w:t>증례기록</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근거문서</w:t>
        </w:r>
        <w:r w:rsidR="003B5CD1" w:rsidRPr="00FF7105">
          <w:rPr>
            <w:rStyle w:val="a8"/>
            <w:noProof/>
          </w:rPr>
          <w:t xml:space="preserve"> </w:t>
        </w:r>
        <w:r w:rsidR="003B5CD1" w:rsidRPr="00FF7105">
          <w:rPr>
            <w:rStyle w:val="a8"/>
            <w:noProof/>
          </w:rPr>
          <w:t>확인</w:t>
        </w:r>
        <w:r w:rsidR="003B5CD1" w:rsidRPr="00FF7105">
          <w:rPr>
            <w:rStyle w:val="a8"/>
            <w:noProof/>
          </w:rPr>
          <w:t xml:space="preserve"> (Source Document Verification)</w:t>
        </w:r>
        <w:r w:rsidR="003B5CD1">
          <w:rPr>
            <w:noProof/>
            <w:webHidden/>
          </w:rPr>
          <w:tab/>
        </w:r>
        <w:r w:rsidR="003B5CD1">
          <w:rPr>
            <w:noProof/>
            <w:webHidden/>
          </w:rPr>
          <w:fldChar w:fldCharType="begin"/>
        </w:r>
        <w:r w:rsidR="003B5CD1">
          <w:rPr>
            <w:noProof/>
            <w:webHidden/>
          </w:rPr>
          <w:instrText xml:space="preserve"> PAGEREF _Toc90998735 \h </w:instrText>
        </w:r>
        <w:r w:rsidR="003B5CD1">
          <w:rPr>
            <w:noProof/>
            <w:webHidden/>
          </w:rPr>
        </w:r>
        <w:r w:rsidR="003B5CD1">
          <w:rPr>
            <w:noProof/>
            <w:webHidden/>
          </w:rPr>
          <w:fldChar w:fldCharType="separate"/>
        </w:r>
        <w:r w:rsidR="00FB5896">
          <w:rPr>
            <w:noProof/>
            <w:webHidden/>
          </w:rPr>
          <w:t>41</w:t>
        </w:r>
        <w:r w:rsidR="003B5CD1">
          <w:rPr>
            <w:noProof/>
            <w:webHidden/>
          </w:rPr>
          <w:fldChar w:fldCharType="end"/>
        </w:r>
      </w:hyperlink>
    </w:p>
    <w:p w14:paraId="50A36D84" w14:textId="61D9EA12"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36" w:history="1">
        <w:r w:rsidR="003B5CD1" w:rsidRPr="00FF7105">
          <w:rPr>
            <w:rStyle w:val="a8"/>
            <w:noProof/>
            <w14:scene3d>
              <w14:camera w14:prst="orthographicFront"/>
              <w14:lightRig w14:rig="threePt" w14:dir="t">
                <w14:rot w14:lat="0" w14:lon="0" w14:rev="0"/>
              </w14:lightRig>
            </w14:scene3d>
          </w:rPr>
          <w:t>19.2.</w:t>
        </w:r>
        <w:r w:rsidR="003B5CD1">
          <w:rPr>
            <w:rFonts w:asciiTheme="minorHAnsi" w:eastAsiaTheme="minorEastAsia" w:hAnsiTheme="minorHAnsi" w:cstheme="minorBidi"/>
            <w:noProof/>
            <w:kern w:val="2"/>
            <w:sz w:val="20"/>
            <w:szCs w:val="22"/>
          </w:rPr>
          <w:tab/>
        </w:r>
        <w:r w:rsidR="003B5CD1" w:rsidRPr="00FF7105">
          <w:rPr>
            <w:rStyle w:val="a8"/>
            <w:noProof/>
          </w:rPr>
          <w:t>증례기록서의</w:t>
        </w:r>
        <w:r w:rsidR="003B5CD1" w:rsidRPr="00FF7105">
          <w:rPr>
            <w:rStyle w:val="a8"/>
            <w:noProof/>
          </w:rPr>
          <w:t xml:space="preserve"> </w:t>
        </w:r>
        <w:r w:rsidR="003B5CD1" w:rsidRPr="00FF7105">
          <w:rPr>
            <w:rStyle w:val="a8"/>
            <w:noProof/>
          </w:rPr>
          <w:t>작성</w:t>
        </w:r>
        <w:r w:rsidR="003B5CD1">
          <w:rPr>
            <w:noProof/>
            <w:webHidden/>
          </w:rPr>
          <w:tab/>
        </w:r>
        <w:r w:rsidR="003B5CD1">
          <w:rPr>
            <w:noProof/>
            <w:webHidden/>
          </w:rPr>
          <w:fldChar w:fldCharType="begin"/>
        </w:r>
        <w:r w:rsidR="003B5CD1">
          <w:rPr>
            <w:noProof/>
            <w:webHidden/>
          </w:rPr>
          <w:instrText xml:space="preserve"> PAGEREF _Toc90998736 \h </w:instrText>
        </w:r>
        <w:r w:rsidR="003B5CD1">
          <w:rPr>
            <w:noProof/>
            <w:webHidden/>
          </w:rPr>
        </w:r>
        <w:r w:rsidR="003B5CD1">
          <w:rPr>
            <w:noProof/>
            <w:webHidden/>
          </w:rPr>
          <w:fldChar w:fldCharType="separate"/>
        </w:r>
        <w:r w:rsidR="00FB5896">
          <w:rPr>
            <w:noProof/>
            <w:webHidden/>
          </w:rPr>
          <w:t>41</w:t>
        </w:r>
        <w:r w:rsidR="003B5CD1">
          <w:rPr>
            <w:noProof/>
            <w:webHidden/>
          </w:rPr>
          <w:fldChar w:fldCharType="end"/>
        </w:r>
      </w:hyperlink>
    </w:p>
    <w:p w14:paraId="28AD517F" w14:textId="0E7A41D7"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37" w:history="1">
        <w:r w:rsidR="003B5CD1" w:rsidRPr="00FF7105">
          <w:rPr>
            <w:rStyle w:val="a8"/>
            <w:noProof/>
            <w14:scene3d>
              <w14:camera w14:prst="orthographicFront"/>
              <w14:lightRig w14:rig="threePt" w14:dir="t">
                <w14:rot w14:lat="0" w14:lon="0" w14:rev="0"/>
              </w14:lightRig>
            </w14:scene3d>
          </w:rPr>
          <w:t>19.3.</w:t>
        </w:r>
        <w:r w:rsidR="003B5CD1">
          <w:rPr>
            <w:rFonts w:asciiTheme="minorHAnsi" w:eastAsiaTheme="minorEastAsia" w:hAnsiTheme="minorHAnsi" w:cstheme="minorBidi"/>
            <w:noProof/>
            <w:kern w:val="2"/>
            <w:sz w:val="20"/>
            <w:szCs w:val="22"/>
          </w:rPr>
          <w:tab/>
        </w:r>
        <w:r w:rsidR="003B5CD1" w:rsidRPr="00FF7105">
          <w:rPr>
            <w:rStyle w:val="a8"/>
            <w:noProof/>
          </w:rPr>
          <w:t>자료의</w:t>
        </w:r>
        <w:r w:rsidR="003B5CD1" w:rsidRPr="00FF7105">
          <w:rPr>
            <w:rStyle w:val="a8"/>
            <w:noProof/>
          </w:rPr>
          <w:t xml:space="preserve"> </w:t>
        </w:r>
        <w:r w:rsidR="003B5CD1" w:rsidRPr="00FF7105">
          <w:rPr>
            <w:rStyle w:val="a8"/>
            <w:noProof/>
          </w:rPr>
          <w:t>보관</w:t>
        </w:r>
        <w:r w:rsidR="003B5CD1" w:rsidRPr="00FF7105">
          <w:rPr>
            <w:rStyle w:val="a8"/>
            <w:noProof/>
          </w:rPr>
          <w:t xml:space="preserve"> </w:t>
        </w:r>
        <w:r w:rsidR="003B5CD1" w:rsidRPr="00FF7105">
          <w:rPr>
            <w:rStyle w:val="a8"/>
            <w:noProof/>
          </w:rPr>
          <w:t>등</w:t>
        </w:r>
        <w:r w:rsidR="003B5CD1">
          <w:rPr>
            <w:noProof/>
            <w:webHidden/>
          </w:rPr>
          <w:tab/>
        </w:r>
        <w:r w:rsidR="003B5CD1">
          <w:rPr>
            <w:noProof/>
            <w:webHidden/>
          </w:rPr>
          <w:fldChar w:fldCharType="begin"/>
        </w:r>
        <w:r w:rsidR="003B5CD1">
          <w:rPr>
            <w:noProof/>
            <w:webHidden/>
          </w:rPr>
          <w:instrText xml:space="preserve"> PAGEREF _Toc90998737 \h </w:instrText>
        </w:r>
        <w:r w:rsidR="003B5CD1">
          <w:rPr>
            <w:noProof/>
            <w:webHidden/>
          </w:rPr>
        </w:r>
        <w:r w:rsidR="003B5CD1">
          <w:rPr>
            <w:noProof/>
            <w:webHidden/>
          </w:rPr>
          <w:fldChar w:fldCharType="separate"/>
        </w:r>
        <w:r w:rsidR="00FB5896">
          <w:rPr>
            <w:noProof/>
            <w:webHidden/>
          </w:rPr>
          <w:t>41</w:t>
        </w:r>
        <w:r w:rsidR="003B5CD1">
          <w:rPr>
            <w:noProof/>
            <w:webHidden/>
          </w:rPr>
          <w:fldChar w:fldCharType="end"/>
        </w:r>
      </w:hyperlink>
    </w:p>
    <w:p w14:paraId="1C1C483C" w14:textId="43AF950B" w:rsidR="003B5CD1" w:rsidRDefault="00316FD5">
      <w:pPr>
        <w:pStyle w:val="14"/>
        <w:rPr>
          <w:rFonts w:asciiTheme="minorHAnsi" w:eastAsiaTheme="minorEastAsia" w:hAnsiTheme="minorHAnsi" w:cstheme="minorBidi"/>
          <w:b w:val="0"/>
          <w:bCs w:val="0"/>
          <w:kern w:val="2"/>
          <w:sz w:val="20"/>
          <w:szCs w:val="22"/>
        </w:rPr>
      </w:pPr>
      <w:hyperlink w:anchor="_Toc90998738" w:history="1">
        <w:r w:rsidR="003B5CD1" w:rsidRPr="00FF7105">
          <w:rPr>
            <w:rStyle w:val="a8"/>
            <w:rFonts w:ascii="맑은 고딕" w:hAnsi="맑은 고딕" w:cstheme="majorHAnsi"/>
          </w:rPr>
          <w:t>20.</w:t>
        </w:r>
        <w:r w:rsidR="003B5CD1">
          <w:rPr>
            <w:rFonts w:asciiTheme="minorHAnsi" w:eastAsiaTheme="minorEastAsia" w:hAnsiTheme="minorHAnsi" w:cstheme="minorBidi"/>
            <w:b w:val="0"/>
            <w:bCs w:val="0"/>
            <w:kern w:val="2"/>
            <w:sz w:val="20"/>
            <w:szCs w:val="22"/>
          </w:rPr>
          <w:tab/>
        </w:r>
        <w:r w:rsidR="003B5CD1" w:rsidRPr="00FF7105">
          <w:rPr>
            <w:rStyle w:val="a8"/>
          </w:rPr>
          <w:t>대상자</w:t>
        </w:r>
        <w:r w:rsidR="003B5CD1" w:rsidRPr="00FF7105">
          <w:rPr>
            <w:rStyle w:val="a8"/>
          </w:rPr>
          <w:t xml:space="preserve"> </w:t>
        </w:r>
        <w:r w:rsidR="003B5CD1" w:rsidRPr="00FF7105">
          <w:rPr>
            <w:rStyle w:val="a8"/>
          </w:rPr>
          <w:t>동의서</w:t>
        </w:r>
        <w:r w:rsidR="003B5CD1" w:rsidRPr="00FF7105">
          <w:rPr>
            <w:rStyle w:val="a8"/>
          </w:rPr>
          <w:t xml:space="preserve"> </w:t>
        </w:r>
        <w:r w:rsidR="003B5CD1" w:rsidRPr="00FF7105">
          <w:rPr>
            <w:rStyle w:val="a8"/>
          </w:rPr>
          <w:t>양식</w:t>
        </w:r>
        <w:r w:rsidR="003B5CD1">
          <w:rPr>
            <w:webHidden/>
          </w:rPr>
          <w:tab/>
        </w:r>
        <w:r w:rsidR="003B5CD1">
          <w:rPr>
            <w:webHidden/>
          </w:rPr>
          <w:fldChar w:fldCharType="begin"/>
        </w:r>
        <w:r w:rsidR="003B5CD1">
          <w:rPr>
            <w:webHidden/>
          </w:rPr>
          <w:instrText xml:space="preserve"> PAGEREF _Toc90998738 \h </w:instrText>
        </w:r>
        <w:r w:rsidR="003B5CD1">
          <w:rPr>
            <w:webHidden/>
          </w:rPr>
        </w:r>
        <w:r w:rsidR="003B5CD1">
          <w:rPr>
            <w:webHidden/>
          </w:rPr>
          <w:fldChar w:fldCharType="separate"/>
        </w:r>
        <w:r w:rsidR="00FB5896">
          <w:rPr>
            <w:webHidden/>
          </w:rPr>
          <w:t>41</w:t>
        </w:r>
        <w:r w:rsidR="003B5CD1">
          <w:rPr>
            <w:webHidden/>
          </w:rPr>
          <w:fldChar w:fldCharType="end"/>
        </w:r>
      </w:hyperlink>
    </w:p>
    <w:p w14:paraId="040BEA23" w14:textId="072DDA2A" w:rsidR="003B5CD1" w:rsidRDefault="00316FD5">
      <w:pPr>
        <w:pStyle w:val="14"/>
        <w:rPr>
          <w:rFonts w:asciiTheme="minorHAnsi" w:eastAsiaTheme="minorEastAsia" w:hAnsiTheme="minorHAnsi" w:cstheme="minorBidi"/>
          <w:b w:val="0"/>
          <w:bCs w:val="0"/>
          <w:kern w:val="2"/>
          <w:sz w:val="20"/>
          <w:szCs w:val="22"/>
        </w:rPr>
      </w:pPr>
      <w:hyperlink w:anchor="_Toc90998739" w:history="1">
        <w:r w:rsidR="003B5CD1" w:rsidRPr="00FF7105">
          <w:rPr>
            <w:rStyle w:val="a8"/>
            <w:rFonts w:ascii="맑은 고딕" w:hAnsi="맑은 고딕" w:cstheme="majorHAnsi"/>
          </w:rPr>
          <w:t>21.</w:t>
        </w:r>
        <w:r w:rsidR="003B5CD1">
          <w:rPr>
            <w:rFonts w:asciiTheme="minorHAnsi" w:eastAsiaTheme="minorEastAsia" w:hAnsiTheme="minorHAnsi" w:cstheme="minorBidi"/>
            <w:b w:val="0"/>
            <w:bCs w:val="0"/>
            <w:kern w:val="2"/>
            <w:sz w:val="20"/>
            <w:szCs w:val="22"/>
          </w:rPr>
          <w:tab/>
        </w:r>
        <w:r w:rsidR="003B5CD1" w:rsidRPr="00FF7105">
          <w:rPr>
            <w:rStyle w:val="a8"/>
          </w:rPr>
          <w:t>피해자</w:t>
        </w:r>
        <w:r w:rsidR="003B5CD1" w:rsidRPr="00FF7105">
          <w:rPr>
            <w:rStyle w:val="a8"/>
          </w:rPr>
          <w:t xml:space="preserve"> </w:t>
        </w:r>
        <w:r w:rsidR="003B5CD1" w:rsidRPr="00FF7105">
          <w:rPr>
            <w:rStyle w:val="a8"/>
          </w:rPr>
          <w:t>보상에</w:t>
        </w:r>
        <w:r w:rsidR="003B5CD1" w:rsidRPr="00FF7105">
          <w:rPr>
            <w:rStyle w:val="a8"/>
          </w:rPr>
          <w:t xml:space="preserve"> </w:t>
        </w:r>
        <w:r w:rsidR="003B5CD1" w:rsidRPr="00FF7105">
          <w:rPr>
            <w:rStyle w:val="a8"/>
          </w:rPr>
          <w:t>대한</w:t>
        </w:r>
        <w:r w:rsidR="003B5CD1" w:rsidRPr="00FF7105">
          <w:rPr>
            <w:rStyle w:val="a8"/>
          </w:rPr>
          <w:t xml:space="preserve"> </w:t>
        </w:r>
        <w:r w:rsidR="003B5CD1" w:rsidRPr="00FF7105">
          <w:rPr>
            <w:rStyle w:val="a8"/>
          </w:rPr>
          <w:t>규약</w:t>
        </w:r>
        <w:r w:rsidR="003B5CD1">
          <w:rPr>
            <w:webHidden/>
          </w:rPr>
          <w:tab/>
        </w:r>
        <w:r w:rsidR="003B5CD1">
          <w:rPr>
            <w:webHidden/>
          </w:rPr>
          <w:fldChar w:fldCharType="begin"/>
        </w:r>
        <w:r w:rsidR="003B5CD1">
          <w:rPr>
            <w:webHidden/>
          </w:rPr>
          <w:instrText xml:space="preserve"> PAGEREF _Toc90998739 \h </w:instrText>
        </w:r>
        <w:r w:rsidR="003B5CD1">
          <w:rPr>
            <w:webHidden/>
          </w:rPr>
        </w:r>
        <w:r w:rsidR="003B5CD1">
          <w:rPr>
            <w:webHidden/>
          </w:rPr>
          <w:fldChar w:fldCharType="separate"/>
        </w:r>
        <w:r w:rsidR="00FB5896">
          <w:rPr>
            <w:webHidden/>
          </w:rPr>
          <w:t>41</w:t>
        </w:r>
        <w:r w:rsidR="003B5CD1">
          <w:rPr>
            <w:webHidden/>
          </w:rPr>
          <w:fldChar w:fldCharType="end"/>
        </w:r>
      </w:hyperlink>
    </w:p>
    <w:p w14:paraId="5821E701" w14:textId="630C2C9E" w:rsidR="003B5CD1" w:rsidRDefault="00316FD5">
      <w:pPr>
        <w:pStyle w:val="14"/>
        <w:rPr>
          <w:rFonts w:asciiTheme="minorHAnsi" w:eastAsiaTheme="minorEastAsia" w:hAnsiTheme="minorHAnsi" w:cstheme="minorBidi"/>
          <w:b w:val="0"/>
          <w:bCs w:val="0"/>
          <w:kern w:val="2"/>
          <w:sz w:val="20"/>
          <w:szCs w:val="22"/>
        </w:rPr>
      </w:pPr>
      <w:hyperlink w:anchor="_Toc90998740" w:history="1">
        <w:r w:rsidR="003B5CD1" w:rsidRPr="00FF7105">
          <w:rPr>
            <w:rStyle w:val="a8"/>
            <w:rFonts w:ascii="맑은 고딕" w:hAnsi="맑은 고딕" w:cstheme="majorHAnsi"/>
          </w:rPr>
          <w:t>22.</w:t>
        </w:r>
        <w:r w:rsidR="003B5CD1">
          <w:rPr>
            <w:rFonts w:asciiTheme="minorHAnsi" w:eastAsiaTheme="minorEastAsia" w:hAnsiTheme="minorHAnsi" w:cstheme="minorBidi"/>
            <w:b w:val="0"/>
            <w:bCs w:val="0"/>
            <w:kern w:val="2"/>
            <w:sz w:val="20"/>
            <w:szCs w:val="22"/>
          </w:rPr>
          <w:tab/>
        </w:r>
        <w:r w:rsidR="003B5CD1" w:rsidRPr="00FF7105">
          <w:rPr>
            <w:rStyle w:val="a8"/>
          </w:rPr>
          <w:t>대상자의</w:t>
        </w:r>
        <w:r w:rsidR="003B5CD1" w:rsidRPr="00FF7105">
          <w:rPr>
            <w:rStyle w:val="a8"/>
          </w:rPr>
          <w:t xml:space="preserve"> </w:t>
        </w:r>
        <w:r w:rsidR="003B5CD1" w:rsidRPr="00FF7105">
          <w:rPr>
            <w:rStyle w:val="a8"/>
          </w:rPr>
          <w:t>안전</w:t>
        </w:r>
        <w:r w:rsidR="003B5CD1" w:rsidRPr="00FF7105">
          <w:rPr>
            <w:rStyle w:val="a8"/>
          </w:rPr>
          <w:t xml:space="preserve"> </w:t>
        </w:r>
        <w:r w:rsidR="003B5CD1" w:rsidRPr="00FF7105">
          <w:rPr>
            <w:rStyle w:val="a8"/>
          </w:rPr>
          <w:t>보호에</w:t>
        </w:r>
        <w:r w:rsidR="003B5CD1" w:rsidRPr="00FF7105">
          <w:rPr>
            <w:rStyle w:val="a8"/>
          </w:rPr>
          <w:t xml:space="preserve"> </w:t>
        </w:r>
        <w:r w:rsidR="003B5CD1" w:rsidRPr="00FF7105">
          <w:rPr>
            <w:rStyle w:val="a8"/>
          </w:rPr>
          <w:t>관한</w:t>
        </w:r>
        <w:r w:rsidR="003B5CD1" w:rsidRPr="00FF7105">
          <w:rPr>
            <w:rStyle w:val="a8"/>
          </w:rPr>
          <w:t xml:space="preserve"> </w:t>
        </w:r>
        <w:r w:rsidR="003B5CD1" w:rsidRPr="00FF7105">
          <w:rPr>
            <w:rStyle w:val="a8"/>
          </w:rPr>
          <w:t>대책</w:t>
        </w:r>
        <w:r w:rsidR="003B5CD1">
          <w:rPr>
            <w:webHidden/>
          </w:rPr>
          <w:tab/>
        </w:r>
        <w:r w:rsidR="003B5CD1">
          <w:rPr>
            <w:webHidden/>
          </w:rPr>
          <w:fldChar w:fldCharType="begin"/>
        </w:r>
        <w:r w:rsidR="003B5CD1">
          <w:rPr>
            <w:webHidden/>
          </w:rPr>
          <w:instrText xml:space="preserve"> PAGEREF _Toc90998740 \h </w:instrText>
        </w:r>
        <w:r w:rsidR="003B5CD1">
          <w:rPr>
            <w:webHidden/>
          </w:rPr>
        </w:r>
        <w:r w:rsidR="003B5CD1">
          <w:rPr>
            <w:webHidden/>
          </w:rPr>
          <w:fldChar w:fldCharType="separate"/>
        </w:r>
        <w:r w:rsidR="00FB5896">
          <w:rPr>
            <w:webHidden/>
          </w:rPr>
          <w:t>42</w:t>
        </w:r>
        <w:r w:rsidR="003B5CD1">
          <w:rPr>
            <w:webHidden/>
          </w:rPr>
          <w:fldChar w:fldCharType="end"/>
        </w:r>
      </w:hyperlink>
    </w:p>
    <w:p w14:paraId="27A7E43C" w14:textId="7B01CF37" w:rsidR="003B5CD1" w:rsidRDefault="00316FD5">
      <w:pPr>
        <w:pStyle w:val="14"/>
        <w:rPr>
          <w:rFonts w:asciiTheme="minorHAnsi" w:eastAsiaTheme="minorEastAsia" w:hAnsiTheme="minorHAnsi" w:cstheme="minorBidi"/>
          <w:b w:val="0"/>
          <w:bCs w:val="0"/>
          <w:kern w:val="2"/>
          <w:sz w:val="20"/>
          <w:szCs w:val="22"/>
        </w:rPr>
      </w:pPr>
      <w:hyperlink w:anchor="_Toc90998741" w:history="1">
        <w:r w:rsidR="003B5CD1" w:rsidRPr="00FF7105">
          <w:rPr>
            <w:rStyle w:val="a8"/>
            <w:rFonts w:ascii="맑은 고딕" w:hAnsi="맑은 고딕" w:cstheme="majorHAnsi"/>
          </w:rPr>
          <w:t>23.</w:t>
        </w:r>
        <w:r w:rsidR="003B5CD1">
          <w:rPr>
            <w:rFonts w:asciiTheme="minorHAnsi" w:eastAsiaTheme="minorEastAsia" w:hAnsiTheme="minorHAnsi" w:cstheme="minorBidi"/>
            <w:b w:val="0"/>
            <w:bCs w:val="0"/>
            <w:kern w:val="2"/>
            <w:sz w:val="20"/>
            <w:szCs w:val="22"/>
          </w:rPr>
          <w:tab/>
        </w:r>
        <w:r w:rsidR="003B5CD1" w:rsidRPr="00FF7105">
          <w:rPr>
            <w:rStyle w:val="a8"/>
          </w:rPr>
          <w:t>기타</w:t>
        </w:r>
        <w:r w:rsidR="003B5CD1" w:rsidRPr="00FF7105">
          <w:rPr>
            <w:rStyle w:val="a8"/>
          </w:rPr>
          <w:t xml:space="preserve"> </w:t>
        </w:r>
        <w:r w:rsidR="003B5CD1" w:rsidRPr="00FF7105">
          <w:rPr>
            <w:rStyle w:val="a8"/>
          </w:rPr>
          <w:t>임상시험을</w:t>
        </w:r>
        <w:r w:rsidR="003B5CD1" w:rsidRPr="00FF7105">
          <w:rPr>
            <w:rStyle w:val="a8"/>
          </w:rPr>
          <w:t xml:space="preserve"> </w:t>
        </w:r>
        <w:r w:rsidR="003B5CD1" w:rsidRPr="00FF7105">
          <w:rPr>
            <w:rStyle w:val="a8"/>
          </w:rPr>
          <w:t>안전하고</w:t>
        </w:r>
        <w:r w:rsidR="003B5CD1" w:rsidRPr="00FF7105">
          <w:rPr>
            <w:rStyle w:val="a8"/>
          </w:rPr>
          <w:t xml:space="preserve"> </w:t>
        </w:r>
        <w:r w:rsidR="003B5CD1" w:rsidRPr="00FF7105">
          <w:rPr>
            <w:rStyle w:val="a8"/>
          </w:rPr>
          <w:t>과학적으로</w:t>
        </w:r>
        <w:r w:rsidR="003B5CD1" w:rsidRPr="00FF7105">
          <w:rPr>
            <w:rStyle w:val="a8"/>
          </w:rPr>
          <w:t xml:space="preserve"> </w:t>
        </w:r>
        <w:r w:rsidR="003B5CD1" w:rsidRPr="00FF7105">
          <w:rPr>
            <w:rStyle w:val="a8"/>
          </w:rPr>
          <w:t>실시하기</w:t>
        </w:r>
        <w:r w:rsidR="003B5CD1" w:rsidRPr="00FF7105">
          <w:rPr>
            <w:rStyle w:val="a8"/>
          </w:rPr>
          <w:t xml:space="preserve"> </w:t>
        </w:r>
        <w:r w:rsidR="003B5CD1" w:rsidRPr="00FF7105">
          <w:rPr>
            <w:rStyle w:val="a8"/>
          </w:rPr>
          <w:t>위하여</w:t>
        </w:r>
        <w:r w:rsidR="003B5CD1" w:rsidRPr="00FF7105">
          <w:rPr>
            <w:rStyle w:val="a8"/>
          </w:rPr>
          <w:t xml:space="preserve"> </w:t>
        </w:r>
        <w:r w:rsidR="003B5CD1" w:rsidRPr="00FF7105">
          <w:rPr>
            <w:rStyle w:val="a8"/>
          </w:rPr>
          <w:t>필요한</w:t>
        </w:r>
        <w:r w:rsidR="003B5CD1" w:rsidRPr="00FF7105">
          <w:rPr>
            <w:rStyle w:val="a8"/>
          </w:rPr>
          <w:t xml:space="preserve"> </w:t>
        </w:r>
        <w:r w:rsidR="003B5CD1" w:rsidRPr="00FF7105">
          <w:rPr>
            <w:rStyle w:val="a8"/>
          </w:rPr>
          <w:t>사항</w:t>
        </w:r>
        <w:r w:rsidR="003B5CD1">
          <w:rPr>
            <w:webHidden/>
          </w:rPr>
          <w:tab/>
        </w:r>
        <w:r w:rsidR="003B5CD1">
          <w:rPr>
            <w:webHidden/>
          </w:rPr>
          <w:fldChar w:fldCharType="begin"/>
        </w:r>
        <w:r w:rsidR="003B5CD1">
          <w:rPr>
            <w:webHidden/>
          </w:rPr>
          <w:instrText xml:space="preserve"> PAGEREF _Toc90998741 \h </w:instrText>
        </w:r>
        <w:r w:rsidR="003B5CD1">
          <w:rPr>
            <w:webHidden/>
          </w:rPr>
        </w:r>
        <w:r w:rsidR="003B5CD1">
          <w:rPr>
            <w:webHidden/>
          </w:rPr>
          <w:fldChar w:fldCharType="separate"/>
        </w:r>
        <w:r w:rsidR="00FB5896">
          <w:rPr>
            <w:webHidden/>
          </w:rPr>
          <w:t>42</w:t>
        </w:r>
        <w:r w:rsidR="003B5CD1">
          <w:rPr>
            <w:webHidden/>
          </w:rPr>
          <w:fldChar w:fldCharType="end"/>
        </w:r>
      </w:hyperlink>
    </w:p>
    <w:p w14:paraId="6EEBA796" w14:textId="70BA325F"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42" w:history="1">
        <w:r w:rsidR="003B5CD1" w:rsidRPr="00FF7105">
          <w:rPr>
            <w:rStyle w:val="a8"/>
            <w:noProof/>
            <w14:scene3d>
              <w14:camera w14:prst="orthographicFront"/>
              <w14:lightRig w14:rig="threePt" w14:dir="t">
                <w14:rot w14:lat="0" w14:lon="0" w14:rev="0"/>
              </w14:lightRig>
            </w14:scene3d>
          </w:rPr>
          <w:t>23.1.</w:t>
        </w:r>
        <w:r w:rsidR="003B5CD1">
          <w:rPr>
            <w:rFonts w:asciiTheme="minorHAnsi" w:eastAsiaTheme="minorEastAsia" w:hAnsiTheme="minorHAnsi" w:cstheme="minorBidi"/>
            <w:noProof/>
            <w:kern w:val="2"/>
            <w:sz w:val="20"/>
            <w:szCs w:val="22"/>
          </w:rPr>
          <w:tab/>
        </w:r>
        <w:r w:rsidR="003B5CD1" w:rsidRPr="00FF7105">
          <w:rPr>
            <w:rStyle w:val="a8"/>
            <w:noProof/>
          </w:rPr>
          <w:t>임상시험관리기준</w:t>
        </w:r>
        <w:r w:rsidR="003B5CD1" w:rsidRPr="00FF7105">
          <w:rPr>
            <w:rStyle w:val="a8"/>
            <w:noProof/>
          </w:rPr>
          <w:t xml:space="preserve"> (KGCP)</w:t>
        </w:r>
        <w:r w:rsidR="003B5CD1">
          <w:rPr>
            <w:noProof/>
            <w:webHidden/>
          </w:rPr>
          <w:tab/>
        </w:r>
        <w:r w:rsidR="003B5CD1">
          <w:rPr>
            <w:noProof/>
            <w:webHidden/>
          </w:rPr>
          <w:fldChar w:fldCharType="begin"/>
        </w:r>
        <w:r w:rsidR="003B5CD1">
          <w:rPr>
            <w:noProof/>
            <w:webHidden/>
          </w:rPr>
          <w:instrText xml:space="preserve"> PAGEREF _Toc90998742 \h </w:instrText>
        </w:r>
        <w:r w:rsidR="003B5CD1">
          <w:rPr>
            <w:noProof/>
            <w:webHidden/>
          </w:rPr>
        </w:r>
        <w:r w:rsidR="003B5CD1">
          <w:rPr>
            <w:noProof/>
            <w:webHidden/>
          </w:rPr>
          <w:fldChar w:fldCharType="separate"/>
        </w:r>
        <w:r w:rsidR="00FB5896">
          <w:rPr>
            <w:noProof/>
            <w:webHidden/>
          </w:rPr>
          <w:t>42</w:t>
        </w:r>
        <w:r w:rsidR="003B5CD1">
          <w:rPr>
            <w:noProof/>
            <w:webHidden/>
          </w:rPr>
          <w:fldChar w:fldCharType="end"/>
        </w:r>
      </w:hyperlink>
    </w:p>
    <w:p w14:paraId="618924DE" w14:textId="45EAEDFC"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43" w:history="1">
        <w:r w:rsidR="003B5CD1" w:rsidRPr="00FF7105">
          <w:rPr>
            <w:rStyle w:val="a8"/>
            <w:noProof/>
            <w14:scene3d>
              <w14:camera w14:prst="orthographicFront"/>
              <w14:lightRig w14:rig="threePt" w14:dir="t">
                <w14:rot w14:lat="0" w14:lon="0" w14:rev="0"/>
              </w14:lightRig>
            </w14:scene3d>
          </w:rPr>
          <w:t>23.2.</w:t>
        </w:r>
        <w:r w:rsidR="003B5CD1">
          <w:rPr>
            <w:rFonts w:asciiTheme="minorHAnsi" w:eastAsiaTheme="minorEastAsia" w:hAnsiTheme="minorHAnsi" w:cstheme="minorBidi"/>
            <w:noProof/>
            <w:kern w:val="2"/>
            <w:sz w:val="20"/>
            <w:szCs w:val="22"/>
          </w:rPr>
          <w:tab/>
        </w:r>
        <w:r w:rsidR="003B5CD1" w:rsidRPr="00FF7105">
          <w:rPr>
            <w:rStyle w:val="a8"/>
            <w:noProof/>
          </w:rPr>
          <w:t>대상자</w:t>
        </w:r>
        <w:r w:rsidR="003B5CD1" w:rsidRPr="00FF7105">
          <w:rPr>
            <w:rStyle w:val="a8"/>
            <w:noProof/>
          </w:rPr>
          <w:t xml:space="preserve"> </w:t>
        </w:r>
        <w:r w:rsidR="003B5CD1" w:rsidRPr="00FF7105">
          <w:rPr>
            <w:rStyle w:val="a8"/>
            <w:noProof/>
          </w:rPr>
          <w:t>동의</w:t>
        </w:r>
        <w:r w:rsidR="003B5CD1">
          <w:rPr>
            <w:noProof/>
            <w:webHidden/>
          </w:rPr>
          <w:tab/>
        </w:r>
        <w:r w:rsidR="003B5CD1">
          <w:rPr>
            <w:noProof/>
            <w:webHidden/>
          </w:rPr>
          <w:fldChar w:fldCharType="begin"/>
        </w:r>
        <w:r w:rsidR="003B5CD1">
          <w:rPr>
            <w:noProof/>
            <w:webHidden/>
          </w:rPr>
          <w:instrText xml:space="preserve"> PAGEREF _Toc90998743 \h </w:instrText>
        </w:r>
        <w:r w:rsidR="003B5CD1">
          <w:rPr>
            <w:noProof/>
            <w:webHidden/>
          </w:rPr>
        </w:r>
        <w:r w:rsidR="003B5CD1">
          <w:rPr>
            <w:noProof/>
            <w:webHidden/>
          </w:rPr>
          <w:fldChar w:fldCharType="separate"/>
        </w:r>
        <w:r w:rsidR="00FB5896">
          <w:rPr>
            <w:noProof/>
            <w:webHidden/>
          </w:rPr>
          <w:t>42</w:t>
        </w:r>
        <w:r w:rsidR="003B5CD1">
          <w:rPr>
            <w:noProof/>
            <w:webHidden/>
          </w:rPr>
          <w:fldChar w:fldCharType="end"/>
        </w:r>
      </w:hyperlink>
    </w:p>
    <w:p w14:paraId="655850C2" w14:textId="27C6F652"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44" w:history="1">
        <w:r w:rsidR="003B5CD1" w:rsidRPr="00FF7105">
          <w:rPr>
            <w:rStyle w:val="a8"/>
            <w:noProof/>
            <w14:scene3d>
              <w14:camera w14:prst="orthographicFront"/>
              <w14:lightRig w14:rig="threePt" w14:dir="t">
                <w14:rot w14:lat="0" w14:lon="0" w14:rev="0"/>
              </w14:lightRig>
            </w14:scene3d>
          </w:rPr>
          <w:t>23.3.</w:t>
        </w:r>
        <w:r w:rsidR="003B5CD1">
          <w:rPr>
            <w:rFonts w:asciiTheme="minorHAnsi" w:eastAsiaTheme="minorEastAsia" w:hAnsiTheme="minorHAnsi" w:cstheme="minorBidi"/>
            <w:noProof/>
            <w:kern w:val="2"/>
            <w:sz w:val="20"/>
            <w:szCs w:val="22"/>
          </w:rPr>
          <w:tab/>
        </w:r>
        <w:r w:rsidR="003B5CD1" w:rsidRPr="00FF7105">
          <w:rPr>
            <w:rStyle w:val="a8"/>
            <w:noProof/>
          </w:rPr>
          <w:t>비밀보장</w:t>
        </w:r>
        <w:r w:rsidR="003B5CD1">
          <w:rPr>
            <w:noProof/>
            <w:webHidden/>
          </w:rPr>
          <w:tab/>
        </w:r>
        <w:r w:rsidR="003B5CD1">
          <w:rPr>
            <w:noProof/>
            <w:webHidden/>
          </w:rPr>
          <w:fldChar w:fldCharType="begin"/>
        </w:r>
        <w:r w:rsidR="003B5CD1">
          <w:rPr>
            <w:noProof/>
            <w:webHidden/>
          </w:rPr>
          <w:instrText xml:space="preserve"> PAGEREF _Toc90998744 \h </w:instrText>
        </w:r>
        <w:r w:rsidR="003B5CD1">
          <w:rPr>
            <w:noProof/>
            <w:webHidden/>
          </w:rPr>
        </w:r>
        <w:r w:rsidR="003B5CD1">
          <w:rPr>
            <w:noProof/>
            <w:webHidden/>
          </w:rPr>
          <w:fldChar w:fldCharType="separate"/>
        </w:r>
        <w:r w:rsidR="00FB5896">
          <w:rPr>
            <w:noProof/>
            <w:webHidden/>
          </w:rPr>
          <w:t>42</w:t>
        </w:r>
        <w:r w:rsidR="003B5CD1">
          <w:rPr>
            <w:noProof/>
            <w:webHidden/>
          </w:rPr>
          <w:fldChar w:fldCharType="end"/>
        </w:r>
      </w:hyperlink>
    </w:p>
    <w:p w14:paraId="081F02D7" w14:textId="566AB960"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45" w:history="1">
        <w:r w:rsidR="003B5CD1" w:rsidRPr="00FF7105">
          <w:rPr>
            <w:rStyle w:val="a8"/>
            <w:noProof/>
            <w14:scene3d>
              <w14:camera w14:prst="orthographicFront"/>
              <w14:lightRig w14:rig="threePt" w14:dir="t">
                <w14:rot w14:lat="0" w14:lon="0" w14:rev="0"/>
              </w14:lightRig>
            </w14:scene3d>
          </w:rPr>
          <w:t>23.4.</w:t>
        </w:r>
        <w:r w:rsidR="003B5CD1">
          <w:rPr>
            <w:rFonts w:asciiTheme="minorHAnsi" w:eastAsiaTheme="minorEastAsia" w:hAnsiTheme="minorHAnsi" w:cstheme="minorBidi"/>
            <w:noProof/>
            <w:kern w:val="2"/>
            <w:sz w:val="20"/>
            <w:szCs w:val="22"/>
          </w:rPr>
          <w:tab/>
        </w:r>
        <w:r w:rsidR="003B5CD1" w:rsidRPr="00FF7105">
          <w:rPr>
            <w:rStyle w:val="a8"/>
            <w:noProof/>
          </w:rPr>
          <w:t>임상시험</w:t>
        </w:r>
        <w:r w:rsidR="003B5CD1" w:rsidRPr="00FF7105">
          <w:rPr>
            <w:rStyle w:val="a8"/>
            <w:noProof/>
          </w:rPr>
          <w:t xml:space="preserve"> </w:t>
        </w:r>
        <w:r w:rsidR="003B5CD1" w:rsidRPr="00FF7105">
          <w:rPr>
            <w:rStyle w:val="a8"/>
            <w:noProof/>
          </w:rPr>
          <w:t>모니터링</w:t>
        </w:r>
        <w:r w:rsidR="003B5CD1">
          <w:rPr>
            <w:noProof/>
            <w:webHidden/>
          </w:rPr>
          <w:tab/>
        </w:r>
        <w:r w:rsidR="003B5CD1">
          <w:rPr>
            <w:noProof/>
            <w:webHidden/>
          </w:rPr>
          <w:fldChar w:fldCharType="begin"/>
        </w:r>
        <w:r w:rsidR="003B5CD1">
          <w:rPr>
            <w:noProof/>
            <w:webHidden/>
          </w:rPr>
          <w:instrText xml:space="preserve"> PAGEREF _Toc90998745 \h </w:instrText>
        </w:r>
        <w:r w:rsidR="003B5CD1">
          <w:rPr>
            <w:noProof/>
            <w:webHidden/>
          </w:rPr>
        </w:r>
        <w:r w:rsidR="003B5CD1">
          <w:rPr>
            <w:noProof/>
            <w:webHidden/>
          </w:rPr>
          <w:fldChar w:fldCharType="separate"/>
        </w:r>
        <w:r w:rsidR="00FB5896">
          <w:rPr>
            <w:noProof/>
            <w:webHidden/>
          </w:rPr>
          <w:t>42</w:t>
        </w:r>
        <w:r w:rsidR="003B5CD1">
          <w:rPr>
            <w:noProof/>
            <w:webHidden/>
          </w:rPr>
          <w:fldChar w:fldCharType="end"/>
        </w:r>
      </w:hyperlink>
    </w:p>
    <w:p w14:paraId="28BC95D9" w14:textId="2D0FCBBA" w:rsidR="003B5CD1" w:rsidRDefault="00316FD5">
      <w:pPr>
        <w:pStyle w:val="22"/>
        <w:tabs>
          <w:tab w:val="left" w:pos="1275"/>
          <w:tab w:val="right" w:leader="dot" w:pos="9016"/>
        </w:tabs>
        <w:ind w:left="360"/>
        <w:rPr>
          <w:rFonts w:asciiTheme="minorHAnsi" w:eastAsiaTheme="minorEastAsia" w:hAnsiTheme="minorHAnsi" w:cstheme="minorBidi"/>
          <w:noProof/>
          <w:kern w:val="2"/>
          <w:sz w:val="20"/>
          <w:szCs w:val="22"/>
        </w:rPr>
      </w:pPr>
      <w:hyperlink w:anchor="_Toc90998746" w:history="1">
        <w:r w:rsidR="003B5CD1" w:rsidRPr="00FF7105">
          <w:rPr>
            <w:rStyle w:val="a8"/>
            <w:noProof/>
            <w14:scene3d>
              <w14:camera w14:prst="orthographicFront"/>
              <w14:lightRig w14:rig="threePt" w14:dir="t">
                <w14:rot w14:lat="0" w14:lon="0" w14:rev="0"/>
              </w14:lightRig>
            </w14:scene3d>
          </w:rPr>
          <w:t>23.5.</w:t>
        </w:r>
        <w:r w:rsidR="003B5CD1">
          <w:rPr>
            <w:rFonts w:asciiTheme="minorHAnsi" w:eastAsiaTheme="minorEastAsia" w:hAnsiTheme="minorHAnsi" w:cstheme="minorBidi"/>
            <w:noProof/>
            <w:kern w:val="2"/>
            <w:sz w:val="20"/>
            <w:szCs w:val="22"/>
          </w:rPr>
          <w:tab/>
        </w:r>
        <w:r w:rsidR="003B5CD1" w:rsidRPr="00FF7105">
          <w:rPr>
            <w:rStyle w:val="a8"/>
            <w:noProof/>
          </w:rPr>
          <w:t>보고서</w:t>
        </w:r>
        <w:r w:rsidR="003B5CD1" w:rsidRPr="00FF7105">
          <w:rPr>
            <w:rStyle w:val="a8"/>
            <w:noProof/>
          </w:rPr>
          <w:t xml:space="preserve"> </w:t>
        </w:r>
        <w:r w:rsidR="003B5CD1" w:rsidRPr="00FF7105">
          <w:rPr>
            <w:rStyle w:val="a8"/>
            <w:noProof/>
          </w:rPr>
          <w:t>제출</w:t>
        </w:r>
        <w:r w:rsidR="003B5CD1" w:rsidRPr="00FF7105">
          <w:rPr>
            <w:rStyle w:val="a8"/>
            <w:noProof/>
          </w:rPr>
          <w:t xml:space="preserve"> </w:t>
        </w:r>
        <w:r w:rsidR="003B5CD1" w:rsidRPr="00FF7105">
          <w:rPr>
            <w:rStyle w:val="a8"/>
            <w:noProof/>
          </w:rPr>
          <w:t>및</w:t>
        </w:r>
        <w:r w:rsidR="003B5CD1" w:rsidRPr="00FF7105">
          <w:rPr>
            <w:rStyle w:val="a8"/>
            <w:noProof/>
          </w:rPr>
          <w:t xml:space="preserve"> </w:t>
        </w:r>
        <w:r w:rsidR="003B5CD1" w:rsidRPr="00FF7105">
          <w:rPr>
            <w:rStyle w:val="a8"/>
            <w:noProof/>
          </w:rPr>
          <w:t>출판에</w:t>
        </w:r>
        <w:r w:rsidR="003B5CD1" w:rsidRPr="00FF7105">
          <w:rPr>
            <w:rStyle w:val="a8"/>
            <w:noProof/>
          </w:rPr>
          <w:t xml:space="preserve"> </w:t>
        </w:r>
        <w:r w:rsidR="003B5CD1" w:rsidRPr="00FF7105">
          <w:rPr>
            <w:rStyle w:val="a8"/>
            <w:noProof/>
          </w:rPr>
          <w:t>관한</w:t>
        </w:r>
        <w:r w:rsidR="003B5CD1" w:rsidRPr="00FF7105">
          <w:rPr>
            <w:rStyle w:val="a8"/>
            <w:noProof/>
          </w:rPr>
          <w:t xml:space="preserve"> </w:t>
        </w:r>
        <w:r w:rsidR="003B5CD1" w:rsidRPr="00FF7105">
          <w:rPr>
            <w:rStyle w:val="a8"/>
            <w:noProof/>
          </w:rPr>
          <w:t>방침</w:t>
        </w:r>
        <w:r w:rsidR="003B5CD1">
          <w:rPr>
            <w:noProof/>
            <w:webHidden/>
          </w:rPr>
          <w:tab/>
        </w:r>
        <w:r w:rsidR="003B5CD1">
          <w:rPr>
            <w:noProof/>
            <w:webHidden/>
          </w:rPr>
          <w:fldChar w:fldCharType="begin"/>
        </w:r>
        <w:r w:rsidR="003B5CD1">
          <w:rPr>
            <w:noProof/>
            <w:webHidden/>
          </w:rPr>
          <w:instrText xml:space="preserve"> PAGEREF _Toc90998746 \h </w:instrText>
        </w:r>
        <w:r w:rsidR="003B5CD1">
          <w:rPr>
            <w:noProof/>
            <w:webHidden/>
          </w:rPr>
        </w:r>
        <w:r w:rsidR="003B5CD1">
          <w:rPr>
            <w:noProof/>
            <w:webHidden/>
          </w:rPr>
          <w:fldChar w:fldCharType="separate"/>
        </w:r>
        <w:r w:rsidR="00FB5896">
          <w:rPr>
            <w:noProof/>
            <w:webHidden/>
          </w:rPr>
          <w:t>43</w:t>
        </w:r>
        <w:r w:rsidR="003B5CD1">
          <w:rPr>
            <w:noProof/>
            <w:webHidden/>
          </w:rPr>
          <w:fldChar w:fldCharType="end"/>
        </w:r>
      </w:hyperlink>
    </w:p>
    <w:p w14:paraId="65CD71F5" w14:textId="02F98D73" w:rsidR="003B5CD1" w:rsidRDefault="00316FD5">
      <w:pPr>
        <w:pStyle w:val="14"/>
        <w:rPr>
          <w:rFonts w:asciiTheme="minorHAnsi" w:eastAsiaTheme="minorEastAsia" w:hAnsiTheme="minorHAnsi" w:cstheme="minorBidi"/>
          <w:b w:val="0"/>
          <w:bCs w:val="0"/>
          <w:kern w:val="2"/>
          <w:sz w:val="20"/>
          <w:szCs w:val="22"/>
        </w:rPr>
      </w:pPr>
      <w:hyperlink w:anchor="_Toc90998747" w:history="1">
        <w:r w:rsidR="003B5CD1" w:rsidRPr="00FF7105">
          <w:rPr>
            <w:rStyle w:val="a8"/>
            <w:rFonts w:ascii="맑은 고딕" w:hAnsi="맑은 고딕" w:cstheme="majorHAnsi"/>
          </w:rPr>
          <w:t>24.</w:t>
        </w:r>
        <w:r w:rsidR="003B5CD1">
          <w:rPr>
            <w:rFonts w:asciiTheme="minorHAnsi" w:eastAsiaTheme="minorEastAsia" w:hAnsiTheme="minorHAnsi" w:cstheme="minorBidi"/>
            <w:b w:val="0"/>
            <w:bCs w:val="0"/>
            <w:kern w:val="2"/>
            <w:sz w:val="20"/>
            <w:szCs w:val="22"/>
          </w:rPr>
          <w:tab/>
        </w:r>
        <w:r w:rsidR="003B5CD1" w:rsidRPr="00FF7105">
          <w:rPr>
            <w:rStyle w:val="a8"/>
          </w:rPr>
          <w:t>참고문헌</w:t>
        </w:r>
        <w:r w:rsidR="003B5CD1">
          <w:rPr>
            <w:webHidden/>
          </w:rPr>
          <w:tab/>
        </w:r>
        <w:r w:rsidR="003B5CD1">
          <w:rPr>
            <w:webHidden/>
          </w:rPr>
          <w:fldChar w:fldCharType="begin"/>
        </w:r>
        <w:r w:rsidR="003B5CD1">
          <w:rPr>
            <w:webHidden/>
          </w:rPr>
          <w:instrText xml:space="preserve"> PAGEREF _Toc90998747 \h </w:instrText>
        </w:r>
        <w:r w:rsidR="003B5CD1">
          <w:rPr>
            <w:webHidden/>
          </w:rPr>
        </w:r>
        <w:r w:rsidR="003B5CD1">
          <w:rPr>
            <w:webHidden/>
          </w:rPr>
          <w:fldChar w:fldCharType="separate"/>
        </w:r>
        <w:r w:rsidR="00FB5896">
          <w:rPr>
            <w:webHidden/>
          </w:rPr>
          <w:t>45</w:t>
        </w:r>
        <w:r w:rsidR="003B5CD1">
          <w:rPr>
            <w:webHidden/>
          </w:rPr>
          <w:fldChar w:fldCharType="end"/>
        </w:r>
      </w:hyperlink>
    </w:p>
    <w:p w14:paraId="06D2EE78" w14:textId="28F98112" w:rsidR="003A6456" w:rsidRPr="00632E3E" w:rsidRDefault="007652DF" w:rsidP="003A6456">
      <w:pPr>
        <w:pStyle w:val="14"/>
        <w:rPr>
          <w:rFonts w:cs="Times New Roman"/>
          <w:b w:val="0"/>
          <w:bCs w:val="0"/>
          <w:lang w:val="ko-KR"/>
        </w:rPr>
      </w:pPr>
      <w:r w:rsidRPr="00632E3E">
        <w:rPr>
          <w:rFonts w:cs="Times New Roman"/>
        </w:rPr>
        <w:fldChar w:fldCharType="end"/>
      </w:r>
      <w:r w:rsidR="003A6456" w:rsidRPr="00632E3E">
        <w:rPr>
          <w:rFonts w:cs="Times New Roman"/>
          <w:lang w:val="ko-KR"/>
        </w:rPr>
        <w:br w:type="page"/>
      </w:r>
    </w:p>
    <w:p w14:paraId="3C46467B" w14:textId="77777777" w:rsidR="00C701CE" w:rsidRPr="00632E3E" w:rsidRDefault="00C701CE" w:rsidP="00F05B1E">
      <w:pPr>
        <w:rPr>
          <w:rFonts w:ascii="Times New Roman" w:eastAsia="맑은 고딕" w:hAnsi="Times New Roman"/>
          <w:b/>
        </w:rPr>
      </w:pPr>
      <w:r w:rsidRPr="00632E3E">
        <w:rPr>
          <w:rFonts w:ascii="Times New Roman" w:eastAsia="맑은 고딕" w:hAnsi="Times New Roman"/>
          <w:b/>
        </w:rPr>
        <w:lastRenderedPageBreak/>
        <w:t>별첨목록</w:t>
      </w:r>
    </w:p>
    <w:p w14:paraId="088A8A0C" w14:textId="77777777" w:rsidR="00602B59" w:rsidRPr="00632E3E" w:rsidRDefault="00602B59" w:rsidP="002A44CE">
      <w:pPr>
        <w:rPr>
          <w:rFonts w:ascii="Times New Roman" w:eastAsia="맑은 고딕" w:hAnsi="Times New Roman"/>
        </w:rPr>
      </w:pPr>
      <w:bookmarkStart w:id="55" w:name="_Toc313455895"/>
      <w:bookmarkStart w:id="56" w:name="_Toc381694414"/>
      <w:bookmarkStart w:id="57" w:name="_Toc388347004"/>
      <w:bookmarkStart w:id="58" w:name="_Toc388347069"/>
      <w:bookmarkStart w:id="59" w:name="_Toc413311572"/>
      <w:r w:rsidRPr="00632E3E">
        <w:rPr>
          <w:rFonts w:ascii="Times New Roman" w:eastAsia="맑은 고딕" w:hAnsi="Times New Roman"/>
        </w:rPr>
        <w:t>별첨</w:t>
      </w:r>
      <w:r w:rsidR="00313FEA" w:rsidRPr="00632E3E">
        <w:rPr>
          <w:rFonts w:ascii="Times New Roman" w:eastAsia="맑은 고딕" w:hAnsi="Times New Roman"/>
        </w:rPr>
        <w:t xml:space="preserve"> </w:t>
      </w:r>
      <w:r w:rsidR="00215935" w:rsidRPr="00632E3E">
        <w:rPr>
          <w:rFonts w:ascii="Times New Roman" w:eastAsia="맑은 고딕" w:hAnsi="Times New Roman"/>
        </w:rPr>
        <w:t>1</w:t>
      </w:r>
      <w:r w:rsidRPr="00632E3E">
        <w:rPr>
          <w:rFonts w:ascii="Times New Roman" w:eastAsia="맑은 고딕" w:hAnsi="Times New Roman"/>
        </w:rPr>
        <w:t xml:space="preserve">. </w:t>
      </w:r>
      <w:r w:rsidRPr="00632E3E">
        <w:rPr>
          <w:rFonts w:ascii="Times New Roman" w:eastAsia="맑은 고딕" w:hAnsi="Times New Roman"/>
        </w:rPr>
        <w:t>시험대상자</w:t>
      </w:r>
      <w:r w:rsidRPr="00632E3E">
        <w:rPr>
          <w:rFonts w:ascii="Times New Roman" w:eastAsia="맑은 고딕" w:hAnsi="Times New Roman"/>
        </w:rPr>
        <w:t xml:space="preserve"> </w:t>
      </w:r>
      <w:r w:rsidRPr="00632E3E">
        <w:rPr>
          <w:rFonts w:ascii="Times New Roman" w:eastAsia="맑은 고딕" w:hAnsi="Times New Roman"/>
        </w:rPr>
        <w:t>모집공고</w:t>
      </w:r>
    </w:p>
    <w:p w14:paraId="45DE970C" w14:textId="77777777" w:rsidR="00602B59" w:rsidRPr="00632E3E" w:rsidRDefault="00602B59" w:rsidP="002A44CE">
      <w:pPr>
        <w:rPr>
          <w:rFonts w:ascii="Times New Roman" w:eastAsia="맑은 고딕" w:hAnsi="Times New Roman"/>
        </w:rPr>
      </w:pPr>
      <w:r w:rsidRPr="00632E3E">
        <w:rPr>
          <w:rFonts w:ascii="Times New Roman" w:eastAsia="맑은 고딕" w:hAnsi="Times New Roman"/>
        </w:rPr>
        <w:t>별첨</w:t>
      </w:r>
      <w:r w:rsidR="00313FEA" w:rsidRPr="00632E3E">
        <w:rPr>
          <w:rFonts w:ascii="Times New Roman" w:eastAsia="맑은 고딕" w:hAnsi="Times New Roman"/>
        </w:rPr>
        <w:t xml:space="preserve"> </w:t>
      </w:r>
      <w:r w:rsidR="00215935" w:rsidRPr="00632E3E">
        <w:rPr>
          <w:rFonts w:ascii="Times New Roman" w:eastAsia="맑은 고딕" w:hAnsi="Times New Roman"/>
        </w:rPr>
        <w:t>2</w:t>
      </w:r>
      <w:r w:rsidRPr="00632E3E">
        <w:rPr>
          <w:rFonts w:ascii="Times New Roman" w:eastAsia="맑은 고딕" w:hAnsi="Times New Roman"/>
        </w:rPr>
        <w:t xml:space="preserve">. </w:t>
      </w:r>
      <w:r w:rsidRPr="00632E3E">
        <w:rPr>
          <w:rFonts w:ascii="Times New Roman" w:eastAsia="맑은 고딕" w:hAnsi="Times New Roman"/>
        </w:rPr>
        <w:t>시험대상자를</w:t>
      </w:r>
      <w:r w:rsidRPr="00632E3E">
        <w:rPr>
          <w:rFonts w:ascii="Times New Roman" w:eastAsia="맑은 고딕" w:hAnsi="Times New Roman"/>
        </w:rPr>
        <w:t xml:space="preserve"> </w:t>
      </w:r>
      <w:r w:rsidRPr="00632E3E">
        <w:rPr>
          <w:rFonts w:ascii="Times New Roman" w:eastAsia="맑은 고딕" w:hAnsi="Times New Roman"/>
        </w:rPr>
        <w:t>위한</w:t>
      </w:r>
      <w:r w:rsidRPr="00632E3E">
        <w:rPr>
          <w:rFonts w:ascii="Times New Roman" w:eastAsia="맑은 고딕" w:hAnsi="Times New Roman"/>
        </w:rPr>
        <w:t xml:space="preserve"> </w:t>
      </w:r>
      <w:r w:rsidRPr="00632E3E">
        <w:rPr>
          <w:rFonts w:ascii="Times New Roman" w:eastAsia="맑은 고딕" w:hAnsi="Times New Roman"/>
        </w:rPr>
        <w:t>설명문</w:t>
      </w:r>
      <w:r w:rsidRPr="00632E3E">
        <w:rPr>
          <w:rFonts w:ascii="Times New Roman" w:eastAsia="맑은 고딕" w:hAnsi="Times New Roman"/>
        </w:rPr>
        <w:t xml:space="preserve"> </w:t>
      </w:r>
      <w:r w:rsidRPr="00632E3E">
        <w:rPr>
          <w:rFonts w:ascii="Times New Roman" w:eastAsia="맑은 고딕" w:hAnsi="Times New Roman"/>
        </w:rPr>
        <w:t>및</w:t>
      </w:r>
      <w:r w:rsidRPr="00632E3E">
        <w:rPr>
          <w:rFonts w:ascii="Times New Roman" w:eastAsia="맑은 고딕" w:hAnsi="Times New Roman"/>
        </w:rPr>
        <w:t xml:space="preserve"> </w:t>
      </w:r>
      <w:r w:rsidRPr="00632E3E">
        <w:rPr>
          <w:rFonts w:ascii="Times New Roman" w:eastAsia="맑은 고딕" w:hAnsi="Times New Roman"/>
        </w:rPr>
        <w:t>동의서</w:t>
      </w:r>
    </w:p>
    <w:p w14:paraId="0755730A" w14:textId="77777777" w:rsidR="00602B59" w:rsidRPr="00632E3E" w:rsidRDefault="00602B59" w:rsidP="002A44CE">
      <w:pPr>
        <w:rPr>
          <w:rFonts w:ascii="Times New Roman" w:eastAsia="맑은 고딕" w:hAnsi="Times New Roman"/>
        </w:rPr>
      </w:pPr>
      <w:r w:rsidRPr="00632E3E">
        <w:rPr>
          <w:rFonts w:ascii="Times New Roman" w:eastAsia="맑은 고딕" w:hAnsi="Times New Roman"/>
        </w:rPr>
        <w:t>별첨</w:t>
      </w:r>
      <w:r w:rsidR="00313FEA" w:rsidRPr="00632E3E">
        <w:rPr>
          <w:rFonts w:ascii="Times New Roman" w:eastAsia="맑은 고딕" w:hAnsi="Times New Roman"/>
        </w:rPr>
        <w:t xml:space="preserve"> </w:t>
      </w:r>
      <w:r w:rsidR="00215935" w:rsidRPr="00632E3E">
        <w:rPr>
          <w:rFonts w:ascii="Times New Roman" w:eastAsia="맑은 고딕" w:hAnsi="Times New Roman"/>
        </w:rPr>
        <w:t>3</w:t>
      </w:r>
      <w:r w:rsidRPr="00632E3E">
        <w:rPr>
          <w:rFonts w:ascii="Times New Roman" w:eastAsia="맑은 고딕" w:hAnsi="Times New Roman"/>
        </w:rPr>
        <w:t xml:space="preserve">. </w:t>
      </w:r>
      <w:r w:rsidR="00313FEA" w:rsidRPr="00632E3E">
        <w:rPr>
          <w:rFonts w:ascii="Times New Roman" w:eastAsia="맑은 고딕" w:hAnsi="Times New Roman"/>
        </w:rPr>
        <w:t>피해자</w:t>
      </w:r>
      <w:r w:rsidR="00313FEA" w:rsidRPr="00632E3E">
        <w:rPr>
          <w:rFonts w:ascii="Times New Roman" w:eastAsia="맑은 고딕" w:hAnsi="Times New Roman"/>
        </w:rPr>
        <w:t xml:space="preserve"> </w:t>
      </w:r>
      <w:r w:rsidR="00313FEA" w:rsidRPr="00632E3E">
        <w:rPr>
          <w:rFonts w:ascii="Times New Roman" w:eastAsia="맑은 고딕" w:hAnsi="Times New Roman"/>
        </w:rPr>
        <w:t>보상</w:t>
      </w:r>
      <w:r w:rsidR="006928EE" w:rsidRPr="00632E3E">
        <w:rPr>
          <w:rFonts w:ascii="Times New Roman" w:eastAsia="맑은 고딕" w:hAnsi="Times New Roman"/>
        </w:rPr>
        <w:t>에</w:t>
      </w:r>
      <w:r w:rsidR="006928EE" w:rsidRPr="00632E3E">
        <w:rPr>
          <w:rFonts w:ascii="Times New Roman" w:eastAsia="맑은 고딕" w:hAnsi="Times New Roman"/>
        </w:rPr>
        <w:t xml:space="preserve"> </w:t>
      </w:r>
      <w:r w:rsidR="006928EE" w:rsidRPr="00632E3E">
        <w:rPr>
          <w:rFonts w:ascii="Times New Roman" w:eastAsia="맑은 고딕" w:hAnsi="Times New Roman"/>
        </w:rPr>
        <w:t>대한</w:t>
      </w:r>
      <w:r w:rsidR="00313FEA" w:rsidRPr="00632E3E">
        <w:rPr>
          <w:rFonts w:ascii="Times New Roman" w:eastAsia="맑은 고딕" w:hAnsi="Times New Roman"/>
        </w:rPr>
        <w:t xml:space="preserve"> </w:t>
      </w:r>
      <w:r w:rsidR="00313FEA" w:rsidRPr="00632E3E">
        <w:rPr>
          <w:rFonts w:ascii="Times New Roman" w:eastAsia="맑은 고딕" w:hAnsi="Times New Roman"/>
        </w:rPr>
        <w:t>규약</w:t>
      </w:r>
    </w:p>
    <w:p w14:paraId="742B0BA4" w14:textId="77777777" w:rsidR="00602B59" w:rsidRPr="00632E3E" w:rsidRDefault="00B93D11">
      <w:pPr>
        <w:widowControl/>
        <w:wordWrap/>
        <w:autoSpaceDE/>
        <w:autoSpaceDN/>
        <w:jc w:val="left"/>
        <w:rPr>
          <w:rFonts w:ascii="Times New Roman" w:eastAsia="맑은 고딕" w:hAnsi="Times New Roman"/>
          <w:b/>
        </w:rPr>
      </w:pPr>
      <w:r w:rsidRPr="00632E3E">
        <w:rPr>
          <w:rFonts w:ascii="Times New Roman" w:eastAsia="맑은 고딕" w:hAnsi="Times New Roman"/>
          <w:b/>
        </w:rPr>
        <w:br w:type="page"/>
      </w:r>
    </w:p>
    <w:p w14:paraId="326A7795" w14:textId="77777777" w:rsidR="00782115" w:rsidRPr="00632E3E" w:rsidRDefault="00602B59" w:rsidP="001F11C1">
      <w:pPr>
        <w:pStyle w:val="10"/>
      </w:pPr>
      <w:bookmarkStart w:id="60" w:name="_Toc90998685"/>
      <w:r w:rsidRPr="00632E3E">
        <w:lastRenderedPageBreak/>
        <w:t>임상시험의</w:t>
      </w:r>
      <w:r w:rsidRPr="00632E3E">
        <w:t xml:space="preserve"> </w:t>
      </w:r>
      <w:r w:rsidRPr="00632E3E">
        <w:t>명칭</w:t>
      </w:r>
      <w:bookmarkEnd w:id="55"/>
      <w:bookmarkEnd w:id="56"/>
      <w:bookmarkEnd w:id="57"/>
      <w:bookmarkEnd w:id="58"/>
      <w:bookmarkEnd w:id="60"/>
    </w:p>
    <w:p w14:paraId="00A293BD" w14:textId="77777777" w:rsidR="00415911" w:rsidRPr="00632E3E" w:rsidRDefault="00415911" w:rsidP="00415911">
      <w:pPr>
        <w:rPr>
          <w:rFonts w:ascii="Times New Roman" w:eastAsia="맑은 고딕" w:hAnsi="Times New Roman"/>
          <w:sz w:val="20"/>
        </w:rPr>
      </w:pPr>
      <w:bookmarkStart w:id="61" w:name="_Toc470420118"/>
      <w:bookmarkStart w:id="62" w:name="_Toc471612517"/>
      <w:bookmarkStart w:id="63" w:name="_Toc475174945"/>
      <w:bookmarkStart w:id="64" w:name="_Toc476216779"/>
      <w:bookmarkStart w:id="65" w:name="_Toc476217231"/>
      <w:bookmarkStart w:id="66" w:name="_Toc476710360"/>
      <w:bookmarkStart w:id="67" w:name="_Toc476735844"/>
      <w:bookmarkStart w:id="68" w:name="_Toc477076096"/>
      <w:bookmarkStart w:id="69" w:name="_Toc477852874"/>
      <w:bookmarkStart w:id="70" w:name="_Toc479154431"/>
      <w:bookmarkStart w:id="71" w:name="_Toc480163707"/>
      <w:bookmarkStart w:id="72" w:name="_Toc481208662"/>
      <w:bookmarkStart w:id="73" w:name="_Toc481217937"/>
      <w:bookmarkStart w:id="74" w:name="_Toc481222429"/>
      <w:bookmarkStart w:id="75" w:name="_Toc482416496"/>
      <w:bookmarkStart w:id="76" w:name="_Toc495907698"/>
      <w:bookmarkStart w:id="77" w:name="_Toc495984935"/>
      <w:bookmarkStart w:id="78" w:name="_Toc495993967"/>
      <w:bookmarkStart w:id="79" w:name="_Toc495995221"/>
      <w:bookmarkStart w:id="80" w:name="_Toc496006657"/>
      <w:bookmarkStart w:id="81" w:name="_Toc508005489"/>
      <w:bookmarkStart w:id="82" w:name="_Toc511444842"/>
      <w:bookmarkStart w:id="83" w:name="_Toc511445025"/>
      <w:bookmarkStart w:id="84" w:name="_Toc511445342"/>
      <w:bookmarkStart w:id="85" w:name="_Toc175882380"/>
      <w:r w:rsidRPr="00632E3E">
        <w:rPr>
          <w:rFonts w:ascii="Times New Roman" w:eastAsia="맑은 고딕" w:hAnsi="Times New Roman"/>
          <w:sz w:val="20"/>
        </w:rPr>
        <w:t>건강한</w:t>
      </w:r>
      <w:r w:rsidRPr="00632E3E">
        <w:rPr>
          <w:rFonts w:ascii="Times New Roman" w:eastAsia="맑은 고딕" w:hAnsi="Times New Roman"/>
          <w:sz w:val="20"/>
        </w:rPr>
        <w:t xml:space="preserve"> </w:t>
      </w:r>
      <w:r w:rsidRPr="00632E3E">
        <w:rPr>
          <w:rFonts w:ascii="Times New Roman" w:eastAsia="맑은 고딕" w:hAnsi="Times New Roman"/>
          <w:sz w:val="20"/>
        </w:rPr>
        <w:t>성인</w:t>
      </w:r>
      <w:r w:rsidRPr="00632E3E">
        <w:rPr>
          <w:rFonts w:ascii="Times New Roman" w:eastAsia="맑은 고딕" w:hAnsi="Times New Roman"/>
          <w:sz w:val="20"/>
        </w:rPr>
        <w:t xml:space="preserve"> </w:t>
      </w:r>
      <w:r w:rsidRPr="00632E3E">
        <w:rPr>
          <w:rFonts w:ascii="Times New Roman" w:eastAsia="맑은 고딕" w:hAnsi="Times New Roman"/>
          <w:sz w:val="20"/>
        </w:rPr>
        <w:t>남성을</w:t>
      </w:r>
      <w:r w:rsidRPr="00632E3E">
        <w:rPr>
          <w:rFonts w:ascii="Times New Roman" w:eastAsia="맑은 고딕" w:hAnsi="Times New Roman"/>
          <w:sz w:val="20"/>
        </w:rPr>
        <w:t xml:space="preserve"> </w:t>
      </w:r>
      <w:r w:rsidRPr="00632E3E">
        <w:rPr>
          <w:rFonts w:ascii="Times New Roman" w:eastAsia="맑은 고딕" w:hAnsi="Times New Roman"/>
          <w:sz w:val="20"/>
        </w:rPr>
        <w:t>대상으로</w:t>
      </w:r>
      <w:r w:rsidRPr="00632E3E">
        <w:rPr>
          <w:rFonts w:ascii="Times New Roman" w:eastAsia="맑은 고딕" w:hAnsi="Times New Roman"/>
          <w:sz w:val="20"/>
        </w:rPr>
        <w:t xml:space="preserve"> DWP-DN11</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단회</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반복</w:t>
      </w:r>
      <w:r w:rsidRPr="00632E3E">
        <w:rPr>
          <w:rFonts w:ascii="Times New Roman" w:eastAsia="맑은 고딕" w:hAnsi="Times New Roman"/>
          <w:sz w:val="20"/>
        </w:rPr>
        <w:t xml:space="preserve"> </w:t>
      </w:r>
      <w:r w:rsidRPr="00632E3E">
        <w:rPr>
          <w:rFonts w:ascii="Times New Roman" w:eastAsia="맑은 고딕" w:hAnsi="Times New Roman"/>
          <w:sz w:val="20"/>
        </w:rPr>
        <w:t>점안</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w:t>
      </w:r>
      <w:r w:rsidRPr="00632E3E">
        <w:rPr>
          <w:rFonts w:ascii="Times New Roman" w:eastAsia="맑은 고딕" w:hAnsi="Times New Roman"/>
          <w:sz w:val="20"/>
        </w:rPr>
        <w:t>약동학적</w:t>
      </w:r>
      <w:r w:rsidRPr="00632E3E">
        <w:rPr>
          <w:rFonts w:ascii="Times New Roman" w:eastAsia="맑은 고딕" w:hAnsi="Times New Roman"/>
          <w:sz w:val="20"/>
        </w:rPr>
        <w:t xml:space="preserve"> </w:t>
      </w:r>
      <w:r w:rsidRPr="00632E3E">
        <w:rPr>
          <w:rFonts w:ascii="Times New Roman" w:eastAsia="맑은 고딕" w:hAnsi="Times New Roman"/>
          <w:sz w:val="20"/>
        </w:rPr>
        <w:t>특성을</w:t>
      </w:r>
      <w:r w:rsidRPr="00632E3E">
        <w:rPr>
          <w:rFonts w:ascii="Times New Roman" w:eastAsia="맑은 고딕" w:hAnsi="Times New Roman"/>
          <w:sz w:val="20"/>
        </w:rPr>
        <w:t xml:space="preserve"> </w:t>
      </w:r>
      <w:r w:rsidRPr="00632E3E">
        <w:rPr>
          <w:rFonts w:ascii="Times New Roman" w:eastAsia="맑은 고딕" w:hAnsi="Times New Roman"/>
          <w:sz w:val="20"/>
        </w:rPr>
        <w:t>평가하기</w:t>
      </w:r>
      <w:r w:rsidRPr="00632E3E">
        <w:rPr>
          <w:rFonts w:ascii="Times New Roman" w:eastAsia="맑은 고딕" w:hAnsi="Times New Roman"/>
          <w:sz w:val="20"/>
        </w:rPr>
        <w:t xml:space="preserve"> </w:t>
      </w:r>
      <w:r w:rsidRPr="00632E3E">
        <w:rPr>
          <w:rFonts w:ascii="Times New Roman" w:eastAsia="맑은 고딕" w:hAnsi="Times New Roman"/>
          <w:sz w:val="20"/>
        </w:rPr>
        <w:t>위한</w:t>
      </w:r>
      <w:r w:rsidRPr="00632E3E">
        <w:rPr>
          <w:rFonts w:ascii="Times New Roman" w:eastAsia="맑은 고딕" w:hAnsi="Times New Roman"/>
          <w:sz w:val="20"/>
        </w:rPr>
        <w:t xml:space="preserve"> </w:t>
      </w:r>
      <w:r w:rsidRPr="00632E3E">
        <w:rPr>
          <w:rFonts w:ascii="Times New Roman" w:eastAsia="맑은 고딕" w:hAnsi="Times New Roman"/>
          <w:sz w:val="20"/>
        </w:rPr>
        <w:t>임상시험</w:t>
      </w:r>
    </w:p>
    <w:p w14:paraId="42909FE7" w14:textId="5EBE13CA" w:rsidR="007A2101" w:rsidRPr="00632E3E" w:rsidRDefault="008E5CA3" w:rsidP="00415911">
      <w:pPr>
        <w:rPr>
          <w:rFonts w:ascii="Times New Roman" w:eastAsia="맑은 고딕" w:hAnsi="Times New Roman"/>
          <w:kern w:val="2"/>
          <w:sz w:val="20"/>
        </w:rPr>
      </w:pPr>
      <w:r w:rsidRPr="008E5CA3">
        <w:rPr>
          <w:rFonts w:ascii="Times New Roman" w:eastAsia="맑은 고딕" w:hAnsi="Times New Roman"/>
          <w:sz w:val="20"/>
        </w:rPr>
        <w:t>A Clinical Trial to Evaluate the Single- and Multiple-Dose Pharmacokinetic Characteristics of DWP-DN11 in Healthy Male Volunteers</w:t>
      </w:r>
    </w:p>
    <w:p w14:paraId="41533909" w14:textId="77777777" w:rsidR="00782115" w:rsidRPr="00632E3E" w:rsidRDefault="00782115" w:rsidP="001F11C1">
      <w:pPr>
        <w:pStyle w:val="10"/>
      </w:pPr>
      <w:bookmarkStart w:id="86" w:name="_Toc313455896"/>
      <w:bookmarkStart w:id="87" w:name="_Toc381694415"/>
      <w:bookmarkStart w:id="88" w:name="_Toc388347005"/>
      <w:bookmarkStart w:id="89" w:name="_Toc388347070"/>
      <w:bookmarkStart w:id="90" w:name="_Toc90998686"/>
      <w:r w:rsidRPr="00632E3E">
        <w:t>임상시험실시기관명</w:t>
      </w:r>
      <w:r w:rsidRPr="00632E3E">
        <w:t xml:space="preserve"> </w:t>
      </w:r>
      <w:r w:rsidRPr="00632E3E">
        <w:t>및</w:t>
      </w:r>
      <w:r w:rsidRPr="00632E3E">
        <w:t xml:space="preserve"> </w:t>
      </w:r>
      <w:r w:rsidRPr="00632E3E">
        <w:t>주소</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30BFD920" w14:textId="77777777" w:rsidR="00782115" w:rsidRPr="00632E3E" w:rsidRDefault="00782115" w:rsidP="00F56A3D">
      <w:pPr>
        <w:pStyle w:val="afff3"/>
      </w:pPr>
      <w:r w:rsidRPr="00632E3E">
        <w:t>가톨릭대학교</w:t>
      </w:r>
      <w:r w:rsidRPr="00632E3E">
        <w:t xml:space="preserve"> </w:t>
      </w:r>
      <w:r w:rsidRPr="00632E3E">
        <w:t>서울성모병원</w:t>
      </w:r>
      <w:r w:rsidRPr="00632E3E">
        <w:t xml:space="preserve"> (</w:t>
      </w:r>
      <w:r w:rsidRPr="00632E3E">
        <w:t>서울특별시</w:t>
      </w:r>
      <w:r w:rsidRPr="00632E3E">
        <w:t xml:space="preserve"> </w:t>
      </w:r>
      <w:r w:rsidRPr="00632E3E">
        <w:t>서초구</w:t>
      </w:r>
      <w:r w:rsidRPr="00632E3E">
        <w:t xml:space="preserve"> </w:t>
      </w:r>
      <w:r w:rsidRPr="00632E3E">
        <w:t>반포대로</w:t>
      </w:r>
      <w:r w:rsidRPr="00632E3E">
        <w:t xml:space="preserve"> 222)</w:t>
      </w:r>
    </w:p>
    <w:p w14:paraId="5CBFBCB9" w14:textId="7C0C56EE" w:rsidR="00782115" w:rsidRPr="00632E3E" w:rsidRDefault="00782115" w:rsidP="00F56A3D">
      <w:pPr>
        <w:pStyle w:val="afff3"/>
      </w:pPr>
      <w:r w:rsidRPr="00632E3E">
        <w:t>임상시험병동</w:t>
      </w:r>
      <w:r w:rsidRPr="00632E3E">
        <w:t xml:space="preserve">: </w:t>
      </w:r>
      <w:r w:rsidRPr="00632E3E">
        <w:t>가톨릭대학교</w:t>
      </w:r>
      <w:r w:rsidRPr="00632E3E">
        <w:t xml:space="preserve"> </w:t>
      </w:r>
      <w:r w:rsidRPr="00632E3E">
        <w:t>서울성모병원</w:t>
      </w:r>
      <w:r w:rsidRPr="00632E3E">
        <w:t xml:space="preserve"> </w:t>
      </w:r>
      <w:r w:rsidRPr="00632E3E">
        <w:t>임상시험센터</w:t>
      </w:r>
      <w:r w:rsidRPr="00632E3E">
        <w:t xml:space="preserve"> </w:t>
      </w:r>
      <w:r w:rsidRPr="00632E3E">
        <w:t>연구병실</w:t>
      </w:r>
      <w:r w:rsidRPr="00632E3E">
        <w:t xml:space="preserve"> (</w:t>
      </w:r>
      <w:r w:rsidRPr="00632E3E">
        <w:t>서울성모병원</w:t>
      </w:r>
      <w:r w:rsidRPr="00632E3E">
        <w:t xml:space="preserve"> </w:t>
      </w:r>
      <w:r w:rsidRPr="00632E3E">
        <w:t>별관</w:t>
      </w:r>
      <w:r w:rsidRPr="00632E3E">
        <w:t xml:space="preserve"> 10</w:t>
      </w:r>
      <w:r w:rsidRPr="00632E3E">
        <w:t>층</w:t>
      </w:r>
      <w:r w:rsidRPr="00632E3E">
        <w:t>)</w:t>
      </w:r>
    </w:p>
    <w:p w14:paraId="42B7FB98" w14:textId="77777777" w:rsidR="00782115" w:rsidRPr="00632E3E" w:rsidRDefault="00CD3BBF" w:rsidP="001F11C1">
      <w:pPr>
        <w:pStyle w:val="10"/>
      </w:pPr>
      <w:bookmarkStart w:id="91" w:name="_Toc470420119"/>
      <w:bookmarkStart w:id="92" w:name="_Toc471612518"/>
      <w:bookmarkStart w:id="93" w:name="_Toc475174946"/>
      <w:bookmarkStart w:id="94" w:name="_Toc476216780"/>
      <w:bookmarkStart w:id="95" w:name="_Toc476217232"/>
      <w:bookmarkStart w:id="96" w:name="_Toc476710361"/>
      <w:bookmarkStart w:id="97" w:name="_Toc476735845"/>
      <w:bookmarkStart w:id="98" w:name="_Toc477076097"/>
      <w:bookmarkStart w:id="99" w:name="_Toc477852875"/>
      <w:bookmarkStart w:id="100" w:name="_Toc479154432"/>
      <w:bookmarkStart w:id="101" w:name="_Toc480163708"/>
      <w:bookmarkStart w:id="102" w:name="_Toc481208663"/>
      <w:bookmarkStart w:id="103" w:name="_Toc481217938"/>
      <w:bookmarkStart w:id="104" w:name="_Toc481222430"/>
      <w:bookmarkStart w:id="105" w:name="_Toc482416497"/>
      <w:bookmarkStart w:id="106" w:name="_Toc495907699"/>
      <w:bookmarkStart w:id="107" w:name="_Toc495984936"/>
      <w:bookmarkStart w:id="108" w:name="_Toc495993968"/>
      <w:bookmarkStart w:id="109" w:name="_Toc495995222"/>
      <w:bookmarkStart w:id="110" w:name="_Toc496006658"/>
      <w:bookmarkStart w:id="111" w:name="_Toc508005490"/>
      <w:bookmarkStart w:id="112" w:name="_Toc511444843"/>
      <w:bookmarkStart w:id="113" w:name="_Toc511445026"/>
      <w:bookmarkStart w:id="114" w:name="_Toc511445343"/>
      <w:bookmarkStart w:id="115" w:name="_Toc175882381"/>
      <w:bookmarkStart w:id="116" w:name="_Toc313455897"/>
      <w:bookmarkStart w:id="117" w:name="_Toc381694416"/>
      <w:bookmarkStart w:id="118" w:name="_Toc388347006"/>
      <w:bookmarkStart w:id="119" w:name="_Toc388347071"/>
      <w:bookmarkStart w:id="120" w:name="_Toc90998687"/>
      <w:r w:rsidRPr="00632E3E">
        <w:t>시험책임</w:t>
      </w:r>
      <w:r w:rsidR="00782115" w:rsidRPr="00632E3E">
        <w:t>자의</w:t>
      </w:r>
      <w:r w:rsidR="00782115" w:rsidRPr="00632E3E">
        <w:t xml:space="preserve"> </w:t>
      </w:r>
      <w:r w:rsidR="00782115" w:rsidRPr="00632E3E">
        <w:t>성명</w:t>
      </w:r>
      <w:r w:rsidR="00782115" w:rsidRPr="00632E3E">
        <w:t xml:space="preserve"> </w:t>
      </w:r>
      <w:r w:rsidR="00782115" w:rsidRPr="00632E3E">
        <w:t>및</w:t>
      </w:r>
      <w:r w:rsidR="00782115" w:rsidRPr="00632E3E">
        <w:t xml:space="preserve"> </w:t>
      </w:r>
      <w:r w:rsidR="00782115" w:rsidRPr="00632E3E">
        <w:t>직명</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3C9E21A4" w14:textId="6D0F3372" w:rsidR="00782115" w:rsidRDefault="007B3698" w:rsidP="00F56A3D">
      <w:pPr>
        <w:pStyle w:val="afff3"/>
      </w:pPr>
      <w:r w:rsidRPr="00632E3E">
        <w:t>가톨릭대학교</w:t>
      </w:r>
      <w:r w:rsidRPr="00632E3E">
        <w:t xml:space="preserve"> </w:t>
      </w:r>
      <w:r w:rsidRPr="00632E3E">
        <w:t>의과대학</w:t>
      </w:r>
      <w:r w:rsidRPr="00632E3E">
        <w:t xml:space="preserve"> </w:t>
      </w:r>
      <w:r w:rsidRPr="00632E3E">
        <w:t>약리학교실</w:t>
      </w:r>
      <w:r w:rsidRPr="00632E3E">
        <w:t xml:space="preserve"> / </w:t>
      </w:r>
      <w:r w:rsidRPr="00632E3E">
        <w:t>서울성모병원</w:t>
      </w:r>
      <w:r w:rsidRPr="00632E3E">
        <w:t xml:space="preserve"> </w:t>
      </w:r>
      <w:r w:rsidRPr="00632E3E">
        <w:t>임상약리과</w:t>
      </w:r>
      <w:r w:rsidRPr="00632E3E">
        <w:t xml:space="preserve"> </w:t>
      </w:r>
      <w:r w:rsidRPr="00632E3E">
        <w:t>부교수</w:t>
      </w:r>
      <w:r w:rsidRPr="00632E3E">
        <w:t xml:space="preserve"> </w:t>
      </w:r>
      <w:r w:rsidRPr="00632E3E">
        <w:t>한</w:t>
      </w:r>
      <w:r w:rsidRPr="00632E3E">
        <w:t xml:space="preserve"> </w:t>
      </w:r>
      <w:r w:rsidRPr="00632E3E">
        <w:t>승</w:t>
      </w:r>
      <w:r w:rsidRPr="00632E3E">
        <w:t xml:space="preserve"> </w:t>
      </w:r>
      <w:r w:rsidRPr="00632E3E">
        <w:t>훈</w:t>
      </w:r>
    </w:p>
    <w:p w14:paraId="1074BEBA" w14:textId="74932DC2" w:rsidR="007539E9" w:rsidRPr="005C636D" w:rsidRDefault="007B3698" w:rsidP="00F56A3D">
      <w:pPr>
        <w:pStyle w:val="afff3"/>
      </w:pPr>
      <w:r>
        <w:rPr>
          <w:rFonts w:hint="eastAsia"/>
        </w:rPr>
        <w:t>안과</w:t>
      </w:r>
      <w:r>
        <w:rPr>
          <w:rFonts w:hint="eastAsia"/>
        </w:rPr>
        <w:t xml:space="preserve"> </w:t>
      </w:r>
      <w:r>
        <w:rPr>
          <w:rFonts w:hint="eastAsia"/>
        </w:rPr>
        <w:t>공동</w:t>
      </w:r>
      <w:r>
        <w:rPr>
          <w:rFonts w:hint="eastAsia"/>
        </w:rPr>
        <w:t xml:space="preserve"> </w:t>
      </w:r>
      <w:r>
        <w:rPr>
          <w:rFonts w:hint="eastAsia"/>
        </w:rPr>
        <w:t>시험자</w:t>
      </w:r>
      <w:r>
        <w:rPr>
          <w:rFonts w:hint="eastAsia"/>
        </w:rPr>
        <w:t xml:space="preserve"> </w:t>
      </w:r>
      <w:r>
        <w:t xml:space="preserve">: </w:t>
      </w:r>
      <w:r>
        <w:rPr>
          <w:rFonts w:hint="eastAsia"/>
        </w:rPr>
        <w:t>가톨릭대학교</w:t>
      </w:r>
      <w:r>
        <w:rPr>
          <w:rFonts w:hint="eastAsia"/>
        </w:rPr>
        <w:t xml:space="preserve"> </w:t>
      </w:r>
      <w:r>
        <w:rPr>
          <w:rFonts w:hint="eastAsia"/>
        </w:rPr>
        <w:t>서울성모병원</w:t>
      </w:r>
      <w:r>
        <w:rPr>
          <w:rFonts w:hint="eastAsia"/>
        </w:rPr>
        <w:t xml:space="preserve"> </w:t>
      </w:r>
      <w:r>
        <w:rPr>
          <w:rFonts w:hint="eastAsia"/>
        </w:rPr>
        <w:t>안과</w:t>
      </w:r>
      <w:r>
        <w:rPr>
          <w:rFonts w:hint="eastAsia"/>
        </w:rPr>
        <w:t xml:space="preserve"> </w:t>
      </w:r>
      <w:r>
        <w:rPr>
          <w:rFonts w:hint="eastAsia"/>
        </w:rPr>
        <w:t>정</w:t>
      </w:r>
      <w:r>
        <w:rPr>
          <w:rFonts w:hint="eastAsia"/>
        </w:rPr>
        <w:t xml:space="preserve"> </w:t>
      </w:r>
      <w:r>
        <w:rPr>
          <w:rFonts w:hint="eastAsia"/>
        </w:rPr>
        <w:t>경</w:t>
      </w:r>
      <w:r>
        <w:rPr>
          <w:rFonts w:hint="eastAsia"/>
        </w:rPr>
        <w:t xml:space="preserve"> </w:t>
      </w:r>
      <w:r>
        <w:rPr>
          <w:rFonts w:hint="eastAsia"/>
        </w:rPr>
        <w:t>인</w:t>
      </w:r>
    </w:p>
    <w:p w14:paraId="197D5417" w14:textId="77777777" w:rsidR="00782115" w:rsidRPr="00632E3E" w:rsidRDefault="00782115" w:rsidP="001F11C1">
      <w:pPr>
        <w:pStyle w:val="10"/>
      </w:pPr>
      <w:bookmarkStart w:id="121" w:name="_Toc346711723"/>
      <w:bookmarkStart w:id="122" w:name="_Toc381694417"/>
      <w:bookmarkStart w:id="123" w:name="_Toc388347007"/>
      <w:bookmarkStart w:id="124" w:name="_Toc388347072"/>
      <w:bookmarkStart w:id="125" w:name="_Toc90998688"/>
      <w:r w:rsidRPr="00632E3E">
        <w:t>시험의뢰자명</w:t>
      </w:r>
      <w:r w:rsidRPr="00632E3E">
        <w:t xml:space="preserve"> </w:t>
      </w:r>
      <w:r w:rsidRPr="00632E3E">
        <w:t>및</w:t>
      </w:r>
      <w:r w:rsidRPr="00632E3E">
        <w:t xml:space="preserve"> </w:t>
      </w:r>
      <w:r w:rsidRPr="00632E3E">
        <w:t>주소</w:t>
      </w:r>
      <w:bookmarkEnd w:id="121"/>
      <w:bookmarkEnd w:id="122"/>
      <w:bookmarkEnd w:id="123"/>
      <w:bookmarkEnd w:id="124"/>
      <w:bookmarkEnd w:id="125"/>
    </w:p>
    <w:p w14:paraId="780FC314" w14:textId="3A6A8FDF" w:rsidR="007E6ECF" w:rsidRPr="00632E3E" w:rsidRDefault="00814B2B" w:rsidP="00F56A3D">
      <w:pPr>
        <w:pStyle w:val="afff3"/>
      </w:pPr>
      <w:r w:rsidRPr="00632E3E">
        <w:t>대우제약</w:t>
      </w:r>
      <w:r w:rsidR="00094BD4" w:rsidRPr="00632E3E">
        <w:t>㈜</w:t>
      </w:r>
      <w:r w:rsidR="00007A0A" w:rsidRPr="00632E3E">
        <w:t xml:space="preserve"> </w:t>
      </w:r>
      <w:r w:rsidR="00007A0A" w:rsidRPr="00632E3E">
        <w:t>부산광역시</w:t>
      </w:r>
      <w:r w:rsidR="00007A0A" w:rsidRPr="00632E3E">
        <w:t xml:space="preserve"> </w:t>
      </w:r>
      <w:r w:rsidR="00007A0A" w:rsidRPr="00632E3E">
        <w:t>사하구</w:t>
      </w:r>
      <w:r w:rsidR="00007A0A" w:rsidRPr="00632E3E">
        <w:t xml:space="preserve"> </w:t>
      </w:r>
      <w:r w:rsidR="00007A0A" w:rsidRPr="00632E3E">
        <w:t>다대로</w:t>
      </w:r>
      <w:r w:rsidR="00007A0A" w:rsidRPr="00632E3E">
        <w:t xml:space="preserve"> 153 (</w:t>
      </w:r>
      <w:r w:rsidR="00007A0A" w:rsidRPr="00632E3E">
        <w:t>신평동</w:t>
      </w:r>
      <w:r w:rsidR="00007A0A" w:rsidRPr="00632E3E">
        <w:t>)</w:t>
      </w:r>
    </w:p>
    <w:p w14:paraId="341F8B57" w14:textId="3F16468A" w:rsidR="00782115" w:rsidRPr="00632E3E" w:rsidRDefault="007E6ECF" w:rsidP="00F56A3D">
      <w:pPr>
        <w:pStyle w:val="afff3"/>
      </w:pPr>
      <w:r w:rsidRPr="00632E3E">
        <w:t>대표이사</w:t>
      </w:r>
      <w:r w:rsidRPr="00632E3E">
        <w:t xml:space="preserve"> </w:t>
      </w:r>
      <w:r w:rsidR="00007A0A" w:rsidRPr="00632E3E">
        <w:t>지</w:t>
      </w:r>
      <w:r w:rsidR="00007A0A" w:rsidRPr="00632E3E">
        <w:t xml:space="preserve"> </w:t>
      </w:r>
      <w:r w:rsidR="00007A0A" w:rsidRPr="00632E3E">
        <w:t>용</w:t>
      </w:r>
      <w:r w:rsidR="00007A0A" w:rsidRPr="00632E3E">
        <w:t xml:space="preserve"> </w:t>
      </w:r>
      <w:r w:rsidR="00007A0A" w:rsidRPr="00632E3E">
        <w:t>훈</w:t>
      </w:r>
    </w:p>
    <w:p w14:paraId="393168F7" w14:textId="77777777" w:rsidR="00782115" w:rsidRPr="00632E3E" w:rsidRDefault="00782115" w:rsidP="001F11C1">
      <w:pPr>
        <w:pStyle w:val="10"/>
      </w:pPr>
      <w:bookmarkStart w:id="126" w:name="_Toc263774127"/>
      <w:bookmarkStart w:id="127" w:name="_Toc263775645"/>
      <w:bookmarkStart w:id="128" w:name="_Toc263774148"/>
      <w:bookmarkStart w:id="129" w:name="_Toc263775666"/>
      <w:bookmarkStart w:id="130" w:name="_Toc175882383"/>
      <w:bookmarkStart w:id="131" w:name="_Toc346711724"/>
      <w:bookmarkStart w:id="132" w:name="_Toc381694418"/>
      <w:bookmarkStart w:id="133" w:name="_Toc388347008"/>
      <w:bookmarkStart w:id="134" w:name="_Toc388347073"/>
      <w:bookmarkStart w:id="135" w:name="_Toc90998689"/>
      <w:bookmarkEnd w:id="126"/>
      <w:bookmarkEnd w:id="127"/>
      <w:bookmarkEnd w:id="128"/>
      <w:bookmarkEnd w:id="129"/>
      <w:r w:rsidRPr="00632E3E">
        <w:t>분석기관</w:t>
      </w:r>
      <w:bookmarkEnd w:id="130"/>
      <w:bookmarkEnd w:id="131"/>
      <w:bookmarkEnd w:id="132"/>
      <w:bookmarkEnd w:id="133"/>
      <w:bookmarkEnd w:id="134"/>
      <w:bookmarkEnd w:id="135"/>
    </w:p>
    <w:p w14:paraId="5A44FEDE" w14:textId="54062F2F" w:rsidR="00A93275" w:rsidRPr="00632E3E" w:rsidRDefault="00AE769B" w:rsidP="00F56A3D">
      <w:pPr>
        <w:pStyle w:val="afff3"/>
      </w:pPr>
      <w:r w:rsidRPr="00632E3E">
        <w:t>㈜</w:t>
      </w:r>
      <w:r w:rsidR="00695A4C" w:rsidRPr="00632E3E">
        <w:t>디티앤씨알오</w:t>
      </w:r>
    </w:p>
    <w:p w14:paraId="23F27978" w14:textId="77777777" w:rsidR="00782115" w:rsidRPr="00632E3E" w:rsidRDefault="00782115" w:rsidP="00F56A3D">
      <w:pPr>
        <w:pStyle w:val="10"/>
      </w:pPr>
      <w:bookmarkStart w:id="136" w:name="_Toc263774150"/>
      <w:bookmarkStart w:id="137" w:name="_Toc263775668"/>
      <w:bookmarkStart w:id="138" w:name="_Toc470420122"/>
      <w:bookmarkStart w:id="139" w:name="_Toc471612521"/>
      <w:bookmarkStart w:id="140" w:name="_Toc475174949"/>
      <w:bookmarkStart w:id="141" w:name="_Toc476216783"/>
      <w:bookmarkStart w:id="142" w:name="_Toc476217235"/>
      <w:bookmarkStart w:id="143" w:name="_Toc476710364"/>
      <w:bookmarkStart w:id="144" w:name="_Toc476735848"/>
      <w:bookmarkStart w:id="145" w:name="_Toc477076100"/>
      <w:bookmarkStart w:id="146" w:name="_Toc477852878"/>
      <w:bookmarkStart w:id="147" w:name="_Toc479154435"/>
      <w:bookmarkStart w:id="148" w:name="_Toc480163711"/>
      <w:bookmarkStart w:id="149" w:name="_Toc481208666"/>
      <w:bookmarkStart w:id="150" w:name="_Toc481217941"/>
      <w:bookmarkStart w:id="151" w:name="_Toc481222433"/>
      <w:bookmarkStart w:id="152" w:name="_Toc482416500"/>
      <w:bookmarkStart w:id="153" w:name="_Toc495907702"/>
      <w:bookmarkStart w:id="154" w:name="_Toc495984939"/>
      <w:bookmarkStart w:id="155" w:name="_Toc495993971"/>
      <w:bookmarkStart w:id="156" w:name="_Toc495995225"/>
      <w:bookmarkStart w:id="157" w:name="_Toc496006661"/>
      <w:bookmarkStart w:id="158" w:name="_Toc508005493"/>
      <w:bookmarkStart w:id="159" w:name="_Toc511444846"/>
      <w:bookmarkStart w:id="160" w:name="_Toc511445029"/>
      <w:bookmarkStart w:id="161" w:name="_Toc511445346"/>
      <w:bookmarkStart w:id="162" w:name="_Toc175882385"/>
      <w:bookmarkStart w:id="163" w:name="_Toc346711725"/>
      <w:bookmarkStart w:id="164" w:name="_Toc381694419"/>
      <w:bookmarkStart w:id="165" w:name="_Toc388347009"/>
      <w:bookmarkStart w:id="166" w:name="_Toc388347074"/>
      <w:bookmarkStart w:id="167" w:name="_Toc90998690"/>
      <w:bookmarkEnd w:id="136"/>
      <w:bookmarkEnd w:id="137"/>
      <w:r w:rsidRPr="00632E3E">
        <w:t>임상시험의</w:t>
      </w:r>
      <w:r w:rsidRPr="00632E3E">
        <w:t xml:space="preserve"> </w:t>
      </w:r>
      <w:r w:rsidRPr="00632E3E">
        <w:t>목적</w:t>
      </w:r>
      <w:r w:rsidRPr="00632E3E">
        <w:t xml:space="preserve"> </w:t>
      </w:r>
      <w:r w:rsidRPr="00632E3E">
        <w:t>및</w:t>
      </w:r>
      <w:r w:rsidRPr="00632E3E">
        <w:t xml:space="preserve"> </w:t>
      </w:r>
      <w:r w:rsidRPr="00632E3E">
        <w:t>배경</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40123648" w14:textId="501608F4" w:rsidR="006D2407" w:rsidRPr="00632E3E" w:rsidRDefault="00782115" w:rsidP="00832082">
      <w:pPr>
        <w:pStyle w:val="2"/>
      </w:pPr>
      <w:bookmarkStart w:id="168" w:name="_Toc90998691"/>
      <w:r w:rsidRPr="00632E3E">
        <w:t>임상시험의</w:t>
      </w:r>
      <w:r w:rsidRPr="00632E3E">
        <w:t xml:space="preserve"> </w:t>
      </w:r>
      <w:r w:rsidRPr="00632E3E">
        <w:t>목적</w:t>
      </w:r>
      <w:bookmarkEnd w:id="168"/>
    </w:p>
    <w:p w14:paraId="32E992D1" w14:textId="5B35616D" w:rsidR="00782115" w:rsidRPr="00632E3E" w:rsidRDefault="00B2679B" w:rsidP="00F56A3D">
      <w:pPr>
        <w:pStyle w:val="afff3"/>
        <w:rPr>
          <w:sz w:val="16"/>
          <w:szCs w:val="18"/>
        </w:rPr>
      </w:pPr>
      <w:r w:rsidRPr="00632E3E">
        <w:t>건강한</w:t>
      </w:r>
      <w:r w:rsidRPr="00632E3E">
        <w:t xml:space="preserve"> </w:t>
      </w:r>
      <w:r w:rsidRPr="00632E3E">
        <w:t>남성</w:t>
      </w:r>
      <w:r w:rsidRPr="00632E3E">
        <w:t xml:space="preserve"> </w:t>
      </w:r>
      <w:r w:rsidRPr="00632E3E">
        <w:t>자원자를</w:t>
      </w:r>
      <w:r w:rsidRPr="00632E3E">
        <w:t xml:space="preserve"> </w:t>
      </w:r>
      <w:r w:rsidRPr="00632E3E">
        <w:t>대상으로</w:t>
      </w:r>
      <w:r w:rsidRPr="00632E3E">
        <w:t xml:space="preserve"> Rebamipide </w:t>
      </w:r>
      <w:r w:rsidRPr="00632E3E">
        <w:t>점안제를</w:t>
      </w:r>
      <w:r w:rsidRPr="00632E3E">
        <w:t xml:space="preserve"> </w:t>
      </w:r>
      <w:r w:rsidR="0059199A">
        <w:rPr>
          <w:rFonts w:hint="eastAsia"/>
        </w:rPr>
        <w:t>단회</w:t>
      </w:r>
      <w:r w:rsidR="0059199A">
        <w:rPr>
          <w:rFonts w:hint="eastAsia"/>
        </w:rPr>
        <w:t xml:space="preserve"> </w:t>
      </w:r>
      <w:r w:rsidR="0059199A">
        <w:rPr>
          <w:rFonts w:hint="eastAsia"/>
        </w:rPr>
        <w:t>및</w:t>
      </w:r>
      <w:r w:rsidR="0059199A">
        <w:rPr>
          <w:rFonts w:hint="eastAsia"/>
        </w:rPr>
        <w:t xml:space="preserve"> </w:t>
      </w:r>
      <w:r w:rsidRPr="00632E3E">
        <w:t>반복</w:t>
      </w:r>
      <w:r w:rsidRPr="00632E3E">
        <w:t xml:space="preserve"> </w:t>
      </w:r>
      <w:r w:rsidRPr="00632E3E">
        <w:t>점안</w:t>
      </w:r>
      <w:r w:rsidRPr="00632E3E">
        <w:t xml:space="preserve"> </w:t>
      </w:r>
      <w:r w:rsidRPr="00632E3E">
        <w:t>후</w:t>
      </w:r>
      <w:r w:rsidRPr="00632E3E">
        <w:t xml:space="preserve"> </w:t>
      </w:r>
      <w:r w:rsidRPr="00632E3E">
        <w:t>약동학적</w:t>
      </w:r>
      <w:r w:rsidRPr="00632E3E">
        <w:t xml:space="preserve"> </w:t>
      </w:r>
      <w:r w:rsidRPr="00632E3E">
        <w:t>특성을</w:t>
      </w:r>
      <w:r w:rsidRPr="00632E3E">
        <w:t xml:space="preserve"> </w:t>
      </w:r>
      <w:r w:rsidRPr="00632E3E">
        <w:t>평가한다</w:t>
      </w:r>
      <w:r w:rsidRPr="00632E3E">
        <w:t>.</w:t>
      </w:r>
      <w:r w:rsidR="001C600A" w:rsidRPr="00632E3E">
        <w:t xml:space="preserve"> </w:t>
      </w:r>
    </w:p>
    <w:p w14:paraId="0BDAE66A" w14:textId="1B37948C" w:rsidR="005D7679" w:rsidRDefault="00782115" w:rsidP="00023851">
      <w:pPr>
        <w:pStyle w:val="2"/>
      </w:pPr>
      <w:bookmarkStart w:id="169" w:name="_Toc90998692"/>
      <w:r w:rsidRPr="00632E3E">
        <w:t>임상시험의</w:t>
      </w:r>
      <w:r w:rsidRPr="00632E3E">
        <w:t xml:space="preserve"> </w:t>
      </w:r>
      <w:r w:rsidRPr="00632E3E">
        <w:t>배경</w:t>
      </w:r>
      <w:r w:rsidRPr="00632E3E">
        <w:t xml:space="preserve"> </w:t>
      </w:r>
      <w:r w:rsidRPr="00632E3E">
        <w:t>및</w:t>
      </w:r>
      <w:r w:rsidRPr="00632E3E">
        <w:t xml:space="preserve"> </w:t>
      </w:r>
      <w:r w:rsidRPr="00632E3E">
        <w:t>개요</w:t>
      </w:r>
      <w:bookmarkEnd w:id="169"/>
    </w:p>
    <w:p w14:paraId="259370A6" w14:textId="77777777" w:rsidR="005D7679" w:rsidRPr="0015160A" w:rsidRDefault="005D7679" w:rsidP="005D7679">
      <w:pPr>
        <w:topLinePunct/>
        <w:rPr>
          <w:rFonts w:cs="Arial"/>
        </w:rPr>
      </w:pPr>
      <w:r w:rsidRPr="0015160A">
        <w:rPr>
          <w:rFonts w:cs="Arial" w:hint="eastAsia"/>
        </w:rPr>
        <w:t>안구건조</w:t>
      </w:r>
      <w:r w:rsidRPr="0015160A">
        <w:rPr>
          <w:rFonts w:cs="Arial" w:hint="eastAsia"/>
        </w:rPr>
        <w:t xml:space="preserve"> </w:t>
      </w:r>
      <w:r w:rsidRPr="0015160A">
        <w:rPr>
          <w:rFonts w:cs="Arial" w:hint="eastAsia"/>
        </w:rPr>
        <w:t>증후군</w:t>
      </w:r>
      <w:r w:rsidRPr="0015160A">
        <w:rPr>
          <w:rFonts w:cs="Arial" w:hint="eastAsia"/>
        </w:rPr>
        <w:t xml:space="preserve">(Dry Eye Syndrome, </w:t>
      </w:r>
      <w:r w:rsidRPr="0015160A">
        <w:rPr>
          <w:rFonts w:cs="Arial" w:hint="eastAsia"/>
        </w:rPr>
        <w:t>이하</w:t>
      </w:r>
      <w:r w:rsidRPr="0015160A">
        <w:rPr>
          <w:rFonts w:cs="Arial" w:hint="eastAsia"/>
        </w:rPr>
        <w:t xml:space="preserve"> </w:t>
      </w:r>
      <w:r w:rsidRPr="0015160A">
        <w:rPr>
          <w:rFonts w:cs="Arial" w:hint="eastAsia"/>
        </w:rPr>
        <w:t>안구건조증</w:t>
      </w:r>
      <w:r w:rsidRPr="0015160A">
        <w:rPr>
          <w:rFonts w:cs="Arial" w:hint="eastAsia"/>
        </w:rPr>
        <w:t>)</w:t>
      </w:r>
      <w:r w:rsidRPr="0015160A">
        <w:rPr>
          <w:rFonts w:cs="Arial" w:hint="eastAsia"/>
        </w:rPr>
        <w:t>은</w:t>
      </w:r>
      <w:r w:rsidRPr="0015160A">
        <w:rPr>
          <w:rFonts w:cs="Arial" w:hint="eastAsia"/>
        </w:rPr>
        <w:t xml:space="preserve"> </w:t>
      </w:r>
      <w:r w:rsidRPr="0015160A">
        <w:rPr>
          <w:rFonts w:cs="Arial" w:hint="eastAsia"/>
        </w:rPr>
        <w:t>다양한</w:t>
      </w:r>
      <w:r w:rsidRPr="0015160A">
        <w:rPr>
          <w:rFonts w:cs="Arial" w:hint="eastAsia"/>
        </w:rPr>
        <w:t xml:space="preserve"> </w:t>
      </w:r>
      <w:r w:rsidRPr="0015160A">
        <w:rPr>
          <w:rFonts w:cs="Arial" w:hint="eastAsia"/>
        </w:rPr>
        <w:t>요인에</w:t>
      </w:r>
      <w:r w:rsidRPr="0015160A">
        <w:rPr>
          <w:rFonts w:cs="Arial" w:hint="eastAsia"/>
        </w:rPr>
        <w:t xml:space="preserve"> </w:t>
      </w:r>
      <w:r w:rsidRPr="0015160A">
        <w:rPr>
          <w:rFonts w:cs="Arial" w:hint="eastAsia"/>
        </w:rPr>
        <w:t>의해</w:t>
      </w:r>
      <w:r w:rsidRPr="0015160A">
        <w:rPr>
          <w:rFonts w:cs="Arial" w:hint="eastAsia"/>
        </w:rPr>
        <w:t xml:space="preserve"> </w:t>
      </w:r>
      <w:r w:rsidRPr="0015160A">
        <w:rPr>
          <w:rFonts w:cs="Arial" w:hint="eastAsia"/>
        </w:rPr>
        <w:t>눈물</w:t>
      </w:r>
      <w:r w:rsidRPr="0015160A">
        <w:rPr>
          <w:rFonts w:cs="Arial" w:hint="eastAsia"/>
        </w:rPr>
        <w:t xml:space="preserve"> </w:t>
      </w:r>
      <w:r w:rsidRPr="0015160A">
        <w:rPr>
          <w:rFonts w:cs="Arial" w:hint="eastAsia"/>
        </w:rPr>
        <w:t>생성이</w:t>
      </w:r>
      <w:r w:rsidRPr="0015160A">
        <w:rPr>
          <w:rFonts w:cs="Arial" w:hint="eastAsia"/>
        </w:rPr>
        <w:t xml:space="preserve"> </w:t>
      </w:r>
      <w:r w:rsidRPr="0015160A">
        <w:rPr>
          <w:rFonts w:cs="Arial" w:hint="eastAsia"/>
        </w:rPr>
        <w:t>저하되거나</w:t>
      </w:r>
      <w:r w:rsidRPr="0015160A">
        <w:rPr>
          <w:rFonts w:cs="Arial" w:hint="eastAsia"/>
        </w:rPr>
        <w:t xml:space="preserve"> </w:t>
      </w:r>
      <w:r w:rsidRPr="0015160A">
        <w:rPr>
          <w:rFonts w:cs="Arial" w:hint="eastAsia"/>
        </w:rPr>
        <w:t>눈물막이</w:t>
      </w:r>
      <w:r w:rsidRPr="0015160A">
        <w:rPr>
          <w:rFonts w:cs="Arial" w:hint="eastAsia"/>
        </w:rPr>
        <w:t xml:space="preserve"> </w:t>
      </w:r>
      <w:r w:rsidRPr="0015160A">
        <w:rPr>
          <w:rFonts w:cs="Arial" w:hint="eastAsia"/>
        </w:rPr>
        <w:t>불안정해지는</w:t>
      </w:r>
      <w:r w:rsidRPr="0015160A">
        <w:rPr>
          <w:rFonts w:cs="Arial" w:hint="eastAsia"/>
        </w:rPr>
        <w:t xml:space="preserve"> </w:t>
      </w:r>
      <w:r w:rsidRPr="0015160A">
        <w:rPr>
          <w:rFonts w:cs="Arial" w:hint="eastAsia"/>
        </w:rPr>
        <w:t>질환으로</w:t>
      </w:r>
      <w:r w:rsidRPr="0015160A">
        <w:rPr>
          <w:rFonts w:cs="Arial" w:hint="eastAsia"/>
        </w:rPr>
        <w:t xml:space="preserve">, </w:t>
      </w:r>
      <w:r w:rsidRPr="0015160A">
        <w:rPr>
          <w:rFonts w:cs="Arial" w:hint="eastAsia"/>
        </w:rPr>
        <w:t>각막</w:t>
      </w:r>
      <w:r w:rsidRPr="0015160A">
        <w:rPr>
          <w:rFonts w:cs="Arial" w:hint="eastAsia"/>
        </w:rPr>
        <w:t xml:space="preserve"> </w:t>
      </w:r>
      <w:r w:rsidRPr="0015160A">
        <w:rPr>
          <w:rFonts w:cs="Arial" w:hint="eastAsia"/>
        </w:rPr>
        <w:t>및</w:t>
      </w:r>
      <w:r w:rsidRPr="0015160A">
        <w:rPr>
          <w:rFonts w:cs="Arial" w:hint="eastAsia"/>
        </w:rPr>
        <w:t xml:space="preserve"> </w:t>
      </w:r>
      <w:r w:rsidRPr="0015160A">
        <w:rPr>
          <w:rFonts w:cs="Arial" w:hint="eastAsia"/>
        </w:rPr>
        <w:t>결막</w:t>
      </w:r>
      <w:r w:rsidRPr="0015160A">
        <w:rPr>
          <w:rFonts w:cs="Arial" w:hint="eastAsia"/>
        </w:rPr>
        <w:t xml:space="preserve"> </w:t>
      </w:r>
      <w:r w:rsidRPr="0015160A">
        <w:rPr>
          <w:rFonts w:cs="Arial" w:hint="eastAsia"/>
        </w:rPr>
        <w:t>상피</w:t>
      </w:r>
      <w:r w:rsidRPr="0015160A">
        <w:rPr>
          <w:rFonts w:cs="Arial" w:hint="eastAsia"/>
        </w:rPr>
        <w:t xml:space="preserve"> </w:t>
      </w:r>
      <w:r w:rsidRPr="0015160A">
        <w:rPr>
          <w:rFonts w:cs="Arial" w:hint="eastAsia"/>
        </w:rPr>
        <w:t>장애와</w:t>
      </w:r>
      <w:r w:rsidRPr="0015160A">
        <w:rPr>
          <w:rFonts w:cs="Arial" w:hint="eastAsia"/>
        </w:rPr>
        <w:t xml:space="preserve"> </w:t>
      </w:r>
      <w:r w:rsidRPr="0015160A">
        <w:rPr>
          <w:rFonts w:cs="Arial" w:hint="eastAsia"/>
        </w:rPr>
        <w:t>기타</w:t>
      </w:r>
      <w:r w:rsidRPr="0015160A">
        <w:rPr>
          <w:rFonts w:cs="Arial" w:hint="eastAsia"/>
        </w:rPr>
        <w:t xml:space="preserve"> </w:t>
      </w:r>
      <w:r w:rsidRPr="0015160A">
        <w:rPr>
          <w:rFonts w:cs="Arial" w:hint="eastAsia"/>
        </w:rPr>
        <w:t>자각</w:t>
      </w:r>
      <w:r w:rsidRPr="0015160A">
        <w:rPr>
          <w:rFonts w:cs="Arial" w:hint="eastAsia"/>
        </w:rPr>
        <w:t xml:space="preserve"> </w:t>
      </w:r>
      <w:r w:rsidRPr="0015160A">
        <w:rPr>
          <w:rFonts w:cs="Arial" w:hint="eastAsia"/>
        </w:rPr>
        <w:t>증상을</w:t>
      </w:r>
      <w:r w:rsidRPr="0015160A">
        <w:rPr>
          <w:rFonts w:cs="Arial" w:hint="eastAsia"/>
        </w:rPr>
        <w:t xml:space="preserve"> </w:t>
      </w:r>
      <w:r w:rsidRPr="0015160A">
        <w:rPr>
          <w:rFonts w:cs="Arial" w:hint="eastAsia"/>
        </w:rPr>
        <w:t>동반한다</w:t>
      </w:r>
      <w:r w:rsidRPr="0015160A">
        <w:rPr>
          <w:rFonts w:cs="Arial" w:hint="eastAsia"/>
        </w:rPr>
        <w:t xml:space="preserve">. </w:t>
      </w:r>
      <w:r w:rsidRPr="0015160A">
        <w:rPr>
          <w:rFonts w:cs="Arial" w:hint="eastAsia"/>
        </w:rPr>
        <w:t>안구건조증이</w:t>
      </w:r>
      <w:r w:rsidRPr="0015160A">
        <w:rPr>
          <w:rFonts w:cs="Arial" w:hint="eastAsia"/>
        </w:rPr>
        <w:t xml:space="preserve"> </w:t>
      </w:r>
      <w:r w:rsidRPr="0015160A">
        <w:rPr>
          <w:rFonts w:cs="Arial" w:hint="eastAsia"/>
        </w:rPr>
        <w:t>있는</w:t>
      </w:r>
      <w:r w:rsidRPr="0015160A">
        <w:rPr>
          <w:rFonts w:cs="Arial" w:hint="eastAsia"/>
        </w:rPr>
        <w:t xml:space="preserve"> </w:t>
      </w:r>
      <w:r w:rsidRPr="0015160A">
        <w:rPr>
          <w:rFonts w:cs="Arial" w:hint="eastAsia"/>
        </w:rPr>
        <w:t>경우</w:t>
      </w:r>
      <w:r w:rsidRPr="0015160A">
        <w:rPr>
          <w:rFonts w:cs="Arial" w:hint="eastAsia"/>
        </w:rPr>
        <w:t xml:space="preserve"> </w:t>
      </w:r>
      <w:r w:rsidRPr="0015160A">
        <w:rPr>
          <w:rFonts w:cs="Arial" w:hint="eastAsia"/>
        </w:rPr>
        <w:lastRenderedPageBreak/>
        <w:t>건조함</w:t>
      </w:r>
      <w:r w:rsidRPr="0015160A">
        <w:rPr>
          <w:rFonts w:cs="Arial" w:hint="eastAsia"/>
        </w:rPr>
        <w:t xml:space="preserve">, </w:t>
      </w:r>
      <w:r w:rsidRPr="0015160A">
        <w:rPr>
          <w:rFonts w:cs="Arial" w:hint="eastAsia"/>
        </w:rPr>
        <w:t>눈의</w:t>
      </w:r>
      <w:r w:rsidRPr="0015160A">
        <w:rPr>
          <w:rFonts w:cs="Arial" w:hint="eastAsia"/>
        </w:rPr>
        <w:t xml:space="preserve"> </w:t>
      </w:r>
      <w:r w:rsidRPr="0015160A">
        <w:rPr>
          <w:rFonts w:cs="Arial" w:hint="eastAsia"/>
        </w:rPr>
        <w:t>통증</w:t>
      </w:r>
      <w:r w:rsidRPr="0015160A">
        <w:rPr>
          <w:rFonts w:cs="Arial" w:hint="eastAsia"/>
        </w:rPr>
        <w:t xml:space="preserve">, </w:t>
      </w:r>
      <w:r w:rsidRPr="0015160A">
        <w:rPr>
          <w:rFonts w:cs="Arial" w:hint="eastAsia"/>
        </w:rPr>
        <w:t>이물감</w:t>
      </w:r>
      <w:r w:rsidRPr="0015160A">
        <w:rPr>
          <w:rFonts w:cs="Arial" w:hint="eastAsia"/>
        </w:rPr>
        <w:t xml:space="preserve"> </w:t>
      </w:r>
      <w:r w:rsidRPr="0015160A">
        <w:rPr>
          <w:rFonts w:cs="Arial" w:hint="eastAsia"/>
        </w:rPr>
        <w:t>등</w:t>
      </w:r>
      <w:r w:rsidRPr="0015160A">
        <w:rPr>
          <w:rFonts w:cs="Arial" w:hint="eastAsia"/>
        </w:rPr>
        <w:t xml:space="preserve"> </w:t>
      </w:r>
      <w:r w:rsidRPr="0015160A">
        <w:rPr>
          <w:rFonts w:cs="Arial" w:hint="eastAsia"/>
        </w:rPr>
        <w:t>지각에</w:t>
      </w:r>
      <w:r w:rsidRPr="0015160A">
        <w:rPr>
          <w:rFonts w:cs="Arial" w:hint="eastAsia"/>
        </w:rPr>
        <w:t xml:space="preserve"> </w:t>
      </w:r>
      <w:r w:rsidRPr="0015160A">
        <w:rPr>
          <w:rFonts w:cs="Arial" w:hint="eastAsia"/>
        </w:rPr>
        <w:t>관한</w:t>
      </w:r>
      <w:r w:rsidRPr="0015160A">
        <w:rPr>
          <w:rFonts w:cs="Arial" w:hint="eastAsia"/>
        </w:rPr>
        <w:t xml:space="preserve"> </w:t>
      </w:r>
      <w:r w:rsidRPr="0015160A">
        <w:rPr>
          <w:rFonts w:cs="Arial" w:hint="eastAsia"/>
        </w:rPr>
        <w:t>증상</w:t>
      </w:r>
      <w:r w:rsidRPr="0015160A">
        <w:rPr>
          <w:rFonts w:cs="Arial" w:hint="eastAsia"/>
        </w:rPr>
        <w:t xml:space="preserve">, </w:t>
      </w:r>
      <w:r w:rsidRPr="0015160A">
        <w:rPr>
          <w:rFonts w:cs="Arial" w:hint="eastAsia"/>
        </w:rPr>
        <w:t>시야</w:t>
      </w:r>
      <w:r w:rsidRPr="0015160A">
        <w:rPr>
          <w:rFonts w:cs="Arial" w:hint="eastAsia"/>
        </w:rPr>
        <w:t xml:space="preserve"> </w:t>
      </w:r>
      <w:r w:rsidRPr="0015160A">
        <w:rPr>
          <w:rFonts w:cs="Arial" w:hint="eastAsia"/>
        </w:rPr>
        <w:t>흐림</w:t>
      </w:r>
      <w:r w:rsidRPr="0015160A">
        <w:rPr>
          <w:rFonts w:cs="Arial" w:hint="eastAsia"/>
        </w:rPr>
        <w:t xml:space="preserve"> </w:t>
      </w:r>
      <w:r w:rsidRPr="0015160A">
        <w:rPr>
          <w:rFonts w:cs="Arial" w:hint="eastAsia"/>
        </w:rPr>
        <w:t>등</w:t>
      </w:r>
      <w:r w:rsidRPr="0015160A">
        <w:rPr>
          <w:rFonts w:cs="Arial" w:hint="eastAsia"/>
        </w:rPr>
        <w:t xml:space="preserve"> </w:t>
      </w:r>
      <w:r w:rsidRPr="0015160A">
        <w:rPr>
          <w:rFonts w:cs="Arial" w:hint="eastAsia"/>
        </w:rPr>
        <w:t>시각</w:t>
      </w:r>
      <w:r w:rsidRPr="0015160A">
        <w:rPr>
          <w:rFonts w:cs="Arial" w:hint="eastAsia"/>
        </w:rPr>
        <w:t xml:space="preserve"> </w:t>
      </w:r>
      <w:r w:rsidRPr="0015160A">
        <w:rPr>
          <w:rFonts w:cs="Arial" w:hint="eastAsia"/>
        </w:rPr>
        <w:t>기능에</w:t>
      </w:r>
      <w:r w:rsidRPr="0015160A">
        <w:rPr>
          <w:rFonts w:cs="Arial" w:hint="eastAsia"/>
        </w:rPr>
        <w:t xml:space="preserve"> </w:t>
      </w:r>
      <w:r w:rsidRPr="0015160A">
        <w:rPr>
          <w:rFonts w:cs="Arial" w:hint="eastAsia"/>
        </w:rPr>
        <w:t>관한</w:t>
      </w:r>
      <w:r w:rsidRPr="0015160A">
        <w:rPr>
          <w:rFonts w:cs="Arial" w:hint="eastAsia"/>
        </w:rPr>
        <w:t xml:space="preserve"> </w:t>
      </w:r>
      <w:r w:rsidRPr="0015160A">
        <w:rPr>
          <w:rFonts w:cs="Arial" w:hint="eastAsia"/>
        </w:rPr>
        <w:t>자각</w:t>
      </w:r>
      <w:r w:rsidRPr="0015160A">
        <w:rPr>
          <w:rFonts w:cs="Arial" w:hint="eastAsia"/>
        </w:rPr>
        <w:t xml:space="preserve"> </w:t>
      </w:r>
      <w:r w:rsidRPr="0015160A">
        <w:rPr>
          <w:rFonts w:cs="Arial" w:hint="eastAsia"/>
        </w:rPr>
        <w:t>증상이</w:t>
      </w:r>
      <w:r w:rsidRPr="0015160A">
        <w:rPr>
          <w:rFonts w:cs="Arial" w:hint="eastAsia"/>
        </w:rPr>
        <w:t xml:space="preserve"> </w:t>
      </w:r>
      <w:r w:rsidRPr="0015160A">
        <w:rPr>
          <w:rFonts w:cs="Arial" w:hint="eastAsia"/>
        </w:rPr>
        <w:t>발생하며</w:t>
      </w:r>
      <w:r w:rsidRPr="0015160A">
        <w:rPr>
          <w:rFonts w:cs="Arial" w:hint="eastAsia"/>
        </w:rPr>
        <w:t xml:space="preserve"> </w:t>
      </w:r>
      <w:r w:rsidRPr="0015160A">
        <w:rPr>
          <w:rFonts w:cs="Arial" w:hint="eastAsia"/>
        </w:rPr>
        <w:t>이로</w:t>
      </w:r>
      <w:r w:rsidRPr="0015160A">
        <w:rPr>
          <w:rFonts w:cs="Arial" w:hint="eastAsia"/>
        </w:rPr>
        <w:t xml:space="preserve"> </w:t>
      </w:r>
      <w:r w:rsidRPr="0015160A">
        <w:rPr>
          <w:rFonts w:cs="Arial" w:hint="eastAsia"/>
        </w:rPr>
        <w:t>인해</w:t>
      </w:r>
      <w:r w:rsidRPr="0015160A">
        <w:rPr>
          <w:rFonts w:cs="Arial" w:hint="eastAsia"/>
        </w:rPr>
        <w:t xml:space="preserve"> </w:t>
      </w:r>
      <w:r w:rsidRPr="0015160A">
        <w:rPr>
          <w:rFonts w:cs="Arial" w:hint="eastAsia"/>
        </w:rPr>
        <w:t>일상</w:t>
      </w:r>
      <w:r w:rsidRPr="0015160A">
        <w:rPr>
          <w:rFonts w:cs="Arial" w:hint="eastAsia"/>
        </w:rPr>
        <w:t xml:space="preserve"> </w:t>
      </w:r>
      <w:r w:rsidRPr="0015160A">
        <w:rPr>
          <w:rFonts w:cs="Arial" w:hint="eastAsia"/>
        </w:rPr>
        <w:t>생활에</w:t>
      </w:r>
      <w:r w:rsidRPr="0015160A">
        <w:rPr>
          <w:rFonts w:cs="Arial" w:hint="eastAsia"/>
        </w:rPr>
        <w:t xml:space="preserve"> </w:t>
      </w:r>
      <w:r w:rsidRPr="0015160A">
        <w:rPr>
          <w:rFonts w:cs="Arial" w:hint="eastAsia"/>
        </w:rPr>
        <w:t>지장이</w:t>
      </w:r>
      <w:r w:rsidRPr="0015160A">
        <w:rPr>
          <w:rFonts w:cs="Arial" w:hint="eastAsia"/>
        </w:rPr>
        <w:t xml:space="preserve"> </w:t>
      </w:r>
      <w:r w:rsidRPr="0015160A">
        <w:rPr>
          <w:rFonts w:cs="Arial" w:hint="eastAsia"/>
        </w:rPr>
        <w:t>생기는</w:t>
      </w:r>
      <w:r w:rsidRPr="0015160A">
        <w:rPr>
          <w:rFonts w:cs="Arial" w:hint="eastAsia"/>
        </w:rPr>
        <w:t xml:space="preserve"> </w:t>
      </w:r>
      <w:r w:rsidRPr="0015160A">
        <w:rPr>
          <w:rFonts w:cs="Arial" w:hint="eastAsia"/>
        </w:rPr>
        <w:t>경우가</w:t>
      </w:r>
      <w:r w:rsidRPr="0015160A">
        <w:rPr>
          <w:rFonts w:cs="Arial" w:hint="eastAsia"/>
        </w:rPr>
        <w:t xml:space="preserve"> </w:t>
      </w:r>
      <w:r w:rsidRPr="0015160A">
        <w:rPr>
          <w:rFonts w:cs="Arial" w:hint="eastAsia"/>
        </w:rPr>
        <w:t>많다</w:t>
      </w:r>
      <w:r w:rsidRPr="0015160A">
        <w:rPr>
          <w:rFonts w:cs="Arial" w:hint="eastAsia"/>
        </w:rPr>
        <w:t>.</w:t>
      </w:r>
    </w:p>
    <w:p w14:paraId="24554C53" w14:textId="77777777" w:rsidR="005D7679" w:rsidRPr="0015160A" w:rsidRDefault="005D7679" w:rsidP="005D7679">
      <w:pPr>
        <w:topLinePunct/>
        <w:rPr>
          <w:rFonts w:cs="Arial"/>
        </w:rPr>
      </w:pPr>
    </w:p>
    <w:p w14:paraId="775DD295" w14:textId="77777777" w:rsidR="005D7679" w:rsidRPr="0015160A" w:rsidRDefault="005D7679" w:rsidP="005D7679">
      <w:pPr>
        <w:topLinePunct/>
        <w:rPr>
          <w:rFonts w:cs="Arial"/>
        </w:rPr>
      </w:pPr>
      <w:r w:rsidRPr="0015160A">
        <w:rPr>
          <w:rFonts w:cs="Arial" w:hint="eastAsia"/>
        </w:rPr>
        <w:t>현재</w:t>
      </w:r>
      <w:r w:rsidRPr="0015160A">
        <w:rPr>
          <w:rFonts w:cs="Arial" w:hint="eastAsia"/>
        </w:rPr>
        <w:t xml:space="preserve"> </w:t>
      </w:r>
      <w:r w:rsidRPr="0015160A">
        <w:rPr>
          <w:rFonts w:cs="Arial" w:hint="eastAsia"/>
        </w:rPr>
        <w:t>안구건조증</w:t>
      </w:r>
      <w:r w:rsidRPr="0015160A">
        <w:rPr>
          <w:rFonts w:cs="Arial" w:hint="eastAsia"/>
        </w:rPr>
        <w:t xml:space="preserve"> </w:t>
      </w:r>
      <w:r w:rsidRPr="0015160A">
        <w:rPr>
          <w:rFonts w:cs="Arial" w:hint="eastAsia"/>
        </w:rPr>
        <w:t>치료에는</w:t>
      </w:r>
      <w:r w:rsidRPr="0015160A">
        <w:rPr>
          <w:rFonts w:cs="Arial" w:hint="eastAsia"/>
        </w:rPr>
        <w:t xml:space="preserve"> </w:t>
      </w:r>
      <w:r w:rsidRPr="0015160A">
        <w:rPr>
          <w:rFonts w:cs="Arial" w:hint="eastAsia"/>
        </w:rPr>
        <w:t>수분</w:t>
      </w:r>
      <w:r w:rsidRPr="0015160A">
        <w:rPr>
          <w:rFonts w:cs="Arial" w:hint="eastAsia"/>
        </w:rPr>
        <w:t xml:space="preserve"> </w:t>
      </w:r>
      <w:r w:rsidRPr="0015160A">
        <w:rPr>
          <w:rFonts w:cs="Arial" w:hint="eastAsia"/>
        </w:rPr>
        <w:t>유지</w:t>
      </w:r>
      <w:r w:rsidRPr="0015160A">
        <w:rPr>
          <w:rFonts w:cs="Arial" w:hint="eastAsia"/>
        </w:rPr>
        <w:t xml:space="preserve"> </w:t>
      </w:r>
      <w:r w:rsidRPr="0015160A">
        <w:rPr>
          <w:rFonts w:cs="Arial" w:hint="eastAsia"/>
        </w:rPr>
        <w:t>작용을</w:t>
      </w:r>
      <w:r w:rsidRPr="0015160A">
        <w:rPr>
          <w:rFonts w:cs="Arial" w:hint="eastAsia"/>
        </w:rPr>
        <w:t xml:space="preserve"> </w:t>
      </w:r>
      <w:r w:rsidRPr="0015160A">
        <w:rPr>
          <w:rFonts w:cs="Arial" w:hint="eastAsia"/>
        </w:rPr>
        <w:t>하는</w:t>
      </w:r>
      <w:r w:rsidRPr="0015160A">
        <w:rPr>
          <w:rFonts w:cs="Arial" w:hint="eastAsia"/>
        </w:rPr>
        <w:t xml:space="preserve"> </w:t>
      </w:r>
      <w:r w:rsidRPr="0015160A">
        <w:rPr>
          <w:rFonts w:cs="Arial" w:hint="eastAsia"/>
        </w:rPr>
        <w:t>약물이나</w:t>
      </w:r>
      <w:r w:rsidRPr="0015160A">
        <w:rPr>
          <w:rFonts w:cs="Arial" w:hint="eastAsia"/>
        </w:rPr>
        <w:t xml:space="preserve"> </w:t>
      </w:r>
      <w:r w:rsidRPr="0015160A">
        <w:rPr>
          <w:rFonts w:cs="Arial" w:hint="eastAsia"/>
        </w:rPr>
        <w:t>일시적인</w:t>
      </w:r>
      <w:r w:rsidRPr="0015160A">
        <w:rPr>
          <w:rFonts w:cs="Arial" w:hint="eastAsia"/>
        </w:rPr>
        <w:t xml:space="preserve"> </w:t>
      </w:r>
      <w:r w:rsidRPr="0015160A">
        <w:rPr>
          <w:rFonts w:cs="Arial" w:hint="eastAsia"/>
        </w:rPr>
        <w:t>보습</w:t>
      </w:r>
      <w:r w:rsidRPr="0015160A">
        <w:rPr>
          <w:rFonts w:cs="Arial" w:hint="eastAsia"/>
        </w:rPr>
        <w:t xml:space="preserve"> </w:t>
      </w:r>
      <w:r w:rsidRPr="0015160A">
        <w:rPr>
          <w:rFonts w:cs="Arial" w:hint="eastAsia"/>
        </w:rPr>
        <w:t>작용을</w:t>
      </w:r>
      <w:r w:rsidRPr="0015160A">
        <w:rPr>
          <w:rFonts w:cs="Arial" w:hint="eastAsia"/>
        </w:rPr>
        <w:t xml:space="preserve"> </w:t>
      </w:r>
      <w:r w:rsidRPr="0015160A">
        <w:rPr>
          <w:rFonts w:cs="Arial" w:hint="eastAsia"/>
        </w:rPr>
        <w:t>하는</w:t>
      </w:r>
      <w:r w:rsidRPr="0015160A">
        <w:rPr>
          <w:rFonts w:cs="Arial" w:hint="eastAsia"/>
        </w:rPr>
        <w:t xml:space="preserve"> </w:t>
      </w:r>
      <w:r w:rsidRPr="0015160A">
        <w:rPr>
          <w:rFonts w:cs="Arial" w:hint="eastAsia"/>
        </w:rPr>
        <w:t>인공</w:t>
      </w:r>
      <w:r w:rsidRPr="0015160A">
        <w:rPr>
          <w:rFonts w:cs="Arial" w:hint="eastAsia"/>
        </w:rPr>
        <w:t xml:space="preserve"> </w:t>
      </w:r>
      <w:r w:rsidRPr="0015160A">
        <w:rPr>
          <w:rFonts w:cs="Arial" w:hint="eastAsia"/>
        </w:rPr>
        <w:t>눈물</w:t>
      </w:r>
      <w:r w:rsidRPr="0015160A">
        <w:rPr>
          <w:rFonts w:cs="Arial" w:hint="eastAsia"/>
        </w:rPr>
        <w:t xml:space="preserve"> </w:t>
      </w:r>
      <w:r w:rsidRPr="0015160A">
        <w:rPr>
          <w:rFonts w:cs="Arial" w:hint="eastAsia"/>
        </w:rPr>
        <w:t>등이</w:t>
      </w:r>
      <w:r w:rsidRPr="0015160A">
        <w:rPr>
          <w:rFonts w:cs="Arial" w:hint="eastAsia"/>
        </w:rPr>
        <w:t xml:space="preserve"> </w:t>
      </w:r>
      <w:r w:rsidRPr="0015160A">
        <w:rPr>
          <w:rFonts w:cs="Arial" w:hint="eastAsia"/>
        </w:rPr>
        <w:t>사용되고</w:t>
      </w:r>
      <w:r w:rsidRPr="0015160A">
        <w:rPr>
          <w:rFonts w:cs="Arial" w:hint="eastAsia"/>
        </w:rPr>
        <w:t xml:space="preserve"> </w:t>
      </w:r>
      <w:r w:rsidRPr="0015160A">
        <w:rPr>
          <w:rFonts w:cs="Arial" w:hint="eastAsia"/>
        </w:rPr>
        <w:t>있다</w:t>
      </w:r>
      <w:r w:rsidRPr="0015160A">
        <w:rPr>
          <w:rFonts w:cs="Arial" w:hint="eastAsia"/>
        </w:rPr>
        <w:t xml:space="preserve">. </w:t>
      </w:r>
      <w:r w:rsidRPr="0015160A">
        <w:rPr>
          <w:rFonts w:cs="Arial" w:hint="eastAsia"/>
        </w:rPr>
        <w:t>인공</w:t>
      </w:r>
      <w:r w:rsidRPr="0015160A">
        <w:rPr>
          <w:rFonts w:cs="Arial" w:hint="eastAsia"/>
        </w:rPr>
        <w:t xml:space="preserve"> </w:t>
      </w:r>
      <w:r w:rsidRPr="0015160A">
        <w:rPr>
          <w:rFonts w:cs="Arial" w:hint="eastAsia"/>
        </w:rPr>
        <w:t>눈물</w:t>
      </w:r>
      <w:r w:rsidRPr="0015160A">
        <w:rPr>
          <w:rFonts w:cs="Arial" w:hint="eastAsia"/>
        </w:rPr>
        <w:t xml:space="preserve"> </w:t>
      </w:r>
      <w:r w:rsidRPr="0015160A">
        <w:rPr>
          <w:rFonts w:cs="Arial" w:hint="eastAsia"/>
        </w:rPr>
        <w:t>등의</w:t>
      </w:r>
      <w:r w:rsidRPr="0015160A">
        <w:rPr>
          <w:rFonts w:cs="Arial" w:hint="eastAsia"/>
        </w:rPr>
        <w:t xml:space="preserve"> </w:t>
      </w:r>
      <w:r w:rsidRPr="0015160A">
        <w:rPr>
          <w:rFonts w:cs="Arial" w:hint="eastAsia"/>
        </w:rPr>
        <w:t>점안은</w:t>
      </w:r>
      <w:r w:rsidRPr="0015160A">
        <w:rPr>
          <w:rFonts w:cs="Arial" w:hint="eastAsia"/>
        </w:rPr>
        <w:t xml:space="preserve"> </w:t>
      </w:r>
      <w:r w:rsidRPr="0015160A">
        <w:rPr>
          <w:rFonts w:cs="Arial" w:hint="eastAsia"/>
        </w:rPr>
        <w:t>수분과</w:t>
      </w:r>
      <w:r w:rsidRPr="0015160A">
        <w:rPr>
          <w:rFonts w:cs="Arial" w:hint="eastAsia"/>
        </w:rPr>
        <w:t xml:space="preserve"> </w:t>
      </w:r>
      <w:r w:rsidRPr="0015160A">
        <w:rPr>
          <w:rFonts w:cs="Arial" w:hint="eastAsia"/>
        </w:rPr>
        <w:t>전해질을</w:t>
      </w:r>
      <w:r w:rsidRPr="0015160A">
        <w:rPr>
          <w:rFonts w:cs="Arial" w:hint="eastAsia"/>
        </w:rPr>
        <w:t xml:space="preserve"> </w:t>
      </w:r>
      <w:r w:rsidRPr="0015160A">
        <w:rPr>
          <w:rFonts w:cs="Arial" w:hint="eastAsia"/>
        </w:rPr>
        <w:t>보충한다는</w:t>
      </w:r>
      <w:r w:rsidRPr="0015160A">
        <w:rPr>
          <w:rFonts w:cs="Arial" w:hint="eastAsia"/>
        </w:rPr>
        <w:t xml:space="preserve"> </w:t>
      </w:r>
      <w:r w:rsidRPr="0015160A">
        <w:rPr>
          <w:rFonts w:cs="Arial" w:hint="eastAsia"/>
        </w:rPr>
        <w:t>의미에서는</w:t>
      </w:r>
      <w:r w:rsidRPr="0015160A">
        <w:rPr>
          <w:rFonts w:cs="Arial" w:hint="eastAsia"/>
        </w:rPr>
        <w:t xml:space="preserve"> </w:t>
      </w:r>
      <w:r w:rsidRPr="0015160A">
        <w:rPr>
          <w:rFonts w:cs="Arial" w:hint="eastAsia"/>
        </w:rPr>
        <w:t>유효하나</w:t>
      </w:r>
      <w:r w:rsidRPr="0015160A">
        <w:rPr>
          <w:rFonts w:cs="Arial" w:hint="eastAsia"/>
        </w:rPr>
        <w:t xml:space="preserve"> </w:t>
      </w:r>
      <w:r w:rsidRPr="0015160A">
        <w:rPr>
          <w:rFonts w:cs="Arial" w:hint="eastAsia"/>
        </w:rPr>
        <w:t>지속시간이</w:t>
      </w:r>
      <w:r w:rsidRPr="0015160A">
        <w:rPr>
          <w:rFonts w:cs="Arial" w:hint="eastAsia"/>
        </w:rPr>
        <w:t xml:space="preserve"> </w:t>
      </w:r>
      <w:r w:rsidRPr="0015160A">
        <w:rPr>
          <w:rFonts w:cs="Arial" w:hint="eastAsia"/>
        </w:rPr>
        <w:t>짧고</w:t>
      </w:r>
      <w:r w:rsidRPr="0015160A">
        <w:rPr>
          <w:rFonts w:cs="Arial" w:hint="eastAsia"/>
        </w:rPr>
        <w:t xml:space="preserve"> </w:t>
      </w:r>
      <w:r w:rsidRPr="0015160A">
        <w:rPr>
          <w:rFonts w:cs="Arial" w:hint="eastAsia"/>
        </w:rPr>
        <w:t>효과가</w:t>
      </w:r>
      <w:r w:rsidRPr="0015160A">
        <w:rPr>
          <w:rFonts w:cs="Arial" w:hint="eastAsia"/>
        </w:rPr>
        <w:t xml:space="preserve"> </w:t>
      </w:r>
      <w:r w:rsidRPr="0015160A">
        <w:rPr>
          <w:rFonts w:cs="Arial" w:hint="eastAsia"/>
        </w:rPr>
        <w:t>작아</w:t>
      </w:r>
      <w:r w:rsidRPr="0015160A">
        <w:rPr>
          <w:rFonts w:cs="Arial" w:hint="eastAsia"/>
        </w:rPr>
        <w:t xml:space="preserve"> </w:t>
      </w:r>
      <w:r w:rsidRPr="0015160A">
        <w:rPr>
          <w:rFonts w:cs="Arial" w:hint="eastAsia"/>
        </w:rPr>
        <w:t>치료</w:t>
      </w:r>
      <w:r w:rsidRPr="0015160A">
        <w:rPr>
          <w:rFonts w:cs="Arial" w:hint="eastAsia"/>
        </w:rPr>
        <w:t xml:space="preserve"> </w:t>
      </w:r>
      <w:r w:rsidRPr="0015160A">
        <w:rPr>
          <w:rFonts w:cs="Arial" w:hint="eastAsia"/>
        </w:rPr>
        <w:t>효과가</w:t>
      </w:r>
      <w:r w:rsidRPr="0015160A">
        <w:rPr>
          <w:rFonts w:cs="Arial" w:hint="eastAsia"/>
        </w:rPr>
        <w:t xml:space="preserve"> </w:t>
      </w:r>
      <w:r w:rsidRPr="0015160A">
        <w:rPr>
          <w:rFonts w:cs="Arial" w:hint="eastAsia"/>
        </w:rPr>
        <w:t>충분하다고는</w:t>
      </w:r>
      <w:r w:rsidRPr="0015160A">
        <w:rPr>
          <w:rFonts w:cs="Arial" w:hint="eastAsia"/>
        </w:rPr>
        <w:t xml:space="preserve"> </w:t>
      </w:r>
      <w:r w:rsidRPr="0015160A">
        <w:rPr>
          <w:rFonts w:cs="Arial" w:hint="eastAsia"/>
        </w:rPr>
        <w:t>말할</w:t>
      </w:r>
      <w:r w:rsidRPr="0015160A">
        <w:rPr>
          <w:rFonts w:cs="Arial" w:hint="eastAsia"/>
        </w:rPr>
        <w:t xml:space="preserve"> </w:t>
      </w:r>
      <w:r w:rsidRPr="0015160A">
        <w:rPr>
          <w:rFonts w:cs="Arial" w:hint="eastAsia"/>
        </w:rPr>
        <w:t>수</w:t>
      </w:r>
      <w:r w:rsidRPr="0015160A">
        <w:rPr>
          <w:rFonts w:cs="Arial" w:hint="eastAsia"/>
        </w:rPr>
        <w:t xml:space="preserve"> </w:t>
      </w:r>
      <w:r w:rsidRPr="0015160A">
        <w:rPr>
          <w:rFonts w:cs="Arial" w:hint="eastAsia"/>
        </w:rPr>
        <w:t>없다</w:t>
      </w:r>
      <w:r w:rsidRPr="0015160A">
        <w:rPr>
          <w:rFonts w:cs="Arial" w:hint="eastAsia"/>
        </w:rPr>
        <w:t xml:space="preserve">. </w:t>
      </w:r>
      <w:r w:rsidRPr="0015160A">
        <w:rPr>
          <w:rFonts w:cs="Arial" w:hint="eastAsia"/>
        </w:rPr>
        <w:t>이에</w:t>
      </w:r>
      <w:r w:rsidRPr="0015160A">
        <w:rPr>
          <w:rFonts w:cs="Arial" w:hint="eastAsia"/>
        </w:rPr>
        <w:t xml:space="preserve"> </w:t>
      </w:r>
      <w:r w:rsidRPr="0015160A">
        <w:rPr>
          <w:rFonts w:cs="Arial" w:hint="eastAsia"/>
        </w:rPr>
        <w:t>대우제약㈜에서는</w:t>
      </w:r>
      <w:r w:rsidRPr="0015160A">
        <w:rPr>
          <w:rFonts w:cs="Arial" w:hint="eastAsia"/>
        </w:rPr>
        <w:t xml:space="preserve"> </w:t>
      </w:r>
      <w:r w:rsidRPr="0015160A">
        <w:rPr>
          <w:rFonts w:cs="Arial" w:hint="eastAsia"/>
        </w:rPr>
        <w:t>치료</w:t>
      </w:r>
      <w:r w:rsidRPr="0015160A">
        <w:rPr>
          <w:rFonts w:cs="Arial" w:hint="eastAsia"/>
        </w:rPr>
        <w:t xml:space="preserve"> </w:t>
      </w:r>
      <w:r w:rsidRPr="0015160A">
        <w:rPr>
          <w:rFonts w:cs="Arial" w:hint="eastAsia"/>
        </w:rPr>
        <w:t>효과를</w:t>
      </w:r>
      <w:r w:rsidRPr="0015160A">
        <w:rPr>
          <w:rFonts w:cs="Arial" w:hint="eastAsia"/>
        </w:rPr>
        <w:t xml:space="preserve"> </w:t>
      </w:r>
      <w:r w:rsidRPr="0015160A">
        <w:rPr>
          <w:rFonts w:cs="Arial" w:hint="eastAsia"/>
        </w:rPr>
        <w:t>개선한</w:t>
      </w:r>
      <w:r w:rsidRPr="0015160A">
        <w:rPr>
          <w:rFonts w:cs="Arial" w:hint="eastAsia"/>
        </w:rPr>
        <w:t xml:space="preserve"> </w:t>
      </w:r>
      <w:r w:rsidRPr="0015160A">
        <w:rPr>
          <w:rFonts w:cs="Arial" w:hint="eastAsia"/>
        </w:rPr>
        <w:t>새로운</w:t>
      </w:r>
      <w:r w:rsidRPr="0015160A">
        <w:rPr>
          <w:rFonts w:cs="Arial" w:hint="eastAsia"/>
        </w:rPr>
        <w:t xml:space="preserve"> </w:t>
      </w:r>
      <w:r w:rsidRPr="0015160A">
        <w:rPr>
          <w:rFonts w:cs="Arial" w:hint="eastAsia"/>
        </w:rPr>
        <w:t>안구건조증</w:t>
      </w:r>
      <w:r w:rsidRPr="0015160A">
        <w:rPr>
          <w:rFonts w:cs="Arial" w:hint="eastAsia"/>
        </w:rPr>
        <w:t xml:space="preserve"> </w:t>
      </w:r>
      <w:r w:rsidRPr="0015160A">
        <w:rPr>
          <w:rFonts w:cs="Arial" w:hint="eastAsia"/>
        </w:rPr>
        <w:t>치료제</w:t>
      </w:r>
      <w:r w:rsidRPr="0015160A">
        <w:rPr>
          <w:rFonts w:cs="Arial" w:hint="eastAsia"/>
        </w:rPr>
        <w:t xml:space="preserve">, </w:t>
      </w:r>
      <w:r w:rsidRPr="0015160A">
        <w:rPr>
          <w:rFonts w:cs="Arial" w:hint="eastAsia"/>
        </w:rPr>
        <w:t>즉</w:t>
      </w:r>
      <w:r w:rsidRPr="0015160A">
        <w:rPr>
          <w:rFonts w:cs="Arial" w:hint="eastAsia"/>
        </w:rPr>
        <w:t xml:space="preserve"> </w:t>
      </w:r>
      <w:r w:rsidRPr="0015160A">
        <w:rPr>
          <w:rFonts w:cs="Arial" w:hint="eastAsia"/>
        </w:rPr>
        <w:t>레바미피드</w:t>
      </w:r>
      <w:r w:rsidRPr="0015160A">
        <w:rPr>
          <w:rFonts w:cs="Arial" w:hint="eastAsia"/>
        </w:rPr>
        <w:t xml:space="preserve">(Rebamipide) </w:t>
      </w:r>
      <w:r w:rsidRPr="0015160A">
        <w:rPr>
          <w:rFonts w:cs="Arial" w:hint="eastAsia"/>
        </w:rPr>
        <w:t>점안제를</w:t>
      </w:r>
      <w:r w:rsidRPr="0015160A">
        <w:rPr>
          <w:rFonts w:cs="Arial" w:hint="eastAsia"/>
        </w:rPr>
        <w:t xml:space="preserve"> </w:t>
      </w:r>
      <w:r w:rsidRPr="0015160A">
        <w:rPr>
          <w:rFonts w:cs="Arial" w:hint="eastAsia"/>
        </w:rPr>
        <w:t>개발하고자</w:t>
      </w:r>
      <w:r w:rsidRPr="0015160A">
        <w:rPr>
          <w:rFonts w:cs="Arial" w:hint="eastAsia"/>
        </w:rPr>
        <w:t xml:space="preserve"> </w:t>
      </w:r>
      <w:r w:rsidRPr="0015160A">
        <w:rPr>
          <w:rFonts w:cs="Arial" w:hint="eastAsia"/>
        </w:rPr>
        <w:t>한다</w:t>
      </w:r>
      <w:r w:rsidRPr="0015160A">
        <w:rPr>
          <w:rFonts w:cs="Arial" w:hint="eastAsia"/>
        </w:rPr>
        <w:t>.</w:t>
      </w:r>
    </w:p>
    <w:p w14:paraId="65649470" w14:textId="77777777" w:rsidR="005D7679" w:rsidRPr="0015160A" w:rsidRDefault="005D7679" w:rsidP="005D7679">
      <w:pPr>
        <w:topLinePunct/>
        <w:rPr>
          <w:rFonts w:cs="Arial"/>
        </w:rPr>
      </w:pPr>
    </w:p>
    <w:p w14:paraId="5E9F85B2" w14:textId="77777777" w:rsidR="005D7679" w:rsidRPr="0015160A" w:rsidRDefault="005D7679" w:rsidP="005D7679">
      <w:pPr>
        <w:topLinePunct/>
        <w:rPr>
          <w:rFonts w:cs="Arial"/>
        </w:rPr>
      </w:pPr>
      <w:r w:rsidRPr="0015160A">
        <w:rPr>
          <w:rFonts w:cs="Arial" w:hint="eastAsia"/>
        </w:rPr>
        <w:t>레바미피드는</w:t>
      </w:r>
      <w:r w:rsidRPr="0015160A">
        <w:rPr>
          <w:rFonts w:cs="Arial" w:hint="eastAsia"/>
        </w:rPr>
        <w:t xml:space="preserve"> 1981</w:t>
      </w:r>
      <w:r w:rsidRPr="0015160A">
        <w:rPr>
          <w:rFonts w:cs="Arial" w:hint="eastAsia"/>
        </w:rPr>
        <w:t>년</w:t>
      </w:r>
      <w:r w:rsidRPr="0015160A">
        <w:rPr>
          <w:rFonts w:cs="Arial" w:hint="eastAsia"/>
        </w:rPr>
        <w:t xml:space="preserve"> </w:t>
      </w:r>
      <w:r w:rsidRPr="0015160A">
        <w:rPr>
          <w:rFonts w:cs="Arial" w:hint="eastAsia"/>
        </w:rPr>
        <w:t>일본</w:t>
      </w:r>
      <w:r w:rsidRPr="0015160A">
        <w:rPr>
          <w:rFonts w:cs="Arial" w:hint="eastAsia"/>
        </w:rPr>
        <w:t xml:space="preserve"> </w:t>
      </w:r>
      <w:r w:rsidRPr="0015160A">
        <w:rPr>
          <w:rFonts w:cs="Arial" w:hint="eastAsia"/>
        </w:rPr>
        <w:t>오츠카</w:t>
      </w:r>
      <w:r w:rsidRPr="0015160A">
        <w:rPr>
          <w:rFonts w:cs="Arial" w:hint="eastAsia"/>
        </w:rPr>
        <w:t xml:space="preserve"> </w:t>
      </w:r>
      <w:r w:rsidRPr="0015160A">
        <w:rPr>
          <w:rFonts w:cs="Arial" w:hint="eastAsia"/>
        </w:rPr>
        <w:t>제약에서</w:t>
      </w:r>
      <w:r w:rsidRPr="0015160A">
        <w:rPr>
          <w:rFonts w:cs="Arial" w:hint="eastAsia"/>
        </w:rPr>
        <w:t xml:space="preserve"> </w:t>
      </w:r>
      <w:r w:rsidRPr="0015160A">
        <w:rPr>
          <w:rFonts w:cs="Arial" w:hint="eastAsia"/>
        </w:rPr>
        <w:t>합성한</w:t>
      </w:r>
      <w:r w:rsidRPr="0015160A">
        <w:rPr>
          <w:rFonts w:cs="Arial" w:hint="eastAsia"/>
        </w:rPr>
        <w:t xml:space="preserve"> </w:t>
      </w:r>
      <w:r w:rsidRPr="0015160A">
        <w:rPr>
          <w:rFonts w:cs="Arial" w:hint="eastAsia"/>
        </w:rPr>
        <w:t>퀴놀리논</w:t>
      </w:r>
      <w:r w:rsidRPr="0015160A">
        <w:rPr>
          <w:rFonts w:cs="Arial" w:hint="eastAsia"/>
        </w:rPr>
        <w:t xml:space="preserve">(Quinolinone) </w:t>
      </w:r>
      <w:r w:rsidRPr="0015160A">
        <w:rPr>
          <w:rFonts w:cs="Arial" w:hint="eastAsia"/>
        </w:rPr>
        <w:t>유도체로</w:t>
      </w:r>
      <w:r w:rsidRPr="0015160A">
        <w:rPr>
          <w:rFonts w:cs="Arial" w:hint="eastAsia"/>
        </w:rPr>
        <w:t xml:space="preserve">, </w:t>
      </w:r>
      <w:r w:rsidRPr="0015160A">
        <w:rPr>
          <w:rFonts w:cs="Arial" w:hint="eastAsia"/>
        </w:rPr>
        <w:t>경구</w:t>
      </w:r>
      <w:r w:rsidRPr="0015160A">
        <w:rPr>
          <w:rFonts w:cs="Arial" w:hint="eastAsia"/>
        </w:rPr>
        <w:t xml:space="preserve"> </w:t>
      </w:r>
      <w:r w:rsidRPr="0015160A">
        <w:rPr>
          <w:rFonts w:cs="Arial" w:hint="eastAsia"/>
        </w:rPr>
        <w:t>투여</w:t>
      </w:r>
      <w:r w:rsidRPr="0015160A">
        <w:rPr>
          <w:rFonts w:cs="Arial" w:hint="eastAsia"/>
        </w:rPr>
        <w:t xml:space="preserve"> </w:t>
      </w:r>
      <w:r w:rsidRPr="0015160A">
        <w:rPr>
          <w:rFonts w:cs="Arial" w:hint="eastAsia"/>
        </w:rPr>
        <w:t>시</w:t>
      </w:r>
      <w:r w:rsidRPr="0015160A">
        <w:rPr>
          <w:rFonts w:cs="Arial" w:hint="eastAsia"/>
        </w:rPr>
        <w:t xml:space="preserve"> </w:t>
      </w:r>
      <w:r w:rsidRPr="0015160A">
        <w:rPr>
          <w:rFonts w:cs="Arial" w:hint="eastAsia"/>
        </w:rPr>
        <w:t>위점막이나</w:t>
      </w:r>
      <w:r w:rsidRPr="0015160A">
        <w:rPr>
          <w:rFonts w:cs="Arial" w:hint="eastAsia"/>
        </w:rPr>
        <w:t xml:space="preserve"> </w:t>
      </w:r>
      <w:r w:rsidRPr="0015160A">
        <w:rPr>
          <w:rFonts w:cs="Arial" w:hint="eastAsia"/>
        </w:rPr>
        <w:t>결막</w:t>
      </w:r>
      <w:r w:rsidRPr="0015160A">
        <w:rPr>
          <w:rFonts w:cs="Arial" w:hint="eastAsia"/>
        </w:rPr>
        <w:t xml:space="preserve">, </w:t>
      </w:r>
      <w:r w:rsidRPr="0015160A">
        <w:rPr>
          <w:rFonts w:cs="Arial" w:hint="eastAsia"/>
        </w:rPr>
        <w:t>입안</w:t>
      </w:r>
      <w:r w:rsidRPr="0015160A">
        <w:rPr>
          <w:rFonts w:cs="Arial" w:hint="eastAsia"/>
        </w:rPr>
        <w:t xml:space="preserve">, </w:t>
      </w:r>
      <w:r w:rsidRPr="0015160A">
        <w:rPr>
          <w:rFonts w:cs="Arial" w:hint="eastAsia"/>
        </w:rPr>
        <w:t>장점막</w:t>
      </w:r>
      <w:r w:rsidRPr="0015160A">
        <w:rPr>
          <w:rFonts w:cs="Arial" w:hint="eastAsia"/>
        </w:rPr>
        <w:t xml:space="preserve"> </w:t>
      </w:r>
      <w:r w:rsidRPr="0015160A">
        <w:rPr>
          <w:rFonts w:cs="Arial" w:hint="eastAsia"/>
        </w:rPr>
        <w:t>등</w:t>
      </w:r>
      <w:r w:rsidRPr="0015160A">
        <w:rPr>
          <w:rFonts w:cs="Arial" w:hint="eastAsia"/>
        </w:rPr>
        <w:t xml:space="preserve"> </w:t>
      </w:r>
      <w:r w:rsidRPr="0015160A">
        <w:rPr>
          <w:rFonts w:cs="Arial" w:hint="eastAsia"/>
        </w:rPr>
        <w:t>점막에서</w:t>
      </w:r>
      <w:r w:rsidRPr="0015160A">
        <w:rPr>
          <w:rFonts w:cs="Arial" w:hint="eastAsia"/>
        </w:rPr>
        <w:t xml:space="preserve"> </w:t>
      </w:r>
      <w:r w:rsidRPr="0015160A">
        <w:rPr>
          <w:rFonts w:cs="Arial" w:hint="eastAsia"/>
        </w:rPr>
        <w:t>분비되는</w:t>
      </w:r>
      <w:r w:rsidRPr="0015160A">
        <w:rPr>
          <w:rFonts w:cs="Arial" w:hint="eastAsia"/>
        </w:rPr>
        <w:t xml:space="preserve"> </w:t>
      </w:r>
      <w:r w:rsidRPr="0015160A">
        <w:rPr>
          <w:rFonts w:cs="Arial" w:hint="eastAsia"/>
        </w:rPr>
        <w:t>뮤신의</w:t>
      </w:r>
      <w:r w:rsidRPr="0015160A">
        <w:rPr>
          <w:rFonts w:cs="Arial" w:hint="eastAsia"/>
        </w:rPr>
        <w:t xml:space="preserve"> </w:t>
      </w:r>
      <w:r w:rsidRPr="0015160A">
        <w:rPr>
          <w:rFonts w:cs="Arial" w:hint="eastAsia"/>
        </w:rPr>
        <w:t>분비를</w:t>
      </w:r>
      <w:r w:rsidRPr="0015160A">
        <w:rPr>
          <w:rFonts w:cs="Arial" w:hint="eastAsia"/>
        </w:rPr>
        <w:t xml:space="preserve"> </w:t>
      </w:r>
      <w:r w:rsidRPr="0015160A">
        <w:rPr>
          <w:rFonts w:cs="Arial" w:hint="eastAsia"/>
        </w:rPr>
        <w:t>증가시키는</w:t>
      </w:r>
      <w:r w:rsidRPr="0015160A">
        <w:rPr>
          <w:rFonts w:cs="Arial" w:hint="eastAsia"/>
        </w:rPr>
        <w:t xml:space="preserve"> </w:t>
      </w:r>
      <w:r w:rsidRPr="0015160A">
        <w:rPr>
          <w:rFonts w:cs="Arial" w:hint="eastAsia"/>
        </w:rPr>
        <w:t>작용을</w:t>
      </w:r>
      <w:r w:rsidRPr="0015160A">
        <w:rPr>
          <w:rFonts w:cs="Arial" w:hint="eastAsia"/>
        </w:rPr>
        <w:t xml:space="preserve"> </w:t>
      </w:r>
      <w:r w:rsidRPr="0015160A">
        <w:rPr>
          <w:rFonts w:cs="Arial" w:hint="eastAsia"/>
        </w:rPr>
        <w:t>하여</w:t>
      </w:r>
      <w:r w:rsidRPr="0015160A">
        <w:rPr>
          <w:rFonts w:cs="Arial" w:hint="eastAsia"/>
        </w:rPr>
        <w:t xml:space="preserve">, </w:t>
      </w:r>
      <w:r w:rsidRPr="0015160A">
        <w:rPr>
          <w:rFonts w:cs="Arial" w:hint="eastAsia"/>
        </w:rPr>
        <w:t>위궤양</w:t>
      </w:r>
      <w:r w:rsidRPr="0015160A">
        <w:rPr>
          <w:rFonts w:cs="Arial" w:hint="eastAsia"/>
        </w:rPr>
        <w:t xml:space="preserve"> </w:t>
      </w:r>
      <w:r w:rsidRPr="0015160A">
        <w:rPr>
          <w:rFonts w:cs="Arial" w:hint="eastAsia"/>
        </w:rPr>
        <w:t>또는</w:t>
      </w:r>
      <w:r w:rsidRPr="0015160A">
        <w:rPr>
          <w:rFonts w:cs="Arial" w:hint="eastAsia"/>
        </w:rPr>
        <w:t xml:space="preserve"> </w:t>
      </w:r>
      <w:r w:rsidRPr="0015160A">
        <w:rPr>
          <w:rFonts w:cs="Arial" w:hint="eastAsia"/>
        </w:rPr>
        <w:t>위염</w:t>
      </w:r>
      <w:r w:rsidRPr="0015160A">
        <w:rPr>
          <w:rFonts w:cs="Arial" w:hint="eastAsia"/>
        </w:rPr>
        <w:t xml:space="preserve"> </w:t>
      </w:r>
      <w:r w:rsidRPr="0015160A">
        <w:rPr>
          <w:rFonts w:cs="Arial" w:hint="eastAsia"/>
        </w:rPr>
        <w:t>치료제로</w:t>
      </w:r>
      <w:r w:rsidRPr="0015160A">
        <w:rPr>
          <w:rFonts w:cs="Arial" w:hint="eastAsia"/>
        </w:rPr>
        <w:t xml:space="preserve"> </w:t>
      </w:r>
      <w:r w:rsidRPr="0015160A">
        <w:rPr>
          <w:rFonts w:cs="Arial" w:hint="eastAsia"/>
        </w:rPr>
        <w:t>사용되고</w:t>
      </w:r>
      <w:r w:rsidRPr="0015160A">
        <w:rPr>
          <w:rFonts w:cs="Arial" w:hint="eastAsia"/>
        </w:rPr>
        <w:t xml:space="preserve"> </w:t>
      </w:r>
      <w:r w:rsidRPr="0015160A">
        <w:rPr>
          <w:rFonts w:cs="Arial" w:hint="eastAsia"/>
        </w:rPr>
        <w:t>있다</w:t>
      </w:r>
      <w:r w:rsidRPr="0015160A">
        <w:rPr>
          <w:rFonts w:cs="Arial" w:hint="eastAsia"/>
        </w:rPr>
        <w:t>.</w:t>
      </w:r>
      <w:r>
        <w:rPr>
          <w:rFonts w:cs="Arial" w:hint="eastAsia"/>
        </w:rPr>
        <w:t xml:space="preserve"> </w:t>
      </w:r>
      <w:r w:rsidRPr="0015160A">
        <w:rPr>
          <w:rFonts w:cs="Arial" w:hint="eastAsia"/>
        </w:rPr>
        <w:t>이러한</w:t>
      </w:r>
      <w:r w:rsidRPr="0015160A">
        <w:rPr>
          <w:rFonts w:cs="Arial" w:hint="eastAsia"/>
        </w:rPr>
        <w:t xml:space="preserve"> </w:t>
      </w:r>
      <w:r w:rsidRPr="0015160A">
        <w:rPr>
          <w:rFonts w:cs="Arial" w:hint="eastAsia"/>
        </w:rPr>
        <w:t>뮤신</w:t>
      </w:r>
      <w:r w:rsidRPr="0015160A">
        <w:rPr>
          <w:rFonts w:cs="Arial" w:hint="eastAsia"/>
        </w:rPr>
        <w:t xml:space="preserve"> </w:t>
      </w:r>
      <w:r w:rsidRPr="0015160A">
        <w:rPr>
          <w:rFonts w:cs="Arial" w:hint="eastAsia"/>
        </w:rPr>
        <w:t>증가</w:t>
      </w:r>
      <w:r w:rsidRPr="0015160A">
        <w:rPr>
          <w:rFonts w:cs="Arial" w:hint="eastAsia"/>
        </w:rPr>
        <w:t xml:space="preserve"> </w:t>
      </w:r>
      <w:r w:rsidRPr="0015160A">
        <w:rPr>
          <w:rFonts w:cs="Arial" w:hint="eastAsia"/>
        </w:rPr>
        <w:t>작용에</w:t>
      </w:r>
      <w:r w:rsidRPr="0015160A">
        <w:rPr>
          <w:rFonts w:cs="Arial" w:hint="eastAsia"/>
        </w:rPr>
        <w:t xml:space="preserve"> </w:t>
      </w:r>
      <w:r w:rsidRPr="0015160A">
        <w:rPr>
          <w:rFonts w:cs="Arial" w:hint="eastAsia"/>
        </w:rPr>
        <w:t>착안하여</w:t>
      </w:r>
      <w:r w:rsidRPr="0015160A">
        <w:rPr>
          <w:rFonts w:cs="Arial" w:hint="eastAsia"/>
        </w:rPr>
        <w:t xml:space="preserve">, </w:t>
      </w:r>
      <w:r w:rsidRPr="0015160A">
        <w:rPr>
          <w:rFonts w:cs="Arial" w:hint="eastAsia"/>
        </w:rPr>
        <w:t>안구에의</w:t>
      </w:r>
      <w:r w:rsidRPr="0015160A">
        <w:rPr>
          <w:rFonts w:cs="Arial" w:hint="eastAsia"/>
        </w:rPr>
        <w:t xml:space="preserve"> </w:t>
      </w:r>
      <w:r w:rsidRPr="0015160A">
        <w:rPr>
          <w:rFonts w:cs="Arial" w:hint="eastAsia"/>
        </w:rPr>
        <w:t>적용에</w:t>
      </w:r>
      <w:r w:rsidRPr="0015160A">
        <w:rPr>
          <w:rFonts w:cs="Arial" w:hint="eastAsia"/>
        </w:rPr>
        <w:t xml:space="preserve"> </w:t>
      </w:r>
      <w:r w:rsidRPr="0015160A">
        <w:rPr>
          <w:rFonts w:cs="Arial" w:hint="eastAsia"/>
        </w:rPr>
        <w:t>대해</w:t>
      </w:r>
      <w:r w:rsidRPr="0015160A">
        <w:rPr>
          <w:rFonts w:cs="Arial" w:hint="eastAsia"/>
        </w:rPr>
        <w:t xml:space="preserve"> </w:t>
      </w:r>
      <w:r w:rsidRPr="0015160A">
        <w:rPr>
          <w:rFonts w:cs="Arial" w:hint="eastAsia"/>
        </w:rPr>
        <w:t>연구한</w:t>
      </w:r>
      <w:r w:rsidRPr="0015160A">
        <w:rPr>
          <w:rFonts w:cs="Arial" w:hint="eastAsia"/>
        </w:rPr>
        <w:t xml:space="preserve"> </w:t>
      </w:r>
      <w:r w:rsidRPr="0015160A">
        <w:rPr>
          <w:rFonts w:cs="Arial" w:hint="eastAsia"/>
        </w:rPr>
        <w:t>결과</w:t>
      </w:r>
      <w:r w:rsidRPr="0015160A">
        <w:rPr>
          <w:rFonts w:cs="Arial" w:hint="eastAsia"/>
        </w:rPr>
        <w:t xml:space="preserve">, </w:t>
      </w:r>
      <w:r w:rsidRPr="0015160A">
        <w:rPr>
          <w:rFonts w:cs="Arial" w:hint="eastAsia"/>
        </w:rPr>
        <w:t>동물</w:t>
      </w:r>
      <w:r w:rsidRPr="0015160A">
        <w:rPr>
          <w:rFonts w:cs="Arial" w:hint="eastAsia"/>
        </w:rPr>
        <w:t xml:space="preserve"> </w:t>
      </w:r>
      <w:r w:rsidRPr="0015160A">
        <w:rPr>
          <w:rFonts w:cs="Arial" w:hint="eastAsia"/>
        </w:rPr>
        <w:t>모델에서</w:t>
      </w:r>
      <w:r w:rsidRPr="0015160A">
        <w:rPr>
          <w:rFonts w:cs="Arial" w:hint="eastAsia"/>
        </w:rPr>
        <w:t xml:space="preserve"> </w:t>
      </w:r>
      <w:r w:rsidRPr="0015160A">
        <w:rPr>
          <w:rFonts w:cs="Arial" w:hint="eastAsia"/>
        </w:rPr>
        <w:t>각막</w:t>
      </w:r>
      <w:r w:rsidRPr="0015160A">
        <w:rPr>
          <w:rFonts w:cs="Arial" w:hint="eastAsia"/>
        </w:rPr>
        <w:t xml:space="preserve"> </w:t>
      </w:r>
      <w:r w:rsidRPr="0015160A">
        <w:rPr>
          <w:rFonts w:cs="Arial" w:hint="eastAsia"/>
        </w:rPr>
        <w:t>및</w:t>
      </w:r>
      <w:r w:rsidRPr="0015160A">
        <w:rPr>
          <w:rFonts w:cs="Arial" w:hint="eastAsia"/>
        </w:rPr>
        <w:t xml:space="preserve"> </w:t>
      </w:r>
      <w:r w:rsidRPr="0015160A">
        <w:rPr>
          <w:rFonts w:cs="Arial" w:hint="eastAsia"/>
        </w:rPr>
        <w:t>결막</w:t>
      </w:r>
      <w:r w:rsidRPr="0015160A">
        <w:rPr>
          <w:rFonts w:cs="Arial" w:hint="eastAsia"/>
        </w:rPr>
        <w:t xml:space="preserve"> </w:t>
      </w:r>
      <w:r w:rsidRPr="0015160A">
        <w:rPr>
          <w:rFonts w:cs="Arial" w:hint="eastAsia"/>
        </w:rPr>
        <w:t>뮤신을</w:t>
      </w:r>
      <w:r w:rsidRPr="0015160A">
        <w:rPr>
          <w:rFonts w:cs="Arial" w:hint="eastAsia"/>
        </w:rPr>
        <w:t xml:space="preserve"> </w:t>
      </w:r>
      <w:r w:rsidRPr="0015160A">
        <w:rPr>
          <w:rFonts w:cs="Arial" w:hint="eastAsia"/>
        </w:rPr>
        <w:t>크게</w:t>
      </w:r>
      <w:r w:rsidRPr="0015160A">
        <w:rPr>
          <w:rFonts w:cs="Arial" w:hint="eastAsia"/>
        </w:rPr>
        <w:t xml:space="preserve"> </w:t>
      </w:r>
      <w:r w:rsidRPr="0015160A">
        <w:rPr>
          <w:rFonts w:cs="Arial" w:hint="eastAsia"/>
        </w:rPr>
        <w:t>증가시키고</w:t>
      </w:r>
      <w:r w:rsidRPr="0015160A">
        <w:rPr>
          <w:rFonts w:cs="Arial" w:hint="eastAsia"/>
        </w:rPr>
        <w:t xml:space="preserve"> </w:t>
      </w:r>
      <w:r w:rsidRPr="0015160A">
        <w:rPr>
          <w:rFonts w:cs="Arial" w:hint="eastAsia"/>
        </w:rPr>
        <w:t>상피</w:t>
      </w:r>
      <w:r w:rsidRPr="0015160A">
        <w:rPr>
          <w:rFonts w:cs="Arial" w:hint="eastAsia"/>
        </w:rPr>
        <w:t xml:space="preserve"> </w:t>
      </w:r>
      <w:r w:rsidRPr="0015160A">
        <w:rPr>
          <w:rFonts w:cs="Arial" w:hint="eastAsia"/>
        </w:rPr>
        <w:t>장애가</w:t>
      </w:r>
      <w:r w:rsidRPr="0015160A">
        <w:rPr>
          <w:rFonts w:cs="Arial" w:hint="eastAsia"/>
        </w:rPr>
        <w:t xml:space="preserve"> </w:t>
      </w:r>
      <w:r w:rsidRPr="0015160A">
        <w:rPr>
          <w:rFonts w:cs="Arial" w:hint="eastAsia"/>
        </w:rPr>
        <w:t>개선되는</w:t>
      </w:r>
      <w:r w:rsidRPr="0015160A">
        <w:rPr>
          <w:rFonts w:cs="Arial" w:hint="eastAsia"/>
        </w:rPr>
        <w:t xml:space="preserve"> </w:t>
      </w:r>
      <w:r w:rsidRPr="0015160A">
        <w:rPr>
          <w:rFonts w:cs="Arial" w:hint="eastAsia"/>
        </w:rPr>
        <w:t>등</w:t>
      </w:r>
      <w:r w:rsidRPr="0015160A">
        <w:rPr>
          <w:rFonts w:cs="Arial" w:hint="eastAsia"/>
        </w:rPr>
        <w:t xml:space="preserve"> </w:t>
      </w:r>
      <w:r w:rsidRPr="0015160A">
        <w:rPr>
          <w:rFonts w:cs="Arial" w:hint="eastAsia"/>
        </w:rPr>
        <w:t>치료</w:t>
      </w:r>
      <w:r w:rsidRPr="0015160A">
        <w:rPr>
          <w:rFonts w:cs="Arial" w:hint="eastAsia"/>
        </w:rPr>
        <w:t xml:space="preserve"> </w:t>
      </w:r>
      <w:r w:rsidRPr="0015160A">
        <w:rPr>
          <w:rFonts w:cs="Arial" w:hint="eastAsia"/>
        </w:rPr>
        <w:t>효과가</w:t>
      </w:r>
      <w:r w:rsidRPr="0015160A">
        <w:rPr>
          <w:rFonts w:cs="Arial" w:hint="eastAsia"/>
        </w:rPr>
        <w:t xml:space="preserve"> </w:t>
      </w:r>
      <w:r w:rsidRPr="0015160A">
        <w:rPr>
          <w:rFonts w:cs="Arial" w:hint="eastAsia"/>
        </w:rPr>
        <w:t>있는</w:t>
      </w:r>
      <w:r w:rsidRPr="0015160A">
        <w:rPr>
          <w:rFonts w:cs="Arial" w:hint="eastAsia"/>
        </w:rPr>
        <w:t xml:space="preserve"> </w:t>
      </w:r>
      <w:r w:rsidRPr="0015160A">
        <w:rPr>
          <w:rFonts w:cs="Arial" w:hint="eastAsia"/>
        </w:rPr>
        <w:t>것을</w:t>
      </w:r>
      <w:r w:rsidRPr="0015160A">
        <w:rPr>
          <w:rFonts w:cs="Arial" w:hint="eastAsia"/>
        </w:rPr>
        <w:t xml:space="preserve"> </w:t>
      </w:r>
      <w:r w:rsidRPr="0015160A">
        <w:rPr>
          <w:rFonts w:cs="Arial" w:hint="eastAsia"/>
        </w:rPr>
        <w:t>확인하였다</w:t>
      </w:r>
      <w:r w:rsidRPr="0015160A">
        <w:rPr>
          <w:rFonts w:cs="Arial" w:hint="eastAsia"/>
        </w:rPr>
        <w:t xml:space="preserve">. </w:t>
      </w:r>
      <w:r w:rsidRPr="0015160A">
        <w:rPr>
          <w:rFonts w:cs="Arial" w:hint="eastAsia"/>
        </w:rPr>
        <w:t>이에</w:t>
      </w:r>
      <w:r w:rsidRPr="0015160A">
        <w:rPr>
          <w:rFonts w:cs="Arial" w:hint="eastAsia"/>
        </w:rPr>
        <w:t xml:space="preserve"> </w:t>
      </w:r>
      <w:r w:rsidRPr="0015160A">
        <w:rPr>
          <w:rFonts w:cs="Arial" w:hint="eastAsia"/>
        </w:rPr>
        <w:t>일본에서는</w:t>
      </w:r>
      <w:r w:rsidRPr="0015160A">
        <w:rPr>
          <w:rFonts w:cs="Arial" w:hint="eastAsia"/>
        </w:rPr>
        <w:t xml:space="preserve"> 2012</w:t>
      </w:r>
      <w:r w:rsidRPr="0015160A">
        <w:rPr>
          <w:rFonts w:cs="Arial" w:hint="eastAsia"/>
        </w:rPr>
        <w:t>년</w:t>
      </w:r>
      <w:r w:rsidRPr="0015160A">
        <w:rPr>
          <w:rFonts w:cs="Arial" w:hint="eastAsia"/>
        </w:rPr>
        <w:t xml:space="preserve"> </w:t>
      </w:r>
      <w:r w:rsidRPr="0015160A">
        <w:rPr>
          <w:rFonts w:cs="Arial" w:hint="eastAsia"/>
        </w:rPr>
        <w:t>점안제로</w:t>
      </w:r>
      <w:r w:rsidRPr="0015160A">
        <w:rPr>
          <w:rFonts w:cs="Arial" w:hint="eastAsia"/>
        </w:rPr>
        <w:t xml:space="preserve"> </w:t>
      </w:r>
      <w:r w:rsidRPr="0015160A">
        <w:rPr>
          <w:rFonts w:cs="Arial" w:hint="eastAsia"/>
        </w:rPr>
        <w:t>개발되어</w:t>
      </w:r>
      <w:r w:rsidRPr="0015160A">
        <w:rPr>
          <w:rFonts w:cs="Arial" w:hint="eastAsia"/>
        </w:rPr>
        <w:t xml:space="preserve"> </w:t>
      </w:r>
      <w:r w:rsidRPr="0015160A">
        <w:rPr>
          <w:rFonts w:cs="Arial" w:hint="eastAsia"/>
        </w:rPr>
        <w:t>안구건조증에</w:t>
      </w:r>
      <w:r w:rsidRPr="0015160A">
        <w:rPr>
          <w:rFonts w:cs="Arial" w:hint="eastAsia"/>
        </w:rPr>
        <w:t xml:space="preserve"> </w:t>
      </w:r>
      <w:r w:rsidRPr="0015160A">
        <w:rPr>
          <w:rFonts w:cs="Arial" w:hint="eastAsia"/>
        </w:rPr>
        <w:t>대한</w:t>
      </w:r>
      <w:r w:rsidRPr="0015160A">
        <w:rPr>
          <w:rFonts w:cs="Arial" w:hint="eastAsia"/>
        </w:rPr>
        <w:t xml:space="preserve"> </w:t>
      </w:r>
      <w:r w:rsidRPr="0015160A">
        <w:rPr>
          <w:rFonts w:cs="Arial" w:hint="eastAsia"/>
        </w:rPr>
        <w:t>효과적인</w:t>
      </w:r>
      <w:r w:rsidRPr="0015160A">
        <w:rPr>
          <w:rFonts w:cs="Arial" w:hint="eastAsia"/>
        </w:rPr>
        <w:t xml:space="preserve"> </w:t>
      </w:r>
      <w:r w:rsidRPr="0015160A">
        <w:rPr>
          <w:rFonts w:cs="Arial" w:hint="eastAsia"/>
        </w:rPr>
        <w:t>치료제로</w:t>
      </w:r>
      <w:r w:rsidRPr="0015160A">
        <w:rPr>
          <w:rFonts w:cs="Arial" w:hint="eastAsia"/>
        </w:rPr>
        <w:t xml:space="preserve"> </w:t>
      </w:r>
      <w:r w:rsidRPr="0015160A">
        <w:rPr>
          <w:rFonts w:cs="Arial" w:hint="eastAsia"/>
        </w:rPr>
        <w:t>사용되고</w:t>
      </w:r>
      <w:r w:rsidRPr="0015160A">
        <w:rPr>
          <w:rFonts w:cs="Arial" w:hint="eastAsia"/>
        </w:rPr>
        <w:t xml:space="preserve"> </w:t>
      </w:r>
      <w:r w:rsidRPr="0015160A">
        <w:rPr>
          <w:rFonts w:cs="Arial" w:hint="eastAsia"/>
        </w:rPr>
        <w:t>있으나</w:t>
      </w:r>
      <w:r w:rsidRPr="0015160A">
        <w:rPr>
          <w:rFonts w:cs="Arial" w:hint="eastAsia"/>
        </w:rPr>
        <w:t xml:space="preserve"> </w:t>
      </w:r>
      <w:r w:rsidRPr="0015160A">
        <w:rPr>
          <w:rFonts w:cs="Arial" w:hint="eastAsia"/>
        </w:rPr>
        <w:t>아직</w:t>
      </w:r>
      <w:r w:rsidRPr="0015160A">
        <w:rPr>
          <w:rFonts w:cs="Arial" w:hint="eastAsia"/>
        </w:rPr>
        <w:t xml:space="preserve"> </w:t>
      </w:r>
      <w:r w:rsidRPr="0015160A">
        <w:rPr>
          <w:rFonts w:cs="Arial" w:hint="eastAsia"/>
        </w:rPr>
        <w:t>국내에는</w:t>
      </w:r>
      <w:r w:rsidRPr="0015160A">
        <w:rPr>
          <w:rFonts w:cs="Arial" w:hint="eastAsia"/>
        </w:rPr>
        <w:t xml:space="preserve"> </w:t>
      </w:r>
      <w:r w:rsidRPr="0015160A">
        <w:rPr>
          <w:rFonts w:cs="Arial" w:hint="eastAsia"/>
        </w:rPr>
        <w:t>동일</w:t>
      </w:r>
      <w:r w:rsidRPr="0015160A">
        <w:rPr>
          <w:rFonts w:cs="Arial" w:hint="eastAsia"/>
        </w:rPr>
        <w:t xml:space="preserve"> </w:t>
      </w:r>
      <w:r w:rsidRPr="0015160A">
        <w:rPr>
          <w:rFonts w:cs="Arial" w:hint="eastAsia"/>
        </w:rPr>
        <w:t>성분의</w:t>
      </w:r>
      <w:r w:rsidRPr="0015160A">
        <w:rPr>
          <w:rFonts w:cs="Arial" w:hint="eastAsia"/>
        </w:rPr>
        <w:t xml:space="preserve"> </w:t>
      </w:r>
      <w:r w:rsidRPr="0015160A">
        <w:rPr>
          <w:rFonts w:cs="Arial" w:hint="eastAsia"/>
        </w:rPr>
        <w:t>의약품이</w:t>
      </w:r>
      <w:r w:rsidRPr="0015160A">
        <w:rPr>
          <w:rFonts w:cs="Arial" w:hint="eastAsia"/>
        </w:rPr>
        <w:t xml:space="preserve"> </w:t>
      </w:r>
      <w:r w:rsidRPr="0015160A">
        <w:rPr>
          <w:rFonts w:cs="Arial" w:hint="eastAsia"/>
        </w:rPr>
        <w:t>판매되고</w:t>
      </w:r>
      <w:r w:rsidRPr="0015160A">
        <w:rPr>
          <w:rFonts w:cs="Arial" w:hint="eastAsia"/>
        </w:rPr>
        <w:t xml:space="preserve"> </w:t>
      </w:r>
      <w:r w:rsidRPr="0015160A">
        <w:rPr>
          <w:rFonts w:cs="Arial" w:hint="eastAsia"/>
        </w:rPr>
        <w:t>있지</w:t>
      </w:r>
      <w:r w:rsidRPr="0015160A">
        <w:rPr>
          <w:rFonts w:cs="Arial" w:hint="eastAsia"/>
        </w:rPr>
        <w:t xml:space="preserve"> </w:t>
      </w:r>
      <w:r w:rsidRPr="0015160A">
        <w:rPr>
          <w:rFonts w:cs="Arial" w:hint="eastAsia"/>
        </w:rPr>
        <w:t>않다</w:t>
      </w:r>
      <w:r w:rsidRPr="0015160A">
        <w:rPr>
          <w:rFonts w:cs="Arial" w:hint="eastAsia"/>
        </w:rPr>
        <w:t>.</w:t>
      </w:r>
    </w:p>
    <w:p w14:paraId="28D8E4EB" w14:textId="77777777" w:rsidR="005D7679" w:rsidRDefault="005D7679" w:rsidP="005D7679">
      <w:pPr>
        <w:topLinePunct/>
        <w:rPr>
          <w:rFonts w:cs="Arial"/>
        </w:rPr>
      </w:pPr>
    </w:p>
    <w:p w14:paraId="23D2CA63" w14:textId="77777777" w:rsidR="005D7679" w:rsidRDefault="005D7679" w:rsidP="005D7679">
      <w:pPr>
        <w:topLinePunct/>
        <w:rPr>
          <w:rFonts w:cs="Arial"/>
        </w:rPr>
      </w:pPr>
      <w:r w:rsidRPr="0015160A">
        <w:rPr>
          <w:rFonts w:cs="Arial"/>
        </w:rPr>
        <w:t>DWP-</w:t>
      </w:r>
      <w:r w:rsidRPr="0015160A">
        <w:rPr>
          <w:rFonts w:cs="Arial" w:hint="eastAsia"/>
        </w:rPr>
        <w:t>DN11</w:t>
      </w:r>
      <w:r w:rsidRPr="0015160A">
        <w:rPr>
          <w:rFonts w:cs="Arial" w:hint="eastAsia"/>
        </w:rPr>
        <w:t>에</w:t>
      </w:r>
      <w:r w:rsidRPr="0015160A">
        <w:rPr>
          <w:rFonts w:cs="Arial" w:hint="eastAsia"/>
        </w:rPr>
        <w:t xml:space="preserve"> </w:t>
      </w:r>
      <w:r w:rsidRPr="0015160A">
        <w:rPr>
          <w:rFonts w:cs="Arial" w:hint="eastAsia"/>
        </w:rPr>
        <w:t>대해</w:t>
      </w:r>
      <w:r w:rsidRPr="0015160A">
        <w:rPr>
          <w:rFonts w:cs="Arial" w:hint="eastAsia"/>
        </w:rPr>
        <w:t xml:space="preserve"> 2016</w:t>
      </w:r>
      <w:r w:rsidRPr="0015160A">
        <w:rPr>
          <w:rFonts w:cs="Arial" w:hint="eastAsia"/>
        </w:rPr>
        <w:t>년</w:t>
      </w:r>
      <w:r w:rsidRPr="0015160A">
        <w:rPr>
          <w:rFonts w:cs="Arial" w:hint="eastAsia"/>
        </w:rPr>
        <w:t>, 2017</w:t>
      </w:r>
      <w:r w:rsidRPr="0015160A">
        <w:rPr>
          <w:rFonts w:cs="Arial" w:hint="eastAsia"/>
        </w:rPr>
        <w:t>년</w:t>
      </w:r>
      <w:r w:rsidRPr="0015160A">
        <w:rPr>
          <w:rFonts w:cs="Arial" w:hint="eastAsia"/>
        </w:rPr>
        <w:t xml:space="preserve"> 2</w:t>
      </w:r>
      <w:r w:rsidRPr="0015160A">
        <w:rPr>
          <w:rFonts w:cs="Arial" w:hint="eastAsia"/>
        </w:rPr>
        <w:t>차례</w:t>
      </w:r>
      <w:r w:rsidRPr="0015160A">
        <w:rPr>
          <w:rFonts w:cs="Arial" w:hint="eastAsia"/>
        </w:rPr>
        <w:t xml:space="preserve"> </w:t>
      </w:r>
      <w:r w:rsidRPr="0015160A">
        <w:rPr>
          <w:rFonts w:cs="Arial" w:hint="eastAsia"/>
        </w:rPr>
        <w:t>부산</w:t>
      </w:r>
      <w:r w:rsidRPr="0015160A">
        <w:rPr>
          <w:rFonts w:cs="Arial" w:hint="eastAsia"/>
        </w:rPr>
        <w:t xml:space="preserve"> </w:t>
      </w:r>
      <w:r w:rsidRPr="0015160A">
        <w:rPr>
          <w:rFonts w:cs="Arial" w:hint="eastAsia"/>
        </w:rPr>
        <w:t>백병원</w:t>
      </w:r>
      <w:r w:rsidRPr="0015160A">
        <w:rPr>
          <w:rFonts w:cs="Arial" w:hint="eastAsia"/>
        </w:rPr>
        <w:t xml:space="preserve"> </w:t>
      </w:r>
      <w:r w:rsidRPr="0015160A">
        <w:rPr>
          <w:rFonts w:cs="Arial" w:hint="eastAsia"/>
        </w:rPr>
        <w:t>안과질환</w:t>
      </w:r>
      <w:r w:rsidRPr="0015160A">
        <w:rPr>
          <w:rFonts w:cs="Arial" w:hint="eastAsia"/>
        </w:rPr>
        <w:t xml:space="preserve"> T2B </w:t>
      </w:r>
      <w:r w:rsidRPr="0015160A">
        <w:rPr>
          <w:rFonts w:cs="Arial" w:hint="eastAsia"/>
        </w:rPr>
        <w:t>센터에서</w:t>
      </w:r>
      <w:r w:rsidRPr="0015160A">
        <w:rPr>
          <w:rFonts w:cs="Arial" w:hint="eastAsia"/>
        </w:rPr>
        <w:t xml:space="preserve"> </w:t>
      </w:r>
      <w:r w:rsidRPr="0015160A">
        <w:rPr>
          <w:rFonts w:cs="Arial" w:hint="eastAsia"/>
        </w:rPr>
        <w:t>안구건조증</w:t>
      </w:r>
      <w:r w:rsidRPr="0015160A">
        <w:rPr>
          <w:rFonts w:cs="Arial" w:hint="eastAsia"/>
        </w:rPr>
        <w:t xml:space="preserve"> </w:t>
      </w:r>
      <w:r w:rsidRPr="0015160A">
        <w:rPr>
          <w:rFonts w:cs="Arial" w:hint="eastAsia"/>
        </w:rPr>
        <w:t>모델을</w:t>
      </w:r>
      <w:r w:rsidRPr="0015160A">
        <w:rPr>
          <w:rFonts w:cs="Arial" w:hint="eastAsia"/>
        </w:rPr>
        <w:t xml:space="preserve"> </w:t>
      </w:r>
      <w:r w:rsidRPr="0015160A">
        <w:rPr>
          <w:rFonts w:cs="Arial" w:hint="eastAsia"/>
        </w:rPr>
        <w:t>사용하여</w:t>
      </w:r>
      <w:r w:rsidRPr="0015160A">
        <w:rPr>
          <w:rFonts w:cs="Arial" w:hint="eastAsia"/>
        </w:rPr>
        <w:t xml:space="preserve"> </w:t>
      </w:r>
      <w:r w:rsidRPr="0015160A">
        <w:rPr>
          <w:rFonts w:cs="Arial" w:hint="eastAsia"/>
        </w:rPr>
        <w:t>효력시험을</w:t>
      </w:r>
      <w:r w:rsidRPr="0015160A">
        <w:rPr>
          <w:rFonts w:cs="Arial" w:hint="eastAsia"/>
        </w:rPr>
        <w:t xml:space="preserve"> </w:t>
      </w:r>
      <w:r w:rsidRPr="0015160A">
        <w:rPr>
          <w:rFonts w:cs="Arial" w:hint="eastAsia"/>
        </w:rPr>
        <w:t>진행하였다</w:t>
      </w:r>
      <w:r w:rsidRPr="0015160A">
        <w:rPr>
          <w:rFonts w:cs="Arial" w:hint="eastAsia"/>
        </w:rPr>
        <w:t>. 2016</w:t>
      </w:r>
      <w:r w:rsidRPr="0015160A">
        <w:rPr>
          <w:rFonts w:cs="Arial" w:hint="eastAsia"/>
        </w:rPr>
        <w:t>년</w:t>
      </w:r>
      <w:r w:rsidRPr="0015160A">
        <w:rPr>
          <w:rFonts w:cs="Arial" w:hint="eastAsia"/>
        </w:rPr>
        <w:t xml:space="preserve"> 0.5%, 1%, 1.5% </w:t>
      </w:r>
      <w:r w:rsidRPr="0015160A">
        <w:rPr>
          <w:rFonts w:cs="Arial" w:hint="eastAsia"/>
        </w:rPr>
        <w:t>농도별</w:t>
      </w:r>
      <w:r w:rsidRPr="0015160A">
        <w:rPr>
          <w:rFonts w:cs="Arial" w:hint="eastAsia"/>
        </w:rPr>
        <w:t xml:space="preserve"> </w:t>
      </w:r>
      <w:r w:rsidRPr="0015160A">
        <w:rPr>
          <w:rFonts w:cs="Arial" w:hint="eastAsia"/>
        </w:rPr>
        <w:t>효력시험을</w:t>
      </w:r>
      <w:r w:rsidRPr="0015160A">
        <w:rPr>
          <w:rFonts w:cs="Arial" w:hint="eastAsia"/>
        </w:rPr>
        <w:t xml:space="preserve"> </w:t>
      </w:r>
      <w:r w:rsidRPr="0015160A">
        <w:rPr>
          <w:rFonts w:cs="Arial" w:hint="eastAsia"/>
        </w:rPr>
        <w:t>진행하여</w:t>
      </w:r>
      <w:r w:rsidRPr="0015160A">
        <w:rPr>
          <w:rFonts w:cs="Arial" w:hint="eastAsia"/>
        </w:rPr>
        <w:t xml:space="preserve"> 1</w:t>
      </w:r>
      <w:r w:rsidRPr="0015160A">
        <w:rPr>
          <w:rFonts w:cs="Arial" w:hint="eastAsia"/>
        </w:rPr>
        <w:t>일</w:t>
      </w:r>
      <w:r w:rsidRPr="0015160A">
        <w:rPr>
          <w:rFonts w:cs="Arial" w:hint="eastAsia"/>
        </w:rPr>
        <w:t xml:space="preserve"> 4</w:t>
      </w:r>
      <w:r w:rsidRPr="0015160A">
        <w:rPr>
          <w:rFonts w:cs="Arial" w:hint="eastAsia"/>
        </w:rPr>
        <w:t>회</w:t>
      </w:r>
      <w:r w:rsidRPr="0015160A">
        <w:rPr>
          <w:rFonts w:cs="Arial" w:hint="eastAsia"/>
        </w:rPr>
        <w:t xml:space="preserve"> 10</w:t>
      </w:r>
      <w:r w:rsidRPr="0015160A">
        <w:rPr>
          <w:rFonts w:cs="Arial" w:hint="eastAsia"/>
        </w:rPr>
        <w:t>일</w:t>
      </w:r>
      <w:r w:rsidRPr="0015160A">
        <w:rPr>
          <w:rFonts w:cs="Arial" w:hint="eastAsia"/>
        </w:rPr>
        <w:t xml:space="preserve"> </w:t>
      </w:r>
      <w:r w:rsidRPr="0015160A">
        <w:rPr>
          <w:rFonts w:cs="Arial" w:hint="eastAsia"/>
        </w:rPr>
        <w:t>투여</w:t>
      </w:r>
      <w:r w:rsidRPr="0015160A">
        <w:rPr>
          <w:rFonts w:cs="Arial" w:hint="eastAsia"/>
        </w:rPr>
        <w:t xml:space="preserve"> </w:t>
      </w:r>
      <w:r w:rsidRPr="0015160A">
        <w:rPr>
          <w:rFonts w:cs="Arial" w:hint="eastAsia"/>
        </w:rPr>
        <w:t>시</w:t>
      </w:r>
      <w:r w:rsidRPr="0015160A">
        <w:rPr>
          <w:rFonts w:cs="Arial" w:hint="eastAsia"/>
        </w:rPr>
        <w:t xml:space="preserve"> 1.5%</w:t>
      </w:r>
      <w:r w:rsidRPr="0015160A">
        <w:rPr>
          <w:rFonts w:cs="Arial" w:hint="eastAsia"/>
        </w:rPr>
        <w:t>에서</w:t>
      </w:r>
      <w:r w:rsidRPr="0015160A">
        <w:rPr>
          <w:rFonts w:cs="Arial" w:hint="eastAsia"/>
        </w:rPr>
        <w:t xml:space="preserve"> </w:t>
      </w:r>
      <w:r w:rsidRPr="0015160A">
        <w:rPr>
          <w:rFonts w:cs="Arial" w:hint="eastAsia"/>
        </w:rPr>
        <w:t>음성</w:t>
      </w:r>
      <w:r w:rsidRPr="0015160A">
        <w:rPr>
          <w:rFonts w:cs="Arial" w:hint="eastAsia"/>
        </w:rPr>
        <w:t xml:space="preserve"> </w:t>
      </w:r>
      <w:r w:rsidRPr="0015160A">
        <w:rPr>
          <w:rFonts w:cs="Arial" w:hint="eastAsia"/>
        </w:rPr>
        <w:t>대조군</w:t>
      </w:r>
      <w:r w:rsidRPr="0015160A">
        <w:rPr>
          <w:rFonts w:cs="Arial" w:hint="eastAsia"/>
        </w:rPr>
        <w:t xml:space="preserve"> </w:t>
      </w:r>
      <w:r w:rsidRPr="0015160A">
        <w:rPr>
          <w:rFonts w:cs="Arial" w:hint="eastAsia"/>
        </w:rPr>
        <w:t>수준으로</w:t>
      </w:r>
      <w:r w:rsidRPr="0015160A">
        <w:rPr>
          <w:rFonts w:cs="Arial" w:hint="eastAsia"/>
        </w:rPr>
        <w:t xml:space="preserve"> </w:t>
      </w:r>
      <w:r w:rsidRPr="0015160A">
        <w:rPr>
          <w:rFonts w:cs="Arial" w:hint="eastAsia"/>
        </w:rPr>
        <w:t>회복되는</w:t>
      </w:r>
      <w:r w:rsidRPr="0015160A">
        <w:rPr>
          <w:rFonts w:cs="Arial" w:hint="eastAsia"/>
        </w:rPr>
        <w:t xml:space="preserve"> </w:t>
      </w:r>
      <w:r w:rsidRPr="0015160A">
        <w:rPr>
          <w:rFonts w:cs="Arial" w:hint="eastAsia"/>
        </w:rPr>
        <w:t>것이</w:t>
      </w:r>
      <w:r w:rsidRPr="0015160A">
        <w:rPr>
          <w:rFonts w:cs="Arial" w:hint="eastAsia"/>
        </w:rPr>
        <w:t xml:space="preserve"> </w:t>
      </w:r>
      <w:r w:rsidRPr="0015160A">
        <w:rPr>
          <w:rFonts w:cs="Arial" w:hint="eastAsia"/>
        </w:rPr>
        <w:t>관찰되었다</w:t>
      </w:r>
      <w:r w:rsidRPr="0015160A">
        <w:rPr>
          <w:rFonts w:cs="Arial" w:hint="eastAsia"/>
        </w:rPr>
        <w:t>. 2017</w:t>
      </w:r>
      <w:r w:rsidRPr="0015160A">
        <w:rPr>
          <w:rFonts w:cs="Arial" w:hint="eastAsia"/>
        </w:rPr>
        <w:t>년</w:t>
      </w:r>
      <w:r w:rsidRPr="0015160A">
        <w:rPr>
          <w:rFonts w:cs="Arial" w:hint="eastAsia"/>
        </w:rPr>
        <w:t xml:space="preserve"> </w:t>
      </w:r>
      <w:r w:rsidRPr="0015160A">
        <w:rPr>
          <w:rFonts w:cs="Arial" w:hint="eastAsia"/>
        </w:rPr>
        <w:t>진행된</w:t>
      </w:r>
      <w:r w:rsidRPr="0015160A">
        <w:rPr>
          <w:rFonts w:cs="Arial" w:hint="eastAsia"/>
        </w:rPr>
        <w:t xml:space="preserve"> </w:t>
      </w:r>
      <w:r w:rsidRPr="0015160A">
        <w:rPr>
          <w:rFonts w:cs="Arial" w:hint="eastAsia"/>
        </w:rPr>
        <w:t>효력시험에서는</w:t>
      </w:r>
      <w:r w:rsidRPr="0015160A">
        <w:rPr>
          <w:rFonts w:cs="Arial" w:hint="eastAsia"/>
        </w:rPr>
        <w:t xml:space="preserve"> </w:t>
      </w:r>
      <w:r w:rsidRPr="0015160A">
        <w:rPr>
          <w:rFonts w:cs="Arial" w:hint="eastAsia"/>
        </w:rPr>
        <w:t>시판되는</w:t>
      </w:r>
      <w:r w:rsidRPr="0015160A">
        <w:rPr>
          <w:rFonts w:cs="Arial" w:hint="eastAsia"/>
        </w:rPr>
        <w:t xml:space="preserve"> </w:t>
      </w:r>
      <w:r w:rsidRPr="0015160A">
        <w:rPr>
          <w:rFonts w:cs="Arial" w:hint="eastAsia"/>
        </w:rPr>
        <w:t>안구건조증</w:t>
      </w:r>
      <w:r w:rsidRPr="0015160A">
        <w:rPr>
          <w:rFonts w:cs="Arial" w:hint="eastAsia"/>
        </w:rPr>
        <w:t xml:space="preserve"> </w:t>
      </w:r>
      <w:r w:rsidRPr="0015160A">
        <w:rPr>
          <w:rFonts w:cs="Arial" w:hint="eastAsia"/>
        </w:rPr>
        <w:t>약들과의</w:t>
      </w:r>
      <w:r w:rsidRPr="0015160A">
        <w:rPr>
          <w:rFonts w:cs="Arial" w:hint="eastAsia"/>
        </w:rPr>
        <w:t xml:space="preserve"> </w:t>
      </w:r>
      <w:r w:rsidRPr="0015160A">
        <w:rPr>
          <w:rFonts w:cs="Arial" w:hint="eastAsia"/>
        </w:rPr>
        <w:t>비교와</w:t>
      </w:r>
      <w:r w:rsidRPr="0015160A">
        <w:rPr>
          <w:rFonts w:cs="Arial" w:hint="eastAsia"/>
        </w:rPr>
        <w:t xml:space="preserve"> 1.5% 1</w:t>
      </w:r>
      <w:r w:rsidRPr="0015160A">
        <w:rPr>
          <w:rFonts w:cs="Arial" w:hint="eastAsia"/>
        </w:rPr>
        <w:t>일</w:t>
      </w:r>
      <w:r w:rsidRPr="0015160A">
        <w:rPr>
          <w:rFonts w:cs="Arial" w:hint="eastAsia"/>
        </w:rPr>
        <w:t xml:space="preserve"> 4</w:t>
      </w:r>
      <w:r w:rsidRPr="0015160A">
        <w:rPr>
          <w:rFonts w:cs="Arial" w:hint="eastAsia"/>
        </w:rPr>
        <w:t>회</w:t>
      </w:r>
      <w:r>
        <w:rPr>
          <w:rFonts w:cs="Arial" w:hint="eastAsia"/>
        </w:rPr>
        <w:t>,</w:t>
      </w:r>
      <w:r w:rsidRPr="0015160A">
        <w:rPr>
          <w:rFonts w:cs="Arial" w:hint="eastAsia"/>
        </w:rPr>
        <w:t xml:space="preserve"> 1% 1</w:t>
      </w:r>
      <w:r w:rsidRPr="0015160A">
        <w:rPr>
          <w:rFonts w:cs="Arial" w:hint="eastAsia"/>
        </w:rPr>
        <w:t>일</w:t>
      </w:r>
      <w:r w:rsidRPr="0015160A">
        <w:rPr>
          <w:rFonts w:cs="Arial" w:hint="eastAsia"/>
        </w:rPr>
        <w:t xml:space="preserve"> 6</w:t>
      </w:r>
      <w:r w:rsidRPr="0015160A">
        <w:rPr>
          <w:rFonts w:cs="Arial" w:hint="eastAsia"/>
        </w:rPr>
        <w:t>회로</w:t>
      </w:r>
      <w:r w:rsidRPr="0015160A">
        <w:rPr>
          <w:rFonts w:cs="Arial" w:hint="eastAsia"/>
        </w:rPr>
        <w:t xml:space="preserve"> </w:t>
      </w:r>
      <w:r w:rsidRPr="0015160A">
        <w:rPr>
          <w:rFonts w:cs="Arial" w:hint="eastAsia"/>
        </w:rPr>
        <w:t>횟수</w:t>
      </w:r>
      <w:r w:rsidRPr="0015160A">
        <w:rPr>
          <w:rFonts w:cs="Arial" w:hint="eastAsia"/>
        </w:rPr>
        <w:t xml:space="preserve"> </w:t>
      </w:r>
      <w:r w:rsidRPr="0015160A">
        <w:rPr>
          <w:rFonts w:cs="Arial" w:hint="eastAsia"/>
        </w:rPr>
        <w:t>변경비교</w:t>
      </w:r>
      <w:r w:rsidRPr="0015160A">
        <w:rPr>
          <w:rFonts w:cs="Arial" w:hint="eastAsia"/>
        </w:rPr>
        <w:t xml:space="preserve"> </w:t>
      </w:r>
      <w:r w:rsidRPr="0015160A">
        <w:rPr>
          <w:rFonts w:cs="Arial" w:hint="eastAsia"/>
        </w:rPr>
        <w:t>실험을</w:t>
      </w:r>
      <w:r w:rsidRPr="0015160A">
        <w:rPr>
          <w:rFonts w:cs="Arial" w:hint="eastAsia"/>
        </w:rPr>
        <w:t xml:space="preserve"> </w:t>
      </w:r>
      <w:r w:rsidRPr="0015160A">
        <w:rPr>
          <w:rFonts w:cs="Arial" w:hint="eastAsia"/>
        </w:rPr>
        <w:t>실시하였다</w:t>
      </w:r>
      <w:r w:rsidRPr="0015160A">
        <w:rPr>
          <w:rFonts w:cs="Arial" w:hint="eastAsia"/>
        </w:rPr>
        <w:t xml:space="preserve">. </w:t>
      </w:r>
      <w:r w:rsidRPr="0015160A">
        <w:rPr>
          <w:rFonts w:cs="Arial" w:hint="eastAsia"/>
        </w:rPr>
        <w:t>결과는</w:t>
      </w:r>
      <w:r w:rsidRPr="0015160A">
        <w:rPr>
          <w:rFonts w:cs="Arial" w:hint="eastAsia"/>
        </w:rPr>
        <w:t xml:space="preserve"> 1.5% </w:t>
      </w:r>
      <w:r w:rsidRPr="0015160A">
        <w:rPr>
          <w:rFonts w:cs="Arial" w:hint="eastAsia"/>
        </w:rPr>
        <w:t>농도</w:t>
      </w:r>
      <w:r w:rsidRPr="0015160A">
        <w:rPr>
          <w:rFonts w:cs="Arial" w:hint="eastAsia"/>
        </w:rPr>
        <w:t>(1</w:t>
      </w:r>
      <w:r w:rsidRPr="0015160A">
        <w:rPr>
          <w:rFonts w:cs="Arial" w:hint="eastAsia"/>
        </w:rPr>
        <w:t>일</w:t>
      </w:r>
      <w:r w:rsidRPr="0015160A">
        <w:rPr>
          <w:rFonts w:cs="Arial" w:hint="eastAsia"/>
        </w:rPr>
        <w:t xml:space="preserve"> 4</w:t>
      </w:r>
      <w:r w:rsidRPr="0015160A">
        <w:rPr>
          <w:rFonts w:cs="Arial" w:hint="eastAsia"/>
        </w:rPr>
        <w:t>회</w:t>
      </w:r>
      <w:r>
        <w:rPr>
          <w:rFonts w:cs="Arial" w:hint="eastAsia"/>
        </w:rPr>
        <w:t>)</w:t>
      </w:r>
      <w:r w:rsidRPr="0015160A">
        <w:rPr>
          <w:rFonts w:cs="Arial" w:hint="eastAsia"/>
        </w:rPr>
        <w:t xml:space="preserve"> </w:t>
      </w:r>
      <w:r w:rsidRPr="0015160A">
        <w:rPr>
          <w:rFonts w:cs="Arial" w:hint="eastAsia"/>
        </w:rPr>
        <w:t>와</w:t>
      </w:r>
      <w:r w:rsidRPr="0015160A">
        <w:rPr>
          <w:rFonts w:cs="Arial" w:hint="eastAsia"/>
        </w:rPr>
        <w:t xml:space="preserve"> 1% </w:t>
      </w:r>
      <w:r w:rsidRPr="0015160A">
        <w:rPr>
          <w:rFonts w:cs="Arial" w:hint="eastAsia"/>
        </w:rPr>
        <w:t>농도</w:t>
      </w:r>
      <w:r>
        <w:rPr>
          <w:rFonts w:cs="Arial" w:hint="eastAsia"/>
        </w:rPr>
        <w:t>(</w:t>
      </w:r>
      <w:r w:rsidRPr="0015160A">
        <w:rPr>
          <w:rFonts w:cs="Arial" w:hint="eastAsia"/>
        </w:rPr>
        <w:t>1</w:t>
      </w:r>
      <w:r w:rsidRPr="0015160A">
        <w:rPr>
          <w:rFonts w:cs="Arial" w:hint="eastAsia"/>
        </w:rPr>
        <w:t>일</w:t>
      </w:r>
      <w:r w:rsidRPr="0015160A">
        <w:rPr>
          <w:rFonts w:cs="Arial" w:hint="eastAsia"/>
        </w:rPr>
        <w:t xml:space="preserve"> 6</w:t>
      </w:r>
      <w:r w:rsidRPr="0015160A">
        <w:rPr>
          <w:rFonts w:cs="Arial" w:hint="eastAsia"/>
        </w:rPr>
        <w:t>회</w:t>
      </w:r>
      <w:r>
        <w:rPr>
          <w:rFonts w:cs="Arial" w:hint="eastAsia"/>
        </w:rPr>
        <w:t>)</w:t>
      </w:r>
      <w:r w:rsidRPr="0015160A">
        <w:rPr>
          <w:rFonts w:cs="Arial" w:hint="eastAsia"/>
        </w:rPr>
        <w:t>에서</w:t>
      </w:r>
      <w:r w:rsidRPr="0015160A">
        <w:rPr>
          <w:rFonts w:cs="Arial" w:hint="eastAsia"/>
        </w:rPr>
        <w:t xml:space="preserve"> </w:t>
      </w:r>
      <w:r w:rsidRPr="0015160A">
        <w:rPr>
          <w:rFonts w:cs="Arial" w:hint="eastAsia"/>
        </w:rPr>
        <w:t>가장</w:t>
      </w:r>
      <w:r w:rsidRPr="0015160A">
        <w:rPr>
          <w:rFonts w:cs="Arial" w:hint="eastAsia"/>
        </w:rPr>
        <w:t xml:space="preserve"> </w:t>
      </w:r>
      <w:r w:rsidRPr="0015160A">
        <w:rPr>
          <w:rFonts w:cs="Arial" w:hint="eastAsia"/>
        </w:rPr>
        <w:t>좋은</w:t>
      </w:r>
      <w:r w:rsidRPr="0015160A">
        <w:rPr>
          <w:rFonts w:cs="Arial" w:hint="eastAsia"/>
        </w:rPr>
        <w:t xml:space="preserve"> </w:t>
      </w:r>
      <w:r w:rsidRPr="0015160A">
        <w:rPr>
          <w:rFonts w:cs="Arial" w:hint="eastAsia"/>
        </w:rPr>
        <w:t>결과를</w:t>
      </w:r>
      <w:r w:rsidRPr="0015160A">
        <w:rPr>
          <w:rFonts w:cs="Arial" w:hint="eastAsia"/>
        </w:rPr>
        <w:t xml:space="preserve"> </w:t>
      </w:r>
      <w:r w:rsidRPr="0015160A">
        <w:rPr>
          <w:rFonts w:cs="Arial" w:hint="eastAsia"/>
        </w:rPr>
        <w:t>얻었다</w:t>
      </w:r>
      <w:r w:rsidRPr="0015160A">
        <w:rPr>
          <w:rFonts w:cs="Arial" w:hint="eastAsia"/>
        </w:rPr>
        <w:t xml:space="preserve">. </w:t>
      </w:r>
      <w:r w:rsidRPr="0015160A">
        <w:rPr>
          <w:rFonts w:cs="Arial" w:hint="eastAsia"/>
        </w:rPr>
        <w:t>이를</w:t>
      </w:r>
      <w:r w:rsidRPr="0015160A">
        <w:rPr>
          <w:rFonts w:cs="Arial" w:hint="eastAsia"/>
        </w:rPr>
        <w:t xml:space="preserve"> </w:t>
      </w:r>
      <w:r w:rsidRPr="0015160A">
        <w:rPr>
          <w:rFonts w:cs="Arial" w:hint="eastAsia"/>
        </w:rPr>
        <w:t>바탕으로</w:t>
      </w:r>
      <w:r w:rsidRPr="0015160A">
        <w:rPr>
          <w:rFonts w:cs="Arial" w:hint="eastAsia"/>
        </w:rPr>
        <w:t xml:space="preserve"> </w:t>
      </w:r>
      <w:r w:rsidRPr="0015160A">
        <w:rPr>
          <w:rFonts w:cs="Arial" w:hint="eastAsia"/>
        </w:rPr>
        <w:t>대우제약㈜에서는</w:t>
      </w:r>
      <w:r w:rsidRPr="0015160A">
        <w:rPr>
          <w:rFonts w:cs="Arial" w:hint="eastAsia"/>
        </w:rPr>
        <w:t xml:space="preserve"> </w:t>
      </w:r>
      <w:r w:rsidRPr="0015160A">
        <w:rPr>
          <w:rFonts w:cs="Arial" w:hint="eastAsia"/>
        </w:rPr>
        <w:t>코드명을</w:t>
      </w:r>
      <w:r w:rsidRPr="0015160A">
        <w:rPr>
          <w:rFonts w:cs="Arial" w:hint="eastAsia"/>
        </w:rPr>
        <w:t xml:space="preserve"> 1%</w:t>
      </w:r>
      <w:r w:rsidRPr="0015160A">
        <w:rPr>
          <w:rFonts w:cs="Arial" w:hint="eastAsia"/>
        </w:rPr>
        <w:t>를</w:t>
      </w:r>
      <w:r w:rsidRPr="0015160A">
        <w:rPr>
          <w:rFonts w:cs="Arial" w:hint="eastAsia"/>
        </w:rPr>
        <w:t xml:space="preserve"> DWP</w:t>
      </w:r>
      <w:r w:rsidRPr="0015160A">
        <w:rPr>
          <w:rFonts w:cs="Arial"/>
        </w:rPr>
        <w:t>-</w:t>
      </w:r>
      <w:r w:rsidRPr="0015160A">
        <w:rPr>
          <w:rFonts w:cs="Arial" w:hint="eastAsia"/>
        </w:rPr>
        <w:t>DN11</w:t>
      </w:r>
      <w:r w:rsidRPr="0015160A">
        <w:rPr>
          <w:rFonts w:cs="Arial"/>
        </w:rPr>
        <w:t>-</w:t>
      </w:r>
      <w:r w:rsidRPr="0015160A">
        <w:rPr>
          <w:rFonts w:cs="Arial" w:hint="eastAsia"/>
        </w:rPr>
        <w:t>0</w:t>
      </w:r>
      <w:r>
        <w:rPr>
          <w:rFonts w:cs="Arial" w:hint="eastAsia"/>
        </w:rPr>
        <w:t>으</w:t>
      </w:r>
      <w:r w:rsidRPr="0015160A">
        <w:rPr>
          <w:rFonts w:cs="Arial" w:hint="eastAsia"/>
        </w:rPr>
        <w:t>로</w:t>
      </w:r>
      <w:r w:rsidRPr="0015160A">
        <w:rPr>
          <w:rFonts w:cs="Arial" w:hint="eastAsia"/>
        </w:rPr>
        <w:t xml:space="preserve"> 1.5%</w:t>
      </w:r>
      <w:r w:rsidRPr="0015160A">
        <w:rPr>
          <w:rFonts w:cs="Arial" w:hint="eastAsia"/>
        </w:rPr>
        <w:t>를</w:t>
      </w:r>
      <w:r w:rsidRPr="0015160A">
        <w:rPr>
          <w:rFonts w:cs="Arial" w:hint="eastAsia"/>
        </w:rPr>
        <w:t xml:space="preserve"> DWP</w:t>
      </w:r>
      <w:r>
        <w:rPr>
          <w:rFonts w:cs="Arial"/>
        </w:rPr>
        <w:t>-</w:t>
      </w:r>
      <w:r w:rsidRPr="0015160A">
        <w:rPr>
          <w:rFonts w:cs="Arial" w:hint="eastAsia"/>
        </w:rPr>
        <w:t>DN11</w:t>
      </w:r>
      <w:r>
        <w:rPr>
          <w:rFonts w:cs="Arial"/>
        </w:rPr>
        <w:t>-</w:t>
      </w:r>
      <w:r w:rsidRPr="0015160A">
        <w:rPr>
          <w:rFonts w:cs="Arial" w:hint="eastAsia"/>
        </w:rPr>
        <w:t>1</w:t>
      </w:r>
      <w:r w:rsidRPr="0015160A">
        <w:rPr>
          <w:rFonts w:cs="Arial" w:hint="eastAsia"/>
        </w:rPr>
        <w:t>로</w:t>
      </w:r>
      <w:r w:rsidRPr="0015160A">
        <w:rPr>
          <w:rFonts w:cs="Arial" w:hint="eastAsia"/>
        </w:rPr>
        <w:t xml:space="preserve"> </w:t>
      </w:r>
      <w:r w:rsidRPr="0015160A">
        <w:rPr>
          <w:rFonts w:cs="Arial" w:hint="eastAsia"/>
        </w:rPr>
        <w:t>부여하였다</w:t>
      </w:r>
      <w:r>
        <w:rPr>
          <w:rFonts w:cs="Arial" w:hint="eastAsia"/>
        </w:rPr>
        <w:t>.</w:t>
      </w:r>
      <w:r w:rsidRPr="0015160A">
        <w:rPr>
          <w:rFonts w:cs="Arial" w:hint="eastAsia"/>
        </w:rPr>
        <w:t xml:space="preserve"> </w:t>
      </w:r>
      <w:r w:rsidRPr="0015160A">
        <w:rPr>
          <w:rFonts w:cs="Arial" w:hint="eastAsia"/>
        </w:rPr>
        <w:t>특허의</w:t>
      </w:r>
      <w:r w:rsidRPr="0015160A">
        <w:rPr>
          <w:rFonts w:cs="Arial" w:hint="eastAsia"/>
        </w:rPr>
        <w:t xml:space="preserve"> </w:t>
      </w:r>
      <w:r w:rsidRPr="0015160A">
        <w:rPr>
          <w:rFonts w:cs="Arial" w:hint="eastAsia"/>
        </w:rPr>
        <w:t>경우</w:t>
      </w:r>
      <w:r w:rsidRPr="0015160A">
        <w:rPr>
          <w:rFonts w:cs="Arial" w:hint="eastAsia"/>
        </w:rPr>
        <w:t xml:space="preserve"> 2017</w:t>
      </w:r>
      <w:r w:rsidRPr="0015160A">
        <w:rPr>
          <w:rFonts w:cs="Arial" w:hint="eastAsia"/>
        </w:rPr>
        <w:t>년도에</w:t>
      </w:r>
      <w:r w:rsidRPr="0015160A">
        <w:rPr>
          <w:rFonts w:cs="Arial" w:hint="eastAsia"/>
        </w:rPr>
        <w:t xml:space="preserve"> </w:t>
      </w:r>
      <w:r w:rsidRPr="0015160A">
        <w:rPr>
          <w:rFonts w:cs="Arial" w:hint="eastAsia"/>
        </w:rPr>
        <w:t>일회용</w:t>
      </w:r>
      <w:r w:rsidRPr="0015160A">
        <w:rPr>
          <w:rFonts w:cs="Arial" w:hint="eastAsia"/>
        </w:rPr>
        <w:t xml:space="preserve"> </w:t>
      </w:r>
      <w:r w:rsidRPr="0015160A">
        <w:rPr>
          <w:rFonts w:cs="Arial" w:hint="eastAsia"/>
        </w:rPr>
        <w:t>제형</w:t>
      </w:r>
      <w:r w:rsidRPr="0015160A">
        <w:rPr>
          <w:rFonts w:cs="Arial" w:hint="eastAsia"/>
        </w:rPr>
        <w:t>(10</w:t>
      </w:r>
      <w:r>
        <w:rPr>
          <w:rFonts w:cs="Arial"/>
        </w:rPr>
        <w:t>-</w:t>
      </w:r>
      <w:r w:rsidRPr="0015160A">
        <w:rPr>
          <w:rFonts w:cs="Arial" w:hint="eastAsia"/>
        </w:rPr>
        <w:t>1840256</w:t>
      </w:r>
      <w:r>
        <w:rPr>
          <w:rFonts w:cs="Arial"/>
        </w:rPr>
        <w:t>-</w:t>
      </w:r>
      <w:r w:rsidRPr="0015160A">
        <w:rPr>
          <w:rFonts w:cs="Arial" w:hint="eastAsia"/>
        </w:rPr>
        <w:t>0000</w:t>
      </w:r>
      <w:r w:rsidRPr="0015160A">
        <w:rPr>
          <w:rFonts w:cs="Arial"/>
        </w:rPr>
        <w:t xml:space="preserve"> </w:t>
      </w:r>
      <w:r w:rsidRPr="0015160A">
        <w:rPr>
          <w:rFonts w:cs="Arial" w:hint="eastAsia"/>
        </w:rPr>
        <w:t>KR)</w:t>
      </w:r>
      <w:r>
        <w:rPr>
          <w:rFonts w:cs="Arial"/>
        </w:rPr>
        <w:t>,</w:t>
      </w:r>
      <w:r w:rsidRPr="0015160A">
        <w:rPr>
          <w:rFonts w:cs="Arial" w:hint="eastAsia"/>
        </w:rPr>
        <w:t xml:space="preserve"> 2018</w:t>
      </w:r>
      <w:r w:rsidRPr="0015160A">
        <w:rPr>
          <w:rFonts w:cs="Arial" w:hint="eastAsia"/>
        </w:rPr>
        <w:t>년도에</w:t>
      </w:r>
      <w:r w:rsidRPr="0015160A">
        <w:rPr>
          <w:rFonts w:cs="Arial" w:hint="eastAsia"/>
        </w:rPr>
        <w:t xml:space="preserve"> </w:t>
      </w:r>
      <w:r w:rsidRPr="0015160A">
        <w:rPr>
          <w:rFonts w:cs="Arial" w:hint="eastAsia"/>
        </w:rPr>
        <w:t>다회용</w:t>
      </w:r>
      <w:r w:rsidRPr="0015160A">
        <w:rPr>
          <w:rFonts w:cs="Arial" w:hint="eastAsia"/>
        </w:rPr>
        <w:t xml:space="preserve"> </w:t>
      </w:r>
      <w:r w:rsidRPr="0015160A">
        <w:rPr>
          <w:rFonts w:cs="Arial" w:hint="eastAsia"/>
        </w:rPr>
        <w:t>제형</w:t>
      </w:r>
      <w:r w:rsidRPr="0015160A">
        <w:rPr>
          <w:rFonts w:cs="Arial" w:hint="eastAsia"/>
        </w:rPr>
        <w:t>(10</w:t>
      </w:r>
      <w:r>
        <w:rPr>
          <w:rFonts w:cs="Arial"/>
        </w:rPr>
        <w:t>-</w:t>
      </w:r>
      <w:r w:rsidRPr="0015160A">
        <w:rPr>
          <w:rFonts w:cs="Arial" w:hint="eastAsia"/>
        </w:rPr>
        <w:t>1923519</w:t>
      </w:r>
      <w:r>
        <w:rPr>
          <w:rFonts w:cs="Arial"/>
        </w:rPr>
        <w:t>-</w:t>
      </w:r>
      <w:r w:rsidRPr="0015160A">
        <w:rPr>
          <w:rFonts w:cs="Arial" w:hint="eastAsia"/>
        </w:rPr>
        <w:t>0000 KR)</w:t>
      </w:r>
      <w:r w:rsidRPr="0015160A">
        <w:rPr>
          <w:rFonts w:cs="Arial" w:hint="eastAsia"/>
        </w:rPr>
        <w:t>을</w:t>
      </w:r>
      <w:r w:rsidRPr="0015160A">
        <w:rPr>
          <w:rFonts w:cs="Arial" w:hint="eastAsia"/>
        </w:rPr>
        <w:t xml:space="preserve"> </w:t>
      </w:r>
      <w:r w:rsidRPr="0015160A">
        <w:rPr>
          <w:rFonts w:cs="Arial" w:hint="eastAsia"/>
        </w:rPr>
        <w:t>출원하여</w:t>
      </w:r>
      <w:r w:rsidRPr="0015160A">
        <w:rPr>
          <w:rFonts w:cs="Arial" w:hint="eastAsia"/>
        </w:rPr>
        <w:t xml:space="preserve"> </w:t>
      </w:r>
      <w:r w:rsidRPr="0015160A">
        <w:rPr>
          <w:rFonts w:cs="Arial" w:hint="eastAsia"/>
        </w:rPr>
        <w:t>등록되었다</w:t>
      </w:r>
      <w:r w:rsidRPr="0015160A">
        <w:rPr>
          <w:rFonts w:cs="Arial" w:hint="eastAsia"/>
        </w:rPr>
        <w:t>.</w:t>
      </w:r>
      <w:r>
        <w:rPr>
          <w:rFonts w:cs="Arial"/>
        </w:rPr>
        <w:t xml:space="preserve"> </w:t>
      </w:r>
      <w:r w:rsidRPr="0015160A">
        <w:rPr>
          <w:rFonts w:cs="Arial" w:hint="eastAsia"/>
        </w:rPr>
        <w:t>또한</w:t>
      </w:r>
      <w:r w:rsidRPr="0015160A">
        <w:rPr>
          <w:rFonts w:cs="Arial" w:hint="eastAsia"/>
        </w:rPr>
        <w:t xml:space="preserve"> </w:t>
      </w:r>
      <w:r w:rsidRPr="0015160A">
        <w:rPr>
          <w:rFonts w:cs="Arial" w:hint="eastAsia"/>
        </w:rPr>
        <w:t>대우제약㈜에서는</w:t>
      </w:r>
      <w:r w:rsidRPr="0015160A">
        <w:rPr>
          <w:rFonts w:cs="Arial" w:hint="eastAsia"/>
        </w:rPr>
        <w:t xml:space="preserve"> DWP</w:t>
      </w:r>
      <w:r w:rsidRPr="0015160A">
        <w:rPr>
          <w:rFonts w:cs="Arial"/>
        </w:rPr>
        <w:t>-</w:t>
      </w:r>
      <w:r w:rsidRPr="0015160A">
        <w:rPr>
          <w:rFonts w:cs="Arial" w:hint="eastAsia"/>
        </w:rPr>
        <w:t>DN11</w:t>
      </w:r>
      <w:r w:rsidRPr="0015160A">
        <w:rPr>
          <w:rFonts w:cs="Arial" w:hint="eastAsia"/>
        </w:rPr>
        <w:t>을</w:t>
      </w:r>
      <w:r w:rsidRPr="0015160A">
        <w:rPr>
          <w:rFonts w:cs="Arial" w:hint="eastAsia"/>
        </w:rPr>
        <w:t xml:space="preserve"> </w:t>
      </w:r>
      <w:r w:rsidRPr="0015160A">
        <w:rPr>
          <w:rFonts w:cs="Arial" w:hint="eastAsia"/>
        </w:rPr>
        <w:t>점안제로</w:t>
      </w:r>
      <w:r w:rsidRPr="0015160A">
        <w:rPr>
          <w:rFonts w:cs="Arial" w:hint="eastAsia"/>
        </w:rPr>
        <w:t xml:space="preserve"> </w:t>
      </w:r>
      <w:r w:rsidRPr="0015160A">
        <w:rPr>
          <w:rFonts w:cs="Arial" w:hint="eastAsia"/>
        </w:rPr>
        <w:t>개발하기</w:t>
      </w:r>
      <w:r w:rsidRPr="0015160A">
        <w:rPr>
          <w:rFonts w:cs="Arial" w:hint="eastAsia"/>
        </w:rPr>
        <w:t xml:space="preserve"> </w:t>
      </w:r>
      <w:r w:rsidRPr="0015160A">
        <w:rPr>
          <w:rFonts w:cs="Arial" w:hint="eastAsia"/>
        </w:rPr>
        <w:t>위하여</w:t>
      </w:r>
      <w:r w:rsidRPr="0015160A">
        <w:rPr>
          <w:rFonts w:cs="Arial" w:hint="eastAsia"/>
        </w:rPr>
        <w:t xml:space="preserve"> </w:t>
      </w:r>
      <w:r w:rsidRPr="0015160A">
        <w:rPr>
          <w:rFonts w:cs="Arial" w:hint="eastAsia"/>
        </w:rPr>
        <w:t>안전성</w:t>
      </w:r>
      <w:r w:rsidRPr="0015160A">
        <w:rPr>
          <w:rFonts w:cs="Arial" w:hint="eastAsia"/>
        </w:rPr>
        <w:t xml:space="preserve"> </w:t>
      </w:r>
      <w:r w:rsidRPr="0015160A">
        <w:rPr>
          <w:rFonts w:cs="Arial" w:hint="eastAsia"/>
        </w:rPr>
        <w:t>평가를</w:t>
      </w:r>
      <w:r w:rsidRPr="0015160A">
        <w:rPr>
          <w:rFonts w:cs="Arial" w:hint="eastAsia"/>
        </w:rPr>
        <w:t xml:space="preserve"> </w:t>
      </w:r>
      <w:r w:rsidRPr="0015160A">
        <w:rPr>
          <w:rFonts w:cs="Arial" w:hint="eastAsia"/>
        </w:rPr>
        <w:t>수행하였다</w:t>
      </w:r>
      <w:r w:rsidRPr="0015160A">
        <w:rPr>
          <w:rFonts w:cs="Arial" w:hint="eastAsia"/>
        </w:rPr>
        <w:t>.</w:t>
      </w:r>
    </w:p>
    <w:p w14:paraId="68AB0896" w14:textId="77777777" w:rsidR="005D7679" w:rsidRPr="0015160A" w:rsidRDefault="005D7679" w:rsidP="005D7679">
      <w:pPr>
        <w:topLinePunct/>
        <w:rPr>
          <w:rFonts w:cs="Arial"/>
        </w:rPr>
      </w:pPr>
    </w:p>
    <w:p w14:paraId="04754D6B" w14:textId="77777777" w:rsidR="005D7679" w:rsidRPr="0015160A" w:rsidRDefault="005D7679" w:rsidP="005D7679">
      <w:pPr>
        <w:topLinePunct/>
        <w:rPr>
          <w:rFonts w:cs="Arial"/>
        </w:rPr>
      </w:pPr>
      <w:r w:rsidRPr="0015160A">
        <w:rPr>
          <w:rFonts w:cs="Arial" w:hint="eastAsia"/>
        </w:rPr>
        <w:t>독성시험으로</w:t>
      </w:r>
      <w:r w:rsidRPr="0015160A">
        <w:rPr>
          <w:rFonts w:cs="Arial" w:hint="eastAsia"/>
        </w:rPr>
        <w:t xml:space="preserve"> GLP </w:t>
      </w:r>
      <w:r w:rsidRPr="0015160A">
        <w:rPr>
          <w:rFonts w:cs="Arial" w:hint="eastAsia"/>
        </w:rPr>
        <w:t>기관인</w:t>
      </w:r>
      <w:r w:rsidRPr="0015160A">
        <w:rPr>
          <w:rFonts w:cs="Arial" w:hint="eastAsia"/>
        </w:rPr>
        <w:t xml:space="preserve"> </w:t>
      </w:r>
      <w:r w:rsidRPr="0015160A">
        <w:rPr>
          <w:rFonts w:cs="Arial" w:hint="eastAsia"/>
        </w:rPr>
        <w:t>㈜켐온에서</w:t>
      </w:r>
      <w:r w:rsidRPr="0015160A">
        <w:rPr>
          <w:rFonts w:cs="Arial" w:hint="eastAsia"/>
        </w:rPr>
        <w:t xml:space="preserve"> </w:t>
      </w:r>
      <w:r>
        <w:rPr>
          <w:rFonts w:cs="Arial" w:hint="eastAsia"/>
        </w:rPr>
        <w:t>토끼를</w:t>
      </w:r>
      <w:r>
        <w:rPr>
          <w:rFonts w:cs="Arial" w:hint="eastAsia"/>
        </w:rPr>
        <w:t xml:space="preserve"> </w:t>
      </w:r>
      <w:r>
        <w:rPr>
          <w:rFonts w:cs="Arial" w:hint="eastAsia"/>
        </w:rPr>
        <w:t>이용한</w:t>
      </w:r>
      <w:r>
        <w:rPr>
          <w:rFonts w:cs="Arial" w:hint="eastAsia"/>
        </w:rPr>
        <w:t xml:space="preserve"> </w:t>
      </w:r>
      <w:r w:rsidRPr="0015160A">
        <w:rPr>
          <w:rFonts w:cs="Arial" w:hint="eastAsia"/>
        </w:rPr>
        <w:t>안점막</w:t>
      </w:r>
      <w:r w:rsidRPr="0015160A">
        <w:rPr>
          <w:rFonts w:cs="Arial" w:hint="eastAsia"/>
        </w:rPr>
        <w:t xml:space="preserve"> </w:t>
      </w:r>
      <w:r w:rsidRPr="0015160A">
        <w:rPr>
          <w:rFonts w:cs="Arial" w:hint="eastAsia"/>
        </w:rPr>
        <w:t>자극시험과</w:t>
      </w:r>
      <w:r w:rsidRPr="0015160A">
        <w:rPr>
          <w:rFonts w:cs="Arial" w:hint="eastAsia"/>
        </w:rPr>
        <w:t xml:space="preserve"> 2 </w:t>
      </w:r>
      <w:r w:rsidRPr="0015160A">
        <w:rPr>
          <w:rFonts w:cs="Arial" w:hint="eastAsia"/>
        </w:rPr>
        <w:t>주</w:t>
      </w:r>
      <w:r w:rsidRPr="0015160A">
        <w:rPr>
          <w:rFonts w:cs="Arial" w:hint="eastAsia"/>
        </w:rPr>
        <w:t xml:space="preserve"> DRF</w:t>
      </w:r>
      <w:r w:rsidRPr="0015160A">
        <w:rPr>
          <w:rFonts w:cs="Arial" w:hint="eastAsia"/>
        </w:rPr>
        <w:t>를</w:t>
      </w:r>
      <w:r w:rsidRPr="0015160A">
        <w:rPr>
          <w:rFonts w:cs="Arial" w:hint="eastAsia"/>
        </w:rPr>
        <w:t xml:space="preserve"> </w:t>
      </w:r>
      <w:r w:rsidRPr="0015160A">
        <w:rPr>
          <w:rFonts w:cs="Arial" w:hint="eastAsia"/>
        </w:rPr>
        <w:t>실시하였으며</w:t>
      </w:r>
      <w:r>
        <w:rPr>
          <w:rFonts w:cs="Arial" w:hint="eastAsia"/>
        </w:rPr>
        <w:t>,</w:t>
      </w:r>
      <w:r w:rsidRPr="0015160A">
        <w:rPr>
          <w:rFonts w:cs="Arial" w:hint="eastAsia"/>
        </w:rPr>
        <w:t xml:space="preserve"> GLP</w:t>
      </w:r>
      <w:r w:rsidRPr="0015160A">
        <w:rPr>
          <w:rFonts w:cs="Arial"/>
        </w:rPr>
        <w:t xml:space="preserve"> </w:t>
      </w:r>
      <w:r w:rsidRPr="0015160A">
        <w:rPr>
          <w:rFonts w:cs="Arial" w:hint="eastAsia"/>
        </w:rPr>
        <w:t>기관인</w:t>
      </w:r>
      <w:r w:rsidRPr="0015160A">
        <w:rPr>
          <w:rFonts w:cs="Arial" w:hint="eastAsia"/>
        </w:rPr>
        <w:t xml:space="preserve"> </w:t>
      </w:r>
      <w:r w:rsidRPr="0015160A">
        <w:rPr>
          <w:rFonts w:cs="Arial" w:hint="eastAsia"/>
        </w:rPr>
        <w:t>㈜바이오톡스텍에서</w:t>
      </w:r>
      <w:r>
        <w:rPr>
          <w:rFonts w:cs="Arial" w:hint="eastAsia"/>
        </w:rPr>
        <w:t xml:space="preserve"> </w:t>
      </w:r>
      <w:r>
        <w:rPr>
          <w:rFonts w:cs="Arial" w:hint="eastAsia"/>
        </w:rPr>
        <w:t>토끼를</w:t>
      </w:r>
      <w:r>
        <w:rPr>
          <w:rFonts w:cs="Arial" w:hint="eastAsia"/>
        </w:rPr>
        <w:t xml:space="preserve"> </w:t>
      </w:r>
      <w:r>
        <w:rPr>
          <w:rFonts w:cs="Arial" w:hint="eastAsia"/>
        </w:rPr>
        <w:t>이용한</w:t>
      </w:r>
      <w:r w:rsidRPr="0015160A">
        <w:rPr>
          <w:rFonts w:cs="Arial" w:hint="eastAsia"/>
        </w:rPr>
        <w:t xml:space="preserve"> 4 </w:t>
      </w:r>
      <w:r w:rsidRPr="0015160A">
        <w:rPr>
          <w:rFonts w:cs="Arial" w:hint="eastAsia"/>
        </w:rPr>
        <w:t>주</w:t>
      </w:r>
      <w:r w:rsidRPr="0015160A">
        <w:rPr>
          <w:rFonts w:cs="Arial" w:hint="eastAsia"/>
        </w:rPr>
        <w:t xml:space="preserve"> </w:t>
      </w:r>
      <w:r w:rsidRPr="0015160A">
        <w:rPr>
          <w:rFonts w:cs="Arial" w:hint="eastAsia"/>
        </w:rPr>
        <w:t>반복</w:t>
      </w:r>
      <w:r>
        <w:rPr>
          <w:rFonts w:cs="Arial" w:hint="eastAsia"/>
        </w:rPr>
        <w:t xml:space="preserve"> </w:t>
      </w:r>
      <w:r>
        <w:rPr>
          <w:rFonts w:cs="Arial" w:hint="eastAsia"/>
        </w:rPr>
        <w:t>점안투여</w:t>
      </w:r>
      <w:r>
        <w:rPr>
          <w:rFonts w:cs="Arial" w:hint="eastAsia"/>
        </w:rPr>
        <w:t xml:space="preserve"> </w:t>
      </w:r>
      <w:r w:rsidRPr="0015160A">
        <w:rPr>
          <w:rFonts w:cs="Arial" w:hint="eastAsia"/>
        </w:rPr>
        <w:t>독성시험</w:t>
      </w:r>
      <w:r>
        <w:rPr>
          <w:rFonts w:cs="Arial" w:hint="eastAsia"/>
        </w:rPr>
        <w:t>과</w:t>
      </w:r>
      <w:r>
        <w:rPr>
          <w:rFonts w:cs="Arial" w:hint="eastAsia"/>
        </w:rPr>
        <w:t xml:space="preserve"> </w:t>
      </w:r>
      <w:r>
        <w:rPr>
          <w:rFonts w:cs="Arial"/>
        </w:rPr>
        <w:t>13</w:t>
      </w:r>
      <w:r>
        <w:rPr>
          <w:rFonts w:cs="Arial" w:hint="eastAsia"/>
        </w:rPr>
        <w:t>주</w:t>
      </w:r>
      <w:r>
        <w:rPr>
          <w:rFonts w:cs="Arial" w:hint="eastAsia"/>
        </w:rPr>
        <w:t xml:space="preserve"> </w:t>
      </w:r>
      <w:r>
        <w:rPr>
          <w:rFonts w:cs="Arial" w:hint="eastAsia"/>
        </w:rPr>
        <w:t>반복</w:t>
      </w:r>
      <w:r>
        <w:rPr>
          <w:rFonts w:cs="Arial" w:hint="eastAsia"/>
        </w:rPr>
        <w:t xml:space="preserve"> </w:t>
      </w:r>
      <w:r>
        <w:rPr>
          <w:rFonts w:cs="Arial" w:hint="eastAsia"/>
        </w:rPr>
        <w:t>점안투여</w:t>
      </w:r>
      <w:r>
        <w:rPr>
          <w:rFonts w:cs="Arial" w:hint="eastAsia"/>
        </w:rPr>
        <w:t xml:space="preserve"> </w:t>
      </w:r>
      <w:r>
        <w:rPr>
          <w:rFonts w:cs="Arial" w:hint="eastAsia"/>
        </w:rPr>
        <w:t>독성시험</w:t>
      </w:r>
      <w:r>
        <w:rPr>
          <w:rFonts w:cs="Arial" w:hint="eastAsia"/>
        </w:rPr>
        <w:t xml:space="preserve"> </w:t>
      </w:r>
      <w:r>
        <w:rPr>
          <w:rFonts w:cs="Arial" w:hint="eastAsia"/>
        </w:rPr>
        <w:t>및</w:t>
      </w:r>
      <w:r>
        <w:rPr>
          <w:rFonts w:cs="Arial" w:hint="eastAsia"/>
        </w:rPr>
        <w:t xml:space="preserve"> </w:t>
      </w:r>
      <w:r>
        <w:rPr>
          <w:rFonts w:cs="Arial"/>
        </w:rPr>
        <w:t>4</w:t>
      </w:r>
      <w:r>
        <w:rPr>
          <w:rFonts w:cs="Arial" w:hint="eastAsia"/>
        </w:rPr>
        <w:t>주</w:t>
      </w:r>
      <w:r>
        <w:rPr>
          <w:rFonts w:cs="Arial" w:hint="eastAsia"/>
        </w:rPr>
        <w:t xml:space="preserve"> </w:t>
      </w:r>
      <w:r>
        <w:rPr>
          <w:rFonts w:cs="Arial" w:hint="eastAsia"/>
        </w:rPr>
        <w:t>회복시험</w:t>
      </w:r>
      <w:r w:rsidRPr="0015160A">
        <w:rPr>
          <w:rFonts w:cs="Arial" w:hint="eastAsia"/>
        </w:rPr>
        <w:t>을</w:t>
      </w:r>
      <w:r w:rsidRPr="0015160A">
        <w:rPr>
          <w:rFonts w:cs="Arial" w:hint="eastAsia"/>
        </w:rPr>
        <w:t xml:space="preserve"> </w:t>
      </w:r>
      <w:r w:rsidRPr="0015160A">
        <w:rPr>
          <w:rFonts w:cs="Arial" w:hint="eastAsia"/>
        </w:rPr>
        <w:t>완료하였다</w:t>
      </w:r>
      <w:r w:rsidRPr="0015160A">
        <w:rPr>
          <w:rFonts w:cs="Arial" w:hint="eastAsia"/>
        </w:rPr>
        <w:t>.</w:t>
      </w:r>
    </w:p>
    <w:p w14:paraId="2327BD11" w14:textId="77777777" w:rsidR="005D7679" w:rsidRPr="00EA1395" w:rsidRDefault="005D7679" w:rsidP="005D7679">
      <w:pPr>
        <w:topLinePunct/>
        <w:rPr>
          <w:rFonts w:cs="Arial"/>
        </w:rPr>
      </w:pPr>
      <w:r>
        <w:rPr>
          <w:rFonts w:hint="eastAsia"/>
        </w:rPr>
        <w:t>가톨릭대학교</w:t>
      </w:r>
      <w:r>
        <w:rPr>
          <w:rFonts w:hint="eastAsia"/>
        </w:rPr>
        <w:t xml:space="preserve"> </w:t>
      </w:r>
      <w:r>
        <w:rPr>
          <w:rFonts w:hint="eastAsia"/>
        </w:rPr>
        <w:t>서울성모병원에서</w:t>
      </w:r>
      <w:r w:rsidRPr="00EA1395">
        <w:rPr>
          <w:rFonts w:cs="Arial" w:hint="eastAsia"/>
        </w:rPr>
        <w:t xml:space="preserve"> </w:t>
      </w:r>
      <w:r w:rsidRPr="00EA1395">
        <w:rPr>
          <w:rFonts w:cs="Arial" w:hint="eastAsia"/>
        </w:rPr>
        <w:t>사람을</w:t>
      </w:r>
      <w:r w:rsidRPr="00EA1395">
        <w:rPr>
          <w:rFonts w:cs="Arial" w:hint="eastAsia"/>
        </w:rPr>
        <w:t xml:space="preserve"> </w:t>
      </w:r>
      <w:r w:rsidRPr="00EA1395">
        <w:rPr>
          <w:rFonts w:cs="Arial" w:hint="eastAsia"/>
        </w:rPr>
        <w:t>대상으로</w:t>
      </w:r>
      <w:r w:rsidRPr="00EA1395">
        <w:rPr>
          <w:rFonts w:cs="Arial" w:hint="eastAsia"/>
        </w:rPr>
        <w:t xml:space="preserve"> </w:t>
      </w:r>
      <w:r w:rsidRPr="00EA1395">
        <w:rPr>
          <w:rFonts w:cs="Arial" w:hint="eastAsia"/>
        </w:rPr>
        <w:t>한</w:t>
      </w:r>
      <w:r w:rsidRPr="00EA1395">
        <w:rPr>
          <w:rFonts w:cs="Arial" w:hint="eastAsia"/>
        </w:rPr>
        <w:t xml:space="preserve"> </w:t>
      </w:r>
      <w:r w:rsidRPr="00EA1395">
        <w:rPr>
          <w:rFonts w:cs="Arial" w:hint="eastAsia"/>
        </w:rPr>
        <w:t>제</w:t>
      </w:r>
      <w:r w:rsidRPr="00EA1395">
        <w:rPr>
          <w:rFonts w:cs="Arial" w:hint="eastAsia"/>
        </w:rPr>
        <w:t>1</w:t>
      </w:r>
      <w:r w:rsidRPr="00EA1395">
        <w:rPr>
          <w:rFonts w:cs="Arial" w:hint="eastAsia"/>
        </w:rPr>
        <w:t>상</w:t>
      </w:r>
      <w:r w:rsidRPr="00EA1395">
        <w:rPr>
          <w:rFonts w:cs="Arial" w:hint="eastAsia"/>
        </w:rPr>
        <w:t xml:space="preserve"> </w:t>
      </w:r>
      <w:r w:rsidRPr="00EA1395">
        <w:rPr>
          <w:rFonts w:cs="Arial" w:hint="eastAsia"/>
        </w:rPr>
        <w:t>임상시험을</w:t>
      </w:r>
      <w:r w:rsidRPr="00EA1395">
        <w:rPr>
          <w:rFonts w:cs="Arial" w:hint="eastAsia"/>
        </w:rPr>
        <w:t xml:space="preserve"> </w:t>
      </w:r>
      <w:r w:rsidRPr="00EA1395">
        <w:rPr>
          <w:rFonts w:cs="Arial" w:hint="eastAsia"/>
        </w:rPr>
        <w:t>수행하였다</w:t>
      </w:r>
      <w:r w:rsidRPr="00EA1395">
        <w:rPr>
          <w:rFonts w:cs="Arial" w:hint="eastAsia"/>
        </w:rPr>
        <w:t xml:space="preserve">. </w:t>
      </w:r>
    </w:p>
    <w:p w14:paraId="468CFBAF" w14:textId="77777777" w:rsidR="005D7679" w:rsidRPr="00EA1395" w:rsidRDefault="005D7679" w:rsidP="005D7679">
      <w:pPr>
        <w:topLinePunct/>
        <w:rPr>
          <w:rFonts w:cs="Arial"/>
        </w:rPr>
      </w:pPr>
    </w:p>
    <w:p w14:paraId="758CFB22" w14:textId="5B543943" w:rsidR="00A63D52" w:rsidRPr="005D7679" w:rsidRDefault="005D7679" w:rsidP="003F1E2F">
      <w:pPr>
        <w:topLinePunct/>
        <w:rPr>
          <w:rFonts w:cs="Arial"/>
        </w:rPr>
      </w:pPr>
      <w:r w:rsidRPr="00936CD4">
        <w:rPr>
          <w:rFonts w:cs="Arial" w:hint="eastAsia"/>
        </w:rPr>
        <w:t>현재까지의</w:t>
      </w:r>
      <w:r>
        <w:rPr>
          <w:rFonts w:cs="Arial" w:hint="eastAsia"/>
        </w:rPr>
        <w:t xml:space="preserve"> </w:t>
      </w:r>
      <w:r w:rsidRPr="00936CD4">
        <w:rPr>
          <w:rFonts w:cs="Arial" w:hint="eastAsia"/>
        </w:rPr>
        <w:t>개발</w:t>
      </w:r>
      <w:r>
        <w:rPr>
          <w:rFonts w:cs="Arial" w:hint="eastAsia"/>
        </w:rPr>
        <w:t xml:space="preserve"> </w:t>
      </w:r>
      <w:r w:rsidRPr="00936CD4">
        <w:rPr>
          <w:rFonts w:cs="Arial" w:hint="eastAsia"/>
        </w:rPr>
        <w:t>경과를</w:t>
      </w:r>
      <w:r>
        <w:rPr>
          <w:rFonts w:cs="Arial" w:hint="eastAsia"/>
        </w:rPr>
        <w:t xml:space="preserve"> </w:t>
      </w:r>
      <w:r w:rsidRPr="00936CD4">
        <w:rPr>
          <w:rFonts w:cs="Arial" w:hint="eastAsia"/>
        </w:rPr>
        <w:t>검토해</w:t>
      </w:r>
      <w:r>
        <w:rPr>
          <w:rFonts w:cs="Arial" w:hint="eastAsia"/>
        </w:rPr>
        <w:t xml:space="preserve"> </w:t>
      </w:r>
      <w:r w:rsidRPr="00936CD4">
        <w:rPr>
          <w:rFonts w:cs="Arial" w:hint="eastAsia"/>
        </w:rPr>
        <w:t>볼</w:t>
      </w:r>
      <w:r>
        <w:rPr>
          <w:rFonts w:cs="Arial" w:hint="eastAsia"/>
        </w:rPr>
        <w:t xml:space="preserve"> </w:t>
      </w:r>
      <w:r w:rsidRPr="00936CD4">
        <w:rPr>
          <w:rFonts w:cs="Arial" w:hint="eastAsia"/>
        </w:rPr>
        <w:t>때</w:t>
      </w:r>
      <w:r w:rsidRPr="00936CD4">
        <w:rPr>
          <w:rFonts w:cs="Arial"/>
        </w:rPr>
        <w:t>, DWP-DN11</w:t>
      </w:r>
      <w:r w:rsidRPr="00936CD4">
        <w:rPr>
          <w:rFonts w:cs="Arial" w:hint="eastAsia"/>
        </w:rPr>
        <w:t>은</w:t>
      </w:r>
      <w:r>
        <w:rPr>
          <w:rFonts w:cs="Arial" w:hint="eastAsia"/>
        </w:rPr>
        <w:t xml:space="preserve"> </w:t>
      </w:r>
      <w:r w:rsidRPr="00936CD4">
        <w:rPr>
          <w:rFonts w:cs="Arial" w:hint="eastAsia"/>
        </w:rPr>
        <w:t>수용액으로써</w:t>
      </w:r>
      <w:r>
        <w:rPr>
          <w:rFonts w:cs="Arial" w:hint="eastAsia"/>
        </w:rPr>
        <w:t xml:space="preserve"> </w:t>
      </w:r>
      <w:r w:rsidRPr="00936CD4">
        <w:rPr>
          <w:rFonts w:cs="Arial" w:hint="eastAsia"/>
        </w:rPr>
        <w:t>일본</w:t>
      </w:r>
      <w:r>
        <w:rPr>
          <w:rFonts w:cs="Arial" w:hint="eastAsia"/>
        </w:rPr>
        <w:t xml:space="preserve"> </w:t>
      </w:r>
      <w:r w:rsidRPr="00936CD4">
        <w:rPr>
          <w:rFonts w:cs="Arial" w:hint="eastAsia"/>
        </w:rPr>
        <w:t>시판제품보다</w:t>
      </w:r>
      <w:r>
        <w:rPr>
          <w:rFonts w:cs="Arial" w:hint="eastAsia"/>
        </w:rPr>
        <w:t xml:space="preserve"> </w:t>
      </w:r>
      <w:r w:rsidRPr="00936CD4">
        <w:rPr>
          <w:rFonts w:cs="Arial" w:hint="eastAsia"/>
        </w:rPr>
        <w:t>함량은</w:t>
      </w:r>
      <w:r>
        <w:rPr>
          <w:rFonts w:cs="Arial" w:hint="eastAsia"/>
        </w:rPr>
        <w:t xml:space="preserve"> </w:t>
      </w:r>
      <w:r w:rsidRPr="00936CD4">
        <w:rPr>
          <w:rFonts w:cs="Arial" w:hint="eastAsia"/>
        </w:rPr>
        <w:t>낮으나</w:t>
      </w:r>
      <w:r>
        <w:rPr>
          <w:rFonts w:cs="Arial" w:hint="eastAsia"/>
        </w:rPr>
        <w:t xml:space="preserve"> </w:t>
      </w:r>
      <w:r w:rsidRPr="00936CD4">
        <w:rPr>
          <w:rFonts w:cs="Arial" w:hint="eastAsia"/>
        </w:rPr>
        <w:t>최소</w:t>
      </w:r>
      <w:r>
        <w:rPr>
          <w:rFonts w:cs="Arial" w:hint="eastAsia"/>
        </w:rPr>
        <w:t xml:space="preserve"> </w:t>
      </w:r>
      <w:r w:rsidRPr="00936CD4">
        <w:rPr>
          <w:rFonts w:cs="Arial" w:hint="eastAsia"/>
        </w:rPr>
        <w:t>동등</w:t>
      </w:r>
      <w:r>
        <w:rPr>
          <w:rFonts w:cs="Arial" w:hint="eastAsia"/>
        </w:rPr>
        <w:t xml:space="preserve"> </w:t>
      </w:r>
      <w:r w:rsidRPr="00936CD4">
        <w:rPr>
          <w:rFonts w:cs="Arial" w:hint="eastAsia"/>
        </w:rPr>
        <w:t>이상</w:t>
      </w:r>
      <w:r w:rsidRPr="00936CD4">
        <w:rPr>
          <w:rFonts w:cs="Arial"/>
        </w:rPr>
        <w:t>,</w:t>
      </w:r>
      <w:r>
        <w:rPr>
          <w:rFonts w:cs="Arial"/>
        </w:rPr>
        <w:t xml:space="preserve"> </w:t>
      </w:r>
      <w:r w:rsidRPr="00936CD4">
        <w:rPr>
          <w:rFonts w:cs="Arial" w:hint="eastAsia"/>
        </w:rPr>
        <w:t>우수한</w:t>
      </w:r>
      <w:r>
        <w:rPr>
          <w:rFonts w:cs="Arial" w:hint="eastAsia"/>
        </w:rPr>
        <w:t xml:space="preserve"> </w:t>
      </w:r>
      <w:r w:rsidRPr="00936CD4">
        <w:rPr>
          <w:rFonts w:cs="Arial" w:hint="eastAsia"/>
        </w:rPr>
        <w:t>안구건조증</w:t>
      </w:r>
      <w:r>
        <w:rPr>
          <w:rFonts w:cs="Arial" w:hint="eastAsia"/>
        </w:rPr>
        <w:t xml:space="preserve"> </w:t>
      </w:r>
      <w:r w:rsidRPr="00936CD4">
        <w:rPr>
          <w:rFonts w:cs="Arial" w:hint="eastAsia"/>
        </w:rPr>
        <w:t>치료</w:t>
      </w:r>
      <w:r>
        <w:rPr>
          <w:rFonts w:cs="Arial" w:hint="eastAsia"/>
        </w:rPr>
        <w:t xml:space="preserve"> </w:t>
      </w:r>
      <w:r w:rsidRPr="00936CD4">
        <w:rPr>
          <w:rFonts w:cs="Arial" w:hint="eastAsia"/>
        </w:rPr>
        <w:t>효과를</w:t>
      </w:r>
      <w:r>
        <w:rPr>
          <w:rFonts w:cs="Arial" w:hint="eastAsia"/>
        </w:rPr>
        <w:t xml:space="preserve"> </w:t>
      </w:r>
      <w:r w:rsidRPr="00936CD4">
        <w:rPr>
          <w:rFonts w:cs="Arial" w:hint="eastAsia"/>
        </w:rPr>
        <w:t>나타내며</w:t>
      </w:r>
      <w:r>
        <w:rPr>
          <w:rFonts w:cs="Arial" w:hint="eastAsia"/>
        </w:rPr>
        <w:t xml:space="preserve"> </w:t>
      </w:r>
      <w:r w:rsidRPr="00936CD4">
        <w:rPr>
          <w:rFonts w:cs="Arial" w:hint="eastAsia"/>
        </w:rPr>
        <w:t>비임상</w:t>
      </w:r>
      <w:r w:rsidRPr="00936CD4">
        <w:rPr>
          <w:rFonts w:cs="Arial" w:hint="eastAsia"/>
        </w:rPr>
        <w:t xml:space="preserve"> </w:t>
      </w:r>
      <w:r w:rsidRPr="00936CD4">
        <w:rPr>
          <w:rFonts w:cs="Arial" w:hint="eastAsia"/>
        </w:rPr>
        <w:t>독성시험에서</w:t>
      </w:r>
      <w:r>
        <w:rPr>
          <w:rFonts w:cs="Arial" w:hint="eastAsia"/>
        </w:rPr>
        <w:t xml:space="preserve"> </w:t>
      </w:r>
      <w:r w:rsidRPr="00936CD4">
        <w:rPr>
          <w:rFonts w:cs="Arial" w:hint="eastAsia"/>
        </w:rPr>
        <w:t>높은</w:t>
      </w:r>
      <w:r>
        <w:rPr>
          <w:rFonts w:cs="Arial" w:hint="eastAsia"/>
        </w:rPr>
        <w:t xml:space="preserve"> </w:t>
      </w:r>
      <w:r w:rsidRPr="00936CD4">
        <w:rPr>
          <w:rFonts w:cs="Arial" w:hint="eastAsia"/>
        </w:rPr>
        <w:t>안전성을</w:t>
      </w:r>
      <w:r>
        <w:rPr>
          <w:rFonts w:cs="Arial" w:hint="eastAsia"/>
        </w:rPr>
        <w:t xml:space="preserve"> </w:t>
      </w:r>
      <w:r w:rsidRPr="00936CD4">
        <w:rPr>
          <w:rFonts w:cs="Arial" w:hint="eastAsia"/>
        </w:rPr>
        <w:t>나타내</w:t>
      </w:r>
      <w:r>
        <w:rPr>
          <w:rFonts w:hint="eastAsia"/>
        </w:rPr>
        <w:t>었고</w:t>
      </w:r>
      <w:r>
        <w:rPr>
          <w:rFonts w:hint="eastAsia"/>
        </w:rPr>
        <w:t>,</w:t>
      </w:r>
      <w:r>
        <w:t xml:space="preserve"> </w:t>
      </w:r>
      <w:r>
        <w:rPr>
          <w:rFonts w:hint="eastAsia"/>
        </w:rPr>
        <w:t>건강한</w:t>
      </w:r>
      <w:r>
        <w:rPr>
          <w:rFonts w:hint="eastAsia"/>
        </w:rPr>
        <w:t xml:space="preserve"> </w:t>
      </w:r>
      <w:r>
        <w:rPr>
          <w:rFonts w:hint="eastAsia"/>
        </w:rPr>
        <w:t>성인</w:t>
      </w:r>
      <w:r>
        <w:rPr>
          <w:rFonts w:hint="eastAsia"/>
        </w:rPr>
        <w:t xml:space="preserve"> </w:t>
      </w:r>
      <w:r>
        <w:rPr>
          <w:rFonts w:hint="eastAsia"/>
        </w:rPr>
        <w:t>남성을</w:t>
      </w:r>
      <w:r>
        <w:rPr>
          <w:rFonts w:hint="eastAsia"/>
        </w:rPr>
        <w:t xml:space="preserve"> </w:t>
      </w:r>
      <w:r>
        <w:rPr>
          <w:rFonts w:hint="eastAsia"/>
        </w:rPr>
        <w:t>대상으로</w:t>
      </w:r>
      <w:r>
        <w:rPr>
          <w:rFonts w:hint="eastAsia"/>
        </w:rPr>
        <w:t xml:space="preserve"> </w:t>
      </w:r>
      <w:r>
        <w:rPr>
          <w:rFonts w:hint="eastAsia"/>
        </w:rPr>
        <w:t>한</w:t>
      </w:r>
      <w:r>
        <w:rPr>
          <w:rFonts w:hint="eastAsia"/>
        </w:rPr>
        <w:t xml:space="preserve"> </w:t>
      </w:r>
      <w:r>
        <w:rPr>
          <w:rFonts w:hint="eastAsia"/>
        </w:rPr>
        <w:t>제</w:t>
      </w:r>
      <w:r>
        <w:rPr>
          <w:rFonts w:hint="eastAsia"/>
        </w:rPr>
        <w:t xml:space="preserve"> </w:t>
      </w:r>
      <w:r>
        <w:t>1</w:t>
      </w:r>
      <w:r>
        <w:rPr>
          <w:rFonts w:hint="eastAsia"/>
        </w:rPr>
        <w:t>상</w:t>
      </w:r>
      <w:r>
        <w:rPr>
          <w:rFonts w:hint="eastAsia"/>
        </w:rPr>
        <w:t xml:space="preserve"> </w:t>
      </w:r>
      <w:r>
        <w:rPr>
          <w:rFonts w:hint="eastAsia"/>
        </w:rPr>
        <w:t>임상시험에서</w:t>
      </w:r>
      <w:r>
        <w:rPr>
          <w:rFonts w:hint="eastAsia"/>
        </w:rPr>
        <w:t xml:space="preserve"> </w:t>
      </w:r>
      <w:r>
        <w:rPr>
          <w:rFonts w:hint="eastAsia"/>
        </w:rPr>
        <w:t>안전성과</w:t>
      </w:r>
      <w:r>
        <w:rPr>
          <w:rFonts w:hint="eastAsia"/>
        </w:rPr>
        <w:t xml:space="preserve"> </w:t>
      </w:r>
      <w:r>
        <w:rPr>
          <w:rFonts w:hint="eastAsia"/>
        </w:rPr>
        <w:t>내약성이</w:t>
      </w:r>
      <w:r>
        <w:rPr>
          <w:rFonts w:hint="eastAsia"/>
        </w:rPr>
        <w:t xml:space="preserve"> </w:t>
      </w:r>
      <w:r>
        <w:rPr>
          <w:rFonts w:hint="eastAsia"/>
        </w:rPr>
        <w:t>양호한</w:t>
      </w:r>
      <w:r>
        <w:rPr>
          <w:rFonts w:hint="eastAsia"/>
        </w:rPr>
        <w:t xml:space="preserve"> </w:t>
      </w:r>
      <w:r>
        <w:rPr>
          <w:rFonts w:hint="eastAsia"/>
        </w:rPr>
        <w:t>것으로</w:t>
      </w:r>
      <w:r>
        <w:rPr>
          <w:rFonts w:hint="eastAsia"/>
        </w:rPr>
        <w:t xml:space="preserve"> </w:t>
      </w:r>
      <w:r>
        <w:rPr>
          <w:rFonts w:hint="eastAsia"/>
        </w:rPr>
        <w:t>판단되었다</w:t>
      </w:r>
      <w:r w:rsidRPr="00936CD4">
        <w:rPr>
          <w:rFonts w:cs="Arial"/>
        </w:rPr>
        <w:t xml:space="preserve">. </w:t>
      </w:r>
      <w:r w:rsidRPr="00936CD4">
        <w:rPr>
          <w:rFonts w:cs="Arial" w:hint="eastAsia"/>
        </w:rPr>
        <w:t>따라서</w:t>
      </w:r>
      <w:r>
        <w:rPr>
          <w:rFonts w:cs="Arial" w:hint="eastAsia"/>
        </w:rPr>
        <w:t xml:space="preserve"> </w:t>
      </w:r>
      <w:r w:rsidRPr="00936CD4">
        <w:rPr>
          <w:rFonts w:cs="Arial" w:hint="eastAsia"/>
        </w:rPr>
        <w:t>대우제약</w:t>
      </w:r>
      <w:r>
        <w:rPr>
          <w:rFonts w:cs="Arial" w:hint="eastAsia"/>
        </w:rPr>
        <w:t>㈜</w:t>
      </w:r>
      <w:r w:rsidRPr="00936CD4">
        <w:rPr>
          <w:rFonts w:cs="Arial" w:hint="eastAsia"/>
        </w:rPr>
        <w:t>에서는</w:t>
      </w:r>
      <w:r>
        <w:rPr>
          <w:rFonts w:cs="Arial" w:hint="eastAsia"/>
        </w:rPr>
        <w:t xml:space="preserve"> </w:t>
      </w:r>
      <w:r w:rsidRPr="00936CD4">
        <w:rPr>
          <w:rFonts w:cs="Arial" w:hint="eastAsia"/>
        </w:rPr>
        <w:t>적극적인</w:t>
      </w:r>
      <w:r>
        <w:rPr>
          <w:rFonts w:cs="Arial" w:hint="eastAsia"/>
        </w:rPr>
        <w:t xml:space="preserve"> </w:t>
      </w:r>
      <w:r w:rsidRPr="00936CD4">
        <w:rPr>
          <w:rFonts w:cs="Arial" w:hint="eastAsia"/>
        </w:rPr>
        <w:t>의지를</w:t>
      </w:r>
      <w:r>
        <w:rPr>
          <w:rFonts w:cs="Arial" w:hint="eastAsia"/>
        </w:rPr>
        <w:t xml:space="preserve"> </w:t>
      </w:r>
      <w:r w:rsidRPr="00936CD4">
        <w:rPr>
          <w:rFonts w:cs="Arial" w:hint="eastAsia"/>
        </w:rPr>
        <w:t>가지고</w:t>
      </w:r>
      <w:r>
        <w:rPr>
          <w:rFonts w:cs="Arial" w:hint="eastAsia"/>
        </w:rPr>
        <w:t xml:space="preserve"> </w:t>
      </w:r>
      <w:r w:rsidRPr="00936CD4">
        <w:rPr>
          <w:rFonts w:cs="Arial"/>
        </w:rPr>
        <w:t>DWP-DN11</w:t>
      </w:r>
      <w:r>
        <w:rPr>
          <w:rFonts w:cs="Arial" w:hint="eastAsia"/>
        </w:rPr>
        <w:t>을</w:t>
      </w:r>
      <w:r>
        <w:rPr>
          <w:rFonts w:cs="Arial" w:hint="eastAsia"/>
        </w:rPr>
        <w:t xml:space="preserve"> </w:t>
      </w:r>
      <w:r w:rsidRPr="00936CD4">
        <w:rPr>
          <w:rFonts w:cs="Arial" w:hint="eastAsia"/>
        </w:rPr>
        <w:t>안구건조증</w:t>
      </w:r>
      <w:r>
        <w:rPr>
          <w:rFonts w:cs="Arial" w:hint="eastAsia"/>
        </w:rPr>
        <w:t xml:space="preserve"> </w:t>
      </w:r>
      <w:r w:rsidRPr="00936CD4">
        <w:rPr>
          <w:rFonts w:cs="Arial" w:hint="eastAsia"/>
        </w:rPr>
        <w:t>치료제로서</w:t>
      </w:r>
      <w:r>
        <w:rPr>
          <w:rFonts w:cs="Arial" w:hint="eastAsia"/>
        </w:rPr>
        <w:t xml:space="preserve"> </w:t>
      </w:r>
      <w:r w:rsidRPr="00936CD4">
        <w:rPr>
          <w:rFonts w:cs="Arial" w:hint="eastAsia"/>
        </w:rPr>
        <w:t>개발하고자</w:t>
      </w:r>
      <w:r>
        <w:rPr>
          <w:rFonts w:cs="Arial" w:hint="eastAsia"/>
        </w:rPr>
        <w:t xml:space="preserve"> </w:t>
      </w:r>
      <w:r w:rsidRPr="00936CD4">
        <w:rPr>
          <w:rFonts w:cs="Arial" w:hint="eastAsia"/>
        </w:rPr>
        <w:t>한다</w:t>
      </w:r>
      <w:r w:rsidRPr="00936CD4">
        <w:rPr>
          <w:rFonts w:cs="Arial"/>
        </w:rPr>
        <w:t>.</w:t>
      </w:r>
    </w:p>
    <w:p w14:paraId="2FA69751" w14:textId="33487D2C" w:rsidR="005D5F4A" w:rsidRPr="00632E3E" w:rsidRDefault="005D5F4A" w:rsidP="00832082">
      <w:pPr>
        <w:pStyle w:val="2"/>
      </w:pPr>
      <w:bookmarkStart w:id="170" w:name="_Toc90998693"/>
      <w:r w:rsidRPr="00632E3E">
        <w:lastRenderedPageBreak/>
        <w:t>용량</w:t>
      </w:r>
      <w:r w:rsidRPr="00632E3E">
        <w:t xml:space="preserve"> </w:t>
      </w:r>
      <w:r w:rsidRPr="00632E3E">
        <w:t>설정</w:t>
      </w:r>
      <w:r w:rsidRPr="00632E3E">
        <w:t xml:space="preserve"> </w:t>
      </w:r>
      <w:r w:rsidRPr="00632E3E">
        <w:t>근거</w:t>
      </w:r>
      <w:bookmarkEnd w:id="170"/>
    </w:p>
    <w:p w14:paraId="71FBD446" w14:textId="2F020C51" w:rsidR="00912B80" w:rsidRPr="00632E3E" w:rsidRDefault="005D7679" w:rsidP="00F56A3D">
      <w:pPr>
        <w:pStyle w:val="afff3"/>
      </w:pPr>
      <w:r w:rsidRPr="00632E3E">
        <w:t>기</w:t>
      </w:r>
      <w:r w:rsidRPr="00632E3E">
        <w:t xml:space="preserve"> </w:t>
      </w:r>
      <w:r w:rsidRPr="00632E3E">
        <w:t>수행되었던</w:t>
      </w:r>
      <w:r w:rsidRPr="00632E3E">
        <w:t xml:space="preserve"> 1.0% </w:t>
      </w:r>
      <w:r w:rsidRPr="00632E3E">
        <w:t>및</w:t>
      </w:r>
      <w:r w:rsidRPr="00632E3E">
        <w:t xml:space="preserve"> 1.5% Rebamipide </w:t>
      </w:r>
      <w:r w:rsidRPr="00632E3E">
        <w:t>점안제</w:t>
      </w:r>
      <w:r w:rsidRPr="00632E3E">
        <w:t xml:space="preserve"> </w:t>
      </w:r>
      <w:r>
        <w:rPr>
          <w:rFonts w:hint="eastAsia"/>
        </w:rPr>
        <w:t>제</w:t>
      </w:r>
      <w:r>
        <w:t>1</w:t>
      </w:r>
      <w:r>
        <w:rPr>
          <w:rFonts w:hint="eastAsia"/>
        </w:rPr>
        <w:t>상</w:t>
      </w:r>
      <w:r>
        <w:rPr>
          <w:rFonts w:hint="eastAsia"/>
        </w:rPr>
        <w:t xml:space="preserve"> </w:t>
      </w:r>
      <w:r w:rsidRPr="00632E3E">
        <w:t>임상시험</w:t>
      </w:r>
      <w:r w:rsidRPr="00632E3E">
        <w:t xml:space="preserve"> </w:t>
      </w:r>
      <w:r w:rsidRPr="00632E3E">
        <w:t>결과에서</w:t>
      </w:r>
      <w:r w:rsidRPr="00632E3E">
        <w:t xml:space="preserve"> </w:t>
      </w:r>
      <w:r w:rsidRPr="00632E3E">
        <w:t>각</w:t>
      </w:r>
      <w:r w:rsidRPr="00632E3E">
        <w:t xml:space="preserve"> </w:t>
      </w:r>
      <w:r w:rsidRPr="00632E3E">
        <w:t>용량</w:t>
      </w:r>
      <w:r w:rsidRPr="00632E3E">
        <w:t xml:space="preserve"> </w:t>
      </w:r>
      <w:r w:rsidRPr="00632E3E">
        <w:t>별</w:t>
      </w:r>
      <w:r w:rsidRPr="00632E3E">
        <w:t xml:space="preserve"> </w:t>
      </w:r>
      <w:r w:rsidRPr="00632E3E">
        <w:t>안전성이</w:t>
      </w:r>
      <w:r w:rsidRPr="00632E3E">
        <w:t xml:space="preserve"> </w:t>
      </w:r>
      <w:r>
        <w:rPr>
          <w:rFonts w:hint="eastAsia"/>
        </w:rPr>
        <w:t>확인되었다</w:t>
      </w:r>
      <w:r>
        <w:rPr>
          <w:rFonts w:hint="eastAsia"/>
        </w:rPr>
        <w:t>.</w:t>
      </w:r>
      <w:r>
        <w:t xml:space="preserve"> </w:t>
      </w:r>
      <w:r>
        <w:rPr>
          <w:rFonts w:hint="eastAsia"/>
        </w:rPr>
        <w:t>따라서</w:t>
      </w:r>
      <w:r>
        <w:rPr>
          <w:rFonts w:hint="eastAsia"/>
        </w:rPr>
        <w:t xml:space="preserve"> </w:t>
      </w:r>
      <w:r w:rsidRPr="00632E3E">
        <w:t>본</w:t>
      </w:r>
      <w:r w:rsidRPr="00632E3E">
        <w:t xml:space="preserve"> </w:t>
      </w:r>
      <w:r>
        <w:rPr>
          <w:rFonts w:hint="eastAsia"/>
        </w:rPr>
        <w:t>임상</w:t>
      </w:r>
      <w:r w:rsidRPr="00632E3E">
        <w:t>시험에서는</w:t>
      </w:r>
      <w:r w:rsidRPr="00632E3E">
        <w:t xml:space="preserve"> </w:t>
      </w:r>
      <w:r w:rsidRPr="00632E3E">
        <w:t>높은</w:t>
      </w:r>
      <w:r w:rsidRPr="00632E3E">
        <w:t xml:space="preserve"> </w:t>
      </w:r>
      <w:r w:rsidRPr="00632E3E">
        <w:t>농도인</w:t>
      </w:r>
      <w:r w:rsidRPr="00632E3E">
        <w:t xml:space="preserve"> 1.5% Rebamipide</w:t>
      </w:r>
      <w:r w:rsidRPr="00632E3E">
        <w:t>를</w:t>
      </w:r>
      <w:r w:rsidRPr="00632E3E">
        <w:t xml:space="preserve"> </w:t>
      </w:r>
      <w:r w:rsidRPr="00632E3E">
        <w:t>투여하여</w:t>
      </w:r>
      <w:r w:rsidRPr="00632E3E">
        <w:t xml:space="preserve"> </w:t>
      </w:r>
      <w:r w:rsidRPr="00632E3E">
        <w:t>약동학적</w:t>
      </w:r>
      <w:r w:rsidRPr="00632E3E">
        <w:t xml:space="preserve"> </w:t>
      </w:r>
      <w:r w:rsidRPr="00632E3E">
        <w:t>특성을</w:t>
      </w:r>
      <w:r w:rsidRPr="00632E3E">
        <w:t xml:space="preserve"> </w:t>
      </w:r>
      <w:r>
        <w:rPr>
          <w:rFonts w:hint="eastAsia"/>
        </w:rPr>
        <w:t>확인하고자</w:t>
      </w:r>
      <w:r>
        <w:rPr>
          <w:rFonts w:hint="eastAsia"/>
        </w:rPr>
        <w:t xml:space="preserve"> </w:t>
      </w:r>
      <w:r>
        <w:rPr>
          <w:rFonts w:hint="eastAsia"/>
        </w:rPr>
        <w:t>한다</w:t>
      </w:r>
      <w:r>
        <w:rPr>
          <w:rFonts w:hint="eastAsia"/>
        </w:rPr>
        <w:t>.</w:t>
      </w:r>
    </w:p>
    <w:p w14:paraId="58BF5B79" w14:textId="77777777" w:rsidR="009305E4" w:rsidRPr="00632E3E" w:rsidRDefault="009305E4" w:rsidP="001F11C1">
      <w:pPr>
        <w:pStyle w:val="10"/>
      </w:pPr>
      <w:bookmarkStart w:id="171" w:name="_Toc82790167"/>
      <w:bookmarkStart w:id="172" w:name="_Toc90998694"/>
      <w:r w:rsidRPr="00632E3E">
        <w:t>임상시험용의약품</w:t>
      </w:r>
      <w:bookmarkEnd w:id="171"/>
      <w:bookmarkEnd w:id="172"/>
    </w:p>
    <w:p w14:paraId="6E4F3E8B" w14:textId="5B8356F6" w:rsidR="006B0AA0" w:rsidRPr="00632E3E" w:rsidRDefault="009305E4" w:rsidP="00720C51">
      <w:pPr>
        <w:pStyle w:val="2"/>
      </w:pPr>
      <w:bookmarkStart w:id="173" w:name="_Toc82790168"/>
      <w:bookmarkStart w:id="174" w:name="_Toc90998695"/>
      <w:r w:rsidRPr="00632E3E">
        <w:t>임상시험에</w:t>
      </w:r>
      <w:r w:rsidRPr="00632E3E">
        <w:t xml:space="preserve"> </w:t>
      </w:r>
      <w:r w:rsidRPr="00632E3E">
        <w:t>사용되는</w:t>
      </w:r>
      <w:r w:rsidRPr="00632E3E">
        <w:t xml:space="preserve"> </w:t>
      </w:r>
      <w:r w:rsidRPr="00632E3E">
        <w:t>의약품의</w:t>
      </w:r>
      <w:r w:rsidRPr="00632E3E">
        <w:t xml:space="preserve"> </w:t>
      </w:r>
      <w:r w:rsidRPr="00632E3E">
        <w:t>개요</w:t>
      </w:r>
      <w:bookmarkEnd w:id="173"/>
      <w:bookmarkEnd w:id="174"/>
    </w:p>
    <w:tbl>
      <w:tblPr>
        <w:tblStyle w:val="49"/>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293"/>
        <w:gridCol w:w="6733"/>
      </w:tblGrid>
      <w:tr w:rsidR="00A66FF1" w:rsidRPr="00632E3E" w14:paraId="7CC3862E" w14:textId="77777777" w:rsidTr="00B5764D">
        <w:trPr>
          <w:trHeight w:val="20"/>
        </w:trPr>
        <w:tc>
          <w:tcPr>
            <w:tcW w:w="1270" w:type="pct"/>
            <w:shd w:val="clear" w:color="auto" w:fill="D9D9D9" w:themeFill="background1" w:themeFillShade="D9"/>
            <w:vAlign w:val="center"/>
          </w:tcPr>
          <w:p w14:paraId="2823723F" w14:textId="7777777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제조사</w:t>
            </w:r>
          </w:p>
        </w:tc>
        <w:tc>
          <w:tcPr>
            <w:tcW w:w="3730" w:type="pct"/>
            <w:vAlign w:val="center"/>
          </w:tcPr>
          <w:p w14:paraId="72E2AAE8" w14:textId="7777777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대우제약㈜</w:t>
            </w:r>
          </w:p>
        </w:tc>
      </w:tr>
      <w:tr w:rsidR="00A66FF1" w:rsidRPr="00632E3E" w14:paraId="105BC50D" w14:textId="77777777" w:rsidTr="00B5764D">
        <w:trPr>
          <w:trHeight w:val="20"/>
        </w:trPr>
        <w:tc>
          <w:tcPr>
            <w:tcW w:w="1270" w:type="pct"/>
            <w:shd w:val="clear" w:color="auto" w:fill="D9D9D9" w:themeFill="background1" w:themeFillShade="D9"/>
            <w:vAlign w:val="center"/>
          </w:tcPr>
          <w:p w14:paraId="73FF954F" w14:textId="7777777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제형</w:t>
            </w:r>
            <w:r w:rsidRPr="00632E3E">
              <w:rPr>
                <w:rFonts w:ascii="Times New Roman" w:eastAsia="맑은 고딕" w:hAnsi="Times New Roman"/>
                <w:szCs w:val="20"/>
              </w:rPr>
              <w:t xml:space="preserve"> </w:t>
            </w:r>
            <w:r w:rsidRPr="00632E3E">
              <w:rPr>
                <w:rFonts w:ascii="Times New Roman" w:eastAsia="맑은 고딕" w:hAnsi="Times New Roman"/>
                <w:szCs w:val="20"/>
              </w:rPr>
              <w:t>및</w:t>
            </w:r>
            <w:r w:rsidRPr="00632E3E">
              <w:rPr>
                <w:rFonts w:ascii="Times New Roman" w:eastAsia="맑은 고딕" w:hAnsi="Times New Roman"/>
                <w:szCs w:val="20"/>
              </w:rPr>
              <w:t xml:space="preserve"> </w:t>
            </w:r>
            <w:r w:rsidRPr="00632E3E">
              <w:rPr>
                <w:rFonts w:ascii="Times New Roman" w:eastAsia="맑은 고딕" w:hAnsi="Times New Roman"/>
                <w:szCs w:val="20"/>
              </w:rPr>
              <w:t>성상</w:t>
            </w:r>
          </w:p>
        </w:tc>
        <w:tc>
          <w:tcPr>
            <w:tcW w:w="3730" w:type="pct"/>
            <w:vAlign w:val="center"/>
          </w:tcPr>
          <w:p w14:paraId="2F0FE89E" w14:textId="7777777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무색</w:t>
            </w:r>
            <w:r w:rsidRPr="00632E3E">
              <w:rPr>
                <w:rFonts w:ascii="Times New Roman" w:eastAsia="맑은 고딕" w:hAnsi="Times New Roman"/>
                <w:szCs w:val="20"/>
              </w:rPr>
              <w:t xml:space="preserve"> </w:t>
            </w:r>
            <w:r w:rsidRPr="00632E3E">
              <w:rPr>
                <w:rFonts w:ascii="Times New Roman" w:eastAsia="맑은 고딕" w:hAnsi="Times New Roman"/>
                <w:szCs w:val="20"/>
              </w:rPr>
              <w:t>또는</w:t>
            </w:r>
            <w:r w:rsidRPr="00632E3E">
              <w:rPr>
                <w:rFonts w:ascii="Times New Roman" w:eastAsia="맑은 고딕" w:hAnsi="Times New Roman"/>
                <w:szCs w:val="20"/>
              </w:rPr>
              <w:t xml:space="preserve"> </w:t>
            </w:r>
            <w:r w:rsidRPr="00632E3E">
              <w:rPr>
                <w:rFonts w:ascii="Times New Roman" w:eastAsia="맑은 고딕" w:hAnsi="Times New Roman"/>
                <w:szCs w:val="20"/>
              </w:rPr>
              <w:t>미황색의</w:t>
            </w:r>
            <w:r w:rsidRPr="00632E3E">
              <w:rPr>
                <w:rFonts w:ascii="Times New Roman" w:eastAsia="맑은 고딕" w:hAnsi="Times New Roman"/>
                <w:szCs w:val="20"/>
              </w:rPr>
              <w:t xml:space="preserve"> </w:t>
            </w:r>
            <w:r w:rsidRPr="00632E3E">
              <w:rPr>
                <w:rFonts w:ascii="Times New Roman" w:eastAsia="맑은 고딕" w:hAnsi="Times New Roman"/>
                <w:szCs w:val="20"/>
              </w:rPr>
              <w:t>투명한</w:t>
            </w:r>
            <w:r w:rsidRPr="00632E3E">
              <w:rPr>
                <w:rFonts w:ascii="Times New Roman" w:eastAsia="맑은 고딕" w:hAnsi="Times New Roman"/>
                <w:szCs w:val="20"/>
              </w:rPr>
              <w:t xml:space="preserve"> </w:t>
            </w:r>
            <w:r w:rsidRPr="00632E3E">
              <w:rPr>
                <w:rFonts w:ascii="Times New Roman" w:eastAsia="맑은 고딕" w:hAnsi="Times New Roman"/>
                <w:szCs w:val="20"/>
              </w:rPr>
              <w:t>액이</w:t>
            </w:r>
            <w:r w:rsidRPr="00632E3E">
              <w:rPr>
                <w:rFonts w:ascii="Times New Roman" w:eastAsia="맑은 고딕" w:hAnsi="Times New Roman"/>
                <w:szCs w:val="20"/>
              </w:rPr>
              <w:t xml:space="preserve"> </w:t>
            </w:r>
            <w:r w:rsidRPr="00632E3E">
              <w:rPr>
                <w:rFonts w:ascii="Times New Roman" w:eastAsia="맑은 고딕" w:hAnsi="Times New Roman"/>
                <w:szCs w:val="20"/>
              </w:rPr>
              <w:t>무색투명한</w:t>
            </w:r>
            <w:r w:rsidRPr="00632E3E">
              <w:rPr>
                <w:rFonts w:ascii="Times New Roman" w:eastAsia="맑은 고딕" w:hAnsi="Times New Roman"/>
                <w:szCs w:val="20"/>
              </w:rPr>
              <w:t xml:space="preserve"> </w:t>
            </w:r>
            <w:r w:rsidRPr="00632E3E">
              <w:rPr>
                <w:rFonts w:ascii="Times New Roman" w:eastAsia="맑은 고딕" w:hAnsi="Times New Roman"/>
                <w:szCs w:val="20"/>
              </w:rPr>
              <w:t>플라스틱</w:t>
            </w:r>
            <w:r w:rsidRPr="00632E3E">
              <w:rPr>
                <w:rFonts w:ascii="Times New Roman" w:eastAsia="맑은 고딕" w:hAnsi="Times New Roman"/>
                <w:szCs w:val="20"/>
              </w:rPr>
              <w:t xml:space="preserve"> </w:t>
            </w:r>
            <w:r w:rsidRPr="00632E3E">
              <w:rPr>
                <w:rFonts w:ascii="Times New Roman" w:eastAsia="맑은 고딕" w:hAnsi="Times New Roman"/>
                <w:szCs w:val="20"/>
              </w:rPr>
              <w:t>용기에</w:t>
            </w:r>
            <w:r w:rsidRPr="00632E3E">
              <w:rPr>
                <w:rFonts w:ascii="Times New Roman" w:eastAsia="맑은 고딕" w:hAnsi="Times New Roman"/>
                <w:szCs w:val="20"/>
              </w:rPr>
              <w:t xml:space="preserve"> </w:t>
            </w:r>
            <w:r w:rsidRPr="00632E3E">
              <w:rPr>
                <w:rFonts w:ascii="Times New Roman" w:eastAsia="맑은 고딕" w:hAnsi="Times New Roman"/>
                <w:szCs w:val="20"/>
              </w:rPr>
              <w:t>든</w:t>
            </w:r>
            <w:r w:rsidRPr="00632E3E">
              <w:rPr>
                <w:rFonts w:ascii="Times New Roman" w:eastAsia="맑은 고딕" w:hAnsi="Times New Roman"/>
                <w:szCs w:val="20"/>
              </w:rPr>
              <w:t xml:space="preserve"> </w:t>
            </w:r>
            <w:r w:rsidRPr="00632E3E">
              <w:rPr>
                <w:rFonts w:ascii="Times New Roman" w:eastAsia="맑은 고딕" w:hAnsi="Times New Roman"/>
                <w:szCs w:val="20"/>
              </w:rPr>
              <w:t>점안제</w:t>
            </w:r>
          </w:p>
        </w:tc>
      </w:tr>
      <w:tr w:rsidR="00A66FF1" w:rsidRPr="00632E3E" w14:paraId="4C9C5437" w14:textId="77777777" w:rsidTr="00B5764D">
        <w:trPr>
          <w:trHeight w:val="20"/>
        </w:trPr>
        <w:tc>
          <w:tcPr>
            <w:tcW w:w="1270" w:type="pct"/>
            <w:shd w:val="clear" w:color="auto" w:fill="D9D9D9" w:themeFill="background1" w:themeFillShade="D9"/>
            <w:vAlign w:val="center"/>
          </w:tcPr>
          <w:p w14:paraId="2BA33A6C" w14:textId="7777777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저장방법</w:t>
            </w:r>
          </w:p>
        </w:tc>
        <w:tc>
          <w:tcPr>
            <w:tcW w:w="3730" w:type="pct"/>
            <w:vAlign w:val="center"/>
          </w:tcPr>
          <w:p w14:paraId="30050BA4" w14:textId="7777777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기밀용기</w:t>
            </w:r>
            <w:r w:rsidRPr="00632E3E">
              <w:rPr>
                <w:rFonts w:ascii="Times New Roman" w:eastAsia="맑은 고딕" w:hAnsi="Times New Roman"/>
                <w:szCs w:val="20"/>
              </w:rPr>
              <w:t xml:space="preserve">, </w:t>
            </w:r>
            <w:r w:rsidRPr="00632E3E">
              <w:rPr>
                <w:rFonts w:ascii="Times New Roman" w:eastAsia="맑은 고딕" w:hAnsi="Times New Roman"/>
                <w:szCs w:val="20"/>
              </w:rPr>
              <w:t>실온</w:t>
            </w:r>
            <w:r w:rsidRPr="00632E3E">
              <w:rPr>
                <w:rFonts w:ascii="Times New Roman" w:eastAsia="맑은 고딕" w:hAnsi="Times New Roman"/>
                <w:szCs w:val="20"/>
              </w:rPr>
              <w:t>(1~30℃)</w:t>
            </w:r>
            <w:r w:rsidRPr="00632E3E">
              <w:rPr>
                <w:rFonts w:ascii="Times New Roman" w:eastAsia="맑은 고딕" w:hAnsi="Times New Roman"/>
                <w:szCs w:val="20"/>
              </w:rPr>
              <w:t>보관</w:t>
            </w:r>
          </w:p>
        </w:tc>
      </w:tr>
      <w:tr w:rsidR="00A66FF1" w:rsidRPr="00632E3E" w14:paraId="40D6C032" w14:textId="77777777" w:rsidTr="00B5764D">
        <w:trPr>
          <w:trHeight w:val="20"/>
        </w:trPr>
        <w:tc>
          <w:tcPr>
            <w:tcW w:w="1270" w:type="pct"/>
            <w:shd w:val="clear" w:color="auto" w:fill="D9D9D9" w:themeFill="background1" w:themeFillShade="D9"/>
            <w:vAlign w:val="center"/>
          </w:tcPr>
          <w:p w14:paraId="2457A051" w14:textId="7777777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사용기한</w:t>
            </w:r>
            <w:r w:rsidRPr="00632E3E">
              <w:rPr>
                <w:rFonts w:ascii="Times New Roman" w:eastAsia="맑은 고딕" w:hAnsi="Times New Roman"/>
                <w:szCs w:val="20"/>
              </w:rPr>
              <w:t xml:space="preserve"> (</w:t>
            </w:r>
            <w:r w:rsidRPr="00632E3E">
              <w:rPr>
                <w:rFonts w:ascii="Times New Roman" w:eastAsia="맑은 고딕" w:hAnsi="Times New Roman"/>
                <w:szCs w:val="20"/>
              </w:rPr>
              <w:t>재검사일자</w:t>
            </w:r>
            <w:r w:rsidRPr="00632E3E">
              <w:rPr>
                <w:rFonts w:ascii="Times New Roman" w:eastAsia="맑은 고딕" w:hAnsi="Times New Roman"/>
                <w:szCs w:val="20"/>
              </w:rPr>
              <w:t>)</w:t>
            </w:r>
          </w:p>
        </w:tc>
        <w:tc>
          <w:tcPr>
            <w:tcW w:w="3730" w:type="pct"/>
            <w:vAlign w:val="center"/>
          </w:tcPr>
          <w:p w14:paraId="50AE1133" w14:textId="6E00B867" w:rsidR="00A66FF1" w:rsidRPr="00632E3E" w:rsidRDefault="00A66FF1" w:rsidP="00B5764D">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제조일로부터</w:t>
            </w:r>
            <w:r w:rsidRPr="00632E3E">
              <w:rPr>
                <w:rFonts w:ascii="Times New Roman" w:eastAsia="맑은 고딕" w:hAnsi="Times New Roman"/>
                <w:szCs w:val="20"/>
              </w:rPr>
              <w:t xml:space="preserve"> </w:t>
            </w:r>
            <w:ins w:id="175" w:author="inae" w:date="2022-03-14T09:21:00Z">
              <w:r w:rsidR="00E21922">
                <w:rPr>
                  <w:rFonts w:ascii="Times New Roman" w:eastAsia="맑은 고딕" w:hAnsi="Times New Roman" w:hint="eastAsia"/>
                  <w:szCs w:val="20"/>
                </w:rPr>
                <w:t>최대</w:t>
              </w:r>
            </w:ins>
            <w:ins w:id="176" w:author="inae" w:date="2022-03-14T09:22:00Z">
              <w:r w:rsidR="00E21922">
                <w:rPr>
                  <w:rFonts w:ascii="Times New Roman" w:eastAsia="맑은 고딕" w:hAnsi="Times New Roman" w:hint="eastAsia"/>
                  <w:szCs w:val="20"/>
                </w:rPr>
                <w:t xml:space="preserve"> </w:t>
              </w:r>
            </w:ins>
            <w:commentRangeStart w:id="177"/>
            <w:commentRangeStart w:id="178"/>
            <w:commentRangeStart w:id="179"/>
            <w:commentRangeStart w:id="180"/>
            <w:del w:id="181" w:author="inae" w:date="2022-03-10T16:00:00Z">
              <w:r w:rsidRPr="00632E3E" w:rsidDel="0054316C">
                <w:rPr>
                  <w:rFonts w:ascii="Times New Roman" w:eastAsia="맑은 고딕" w:hAnsi="Times New Roman"/>
                  <w:szCs w:val="20"/>
                </w:rPr>
                <w:delText>24</w:delText>
              </w:r>
            </w:del>
            <w:ins w:id="182" w:author="inae" w:date="2022-03-10T16:00:00Z">
              <w:r w:rsidR="0054316C">
                <w:rPr>
                  <w:rFonts w:ascii="Times New Roman" w:eastAsia="맑은 고딕" w:hAnsi="Times New Roman"/>
                  <w:szCs w:val="20"/>
                </w:rPr>
                <w:t>36</w:t>
              </w:r>
            </w:ins>
            <w:r w:rsidRPr="00632E3E">
              <w:rPr>
                <w:rFonts w:ascii="Times New Roman" w:eastAsia="맑은 고딕" w:hAnsi="Times New Roman"/>
                <w:szCs w:val="20"/>
              </w:rPr>
              <w:t>개월</w:t>
            </w:r>
            <w:commentRangeEnd w:id="177"/>
            <w:r w:rsidR="00006BC9">
              <w:rPr>
                <w:rStyle w:val="afff1"/>
              </w:rPr>
              <w:commentReference w:id="177"/>
            </w:r>
            <w:commentRangeEnd w:id="178"/>
            <w:r w:rsidR="0054316C">
              <w:rPr>
                <w:rStyle w:val="afff1"/>
              </w:rPr>
              <w:commentReference w:id="178"/>
            </w:r>
            <w:commentRangeEnd w:id="179"/>
            <w:r w:rsidR="003B1C50">
              <w:rPr>
                <w:rStyle w:val="afff1"/>
              </w:rPr>
              <w:commentReference w:id="179"/>
            </w:r>
            <w:commentRangeEnd w:id="180"/>
            <w:r w:rsidR="00E21922">
              <w:rPr>
                <w:rStyle w:val="afff1"/>
              </w:rPr>
              <w:commentReference w:id="180"/>
            </w:r>
          </w:p>
        </w:tc>
      </w:tr>
      <w:tr w:rsidR="00A66FF1" w:rsidRPr="00632E3E" w14:paraId="0B991CCF" w14:textId="77777777" w:rsidTr="00A66FF1">
        <w:trPr>
          <w:trHeight w:val="20"/>
        </w:trPr>
        <w:tc>
          <w:tcPr>
            <w:tcW w:w="1270" w:type="pct"/>
            <w:shd w:val="clear" w:color="auto" w:fill="D9D9D9" w:themeFill="background1" w:themeFillShade="D9"/>
          </w:tcPr>
          <w:p w14:paraId="099822DF" w14:textId="77777777" w:rsidR="00A66FF1" w:rsidRPr="00632E3E" w:rsidRDefault="00A66FF1" w:rsidP="00A66FF1">
            <w:pPr>
              <w:pStyle w:val="af7"/>
              <w:autoSpaceDE w:val="0"/>
              <w:autoSpaceDN w:val="0"/>
              <w:spacing w:after="40"/>
              <w:rPr>
                <w:rFonts w:ascii="Times New Roman" w:eastAsia="맑은 고딕" w:hAnsi="Times New Roman"/>
                <w:szCs w:val="20"/>
              </w:rPr>
            </w:pPr>
            <w:r w:rsidRPr="00632E3E">
              <w:rPr>
                <w:rFonts w:ascii="Times New Roman" w:eastAsia="맑은 고딕" w:hAnsi="Times New Roman"/>
                <w:szCs w:val="20"/>
              </w:rPr>
              <w:t>주성분</w:t>
            </w:r>
          </w:p>
        </w:tc>
        <w:tc>
          <w:tcPr>
            <w:tcW w:w="3730" w:type="pct"/>
            <w:vAlign w:val="center"/>
          </w:tcPr>
          <w:p w14:paraId="2C7E7D49" w14:textId="7E3FFF58" w:rsidR="00A66FF1" w:rsidRPr="00632E3E" w:rsidRDefault="00E45F65" w:rsidP="00E45F65">
            <w:pPr>
              <w:pStyle w:val="af7"/>
              <w:autoSpaceDE w:val="0"/>
              <w:autoSpaceDN w:val="0"/>
              <w:spacing w:after="40"/>
              <w:rPr>
                <w:rFonts w:ascii="Times New Roman" w:eastAsia="맑은 고딕" w:hAnsi="Times New Roman"/>
                <w:szCs w:val="20"/>
              </w:rPr>
            </w:pPr>
            <w:r>
              <w:rPr>
                <w:rFonts w:ascii="Times New Roman" w:eastAsia="맑은 고딕" w:hAnsi="Times New Roman"/>
                <w:bCs/>
              </w:rPr>
              <w:t>DWP-DN11</w:t>
            </w:r>
            <w:r w:rsidR="00FA1B9A">
              <w:rPr>
                <w:rFonts w:ascii="Times New Roman" w:eastAsia="맑은 고딕" w:hAnsi="Times New Roman"/>
                <w:bCs/>
              </w:rPr>
              <w:t>-1</w:t>
            </w:r>
            <w:r w:rsidR="00A66FF1" w:rsidRPr="00632E3E">
              <w:rPr>
                <w:rFonts w:ascii="Times New Roman" w:eastAsia="맑은 고딕" w:hAnsi="Times New Roman"/>
                <w:bCs/>
              </w:rPr>
              <w:t>: 1.5% Rebamipide (</w:t>
            </w:r>
            <w:r w:rsidR="00A66FF1" w:rsidRPr="00632E3E">
              <w:rPr>
                <w:rFonts w:ascii="Times New Roman" w:eastAsia="맑은 고딕" w:hAnsi="Times New Roman"/>
                <w:bCs/>
              </w:rPr>
              <w:t>이</w:t>
            </w:r>
            <w:r w:rsidR="00A66FF1" w:rsidRPr="00632E3E">
              <w:rPr>
                <w:rFonts w:ascii="Times New Roman" w:eastAsia="맑은 고딕" w:hAnsi="Times New Roman"/>
                <w:bCs/>
              </w:rPr>
              <w:t xml:space="preserve"> </w:t>
            </w:r>
            <w:r w:rsidR="00A66FF1" w:rsidRPr="00632E3E">
              <w:rPr>
                <w:rFonts w:ascii="Times New Roman" w:eastAsia="맑은 고딕" w:hAnsi="Times New Roman"/>
                <w:bCs/>
              </w:rPr>
              <w:t>약</w:t>
            </w:r>
            <w:r w:rsidR="00A66FF1" w:rsidRPr="00632E3E">
              <w:rPr>
                <w:rFonts w:ascii="Times New Roman" w:eastAsia="맑은 고딕" w:hAnsi="Times New Roman"/>
                <w:bCs/>
              </w:rPr>
              <w:t xml:space="preserve"> 1mL </w:t>
            </w:r>
            <w:r w:rsidR="00A66FF1" w:rsidRPr="00632E3E">
              <w:rPr>
                <w:rFonts w:ascii="Times New Roman" w:eastAsia="맑은 고딕" w:hAnsi="Times New Roman"/>
                <w:bCs/>
              </w:rPr>
              <w:t>중</w:t>
            </w:r>
            <w:r w:rsidR="00A66FF1" w:rsidRPr="00632E3E">
              <w:rPr>
                <w:rFonts w:ascii="Times New Roman" w:eastAsia="맑은 고딕" w:hAnsi="Times New Roman"/>
                <w:bCs/>
              </w:rPr>
              <w:t xml:space="preserve"> Rebamipide 15mg)</w:t>
            </w:r>
          </w:p>
        </w:tc>
      </w:tr>
    </w:tbl>
    <w:p w14:paraId="02555C2A" w14:textId="77777777" w:rsidR="006B0AA0" w:rsidRPr="00632E3E" w:rsidRDefault="006B0AA0" w:rsidP="00C12830">
      <w:pPr>
        <w:widowControl/>
        <w:wordWrap/>
        <w:autoSpaceDE/>
        <w:autoSpaceDN/>
        <w:jc w:val="left"/>
        <w:rPr>
          <w:rFonts w:ascii="Times New Roman" w:eastAsia="맑은 고딕" w:hAnsi="Times New Roman"/>
          <w:bCs/>
        </w:rPr>
      </w:pPr>
    </w:p>
    <w:p w14:paraId="1FBD5F1F" w14:textId="77777777" w:rsidR="00762FF5" w:rsidRPr="00632E3E" w:rsidRDefault="00762FF5" w:rsidP="00832082">
      <w:pPr>
        <w:pStyle w:val="2"/>
      </w:pPr>
      <w:bookmarkStart w:id="183" w:name="_Toc90998696"/>
      <w:r w:rsidRPr="00632E3E">
        <w:t>예측</w:t>
      </w:r>
      <w:r w:rsidRPr="00632E3E">
        <w:t xml:space="preserve"> </w:t>
      </w:r>
      <w:r w:rsidRPr="00632E3E">
        <w:t>이상반응</w:t>
      </w:r>
      <w:bookmarkEnd w:id="183"/>
    </w:p>
    <w:p w14:paraId="3EF6F404" w14:textId="0ADF6411" w:rsidR="00933461" w:rsidRPr="00632E3E" w:rsidRDefault="006056D9" w:rsidP="00FC3259">
      <w:pPr>
        <w:pStyle w:val="afff3"/>
      </w:pPr>
      <w:r w:rsidRPr="00632E3E">
        <w:t>DWP-DN11</w:t>
      </w:r>
      <w:r w:rsidR="00D42B3F" w:rsidRPr="00632E3E">
        <w:t xml:space="preserve"> </w:t>
      </w:r>
      <w:r w:rsidR="00D42B3F" w:rsidRPr="00632E3E">
        <w:t>점안액의</w:t>
      </w:r>
      <w:r w:rsidR="00D42B3F" w:rsidRPr="00632E3E">
        <w:t xml:space="preserve"> </w:t>
      </w:r>
      <w:r w:rsidR="00D42B3F" w:rsidRPr="00632E3E">
        <w:t>독성</w:t>
      </w:r>
      <w:r w:rsidR="00D42B3F" w:rsidRPr="00632E3E">
        <w:t xml:space="preserve"> </w:t>
      </w:r>
      <w:r w:rsidR="00D42B3F" w:rsidRPr="00632E3E">
        <w:t>및</w:t>
      </w:r>
      <w:r w:rsidR="00D42B3F" w:rsidRPr="00632E3E">
        <w:t xml:space="preserve"> </w:t>
      </w:r>
      <w:r w:rsidR="00D42B3F" w:rsidRPr="00632E3E">
        <w:t>약리</w:t>
      </w:r>
      <w:r w:rsidR="00D42B3F" w:rsidRPr="00632E3E">
        <w:t xml:space="preserve"> </w:t>
      </w:r>
      <w:r w:rsidR="00D42B3F" w:rsidRPr="00632E3E">
        <w:t>등의</w:t>
      </w:r>
      <w:r w:rsidR="00D42B3F" w:rsidRPr="00632E3E">
        <w:t xml:space="preserve"> </w:t>
      </w:r>
      <w:r w:rsidR="00D42B3F" w:rsidRPr="00632E3E">
        <w:t>비임상시험에서</w:t>
      </w:r>
      <w:r w:rsidR="00D42B3F" w:rsidRPr="00632E3E">
        <w:t xml:space="preserve"> </w:t>
      </w:r>
      <w:r w:rsidR="00D42B3F" w:rsidRPr="00632E3E">
        <w:t>일관된</w:t>
      </w:r>
      <w:r w:rsidR="00D42B3F" w:rsidRPr="00632E3E">
        <w:t xml:space="preserve"> </w:t>
      </w:r>
      <w:r w:rsidR="00D42B3F" w:rsidRPr="00632E3E">
        <w:t>발생</w:t>
      </w:r>
      <w:r w:rsidR="00D42B3F" w:rsidRPr="00632E3E">
        <w:t xml:space="preserve"> </w:t>
      </w:r>
      <w:r w:rsidR="00D42B3F" w:rsidRPr="00632E3E">
        <w:t>양상을</w:t>
      </w:r>
      <w:r w:rsidR="00D42B3F" w:rsidRPr="00632E3E">
        <w:t xml:space="preserve"> </w:t>
      </w:r>
      <w:r w:rsidR="00D42B3F" w:rsidRPr="00632E3E">
        <w:t>보인</w:t>
      </w:r>
      <w:r w:rsidR="00D42B3F" w:rsidRPr="00632E3E">
        <w:t xml:space="preserve"> </w:t>
      </w:r>
      <w:r w:rsidR="00D42B3F" w:rsidRPr="00632E3E">
        <w:t>이상반응은</w:t>
      </w:r>
      <w:r w:rsidR="00D42B3F" w:rsidRPr="00632E3E">
        <w:t xml:space="preserve"> </w:t>
      </w:r>
      <w:r w:rsidR="00D42B3F" w:rsidRPr="00632E3E">
        <w:t>발견되지</w:t>
      </w:r>
      <w:r w:rsidR="00D42B3F" w:rsidRPr="00632E3E">
        <w:t xml:space="preserve"> </w:t>
      </w:r>
      <w:r w:rsidR="00D42B3F" w:rsidRPr="00632E3E">
        <w:t>않</w:t>
      </w:r>
      <w:r w:rsidR="00822235" w:rsidRPr="00632E3E">
        <w:t>았</w:t>
      </w:r>
      <w:r w:rsidR="00AA6071">
        <w:rPr>
          <w:rFonts w:hint="eastAsia"/>
        </w:rPr>
        <w:t>으며</w:t>
      </w:r>
      <w:r w:rsidR="00822235" w:rsidRPr="00632E3E">
        <w:t>,</w:t>
      </w:r>
      <w:r w:rsidR="005B7F7D" w:rsidRPr="00632E3E">
        <w:t xml:space="preserve"> </w:t>
      </w:r>
      <w:r w:rsidR="00AA6071">
        <w:rPr>
          <w:rFonts w:hint="eastAsia"/>
        </w:rPr>
        <w:t>국내</w:t>
      </w:r>
      <w:r w:rsidR="00AA6071">
        <w:rPr>
          <w:rFonts w:hint="eastAsia"/>
        </w:rPr>
        <w:t xml:space="preserve"> </w:t>
      </w:r>
      <w:r w:rsidR="00AA6071">
        <w:rPr>
          <w:rFonts w:hint="eastAsia"/>
        </w:rPr>
        <w:t>임상</w:t>
      </w:r>
      <w:r w:rsidR="00AA6071">
        <w:rPr>
          <w:rFonts w:hint="eastAsia"/>
        </w:rPr>
        <w:t xml:space="preserve"> </w:t>
      </w:r>
      <w:r w:rsidR="00AA6071">
        <w:t>1</w:t>
      </w:r>
      <w:r w:rsidR="00AA6071">
        <w:rPr>
          <w:rFonts w:hint="eastAsia"/>
        </w:rPr>
        <w:t>상에서</w:t>
      </w:r>
      <w:r w:rsidR="00AA6071">
        <w:rPr>
          <w:rFonts w:hint="eastAsia"/>
        </w:rPr>
        <w:t xml:space="preserve"> </w:t>
      </w:r>
      <w:r w:rsidR="00AA6071">
        <w:rPr>
          <w:rFonts w:hint="eastAsia"/>
        </w:rPr>
        <w:t>단회</w:t>
      </w:r>
      <w:r w:rsidR="00AA6071">
        <w:rPr>
          <w:rFonts w:hint="eastAsia"/>
        </w:rPr>
        <w:t xml:space="preserve"> </w:t>
      </w:r>
      <w:r w:rsidR="00AA6071">
        <w:rPr>
          <w:rFonts w:hint="eastAsia"/>
        </w:rPr>
        <w:t>및</w:t>
      </w:r>
      <w:r w:rsidR="00AA6071">
        <w:rPr>
          <w:rFonts w:hint="eastAsia"/>
        </w:rPr>
        <w:t xml:space="preserve"> </w:t>
      </w:r>
      <w:r w:rsidR="00AA6071">
        <w:rPr>
          <w:rFonts w:hint="eastAsia"/>
        </w:rPr>
        <w:t>반복</w:t>
      </w:r>
      <w:r w:rsidR="00AA6071">
        <w:rPr>
          <w:rFonts w:hint="eastAsia"/>
        </w:rPr>
        <w:t xml:space="preserve"> </w:t>
      </w:r>
      <w:r w:rsidR="00AA6071">
        <w:rPr>
          <w:rFonts w:hint="eastAsia"/>
        </w:rPr>
        <w:t>투여</w:t>
      </w:r>
      <w:r w:rsidR="00AA6071">
        <w:rPr>
          <w:rFonts w:hint="eastAsia"/>
        </w:rPr>
        <w:t xml:space="preserve"> </w:t>
      </w:r>
      <w:r w:rsidR="00AA6071">
        <w:rPr>
          <w:rFonts w:hint="eastAsia"/>
        </w:rPr>
        <w:t>시에도</w:t>
      </w:r>
      <w:r w:rsidR="00AA6071">
        <w:t xml:space="preserve"> </w:t>
      </w:r>
      <w:r w:rsidR="00AA6071">
        <w:rPr>
          <w:rFonts w:hint="eastAsia"/>
        </w:rPr>
        <w:t>약물과</w:t>
      </w:r>
      <w:r w:rsidR="00AA6071">
        <w:rPr>
          <w:rFonts w:hint="eastAsia"/>
        </w:rPr>
        <w:t xml:space="preserve"> </w:t>
      </w:r>
      <w:r w:rsidR="00AA6071">
        <w:rPr>
          <w:rFonts w:hint="eastAsia"/>
        </w:rPr>
        <w:t>관련성이</w:t>
      </w:r>
      <w:r w:rsidR="00AA6071">
        <w:rPr>
          <w:rFonts w:hint="eastAsia"/>
        </w:rPr>
        <w:t xml:space="preserve"> </w:t>
      </w:r>
      <w:r w:rsidR="00AA6071">
        <w:rPr>
          <w:rFonts w:hint="eastAsia"/>
        </w:rPr>
        <w:t>있는</w:t>
      </w:r>
      <w:r w:rsidR="00AA6071">
        <w:rPr>
          <w:rFonts w:hint="eastAsia"/>
        </w:rPr>
        <w:t xml:space="preserve"> </w:t>
      </w:r>
      <w:r w:rsidR="00AA6071">
        <w:rPr>
          <w:rFonts w:hint="eastAsia"/>
        </w:rPr>
        <w:t>이상반응은</w:t>
      </w:r>
      <w:r w:rsidR="00AA6071">
        <w:rPr>
          <w:rFonts w:hint="eastAsia"/>
        </w:rPr>
        <w:t xml:space="preserve"> </w:t>
      </w:r>
      <w:r w:rsidR="00AA6071">
        <w:rPr>
          <w:rFonts w:hint="eastAsia"/>
        </w:rPr>
        <w:t>발견되지</w:t>
      </w:r>
      <w:r w:rsidR="00AA6071">
        <w:rPr>
          <w:rFonts w:hint="eastAsia"/>
        </w:rPr>
        <w:t xml:space="preserve"> </w:t>
      </w:r>
      <w:r w:rsidR="00AA6071">
        <w:rPr>
          <w:rFonts w:hint="eastAsia"/>
        </w:rPr>
        <w:t>않았다</w:t>
      </w:r>
      <w:r w:rsidR="00AA6071">
        <w:rPr>
          <w:rFonts w:hint="eastAsia"/>
        </w:rPr>
        <w:t>.</w:t>
      </w:r>
      <w:r w:rsidR="00AA6071">
        <w:t xml:space="preserve"> </w:t>
      </w:r>
      <w:r w:rsidR="00AA6071">
        <w:rPr>
          <w:rFonts w:hint="eastAsia"/>
        </w:rPr>
        <w:t>단</w:t>
      </w:r>
      <w:r w:rsidR="00AA6071">
        <w:rPr>
          <w:rFonts w:hint="eastAsia"/>
        </w:rPr>
        <w:t>,</w:t>
      </w:r>
      <w:r w:rsidR="00AA6071">
        <w:t xml:space="preserve"> </w:t>
      </w:r>
      <w:r w:rsidR="00AA6071">
        <w:rPr>
          <w:rFonts w:hint="eastAsia"/>
        </w:rPr>
        <w:t>일본에서의</w:t>
      </w:r>
      <w:r w:rsidR="00AA6071">
        <w:rPr>
          <w:rFonts w:hint="eastAsia"/>
        </w:rPr>
        <w:t xml:space="preserve"> </w:t>
      </w:r>
      <w:r w:rsidR="00AA6071">
        <w:rPr>
          <w:rFonts w:hint="eastAsia"/>
        </w:rPr>
        <w:t>임상</w:t>
      </w:r>
      <w:r w:rsidR="00AA6071">
        <w:rPr>
          <w:rFonts w:hint="eastAsia"/>
        </w:rPr>
        <w:t xml:space="preserve"> </w:t>
      </w:r>
      <w:r w:rsidR="00AA6071">
        <w:rPr>
          <w:rFonts w:hint="eastAsia"/>
        </w:rPr>
        <w:t>연구결과</w:t>
      </w:r>
      <w:r w:rsidR="00AA6071">
        <w:rPr>
          <w:rFonts w:hint="eastAsia"/>
        </w:rPr>
        <w:t>(</w:t>
      </w:r>
      <w:r w:rsidR="00AA6071">
        <w:rPr>
          <w:rFonts w:hint="eastAsia"/>
        </w:rPr>
        <w:t>참고문헌</w:t>
      </w:r>
      <w:r w:rsidR="00AA6071" w:rsidRPr="008E6088">
        <w:rPr>
          <w:vertAlign w:val="superscript"/>
        </w:rPr>
        <w:t>9</w:t>
      </w:r>
      <w:r w:rsidR="00AA6071">
        <w:t>)</w:t>
      </w:r>
      <w:r w:rsidR="00AA6071">
        <w:rPr>
          <w:rFonts w:hint="eastAsia"/>
        </w:rPr>
        <w:t>에</w:t>
      </w:r>
      <w:r w:rsidR="00AA6071">
        <w:rPr>
          <w:rFonts w:hint="eastAsia"/>
        </w:rPr>
        <w:t xml:space="preserve"> </w:t>
      </w:r>
      <w:r w:rsidR="00AA6071">
        <w:rPr>
          <w:rFonts w:hint="eastAsia"/>
        </w:rPr>
        <w:t>따르면</w:t>
      </w:r>
      <w:r w:rsidR="00AA6071">
        <w:rPr>
          <w:rFonts w:hint="eastAsia"/>
        </w:rPr>
        <w:t xml:space="preserve"> </w:t>
      </w:r>
      <w:r w:rsidR="00AA6071">
        <w:rPr>
          <w:rFonts w:hint="eastAsia"/>
        </w:rPr>
        <w:t>아래와</w:t>
      </w:r>
      <w:r w:rsidR="00AA6071">
        <w:rPr>
          <w:rFonts w:hint="eastAsia"/>
        </w:rPr>
        <w:t xml:space="preserve"> </w:t>
      </w:r>
      <w:r w:rsidR="00AA6071">
        <w:rPr>
          <w:rFonts w:hint="eastAsia"/>
        </w:rPr>
        <w:t>같은</w:t>
      </w:r>
      <w:r w:rsidR="00AA6071">
        <w:rPr>
          <w:rFonts w:hint="eastAsia"/>
        </w:rPr>
        <w:t xml:space="preserve"> </w:t>
      </w:r>
      <w:r w:rsidR="00AA6071">
        <w:rPr>
          <w:rFonts w:hint="eastAsia"/>
        </w:rPr>
        <w:t>이상반응이</w:t>
      </w:r>
      <w:r w:rsidR="00AA6071">
        <w:rPr>
          <w:rFonts w:hint="eastAsia"/>
        </w:rPr>
        <w:t xml:space="preserve"> </w:t>
      </w:r>
      <w:r w:rsidR="00AA6071">
        <w:rPr>
          <w:rFonts w:hint="eastAsia"/>
        </w:rPr>
        <w:t>확인되었다</w:t>
      </w:r>
      <w:r w:rsidR="00AA6071">
        <w:rPr>
          <w:rFonts w:hint="eastAsia"/>
        </w:rPr>
        <w:t>.</w:t>
      </w:r>
      <w:r w:rsidR="00AA6071">
        <w:t xml:space="preserve"> </w:t>
      </w:r>
    </w:p>
    <w:p w14:paraId="22FC206F" w14:textId="3D5FF878" w:rsidR="00922C22" w:rsidRPr="00632E3E" w:rsidRDefault="0023694C" w:rsidP="0023694C">
      <w:pPr>
        <w:pStyle w:val="afff3"/>
      </w:pPr>
      <w:r w:rsidRPr="00632E3E">
        <w:rPr>
          <w:b/>
        </w:rPr>
        <w:t xml:space="preserve">* </w:t>
      </w:r>
      <w:r w:rsidR="00C23A7D" w:rsidRPr="00632E3E">
        <w:rPr>
          <w:b/>
        </w:rPr>
        <w:t>보고된</w:t>
      </w:r>
      <w:r w:rsidR="00C23A7D" w:rsidRPr="00632E3E">
        <w:rPr>
          <w:b/>
        </w:rPr>
        <w:t xml:space="preserve"> </w:t>
      </w:r>
      <w:r w:rsidR="00C23A7D" w:rsidRPr="00632E3E">
        <w:rPr>
          <w:b/>
        </w:rPr>
        <w:t>이상반응</w:t>
      </w:r>
      <w:r w:rsidR="00C23A7D" w:rsidRPr="00632E3E">
        <w:t xml:space="preserve">: </w:t>
      </w:r>
      <w:r w:rsidR="004A0AD0" w:rsidRPr="00632E3E">
        <w:t>미각장애</w:t>
      </w:r>
      <w:r w:rsidR="004A0AD0" w:rsidRPr="00632E3E">
        <w:t>(</w:t>
      </w:r>
      <w:r w:rsidR="004A0AD0" w:rsidRPr="00632E3E">
        <w:t>쓴</w:t>
      </w:r>
      <w:r w:rsidR="004A0AD0" w:rsidRPr="00632E3E">
        <w:t xml:space="preserve"> </w:t>
      </w:r>
      <w:r w:rsidR="004A0AD0" w:rsidRPr="00632E3E">
        <w:t>맛</w:t>
      </w:r>
      <w:r w:rsidR="004A0AD0" w:rsidRPr="00632E3E">
        <w:t xml:space="preserve">), </w:t>
      </w:r>
      <w:r w:rsidR="00822235" w:rsidRPr="00632E3E">
        <w:t>안검</w:t>
      </w:r>
      <w:r w:rsidR="00822235" w:rsidRPr="00632E3E">
        <w:t xml:space="preserve"> </w:t>
      </w:r>
      <w:r w:rsidR="00822235" w:rsidRPr="00632E3E">
        <w:t>소양감</w:t>
      </w:r>
      <w:r w:rsidR="00822235" w:rsidRPr="00632E3E">
        <w:t>(</w:t>
      </w:r>
      <w:r w:rsidR="00822235" w:rsidRPr="00632E3E">
        <w:t>눈꺼풀</w:t>
      </w:r>
      <w:r w:rsidR="00822235" w:rsidRPr="00632E3E">
        <w:t xml:space="preserve"> </w:t>
      </w:r>
      <w:r w:rsidR="00822235" w:rsidRPr="00632E3E">
        <w:t>가려움</w:t>
      </w:r>
      <w:r w:rsidR="00822235" w:rsidRPr="00632E3E">
        <w:t xml:space="preserve">), </w:t>
      </w:r>
      <w:r w:rsidR="005B7F7D" w:rsidRPr="00632E3E">
        <w:t>눈</w:t>
      </w:r>
      <w:r w:rsidR="00173A4D" w:rsidRPr="00632E3E">
        <w:t xml:space="preserve"> </w:t>
      </w:r>
      <w:r w:rsidR="005B7F7D" w:rsidRPr="00632E3E">
        <w:t>자극감</w:t>
      </w:r>
      <w:r w:rsidR="005B7F7D" w:rsidRPr="00632E3E">
        <w:t xml:space="preserve"> </w:t>
      </w:r>
      <w:r w:rsidR="005B7F7D" w:rsidRPr="00632E3E">
        <w:t>등</w:t>
      </w:r>
    </w:p>
    <w:p w14:paraId="3D751A24" w14:textId="77777777" w:rsidR="00762FF5" w:rsidRPr="00632E3E" w:rsidRDefault="00762FF5" w:rsidP="00FC3259">
      <w:pPr>
        <w:pStyle w:val="afff3"/>
      </w:pPr>
    </w:p>
    <w:p w14:paraId="5078AC6C" w14:textId="77777777" w:rsidR="006B0AA0" w:rsidRPr="00632E3E" w:rsidRDefault="006B0AA0" w:rsidP="00832082">
      <w:pPr>
        <w:pStyle w:val="2"/>
      </w:pPr>
      <w:bookmarkStart w:id="184" w:name="_Toc90998697"/>
      <w:r w:rsidRPr="00632E3E">
        <w:t>임상시험용의약품의</w:t>
      </w:r>
      <w:r w:rsidRPr="00632E3E">
        <w:t xml:space="preserve"> </w:t>
      </w:r>
      <w:r w:rsidRPr="00632E3E">
        <w:t>관리</w:t>
      </w:r>
      <w:bookmarkEnd w:id="184"/>
    </w:p>
    <w:p w14:paraId="20263CCA" w14:textId="04D5A5A9" w:rsidR="00FC3259" w:rsidRPr="00632E3E" w:rsidRDefault="00FC3259" w:rsidP="00FC3259">
      <w:pPr>
        <w:pStyle w:val="1"/>
      </w:pPr>
      <w:r w:rsidRPr="00632E3E">
        <w:t>임상시험용의약품은</w:t>
      </w:r>
      <w:r w:rsidRPr="00632E3E">
        <w:t xml:space="preserve"> </w:t>
      </w:r>
      <w:r w:rsidRPr="00632E3E">
        <w:t>임상시험의뢰자</w:t>
      </w:r>
      <w:r w:rsidRPr="00632E3E">
        <w:t>(</w:t>
      </w:r>
      <w:r w:rsidRPr="00632E3E">
        <w:t>이하</w:t>
      </w:r>
      <w:r w:rsidRPr="00632E3E">
        <w:t>‘</w:t>
      </w:r>
      <w:r w:rsidRPr="00632E3E">
        <w:t>의뢰자</w:t>
      </w:r>
      <w:r w:rsidRPr="00632E3E">
        <w:t>’)</w:t>
      </w:r>
      <w:r w:rsidRPr="00632E3E">
        <w:t>가</w:t>
      </w:r>
      <w:r w:rsidRPr="00632E3E">
        <w:t xml:space="preserve"> </w:t>
      </w:r>
      <w:r w:rsidRPr="00632E3E">
        <w:t>제조</w:t>
      </w:r>
      <w:r w:rsidRPr="00632E3E">
        <w:t xml:space="preserve"> </w:t>
      </w:r>
      <w:r w:rsidRPr="00632E3E">
        <w:t>후</w:t>
      </w:r>
      <w:r w:rsidRPr="00632E3E">
        <w:t xml:space="preserve">, </w:t>
      </w:r>
      <w:r w:rsidRPr="00632E3E">
        <w:t>포장하여</w:t>
      </w:r>
      <w:r w:rsidRPr="00632E3E">
        <w:t xml:space="preserve"> </w:t>
      </w:r>
      <w:r w:rsidRPr="00632E3E">
        <w:t>임상시험기관의</w:t>
      </w:r>
      <w:r w:rsidRPr="00632E3E">
        <w:t xml:space="preserve"> </w:t>
      </w:r>
      <w:r w:rsidRPr="00632E3E">
        <w:t>관리약사에게</w:t>
      </w:r>
      <w:r w:rsidRPr="00632E3E">
        <w:t xml:space="preserve"> </w:t>
      </w:r>
      <w:r w:rsidRPr="00632E3E">
        <w:t>공급한다</w:t>
      </w:r>
      <w:r w:rsidRPr="00632E3E">
        <w:t xml:space="preserve">. </w:t>
      </w:r>
      <w:r w:rsidRPr="00632E3E">
        <w:t>의뢰자는</w:t>
      </w:r>
      <w:r w:rsidRPr="00632E3E">
        <w:t xml:space="preserve"> </w:t>
      </w:r>
      <w:r w:rsidRPr="00632E3E">
        <w:t>의약품</w:t>
      </w:r>
      <w:r w:rsidRPr="00632E3E">
        <w:t xml:space="preserve"> </w:t>
      </w:r>
      <w:r w:rsidRPr="00632E3E">
        <w:t>등의</w:t>
      </w:r>
      <w:r w:rsidRPr="00632E3E">
        <w:t xml:space="preserve"> </w:t>
      </w:r>
      <w:r w:rsidRPr="00632E3E">
        <w:t>안전에</w:t>
      </w:r>
      <w:r w:rsidRPr="00632E3E">
        <w:t xml:space="preserve"> </w:t>
      </w:r>
      <w:r w:rsidRPr="00632E3E">
        <w:t>관한</w:t>
      </w:r>
      <w:r w:rsidRPr="00632E3E">
        <w:t xml:space="preserve"> </w:t>
      </w:r>
      <w:r w:rsidRPr="00632E3E">
        <w:t>규칙의</w:t>
      </w:r>
      <w:r w:rsidRPr="00632E3E">
        <w:t xml:space="preserve"> </w:t>
      </w:r>
      <w:r w:rsidRPr="00632E3E">
        <w:t>별표</w:t>
      </w:r>
      <w:r w:rsidRPr="00632E3E">
        <w:t xml:space="preserve">4 </w:t>
      </w:r>
      <w:r w:rsidRPr="00632E3E">
        <w:t>의약품</w:t>
      </w:r>
      <w:r w:rsidRPr="00632E3E">
        <w:t xml:space="preserve"> </w:t>
      </w:r>
      <w:r w:rsidRPr="00632E3E">
        <w:t>임상시험</w:t>
      </w:r>
      <w:r w:rsidRPr="00632E3E">
        <w:t xml:space="preserve"> </w:t>
      </w:r>
      <w:r w:rsidRPr="00632E3E">
        <w:t>관리기준의</w:t>
      </w:r>
      <w:r w:rsidRPr="00632E3E">
        <w:t xml:space="preserve"> </w:t>
      </w:r>
      <w:r w:rsidRPr="00632E3E">
        <w:t>규정을</w:t>
      </w:r>
      <w:r w:rsidRPr="00632E3E">
        <w:t xml:space="preserve"> </w:t>
      </w:r>
      <w:r w:rsidRPr="00632E3E">
        <w:t>준수하고</w:t>
      </w:r>
      <w:r w:rsidRPr="00632E3E">
        <w:t xml:space="preserve">, </w:t>
      </w:r>
      <w:r w:rsidRPr="00632E3E">
        <w:t>자사기준</w:t>
      </w:r>
      <w:r w:rsidRPr="00632E3E">
        <w:t xml:space="preserve"> </w:t>
      </w:r>
      <w:r w:rsidRPr="00632E3E">
        <w:t>및</w:t>
      </w:r>
      <w:r w:rsidRPr="00632E3E">
        <w:t xml:space="preserve"> </w:t>
      </w:r>
      <w:r w:rsidRPr="00632E3E">
        <w:t>시험방법에</w:t>
      </w:r>
      <w:r w:rsidRPr="00632E3E">
        <w:t xml:space="preserve"> </w:t>
      </w:r>
      <w:r w:rsidRPr="00632E3E">
        <w:t>따라</w:t>
      </w:r>
      <w:r w:rsidRPr="00632E3E">
        <w:t xml:space="preserve"> </w:t>
      </w:r>
      <w:r w:rsidRPr="00632E3E">
        <w:t>적합하게</w:t>
      </w:r>
      <w:r w:rsidRPr="00632E3E">
        <w:t xml:space="preserve"> </w:t>
      </w:r>
      <w:r w:rsidRPr="00632E3E">
        <w:t>품질을</w:t>
      </w:r>
      <w:r w:rsidRPr="00632E3E">
        <w:t xml:space="preserve"> </w:t>
      </w:r>
      <w:r w:rsidRPr="00632E3E">
        <w:t>관리하여야</w:t>
      </w:r>
      <w:r w:rsidRPr="00632E3E">
        <w:t xml:space="preserve"> </w:t>
      </w:r>
      <w:r w:rsidRPr="00632E3E">
        <w:t>한다</w:t>
      </w:r>
      <w:r w:rsidRPr="00632E3E">
        <w:t>.</w:t>
      </w:r>
    </w:p>
    <w:p w14:paraId="5D0922F2" w14:textId="785CCA07" w:rsidR="006B0AA0" w:rsidRPr="00632E3E" w:rsidRDefault="00FC3259" w:rsidP="00776937">
      <w:pPr>
        <w:pStyle w:val="1"/>
        <w:spacing w:after="120"/>
        <w:ind w:hanging="357"/>
      </w:pPr>
      <w:r w:rsidRPr="00632E3E">
        <w:t>임상시험용의약품</w:t>
      </w:r>
      <w:r w:rsidRPr="00632E3E">
        <w:t xml:space="preserve"> </w:t>
      </w:r>
      <w:r w:rsidRPr="00632E3E">
        <w:t>라벨의</w:t>
      </w:r>
      <w:r w:rsidRPr="00632E3E">
        <w:t xml:space="preserve"> </w:t>
      </w:r>
      <w:r w:rsidRPr="00632E3E">
        <w:t>기재는</w:t>
      </w:r>
      <w:r w:rsidRPr="00632E3E">
        <w:t xml:space="preserve"> </w:t>
      </w:r>
      <w:r w:rsidRPr="00632E3E">
        <w:t>의약품</w:t>
      </w:r>
      <w:r w:rsidRPr="00632E3E">
        <w:t xml:space="preserve"> </w:t>
      </w:r>
      <w:r w:rsidRPr="00632E3E">
        <w:t>제조</w:t>
      </w:r>
      <w:r w:rsidRPr="00632E3E">
        <w:t xml:space="preserve"> </w:t>
      </w:r>
      <w:r w:rsidRPr="00632E3E">
        <w:t>및</w:t>
      </w:r>
      <w:r w:rsidRPr="00632E3E">
        <w:t xml:space="preserve"> </w:t>
      </w:r>
      <w:r w:rsidRPr="00632E3E">
        <w:t>품질관리에</w:t>
      </w:r>
      <w:r w:rsidRPr="00632E3E">
        <w:t xml:space="preserve"> </w:t>
      </w:r>
      <w:r w:rsidRPr="00632E3E">
        <w:t>관한</w:t>
      </w:r>
      <w:r w:rsidRPr="00632E3E">
        <w:t xml:space="preserve"> </w:t>
      </w:r>
      <w:r w:rsidRPr="00632E3E">
        <w:t>규정</w:t>
      </w:r>
      <w:r w:rsidRPr="00632E3E">
        <w:t xml:space="preserve"> </w:t>
      </w:r>
      <w:r w:rsidRPr="00632E3E">
        <w:t>제정고시의</w:t>
      </w:r>
      <w:r w:rsidRPr="00632E3E">
        <w:t xml:space="preserve"> </w:t>
      </w:r>
      <w:r w:rsidRPr="00632E3E">
        <w:t>별표</w:t>
      </w:r>
      <w:r w:rsidRPr="00632E3E">
        <w:t xml:space="preserve"> 11</w:t>
      </w:r>
      <w:r w:rsidRPr="00632E3E">
        <w:t>의</w:t>
      </w:r>
      <w:r w:rsidRPr="00632E3E">
        <w:t xml:space="preserve"> 7.7 </w:t>
      </w:r>
      <w:r w:rsidRPr="00632E3E">
        <w:t>표시기재에</w:t>
      </w:r>
      <w:r w:rsidRPr="00632E3E">
        <w:t xml:space="preserve"> </w:t>
      </w:r>
      <w:r w:rsidRPr="00632E3E">
        <w:t>준하여</w:t>
      </w:r>
      <w:r w:rsidRPr="00632E3E">
        <w:t xml:space="preserve"> </w:t>
      </w:r>
      <w:r w:rsidRPr="00632E3E">
        <w:t>아래와</w:t>
      </w:r>
      <w:r w:rsidRPr="00632E3E">
        <w:t xml:space="preserve"> </w:t>
      </w:r>
      <w:r w:rsidRPr="00632E3E">
        <w:t>같이</w:t>
      </w:r>
      <w:r w:rsidRPr="00632E3E">
        <w:t xml:space="preserve"> </w:t>
      </w:r>
      <w:commentRangeStart w:id="185"/>
      <w:commentRangeStart w:id="186"/>
      <w:r w:rsidRPr="00632E3E">
        <w:t>기입한다</w:t>
      </w:r>
      <w:r w:rsidRPr="00632E3E">
        <w:t>.</w:t>
      </w:r>
      <w:commentRangeEnd w:id="185"/>
      <w:r w:rsidR="006B76DF">
        <w:rPr>
          <w:rStyle w:val="afff1"/>
          <w:rFonts w:asciiTheme="minorHAnsi" w:eastAsiaTheme="minorEastAsia" w:hAnsiTheme="minorHAnsi"/>
        </w:rPr>
        <w:commentReference w:id="185"/>
      </w:r>
      <w:commentRangeEnd w:id="186"/>
      <w:r w:rsidR="0054316C">
        <w:rPr>
          <w:rStyle w:val="afff1"/>
          <w:rFonts w:asciiTheme="minorHAnsi" w:eastAsiaTheme="minorEastAsia" w:hAnsiTheme="minorHAnsi"/>
        </w:rPr>
        <w:commentReference w:id="186"/>
      </w:r>
      <w:ins w:id="187" w:author="inae" w:date="2022-03-10T16:01:00Z">
        <w:r w:rsidR="0054316C">
          <w:t xml:space="preserve"> </w:t>
        </w:r>
      </w:ins>
      <w:r w:rsidR="0037743A">
        <w:rPr>
          <w:rFonts w:hint="eastAsia"/>
        </w:rPr>
        <w:t>단</w:t>
      </w:r>
      <w:r w:rsidR="0037743A">
        <w:rPr>
          <w:rFonts w:hint="eastAsia"/>
        </w:rPr>
        <w:t>,</w:t>
      </w:r>
      <w:r w:rsidR="0037743A">
        <w:t xml:space="preserve"> </w:t>
      </w:r>
      <w:r w:rsidR="0037743A">
        <w:rPr>
          <w:rFonts w:hint="eastAsia"/>
        </w:rPr>
        <w:t>면적이</w:t>
      </w:r>
      <w:r w:rsidR="0037743A">
        <w:rPr>
          <w:rFonts w:hint="eastAsia"/>
        </w:rPr>
        <w:t xml:space="preserve"> </w:t>
      </w:r>
      <w:r w:rsidR="0037743A">
        <w:rPr>
          <w:rFonts w:hint="eastAsia"/>
        </w:rPr>
        <w:t>좁은</w:t>
      </w:r>
      <w:r w:rsidR="0037743A">
        <w:rPr>
          <w:rFonts w:hint="eastAsia"/>
        </w:rPr>
        <w:t xml:space="preserve"> </w:t>
      </w:r>
      <w:r w:rsidR="0037743A">
        <w:t>1</w:t>
      </w:r>
      <w:r w:rsidR="0037743A">
        <w:rPr>
          <w:rFonts w:hint="eastAsia"/>
        </w:rPr>
        <w:t>차</w:t>
      </w:r>
      <w:r w:rsidR="0037743A">
        <w:rPr>
          <w:rFonts w:hint="eastAsia"/>
        </w:rPr>
        <w:t xml:space="preserve"> </w:t>
      </w:r>
      <w:r w:rsidR="0037743A">
        <w:rPr>
          <w:rFonts w:hint="eastAsia"/>
        </w:rPr>
        <w:t>포장에는</w:t>
      </w:r>
      <w:r w:rsidR="0037743A">
        <w:rPr>
          <w:rFonts w:hint="eastAsia"/>
        </w:rPr>
        <w:t xml:space="preserve"> </w:t>
      </w:r>
      <w:r w:rsidR="0037743A">
        <w:rPr>
          <w:rFonts w:hint="eastAsia"/>
        </w:rPr>
        <w:t>관련</w:t>
      </w:r>
      <w:r w:rsidR="0037743A">
        <w:rPr>
          <w:rFonts w:hint="eastAsia"/>
        </w:rPr>
        <w:t xml:space="preserve"> </w:t>
      </w:r>
      <w:r w:rsidR="0037743A">
        <w:rPr>
          <w:rFonts w:hint="eastAsia"/>
        </w:rPr>
        <w:t>규정에</w:t>
      </w:r>
      <w:r w:rsidR="0037743A">
        <w:rPr>
          <w:rFonts w:hint="eastAsia"/>
        </w:rPr>
        <w:t xml:space="preserve"> </w:t>
      </w:r>
      <w:r w:rsidR="0037743A">
        <w:rPr>
          <w:rFonts w:hint="eastAsia"/>
        </w:rPr>
        <w:t>따라</w:t>
      </w:r>
      <w:r w:rsidR="0037743A">
        <w:rPr>
          <w:rFonts w:hint="eastAsia"/>
        </w:rPr>
        <w:t xml:space="preserve"> </w:t>
      </w:r>
      <w:r w:rsidR="0037743A">
        <w:rPr>
          <w:rFonts w:hint="eastAsia"/>
        </w:rPr>
        <w:t>다음</w:t>
      </w:r>
      <w:r w:rsidR="0037743A">
        <w:rPr>
          <w:rFonts w:hint="eastAsia"/>
        </w:rPr>
        <w:t xml:space="preserve"> </w:t>
      </w:r>
      <w:r w:rsidR="0037743A">
        <w:rPr>
          <w:rFonts w:hint="eastAsia"/>
        </w:rPr>
        <w:t>중</w:t>
      </w:r>
      <w:r w:rsidR="0037743A">
        <w:rPr>
          <w:rFonts w:hint="eastAsia"/>
        </w:rPr>
        <w:t xml:space="preserve"> </w:t>
      </w:r>
      <w:r w:rsidR="0037743A">
        <w:rPr>
          <w:rFonts w:hint="eastAsia"/>
        </w:rPr>
        <w:t>일부만</w:t>
      </w:r>
      <w:r w:rsidR="0037743A">
        <w:rPr>
          <w:rFonts w:hint="eastAsia"/>
        </w:rPr>
        <w:t xml:space="preserve"> </w:t>
      </w:r>
      <w:r w:rsidR="0037743A">
        <w:rPr>
          <w:rFonts w:hint="eastAsia"/>
        </w:rPr>
        <w:t>기재할</w:t>
      </w:r>
      <w:r w:rsidR="0037743A">
        <w:rPr>
          <w:rFonts w:hint="eastAsia"/>
        </w:rPr>
        <w:t xml:space="preserve"> </w:t>
      </w:r>
      <w:r w:rsidR="0037743A">
        <w:rPr>
          <w:rFonts w:hint="eastAsia"/>
        </w:rPr>
        <w:t>수</w:t>
      </w:r>
      <w:r w:rsidR="0037743A">
        <w:rPr>
          <w:rFonts w:hint="eastAsia"/>
        </w:rPr>
        <w:t xml:space="preserve"> </w:t>
      </w:r>
      <w:r w:rsidR="0037743A">
        <w:rPr>
          <w:rFonts w:hint="eastAsia"/>
        </w:rPr>
        <w:t>있다</w:t>
      </w:r>
      <w:r w:rsidR="0037743A">
        <w:rPr>
          <w:rFonts w:hint="eastAsia"/>
        </w:rPr>
        <w:t>.</w:t>
      </w:r>
    </w:p>
    <w:tbl>
      <w:tblPr>
        <w:tblW w:w="0" w:type="auto"/>
        <w:jc w:val="center"/>
        <w:shd w:val="clear" w:color="auto" w:fill="D9D9D9" w:themeFill="background1" w:themeFillShade="D9"/>
        <w:tblLayout w:type="fixed"/>
        <w:tblLook w:val="04A0" w:firstRow="1" w:lastRow="0" w:firstColumn="1" w:lastColumn="0" w:noHBand="0" w:noVBand="1"/>
      </w:tblPr>
      <w:tblGrid>
        <w:gridCol w:w="5800"/>
      </w:tblGrid>
      <w:tr w:rsidR="006B0AA0" w:rsidRPr="00632E3E" w14:paraId="07368469" w14:textId="77777777" w:rsidTr="00DB493B">
        <w:trPr>
          <w:trHeight w:val="454"/>
          <w:jc w:val="center"/>
        </w:trPr>
        <w:tc>
          <w:tcPr>
            <w:tcW w:w="5800" w:type="dxa"/>
            <w:shd w:val="clear" w:color="auto" w:fill="D9D9D9" w:themeFill="background1" w:themeFillShade="D9"/>
          </w:tcPr>
          <w:p w14:paraId="428E7C06" w14:textId="7777777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lastRenderedPageBreak/>
              <w:t xml:space="preserve">1. </w:t>
            </w:r>
            <w:r w:rsidR="006B126D" w:rsidRPr="00632E3E">
              <w:rPr>
                <w:rFonts w:ascii="Times New Roman" w:eastAsia="맑은 고딕" w:hAnsi="Times New Roman"/>
              </w:rPr>
              <w:t>임상시험</w:t>
            </w:r>
            <w:r w:rsidR="006B126D" w:rsidRPr="00632E3E">
              <w:rPr>
                <w:rFonts w:ascii="Times New Roman" w:eastAsia="맑은 고딕" w:hAnsi="Times New Roman"/>
              </w:rPr>
              <w:t xml:space="preserve"> </w:t>
            </w:r>
            <w:r w:rsidR="006B126D" w:rsidRPr="00632E3E">
              <w:rPr>
                <w:rFonts w:ascii="Times New Roman" w:eastAsia="맑은 고딕" w:hAnsi="Times New Roman"/>
              </w:rPr>
              <w:t>목적으로만</w:t>
            </w:r>
            <w:r w:rsidR="006B126D" w:rsidRPr="00632E3E">
              <w:rPr>
                <w:rFonts w:ascii="Times New Roman" w:eastAsia="맑은 고딕" w:hAnsi="Times New Roman"/>
              </w:rPr>
              <w:t xml:space="preserve"> </w:t>
            </w:r>
            <w:r w:rsidR="006B126D" w:rsidRPr="00632E3E">
              <w:rPr>
                <w:rFonts w:ascii="Times New Roman" w:eastAsia="맑은 고딕" w:hAnsi="Times New Roman"/>
              </w:rPr>
              <w:t>사용</w:t>
            </w:r>
            <w:r w:rsidR="006B126D" w:rsidRPr="00632E3E">
              <w:rPr>
                <w:rFonts w:ascii="Times New Roman" w:eastAsia="맑은 고딕" w:hAnsi="Times New Roman"/>
              </w:rPr>
              <w:t xml:space="preserve"> </w:t>
            </w:r>
            <w:r w:rsidR="006B126D" w:rsidRPr="00632E3E">
              <w:rPr>
                <w:rFonts w:ascii="Times New Roman" w:eastAsia="맑은 고딕" w:hAnsi="Times New Roman"/>
              </w:rPr>
              <w:t>가능하다는</w:t>
            </w:r>
            <w:r w:rsidR="006B126D" w:rsidRPr="00632E3E">
              <w:rPr>
                <w:rFonts w:ascii="Times New Roman" w:eastAsia="맑은 고딕" w:hAnsi="Times New Roman"/>
              </w:rPr>
              <w:t xml:space="preserve"> </w:t>
            </w:r>
            <w:r w:rsidR="006B126D" w:rsidRPr="00632E3E">
              <w:rPr>
                <w:rFonts w:ascii="Times New Roman" w:eastAsia="맑은 고딕" w:hAnsi="Times New Roman"/>
              </w:rPr>
              <w:t>문구</w:t>
            </w:r>
            <w:r w:rsidR="006B126D" w:rsidRPr="00632E3E">
              <w:rPr>
                <w:rFonts w:ascii="Times New Roman" w:eastAsia="맑은 고딕" w:hAnsi="Times New Roman"/>
              </w:rPr>
              <w:t xml:space="preserve"> (</w:t>
            </w:r>
            <w:r w:rsidR="006B126D" w:rsidRPr="00632E3E">
              <w:rPr>
                <w:rFonts w:ascii="Times New Roman" w:eastAsia="맑은 고딕" w:hAnsi="Times New Roman"/>
              </w:rPr>
              <w:t>예</w:t>
            </w:r>
            <w:r w:rsidR="006B126D" w:rsidRPr="00632E3E">
              <w:rPr>
                <w:rFonts w:ascii="Times New Roman" w:eastAsia="맑은 고딕" w:hAnsi="Times New Roman"/>
              </w:rPr>
              <w:t xml:space="preserve">. </w:t>
            </w:r>
            <w:r w:rsidRPr="00632E3E">
              <w:rPr>
                <w:rFonts w:ascii="Times New Roman" w:eastAsia="맑은 고딕" w:hAnsi="Times New Roman"/>
              </w:rPr>
              <w:t>“</w:t>
            </w:r>
            <w:r w:rsidRPr="00632E3E">
              <w:rPr>
                <w:rFonts w:ascii="Times New Roman" w:eastAsia="맑은 고딕" w:hAnsi="Times New Roman"/>
              </w:rPr>
              <w:t>임상시험용</w:t>
            </w:r>
            <w:r w:rsidRPr="00632E3E">
              <w:rPr>
                <w:rFonts w:ascii="Times New Roman" w:eastAsia="맑은 고딕" w:hAnsi="Times New Roman"/>
              </w:rPr>
              <w:t>”</w:t>
            </w:r>
            <w:r w:rsidR="006B126D" w:rsidRPr="00632E3E">
              <w:rPr>
                <w:rFonts w:ascii="Times New Roman" w:eastAsia="맑은 고딕" w:hAnsi="Times New Roman"/>
              </w:rPr>
              <w:t>)</w:t>
            </w:r>
          </w:p>
          <w:p w14:paraId="6F38D169" w14:textId="7777777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t xml:space="preserve">2. </w:t>
            </w:r>
            <w:r w:rsidRPr="00632E3E">
              <w:rPr>
                <w:rFonts w:ascii="Times New Roman" w:eastAsia="맑은 고딕" w:hAnsi="Times New Roman"/>
              </w:rPr>
              <w:t>임상시험용의약품</w:t>
            </w:r>
            <w:r w:rsidRPr="00632E3E">
              <w:rPr>
                <w:rFonts w:ascii="Times New Roman" w:eastAsia="맑은 고딕" w:hAnsi="Times New Roman"/>
              </w:rPr>
              <w:t xml:space="preserve"> </w:t>
            </w:r>
            <w:r w:rsidRPr="00632E3E">
              <w:rPr>
                <w:rFonts w:ascii="Times New Roman" w:eastAsia="맑은 고딕" w:hAnsi="Times New Roman"/>
              </w:rPr>
              <w:t>명칭</w:t>
            </w:r>
            <w:r w:rsidRPr="00632E3E">
              <w:rPr>
                <w:rFonts w:ascii="Times New Roman" w:eastAsia="맑은 고딕" w:hAnsi="Times New Roman"/>
              </w:rPr>
              <w:t xml:space="preserve"> </w:t>
            </w:r>
            <w:r w:rsidRPr="00632E3E">
              <w:rPr>
                <w:rFonts w:ascii="Times New Roman" w:eastAsia="맑은 고딕" w:hAnsi="Times New Roman"/>
              </w:rPr>
              <w:t>또는</w:t>
            </w:r>
            <w:r w:rsidRPr="00632E3E">
              <w:rPr>
                <w:rFonts w:ascii="Times New Roman" w:eastAsia="맑은 고딕" w:hAnsi="Times New Roman"/>
              </w:rPr>
              <w:t xml:space="preserve"> </w:t>
            </w:r>
            <w:r w:rsidRPr="00632E3E">
              <w:rPr>
                <w:rFonts w:ascii="Times New Roman" w:eastAsia="맑은 고딕" w:hAnsi="Times New Roman"/>
              </w:rPr>
              <w:t>식별표시</w:t>
            </w:r>
          </w:p>
          <w:p w14:paraId="71C6A42D" w14:textId="7777777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t xml:space="preserve">3. </w:t>
            </w:r>
            <w:r w:rsidRPr="00632E3E">
              <w:rPr>
                <w:rFonts w:ascii="Times New Roman" w:eastAsia="맑은 고딕" w:hAnsi="Times New Roman"/>
              </w:rPr>
              <w:t>배치번호</w:t>
            </w:r>
            <w:r w:rsidRPr="00632E3E">
              <w:rPr>
                <w:rFonts w:ascii="Times New Roman" w:eastAsia="맑은 고딕" w:hAnsi="Times New Roman"/>
              </w:rPr>
              <w:t xml:space="preserve"> </w:t>
            </w:r>
            <w:r w:rsidRPr="00632E3E">
              <w:rPr>
                <w:rFonts w:ascii="Times New Roman" w:eastAsia="맑은 고딕" w:hAnsi="Times New Roman"/>
              </w:rPr>
              <w:t>또는</w:t>
            </w:r>
            <w:r w:rsidRPr="00632E3E">
              <w:rPr>
                <w:rFonts w:ascii="Times New Roman" w:eastAsia="맑은 고딕" w:hAnsi="Times New Roman"/>
              </w:rPr>
              <w:t xml:space="preserve"> </w:t>
            </w:r>
            <w:r w:rsidRPr="00632E3E">
              <w:rPr>
                <w:rFonts w:ascii="Times New Roman" w:eastAsia="맑은 고딕" w:hAnsi="Times New Roman"/>
              </w:rPr>
              <w:t>코드번호</w:t>
            </w:r>
          </w:p>
          <w:p w14:paraId="6C953613" w14:textId="7777777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t xml:space="preserve">4. </w:t>
            </w:r>
            <w:r w:rsidR="00F9477F" w:rsidRPr="00632E3E">
              <w:rPr>
                <w:rFonts w:ascii="Times New Roman" w:eastAsia="맑은 고딕" w:hAnsi="Times New Roman"/>
              </w:rPr>
              <w:t>시험</w:t>
            </w:r>
            <w:r w:rsidRPr="00632E3E">
              <w:rPr>
                <w:rFonts w:ascii="Times New Roman" w:eastAsia="맑은 고딕" w:hAnsi="Times New Roman"/>
              </w:rPr>
              <w:t>의뢰자</w:t>
            </w:r>
            <w:r w:rsidRPr="00632E3E">
              <w:rPr>
                <w:rFonts w:ascii="Times New Roman" w:eastAsia="맑은 고딕" w:hAnsi="Times New Roman"/>
              </w:rPr>
              <w:t xml:space="preserve"> </w:t>
            </w:r>
            <w:r w:rsidRPr="00632E3E">
              <w:rPr>
                <w:rFonts w:ascii="Times New Roman" w:eastAsia="맑은 고딕" w:hAnsi="Times New Roman"/>
              </w:rPr>
              <w:t>명</w:t>
            </w:r>
            <w:r w:rsidR="00A93275" w:rsidRPr="00632E3E">
              <w:rPr>
                <w:rFonts w:ascii="Times New Roman" w:eastAsia="맑은 고딕" w:hAnsi="Times New Roman"/>
              </w:rPr>
              <w:t>칭</w:t>
            </w:r>
            <w:r w:rsidR="00A93275" w:rsidRPr="00632E3E">
              <w:rPr>
                <w:rFonts w:ascii="Times New Roman" w:eastAsia="맑은 고딕" w:hAnsi="Times New Roman"/>
              </w:rPr>
              <w:t xml:space="preserve">, </w:t>
            </w:r>
            <w:r w:rsidR="00A93275" w:rsidRPr="00632E3E">
              <w:rPr>
                <w:rFonts w:ascii="Times New Roman" w:eastAsia="맑은 고딕" w:hAnsi="Times New Roman"/>
              </w:rPr>
              <w:t>주소</w:t>
            </w:r>
            <w:r w:rsidR="00A93275" w:rsidRPr="00632E3E">
              <w:rPr>
                <w:rFonts w:ascii="Times New Roman" w:eastAsia="맑은 고딕" w:hAnsi="Times New Roman"/>
              </w:rPr>
              <w:t xml:space="preserve"> </w:t>
            </w:r>
            <w:r w:rsidR="00A93275" w:rsidRPr="00632E3E">
              <w:rPr>
                <w:rFonts w:ascii="Times New Roman" w:eastAsia="맑은 고딕" w:hAnsi="Times New Roman"/>
              </w:rPr>
              <w:t>및</w:t>
            </w:r>
            <w:r w:rsidR="00A93275" w:rsidRPr="00632E3E">
              <w:rPr>
                <w:rFonts w:ascii="Times New Roman" w:eastAsia="맑은 고딕" w:hAnsi="Times New Roman"/>
              </w:rPr>
              <w:t xml:space="preserve"> </w:t>
            </w:r>
            <w:r w:rsidR="00A93275" w:rsidRPr="00632E3E">
              <w:rPr>
                <w:rFonts w:ascii="Times New Roman" w:eastAsia="맑은 고딕" w:hAnsi="Times New Roman"/>
              </w:rPr>
              <w:t>전화번호</w:t>
            </w:r>
          </w:p>
          <w:p w14:paraId="33486E1D" w14:textId="7777777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t xml:space="preserve">5. </w:t>
            </w:r>
            <w:r w:rsidRPr="00632E3E">
              <w:rPr>
                <w:rFonts w:ascii="Times New Roman" w:eastAsia="맑은 고딕" w:hAnsi="Times New Roman"/>
              </w:rPr>
              <w:t>사용</w:t>
            </w:r>
            <w:r w:rsidRPr="00632E3E">
              <w:rPr>
                <w:rFonts w:ascii="Times New Roman" w:eastAsia="맑은 고딕" w:hAnsi="Times New Roman"/>
              </w:rPr>
              <w:t>(</w:t>
            </w:r>
            <w:r w:rsidRPr="00632E3E">
              <w:rPr>
                <w:rFonts w:ascii="Times New Roman" w:eastAsia="맑은 고딕" w:hAnsi="Times New Roman"/>
              </w:rPr>
              <w:t>유효</w:t>
            </w:r>
            <w:r w:rsidRPr="00632E3E">
              <w:rPr>
                <w:rFonts w:ascii="Times New Roman" w:eastAsia="맑은 고딕" w:hAnsi="Times New Roman"/>
              </w:rPr>
              <w:t>)</w:t>
            </w:r>
            <w:r w:rsidRPr="00632E3E">
              <w:rPr>
                <w:rFonts w:ascii="Times New Roman" w:eastAsia="맑은 고딕" w:hAnsi="Times New Roman"/>
              </w:rPr>
              <w:t>기</w:t>
            </w:r>
            <w:r w:rsidR="0019656E" w:rsidRPr="00632E3E">
              <w:rPr>
                <w:rFonts w:ascii="Times New Roman" w:eastAsia="맑은 고딕" w:hAnsi="Times New Roman"/>
              </w:rPr>
              <w:t>한</w:t>
            </w:r>
          </w:p>
          <w:p w14:paraId="7CB52812" w14:textId="7777777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t xml:space="preserve">6. </w:t>
            </w:r>
            <w:r w:rsidRPr="00632E3E">
              <w:rPr>
                <w:rFonts w:ascii="Times New Roman" w:eastAsia="맑은 고딕" w:hAnsi="Times New Roman"/>
              </w:rPr>
              <w:t>보관</w:t>
            </w:r>
            <w:r w:rsidRPr="00632E3E">
              <w:rPr>
                <w:rFonts w:ascii="Times New Roman" w:eastAsia="맑은 고딕" w:hAnsi="Times New Roman"/>
              </w:rPr>
              <w:t xml:space="preserve"> </w:t>
            </w:r>
            <w:r w:rsidRPr="00632E3E">
              <w:rPr>
                <w:rFonts w:ascii="Times New Roman" w:eastAsia="맑은 고딕" w:hAnsi="Times New Roman"/>
              </w:rPr>
              <w:t>조건</w:t>
            </w:r>
          </w:p>
          <w:p w14:paraId="4CCF3D10" w14:textId="1CB82A6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t xml:space="preserve">7. </w:t>
            </w:r>
            <w:r w:rsidR="002F7432" w:rsidRPr="00632E3E">
              <w:rPr>
                <w:rFonts w:ascii="Times New Roman" w:eastAsia="맑은 고딕" w:hAnsi="Times New Roman"/>
              </w:rPr>
              <w:t>임상시험을</w:t>
            </w:r>
            <w:r w:rsidR="002F7432" w:rsidRPr="00632E3E">
              <w:rPr>
                <w:rFonts w:ascii="Times New Roman" w:eastAsia="맑은 고딕" w:hAnsi="Times New Roman"/>
              </w:rPr>
              <w:t xml:space="preserve"> </w:t>
            </w:r>
            <w:r w:rsidR="002F7432" w:rsidRPr="00632E3E">
              <w:rPr>
                <w:rFonts w:ascii="Times New Roman" w:eastAsia="맑은 고딕" w:hAnsi="Times New Roman"/>
              </w:rPr>
              <w:t>식별할</w:t>
            </w:r>
            <w:r w:rsidR="00173A4D" w:rsidRPr="00632E3E">
              <w:rPr>
                <w:rFonts w:ascii="Times New Roman" w:eastAsia="맑은 고딕" w:hAnsi="Times New Roman"/>
              </w:rPr>
              <w:t xml:space="preserve"> </w:t>
            </w:r>
            <w:r w:rsidR="002F7432" w:rsidRPr="00632E3E">
              <w:rPr>
                <w:rFonts w:ascii="Times New Roman" w:eastAsia="맑은 고딕" w:hAnsi="Times New Roman"/>
              </w:rPr>
              <w:t>수</w:t>
            </w:r>
            <w:r w:rsidR="002F7432" w:rsidRPr="00632E3E">
              <w:rPr>
                <w:rFonts w:ascii="Times New Roman" w:eastAsia="맑은 고딕" w:hAnsi="Times New Roman"/>
              </w:rPr>
              <w:t xml:space="preserve"> </w:t>
            </w:r>
            <w:r w:rsidR="002F7432" w:rsidRPr="00632E3E">
              <w:rPr>
                <w:rFonts w:ascii="Times New Roman" w:eastAsia="맑은 고딕" w:hAnsi="Times New Roman"/>
              </w:rPr>
              <w:t>있는</w:t>
            </w:r>
            <w:r w:rsidR="002F7432" w:rsidRPr="00632E3E">
              <w:rPr>
                <w:rFonts w:ascii="Times New Roman" w:eastAsia="맑은 고딕" w:hAnsi="Times New Roman"/>
              </w:rPr>
              <w:t xml:space="preserve"> </w:t>
            </w:r>
            <w:r w:rsidR="002F7432" w:rsidRPr="00632E3E">
              <w:rPr>
                <w:rFonts w:ascii="Times New Roman" w:eastAsia="맑은 고딕" w:hAnsi="Times New Roman"/>
              </w:rPr>
              <w:t>참조코드</w:t>
            </w:r>
          </w:p>
          <w:p w14:paraId="456678D6" w14:textId="77777777" w:rsidR="006B0AA0" w:rsidRPr="00632E3E" w:rsidRDefault="006B0AA0" w:rsidP="00FC3259">
            <w:pPr>
              <w:pStyle w:val="ab"/>
              <w:snapToGrid w:val="0"/>
              <w:ind w:leftChars="50" w:left="90"/>
              <w:jc w:val="both"/>
              <w:rPr>
                <w:rFonts w:ascii="Times New Roman" w:eastAsia="맑은 고딕" w:hAnsi="Times New Roman"/>
              </w:rPr>
            </w:pPr>
            <w:r w:rsidRPr="00632E3E">
              <w:rPr>
                <w:rFonts w:ascii="Times New Roman" w:eastAsia="맑은 고딕" w:hAnsi="Times New Roman"/>
              </w:rPr>
              <w:t xml:space="preserve">8. </w:t>
            </w:r>
            <w:r w:rsidRPr="00632E3E">
              <w:rPr>
                <w:rFonts w:ascii="Times New Roman" w:eastAsia="맑은 고딕" w:hAnsi="Times New Roman"/>
              </w:rPr>
              <w:t>대상자</w:t>
            </w:r>
            <w:r w:rsidRPr="00632E3E">
              <w:rPr>
                <w:rFonts w:ascii="Times New Roman" w:eastAsia="맑은 고딕" w:hAnsi="Times New Roman"/>
              </w:rPr>
              <w:t xml:space="preserve"> </w:t>
            </w:r>
            <w:r w:rsidR="00A93275" w:rsidRPr="00632E3E">
              <w:rPr>
                <w:rFonts w:ascii="Times New Roman" w:eastAsia="맑은 고딕" w:hAnsi="Times New Roman"/>
              </w:rPr>
              <w:t>식별번호</w:t>
            </w:r>
            <w:r w:rsidR="00A93275" w:rsidRPr="00632E3E">
              <w:rPr>
                <w:rFonts w:ascii="Times New Roman" w:eastAsia="맑은 고딕" w:hAnsi="Times New Roman"/>
              </w:rPr>
              <w:t xml:space="preserve">, </w:t>
            </w:r>
            <w:r w:rsidR="00A93275" w:rsidRPr="00632E3E">
              <w:rPr>
                <w:rFonts w:ascii="Times New Roman" w:eastAsia="맑은 고딕" w:hAnsi="Times New Roman"/>
              </w:rPr>
              <w:t>방문번호</w:t>
            </w:r>
          </w:p>
        </w:tc>
      </w:tr>
    </w:tbl>
    <w:p w14:paraId="10F86AAA" w14:textId="53514087" w:rsidR="006B0AA0" w:rsidRPr="00632E3E" w:rsidRDefault="006B0AA0" w:rsidP="001B3474">
      <w:pPr>
        <w:pStyle w:val="afff3"/>
        <w:numPr>
          <w:ilvl w:val="0"/>
          <w:numId w:val="17"/>
        </w:numPr>
        <w:ind w:left="357" w:hanging="357"/>
      </w:pPr>
      <w:r w:rsidRPr="00632E3E">
        <w:t>임상시험용의약품</w:t>
      </w:r>
      <w:r w:rsidRPr="00632E3E">
        <w:t xml:space="preserve"> </w:t>
      </w:r>
      <w:r w:rsidRPr="00632E3E">
        <w:t>관리약사</w:t>
      </w:r>
      <w:r w:rsidRPr="00632E3E">
        <w:t xml:space="preserve"> (</w:t>
      </w:r>
      <w:r w:rsidRPr="00632E3E">
        <w:t>이하</w:t>
      </w:r>
      <w:r w:rsidRPr="00632E3E">
        <w:t xml:space="preserve"> '</w:t>
      </w:r>
      <w:r w:rsidRPr="00632E3E">
        <w:t>관리약사</w:t>
      </w:r>
      <w:r w:rsidRPr="00632E3E">
        <w:t>')</w:t>
      </w:r>
      <w:r w:rsidRPr="00632E3E">
        <w:t>는</w:t>
      </w:r>
      <w:r w:rsidRPr="00632E3E">
        <w:t xml:space="preserve"> </w:t>
      </w:r>
      <w:r w:rsidRPr="00632E3E">
        <w:t>임상시험용의약품의</w:t>
      </w:r>
      <w:r w:rsidRPr="00632E3E">
        <w:t xml:space="preserve"> </w:t>
      </w:r>
      <w:r w:rsidRPr="00632E3E">
        <w:t>인수</w:t>
      </w:r>
      <w:r w:rsidRPr="00632E3E">
        <w:t xml:space="preserve">, </w:t>
      </w:r>
      <w:r w:rsidRPr="00632E3E">
        <w:t>보관</w:t>
      </w:r>
      <w:r w:rsidRPr="00632E3E">
        <w:t xml:space="preserve">, </w:t>
      </w:r>
      <w:r w:rsidRPr="00632E3E">
        <w:t>조제</w:t>
      </w:r>
      <w:r w:rsidRPr="00632E3E">
        <w:t xml:space="preserve">, </w:t>
      </w:r>
      <w:r w:rsidRPr="00632E3E">
        <w:t>관리</w:t>
      </w:r>
      <w:r w:rsidRPr="00632E3E">
        <w:t xml:space="preserve"> </w:t>
      </w:r>
      <w:r w:rsidRPr="00632E3E">
        <w:t>및</w:t>
      </w:r>
      <w:r w:rsidRPr="00632E3E">
        <w:t xml:space="preserve"> </w:t>
      </w:r>
      <w:r w:rsidRPr="00632E3E">
        <w:t>반납에</w:t>
      </w:r>
      <w:r w:rsidRPr="00632E3E">
        <w:t xml:space="preserve"> </w:t>
      </w:r>
      <w:r w:rsidRPr="00632E3E">
        <w:t>대한</w:t>
      </w:r>
      <w:r w:rsidRPr="00632E3E">
        <w:t xml:space="preserve"> </w:t>
      </w:r>
      <w:r w:rsidRPr="00632E3E">
        <w:t>책임을</w:t>
      </w:r>
      <w:r w:rsidRPr="00632E3E">
        <w:t xml:space="preserve"> </w:t>
      </w:r>
      <w:r w:rsidRPr="00632E3E">
        <w:t>갖는다</w:t>
      </w:r>
      <w:r w:rsidRPr="00632E3E">
        <w:t xml:space="preserve">. </w:t>
      </w:r>
      <w:r w:rsidRPr="00632E3E">
        <w:t>의약품</w:t>
      </w:r>
      <w:r w:rsidR="00173A4D" w:rsidRPr="00632E3E">
        <w:t xml:space="preserve"> </w:t>
      </w:r>
      <w:r w:rsidRPr="00632E3E">
        <w:t>등의</w:t>
      </w:r>
      <w:r w:rsidRPr="00632E3E">
        <w:t xml:space="preserve"> </w:t>
      </w:r>
      <w:r w:rsidRPr="00632E3E">
        <w:t>안전에</w:t>
      </w:r>
      <w:r w:rsidRPr="00632E3E">
        <w:t xml:space="preserve"> </w:t>
      </w:r>
      <w:r w:rsidRPr="00632E3E">
        <w:t>관한</w:t>
      </w:r>
      <w:r w:rsidRPr="00632E3E">
        <w:t xml:space="preserve"> </w:t>
      </w:r>
      <w:r w:rsidRPr="00632E3E">
        <w:t>규칙</w:t>
      </w:r>
      <w:r w:rsidRPr="00632E3E">
        <w:t xml:space="preserve"> (</w:t>
      </w:r>
      <w:r w:rsidR="00A74195" w:rsidRPr="00632E3E">
        <w:t>총리령</w:t>
      </w:r>
      <w:r w:rsidR="00A74195" w:rsidRPr="00632E3E">
        <w:t xml:space="preserve"> </w:t>
      </w:r>
      <w:r w:rsidR="00A74195" w:rsidRPr="00632E3E">
        <w:t>제</w:t>
      </w:r>
      <w:r w:rsidR="00A74195" w:rsidRPr="00632E3E">
        <w:t xml:space="preserve"> 1455</w:t>
      </w:r>
      <w:r w:rsidR="00A74195" w:rsidRPr="00632E3E">
        <w:t>호</w:t>
      </w:r>
      <w:r w:rsidR="00A74195" w:rsidRPr="00632E3E">
        <w:t>, 2018.04.25</w:t>
      </w:r>
      <w:r w:rsidRPr="00632E3E">
        <w:t>)</w:t>
      </w:r>
      <w:r w:rsidRPr="00632E3E">
        <w:t>의</w:t>
      </w:r>
      <w:r w:rsidRPr="00632E3E">
        <w:t xml:space="preserve"> </w:t>
      </w:r>
      <w:r w:rsidRPr="00632E3E">
        <w:t>별표</w:t>
      </w:r>
      <w:r w:rsidRPr="00632E3E">
        <w:t xml:space="preserve"> 4</w:t>
      </w:r>
      <w:r w:rsidRPr="00632E3E">
        <w:t>의</w:t>
      </w:r>
      <w:r w:rsidRPr="00632E3E">
        <w:t xml:space="preserve"> </w:t>
      </w:r>
      <w:r w:rsidRPr="00632E3E">
        <w:t>제</w:t>
      </w:r>
      <w:r w:rsidRPr="00632E3E">
        <w:t xml:space="preserve"> 7</w:t>
      </w:r>
      <w:r w:rsidRPr="00632E3E">
        <w:t>호</w:t>
      </w:r>
      <w:r w:rsidRPr="00632E3E">
        <w:t xml:space="preserve"> ‘</w:t>
      </w:r>
      <w:r w:rsidRPr="00632E3E">
        <w:t>바</w:t>
      </w:r>
      <w:r w:rsidRPr="00632E3E">
        <w:t>’</w:t>
      </w:r>
      <w:r w:rsidRPr="00632E3E">
        <w:t>목의</w:t>
      </w:r>
      <w:r w:rsidRPr="00632E3E">
        <w:t xml:space="preserve"> </w:t>
      </w:r>
      <w:r w:rsidRPr="00632E3E">
        <w:t>규정에</w:t>
      </w:r>
      <w:r w:rsidRPr="00632E3E">
        <w:t xml:space="preserve"> </w:t>
      </w:r>
      <w:r w:rsidRPr="00632E3E">
        <w:t>따라</w:t>
      </w:r>
      <w:r w:rsidRPr="00632E3E">
        <w:t xml:space="preserve"> </w:t>
      </w:r>
      <w:r w:rsidRPr="00632E3E">
        <w:t>관리약사는</w:t>
      </w:r>
      <w:r w:rsidRPr="00632E3E">
        <w:t xml:space="preserve"> </w:t>
      </w:r>
      <w:r w:rsidRPr="00632E3E">
        <w:t>임상시험용의약품의</w:t>
      </w:r>
      <w:r w:rsidRPr="00632E3E">
        <w:t xml:space="preserve"> </w:t>
      </w:r>
      <w:r w:rsidRPr="00632E3E">
        <w:t>수령사실</w:t>
      </w:r>
      <w:r w:rsidRPr="00632E3E">
        <w:t xml:space="preserve"> </w:t>
      </w:r>
      <w:r w:rsidRPr="00632E3E">
        <w:t>및</w:t>
      </w:r>
      <w:r w:rsidRPr="00632E3E">
        <w:t xml:space="preserve"> </w:t>
      </w:r>
      <w:r w:rsidRPr="00632E3E">
        <w:t>수량을</w:t>
      </w:r>
      <w:r w:rsidRPr="00632E3E">
        <w:t xml:space="preserve"> </w:t>
      </w:r>
      <w:r w:rsidRPr="00632E3E">
        <w:t>확인하고</w:t>
      </w:r>
      <w:r w:rsidRPr="00632E3E">
        <w:t xml:space="preserve">, </w:t>
      </w:r>
      <w:r w:rsidRPr="00632E3E">
        <w:t>서명하며</w:t>
      </w:r>
      <w:r w:rsidRPr="00632E3E">
        <w:t xml:space="preserve"> </w:t>
      </w:r>
      <w:r w:rsidRPr="00632E3E">
        <w:t>적절히</w:t>
      </w:r>
      <w:r w:rsidRPr="00632E3E">
        <w:t xml:space="preserve"> </w:t>
      </w:r>
      <w:r w:rsidRPr="00632E3E">
        <w:t>관리한다</w:t>
      </w:r>
      <w:r w:rsidRPr="00632E3E">
        <w:t xml:space="preserve">. </w:t>
      </w:r>
      <w:r w:rsidRPr="00632E3E">
        <w:t>임상시험용의약품이</w:t>
      </w:r>
      <w:r w:rsidRPr="00632E3E">
        <w:t xml:space="preserve"> </w:t>
      </w:r>
      <w:r w:rsidRPr="00632E3E">
        <w:t>임상시험계획서에</w:t>
      </w:r>
      <w:r w:rsidRPr="00632E3E">
        <w:t xml:space="preserve"> </w:t>
      </w:r>
      <w:r w:rsidRPr="00632E3E">
        <w:t>따라</w:t>
      </w:r>
      <w:r w:rsidRPr="00632E3E">
        <w:t xml:space="preserve"> </w:t>
      </w:r>
      <w:r w:rsidRPr="00632E3E">
        <w:t>대상자에게</w:t>
      </w:r>
      <w:r w:rsidRPr="00632E3E">
        <w:t xml:space="preserve"> </w:t>
      </w:r>
      <w:r w:rsidRPr="00632E3E">
        <w:t>투여되도록</w:t>
      </w:r>
      <w:r w:rsidRPr="00632E3E">
        <w:t xml:space="preserve"> </w:t>
      </w:r>
      <w:r w:rsidRPr="00632E3E">
        <w:t>하고</w:t>
      </w:r>
      <w:r w:rsidRPr="00632E3E">
        <w:t xml:space="preserve">, </w:t>
      </w:r>
      <w:r w:rsidRPr="00632E3E">
        <w:t>각</w:t>
      </w:r>
      <w:r w:rsidRPr="00632E3E">
        <w:t xml:space="preserve"> </w:t>
      </w:r>
      <w:r w:rsidRPr="00632E3E">
        <w:t>대상자에게</w:t>
      </w:r>
      <w:r w:rsidRPr="00632E3E">
        <w:t xml:space="preserve"> </w:t>
      </w:r>
      <w:r w:rsidRPr="00632E3E">
        <w:t>지급된</w:t>
      </w:r>
      <w:r w:rsidRPr="00632E3E">
        <w:t xml:space="preserve"> </w:t>
      </w:r>
      <w:r w:rsidRPr="00632E3E">
        <w:t>모든</w:t>
      </w:r>
      <w:r w:rsidRPr="00632E3E">
        <w:t xml:space="preserve"> </w:t>
      </w:r>
      <w:r w:rsidRPr="00632E3E">
        <w:t>임상시험용의약품의</w:t>
      </w:r>
      <w:r w:rsidRPr="00632E3E">
        <w:t xml:space="preserve"> </w:t>
      </w:r>
      <w:r w:rsidRPr="00632E3E">
        <w:t>관리에</w:t>
      </w:r>
      <w:r w:rsidRPr="00632E3E">
        <w:t xml:space="preserve"> </w:t>
      </w:r>
      <w:r w:rsidRPr="00632E3E">
        <w:t>대한</w:t>
      </w:r>
      <w:r w:rsidRPr="00632E3E">
        <w:t xml:space="preserve"> </w:t>
      </w:r>
      <w:r w:rsidRPr="00632E3E">
        <w:t>기록을</w:t>
      </w:r>
      <w:r w:rsidRPr="00632E3E">
        <w:t xml:space="preserve"> </w:t>
      </w:r>
      <w:r w:rsidRPr="00632E3E">
        <w:t>정확히</w:t>
      </w:r>
      <w:r w:rsidRPr="00632E3E">
        <w:t xml:space="preserve"> </w:t>
      </w:r>
      <w:r w:rsidRPr="00632E3E">
        <w:t>한다</w:t>
      </w:r>
      <w:r w:rsidRPr="00632E3E">
        <w:t xml:space="preserve">. </w:t>
      </w:r>
      <w:r w:rsidRPr="00632E3E">
        <w:t>미사용된</w:t>
      </w:r>
      <w:r w:rsidRPr="00632E3E">
        <w:t xml:space="preserve"> </w:t>
      </w:r>
      <w:r w:rsidRPr="00632E3E">
        <w:t>임상시험용의약품은</w:t>
      </w:r>
      <w:r w:rsidRPr="00632E3E">
        <w:t xml:space="preserve"> </w:t>
      </w:r>
      <w:r w:rsidRPr="00632E3E">
        <w:t>파기</w:t>
      </w:r>
      <w:r w:rsidRPr="00632E3E">
        <w:t xml:space="preserve"> </w:t>
      </w:r>
      <w:r w:rsidRPr="00632E3E">
        <w:t>또는</w:t>
      </w:r>
      <w:r w:rsidRPr="00632E3E">
        <w:t xml:space="preserve"> </w:t>
      </w:r>
      <w:r w:rsidRPr="00632E3E">
        <w:t>회수에</w:t>
      </w:r>
      <w:r w:rsidRPr="00632E3E">
        <w:t xml:space="preserve"> </w:t>
      </w:r>
      <w:r w:rsidRPr="00632E3E">
        <w:t>관해</w:t>
      </w:r>
      <w:r w:rsidRPr="00632E3E">
        <w:t xml:space="preserve"> </w:t>
      </w:r>
      <w:r w:rsidR="00F24C27" w:rsidRPr="00632E3E">
        <w:t>시험</w:t>
      </w:r>
      <w:r w:rsidRPr="00632E3E">
        <w:t>의뢰자가</w:t>
      </w:r>
      <w:r w:rsidRPr="00632E3E">
        <w:t xml:space="preserve"> </w:t>
      </w:r>
      <w:r w:rsidRPr="00632E3E">
        <w:t>결정할</w:t>
      </w:r>
      <w:r w:rsidRPr="00632E3E">
        <w:t xml:space="preserve"> </w:t>
      </w:r>
      <w:r w:rsidRPr="00632E3E">
        <w:t>때까지</w:t>
      </w:r>
      <w:r w:rsidRPr="00632E3E">
        <w:t xml:space="preserve"> </w:t>
      </w:r>
      <w:r w:rsidRPr="00632E3E">
        <w:t>보관하며</w:t>
      </w:r>
      <w:r w:rsidRPr="00632E3E">
        <w:t xml:space="preserve">, </w:t>
      </w:r>
      <w:r w:rsidR="00272963">
        <w:rPr>
          <w:rFonts w:hint="eastAsia"/>
        </w:rPr>
        <w:t>투여하고</w:t>
      </w:r>
      <w:r w:rsidR="00272963">
        <w:rPr>
          <w:rFonts w:hint="eastAsia"/>
        </w:rPr>
        <w:t xml:space="preserve"> </w:t>
      </w:r>
      <w:r w:rsidR="00272963">
        <w:rPr>
          <w:rFonts w:hint="eastAsia"/>
        </w:rPr>
        <w:t>남은</w:t>
      </w:r>
      <w:r w:rsidR="00272963">
        <w:rPr>
          <w:rFonts w:hint="eastAsia"/>
        </w:rPr>
        <w:t xml:space="preserve"> </w:t>
      </w:r>
      <w:r w:rsidR="00272963">
        <w:rPr>
          <w:rFonts w:hint="eastAsia"/>
        </w:rPr>
        <w:t>임상시험용의약품의</w:t>
      </w:r>
      <w:r w:rsidR="00272963">
        <w:rPr>
          <w:rFonts w:hint="eastAsia"/>
        </w:rPr>
        <w:t xml:space="preserve"> </w:t>
      </w:r>
      <w:r w:rsidR="00272963">
        <w:rPr>
          <w:rFonts w:hint="eastAsia"/>
        </w:rPr>
        <w:t>잔량을</w:t>
      </w:r>
      <w:r w:rsidR="00272963">
        <w:rPr>
          <w:rFonts w:hint="eastAsia"/>
        </w:rPr>
        <w:t xml:space="preserve"> </w:t>
      </w:r>
      <w:r w:rsidR="00272963">
        <w:rPr>
          <w:rFonts w:hint="eastAsia"/>
        </w:rPr>
        <w:t>약국</w:t>
      </w:r>
      <w:r w:rsidR="00272963">
        <w:rPr>
          <w:rFonts w:hint="eastAsia"/>
        </w:rPr>
        <w:t xml:space="preserve"> </w:t>
      </w:r>
      <w:r w:rsidR="00272963">
        <w:rPr>
          <w:rFonts w:hint="eastAsia"/>
        </w:rPr>
        <w:t>내규에</w:t>
      </w:r>
      <w:r w:rsidR="00272963">
        <w:rPr>
          <w:rFonts w:hint="eastAsia"/>
        </w:rPr>
        <w:t xml:space="preserve"> </w:t>
      </w:r>
      <w:r w:rsidR="00272963">
        <w:rPr>
          <w:rFonts w:hint="eastAsia"/>
        </w:rPr>
        <w:t>따라</w:t>
      </w:r>
      <w:r w:rsidR="00272963">
        <w:rPr>
          <w:rFonts w:hint="eastAsia"/>
        </w:rPr>
        <w:t xml:space="preserve"> </w:t>
      </w:r>
      <w:r w:rsidR="00272963">
        <w:rPr>
          <w:rFonts w:hint="eastAsia"/>
        </w:rPr>
        <w:t>처리한다</w:t>
      </w:r>
      <w:r w:rsidR="00272963">
        <w:rPr>
          <w:rFonts w:hint="eastAsia"/>
        </w:rPr>
        <w:t>.</w:t>
      </w:r>
      <w:r w:rsidR="00272963">
        <w:t xml:space="preserve"> </w:t>
      </w:r>
      <w:r w:rsidRPr="00632E3E">
        <w:t>시험종료</w:t>
      </w:r>
      <w:r w:rsidRPr="00632E3E">
        <w:t xml:space="preserve"> </w:t>
      </w:r>
      <w:r w:rsidRPr="00632E3E">
        <w:t>시</w:t>
      </w:r>
      <w:r w:rsidRPr="00632E3E">
        <w:t xml:space="preserve"> </w:t>
      </w:r>
      <w:r w:rsidRPr="00632E3E">
        <w:t>모든</w:t>
      </w:r>
      <w:r w:rsidRPr="00632E3E">
        <w:t xml:space="preserve"> </w:t>
      </w:r>
      <w:r w:rsidRPr="00632E3E">
        <w:t>미사용</w:t>
      </w:r>
      <w:r w:rsidRPr="00632E3E">
        <w:t xml:space="preserve"> </w:t>
      </w:r>
      <w:r w:rsidRPr="00632E3E">
        <w:t>임상시험용의약품</w:t>
      </w:r>
      <w:r w:rsidRPr="00632E3E">
        <w:t xml:space="preserve">, </w:t>
      </w:r>
      <w:r w:rsidRPr="00632E3E">
        <w:t>라벨</w:t>
      </w:r>
      <w:r w:rsidRPr="00632E3E">
        <w:t xml:space="preserve"> </w:t>
      </w:r>
      <w:r w:rsidRPr="00632E3E">
        <w:t>및</w:t>
      </w:r>
      <w:r w:rsidRPr="00632E3E">
        <w:t xml:space="preserve"> </w:t>
      </w:r>
      <w:r w:rsidRPr="00632E3E">
        <w:t>의약품</w:t>
      </w:r>
      <w:r w:rsidRPr="00632E3E">
        <w:t xml:space="preserve"> </w:t>
      </w:r>
      <w:r w:rsidRPr="00632E3E">
        <w:t>관리기록의</w:t>
      </w:r>
      <w:r w:rsidRPr="00632E3E">
        <w:t xml:space="preserve"> </w:t>
      </w:r>
      <w:r w:rsidRPr="00632E3E">
        <w:t>복사본</w:t>
      </w:r>
      <w:r w:rsidRPr="00632E3E">
        <w:t xml:space="preserve"> </w:t>
      </w:r>
      <w:r w:rsidRPr="00632E3E">
        <w:t>등은</w:t>
      </w:r>
      <w:r w:rsidRPr="00632E3E">
        <w:t xml:space="preserve"> </w:t>
      </w:r>
      <w:r w:rsidR="00F24C27" w:rsidRPr="00632E3E">
        <w:t>시험</w:t>
      </w:r>
      <w:r w:rsidRPr="00632E3E">
        <w:t>의뢰자에게</w:t>
      </w:r>
      <w:r w:rsidRPr="00632E3E">
        <w:t xml:space="preserve"> </w:t>
      </w:r>
      <w:r w:rsidRPr="00632E3E">
        <w:t>반납</w:t>
      </w:r>
      <w:r w:rsidRPr="00632E3E">
        <w:t xml:space="preserve"> </w:t>
      </w:r>
      <w:r w:rsidRPr="00632E3E">
        <w:t>및</w:t>
      </w:r>
      <w:r w:rsidRPr="00632E3E">
        <w:t xml:space="preserve"> </w:t>
      </w:r>
      <w:r w:rsidRPr="00632E3E">
        <w:t>제출하고</w:t>
      </w:r>
      <w:r w:rsidRPr="00632E3E">
        <w:t xml:space="preserve">, </w:t>
      </w:r>
      <w:r w:rsidR="00F24C27" w:rsidRPr="00632E3E">
        <w:t>시험</w:t>
      </w:r>
      <w:r w:rsidRPr="00632E3E">
        <w:t>의뢰자</w:t>
      </w:r>
      <w:r w:rsidRPr="00632E3E">
        <w:t xml:space="preserve"> </w:t>
      </w:r>
      <w:r w:rsidRPr="00632E3E">
        <w:t>및</w:t>
      </w:r>
      <w:r w:rsidRPr="00632E3E">
        <w:t xml:space="preserve"> </w:t>
      </w:r>
      <w:r w:rsidRPr="00632E3E">
        <w:t>시험기관은</w:t>
      </w:r>
      <w:r w:rsidRPr="00632E3E">
        <w:t xml:space="preserve"> </w:t>
      </w:r>
      <w:r w:rsidRPr="00632E3E">
        <w:t>관련</w:t>
      </w:r>
      <w:r w:rsidRPr="00632E3E">
        <w:t xml:space="preserve"> </w:t>
      </w:r>
      <w:r w:rsidRPr="00632E3E">
        <w:t>법규</w:t>
      </w:r>
      <w:r w:rsidRPr="00632E3E">
        <w:t xml:space="preserve"> </w:t>
      </w:r>
      <w:r w:rsidRPr="00632E3E">
        <w:t>및</w:t>
      </w:r>
      <w:r w:rsidRPr="00632E3E">
        <w:t xml:space="preserve"> </w:t>
      </w:r>
      <w:r w:rsidRPr="00632E3E">
        <w:t>규정에</w:t>
      </w:r>
      <w:r w:rsidRPr="00632E3E">
        <w:t xml:space="preserve"> </w:t>
      </w:r>
      <w:r w:rsidRPr="00632E3E">
        <w:t>의거하여</w:t>
      </w:r>
      <w:r w:rsidRPr="00632E3E">
        <w:t xml:space="preserve"> </w:t>
      </w:r>
      <w:r w:rsidRPr="00632E3E">
        <w:t>의약품</w:t>
      </w:r>
      <w:r w:rsidRPr="00632E3E">
        <w:t xml:space="preserve"> </w:t>
      </w:r>
      <w:r w:rsidRPr="00632E3E">
        <w:t>관리</w:t>
      </w:r>
      <w:r w:rsidRPr="00632E3E">
        <w:t xml:space="preserve"> </w:t>
      </w:r>
      <w:r w:rsidRPr="00632E3E">
        <w:t>기록을</w:t>
      </w:r>
      <w:r w:rsidRPr="00632E3E">
        <w:t xml:space="preserve"> </w:t>
      </w:r>
      <w:r w:rsidRPr="00632E3E">
        <w:t>일정기간</w:t>
      </w:r>
      <w:r w:rsidRPr="00632E3E">
        <w:t xml:space="preserve"> </w:t>
      </w:r>
      <w:r w:rsidRPr="00632E3E">
        <w:t>보관한다</w:t>
      </w:r>
      <w:r w:rsidRPr="00632E3E">
        <w:t>.</w:t>
      </w:r>
    </w:p>
    <w:p w14:paraId="70CFEF66" w14:textId="7765C44B" w:rsidR="00912B80" w:rsidRPr="00632E3E" w:rsidRDefault="006B0AA0" w:rsidP="001B3474">
      <w:pPr>
        <w:pStyle w:val="afff3"/>
        <w:numPr>
          <w:ilvl w:val="0"/>
          <w:numId w:val="17"/>
        </w:numPr>
        <w:ind w:left="357" w:hanging="357"/>
      </w:pPr>
      <w:r w:rsidRPr="00632E3E">
        <w:t>임상약국의</w:t>
      </w:r>
      <w:r w:rsidRPr="00632E3E">
        <w:t xml:space="preserve"> </w:t>
      </w:r>
      <w:r w:rsidRPr="00632E3E">
        <w:t>업무</w:t>
      </w:r>
      <w:r w:rsidRPr="00632E3E">
        <w:t xml:space="preserve"> </w:t>
      </w:r>
      <w:r w:rsidRPr="00632E3E">
        <w:t>시간</w:t>
      </w:r>
      <w:r w:rsidRPr="00632E3E">
        <w:t xml:space="preserve"> </w:t>
      </w:r>
      <w:r w:rsidRPr="00632E3E">
        <w:t>등으로</w:t>
      </w:r>
      <w:r w:rsidRPr="00632E3E">
        <w:t xml:space="preserve"> </w:t>
      </w:r>
      <w:r w:rsidRPr="00632E3E">
        <w:t>인해</w:t>
      </w:r>
      <w:r w:rsidRPr="00632E3E">
        <w:t xml:space="preserve"> </w:t>
      </w:r>
      <w:r w:rsidRPr="00632E3E">
        <w:t>대상자에</w:t>
      </w:r>
      <w:r w:rsidRPr="00632E3E">
        <w:t xml:space="preserve"> </w:t>
      </w:r>
      <w:r w:rsidRPr="00632E3E">
        <w:t>대한</w:t>
      </w:r>
      <w:r w:rsidRPr="00632E3E">
        <w:t xml:space="preserve"> </w:t>
      </w:r>
      <w:r w:rsidRPr="00632E3E">
        <w:t>임상시험용의약품</w:t>
      </w:r>
      <w:r w:rsidRPr="00632E3E">
        <w:t xml:space="preserve"> </w:t>
      </w:r>
      <w:r w:rsidRPr="00632E3E">
        <w:t>투여에</w:t>
      </w:r>
      <w:r w:rsidRPr="00632E3E">
        <w:t xml:space="preserve"> </w:t>
      </w:r>
      <w:r w:rsidRPr="00632E3E">
        <w:t>어려움이</w:t>
      </w:r>
      <w:r w:rsidRPr="00632E3E">
        <w:t xml:space="preserve"> </w:t>
      </w:r>
      <w:r w:rsidRPr="00632E3E">
        <w:t>발생할</w:t>
      </w:r>
      <w:r w:rsidRPr="00632E3E">
        <w:t xml:space="preserve"> </w:t>
      </w:r>
      <w:r w:rsidRPr="00632E3E">
        <w:t>것으로</w:t>
      </w:r>
      <w:r w:rsidRPr="00632E3E">
        <w:t xml:space="preserve"> </w:t>
      </w:r>
      <w:r w:rsidRPr="00632E3E">
        <w:t>예상되는</w:t>
      </w:r>
      <w:r w:rsidRPr="00632E3E">
        <w:t xml:space="preserve"> </w:t>
      </w:r>
      <w:r w:rsidRPr="00632E3E">
        <w:t>경우에는</w:t>
      </w:r>
      <w:r w:rsidRPr="00632E3E">
        <w:t xml:space="preserve"> </w:t>
      </w:r>
      <w:r w:rsidRPr="00632E3E">
        <w:t>사전</w:t>
      </w:r>
      <w:r w:rsidRPr="00632E3E">
        <w:t xml:space="preserve"> </w:t>
      </w:r>
      <w:r w:rsidRPr="00632E3E">
        <w:t>합의</w:t>
      </w:r>
      <w:r w:rsidRPr="00632E3E">
        <w:t xml:space="preserve"> </w:t>
      </w:r>
      <w:r w:rsidRPr="00632E3E">
        <w:t>하에</w:t>
      </w:r>
      <w:r w:rsidRPr="00632E3E">
        <w:t xml:space="preserve"> </w:t>
      </w:r>
      <w:r w:rsidRPr="00632E3E">
        <w:t>시험책임자</w:t>
      </w:r>
      <w:r w:rsidRPr="00632E3E">
        <w:t xml:space="preserve"> </w:t>
      </w:r>
      <w:r w:rsidRPr="00632E3E">
        <w:t>또는</w:t>
      </w:r>
      <w:r w:rsidRPr="00632E3E">
        <w:t xml:space="preserve"> </w:t>
      </w:r>
      <w:r w:rsidRPr="00632E3E">
        <w:t>공동</w:t>
      </w:r>
      <w:r w:rsidR="0073240E">
        <w:rPr>
          <w:rFonts w:hint="eastAsia"/>
        </w:rPr>
        <w:t>연구자</w:t>
      </w:r>
      <w:r w:rsidRPr="00632E3E">
        <w:t>에게</w:t>
      </w:r>
      <w:r w:rsidRPr="00632E3E">
        <w:t xml:space="preserve"> </w:t>
      </w:r>
      <w:r w:rsidRPr="00632E3E">
        <w:t>일시적으로</w:t>
      </w:r>
      <w:r w:rsidRPr="00632E3E">
        <w:t xml:space="preserve"> </w:t>
      </w:r>
      <w:r w:rsidRPr="00632E3E">
        <w:t>해당</w:t>
      </w:r>
      <w:r w:rsidRPr="00632E3E">
        <w:t xml:space="preserve"> </w:t>
      </w:r>
      <w:r w:rsidRPr="00632E3E">
        <w:t>임상시험용의약품의</w:t>
      </w:r>
      <w:r w:rsidRPr="00632E3E">
        <w:t xml:space="preserve"> </w:t>
      </w:r>
      <w:r w:rsidRPr="00632E3E">
        <w:t>관리를</w:t>
      </w:r>
      <w:r w:rsidRPr="00632E3E">
        <w:t xml:space="preserve"> </w:t>
      </w:r>
      <w:r w:rsidRPr="00632E3E">
        <w:t>위임할</w:t>
      </w:r>
      <w:r w:rsidRPr="00632E3E">
        <w:t xml:space="preserve"> </w:t>
      </w:r>
      <w:r w:rsidRPr="00632E3E">
        <w:t>수</w:t>
      </w:r>
      <w:r w:rsidRPr="00632E3E">
        <w:t xml:space="preserve"> </w:t>
      </w:r>
      <w:r w:rsidRPr="00632E3E">
        <w:t>있다</w:t>
      </w:r>
      <w:r w:rsidRPr="00632E3E">
        <w:t>.</w:t>
      </w:r>
      <w:r w:rsidR="00912B80" w:rsidRPr="00632E3E">
        <w:br w:type="page"/>
      </w:r>
    </w:p>
    <w:p w14:paraId="742011EA" w14:textId="77777777" w:rsidR="00782115" w:rsidRPr="00632E3E" w:rsidRDefault="00782115" w:rsidP="001F11C1">
      <w:pPr>
        <w:pStyle w:val="10"/>
      </w:pPr>
      <w:bookmarkStart w:id="188" w:name="_Toc470420125"/>
      <w:bookmarkStart w:id="189" w:name="_Toc471612524"/>
      <w:bookmarkStart w:id="190" w:name="_Toc475174952"/>
      <w:bookmarkStart w:id="191" w:name="_Toc476216786"/>
      <w:bookmarkStart w:id="192" w:name="_Toc476217238"/>
      <w:bookmarkStart w:id="193" w:name="_Toc476710367"/>
      <w:bookmarkStart w:id="194" w:name="_Toc476735851"/>
      <w:bookmarkStart w:id="195" w:name="_Toc477076103"/>
      <w:bookmarkStart w:id="196" w:name="_Toc477852881"/>
      <w:bookmarkStart w:id="197" w:name="_Toc479154438"/>
      <w:bookmarkStart w:id="198" w:name="_Toc480163714"/>
      <w:bookmarkStart w:id="199" w:name="_Toc481208669"/>
      <w:bookmarkStart w:id="200" w:name="_Toc481217944"/>
      <w:bookmarkStart w:id="201" w:name="_Toc481222436"/>
      <w:bookmarkStart w:id="202" w:name="_Toc482416503"/>
      <w:bookmarkStart w:id="203" w:name="_Toc495907705"/>
      <w:bookmarkStart w:id="204" w:name="_Toc495984942"/>
      <w:bookmarkStart w:id="205" w:name="_Toc495993974"/>
      <w:bookmarkStart w:id="206" w:name="_Toc495995228"/>
      <w:bookmarkStart w:id="207" w:name="_Toc496006664"/>
      <w:bookmarkStart w:id="208" w:name="_Toc508005496"/>
      <w:bookmarkStart w:id="209" w:name="_Toc511444850"/>
      <w:bookmarkStart w:id="210" w:name="_Toc511445032"/>
      <w:bookmarkStart w:id="211" w:name="_Toc511445349"/>
      <w:bookmarkStart w:id="212" w:name="_Toc175882387"/>
      <w:bookmarkStart w:id="213" w:name="_Toc346711727"/>
      <w:bookmarkStart w:id="214" w:name="_Toc381694421"/>
      <w:bookmarkStart w:id="215" w:name="_Toc388347011"/>
      <w:bookmarkStart w:id="216" w:name="_Toc388347076"/>
      <w:bookmarkStart w:id="217" w:name="_Toc90998698"/>
      <w:r w:rsidRPr="00632E3E">
        <w:lastRenderedPageBreak/>
        <w:t>대상자의</w:t>
      </w:r>
      <w:r w:rsidRPr="00632E3E">
        <w:t xml:space="preserve"> </w:t>
      </w:r>
      <w:r w:rsidRPr="00632E3E">
        <w:t>선정기준</w:t>
      </w:r>
      <w:r w:rsidRPr="00632E3E">
        <w:t xml:space="preserve">, </w:t>
      </w:r>
      <w:r w:rsidRPr="00632E3E">
        <w:t>제외기준</w:t>
      </w:r>
      <w:r w:rsidRPr="00632E3E">
        <w:t xml:space="preserve">, </w:t>
      </w:r>
      <w:r w:rsidRPr="00632E3E">
        <w:t>목표한</w:t>
      </w:r>
      <w:r w:rsidRPr="00632E3E">
        <w:t xml:space="preserve"> </w:t>
      </w:r>
      <w:r w:rsidRPr="00632E3E">
        <w:t>대상자의</w:t>
      </w:r>
      <w:r w:rsidRPr="00632E3E">
        <w:t xml:space="preserve"> </w:t>
      </w:r>
      <w:r w:rsidRPr="00632E3E">
        <w:t>수</w:t>
      </w:r>
      <w:r w:rsidRPr="00632E3E">
        <w:t xml:space="preserve"> </w:t>
      </w:r>
      <w:r w:rsidRPr="00632E3E">
        <w:t>및</w:t>
      </w:r>
      <w:r w:rsidRPr="00632E3E">
        <w:t xml:space="preserve"> </w:t>
      </w:r>
      <w:r w:rsidRPr="00632E3E">
        <w:t>그</w:t>
      </w:r>
      <w:r w:rsidRPr="00632E3E">
        <w:t xml:space="preserve"> </w:t>
      </w:r>
      <w:r w:rsidRPr="00632E3E">
        <w:t>근거</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12088FC1" w14:textId="6FE661C8" w:rsidR="00782115" w:rsidRPr="00632E3E" w:rsidRDefault="00782115" w:rsidP="00832082">
      <w:pPr>
        <w:pStyle w:val="2"/>
      </w:pPr>
      <w:bookmarkStart w:id="218" w:name="_Toc90998699"/>
      <w:r w:rsidRPr="00632E3E">
        <w:t>선정기준</w:t>
      </w:r>
      <w:r w:rsidRPr="00632E3E">
        <w:t xml:space="preserve"> (Inclusion Criteria)</w:t>
      </w:r>
      <w:bookmarkEnd w:id="218"/>
    </w:p>
    <w:p w14:paraId="6D7FAC96" w14:textId="77777777" w:rsidR="004914FE" w:rsidRPr="00632E3E" w:rsidRDefault="004914FE" w:rsidP="001B3474">
      <w:pPr>
        <w:pStyle w:val="1"/>
        <w:numPr>
          <w:ilvl w:val="0"/>
          <w:numId w:val="18"/>
        </w:numPr>
        <w:spacing w:before="40"/>
        <w:ind w:leftChars="120" w:left="573" w:hanging="357"/>
      </w:pPr>
      <w:r w:rsidRPr="00632E3E">
        <w:t>스크리닝</w:t>
      </w:r>
      <w:r w:rsidRPr="00632E3E">
        <w:t xml:space="preserve"> </w:t>
      </w:r>
      <w:r w:rsidRPr="00632E3E">
        <w:t>검사</w:t>
      </w:r>
      <w:r w:rsidRPr="00632E3E">
        <w:t xml:space="preserve"> </w:t>
      </w:r>
      <w:r w:rsidRPr="00632E3E">
        <w:t>당시</w:t>
      </w:r>
      <w:r w:rsidRPr="00632E3E">
        <w:t xml:space="preserve"> </w:t>
      </w:r>
      <w:r w:rsidRPr="00632E3E">
        <w:t>연령이</w:t>
      </w:r>
      <w:r w:rsidRPr="00632E3E">
        <w:t xml:space="preserve"> </w:t>
      </w:r>
      <w:r w:rsidRPr="00632E3E">
        <w:t>만</w:t>
      </w:r>
      <w:r w:rsidRPr="00632E3E">
        <w:t xml:space="preserve"> 19</w:t>
      </w:r>
      <w:r w:rsidRPr="00632E3E">
        <w:t>세</w:t>
      </w:r>
      <w:r w:rsidRPr="00632E3E">
        <w:t xml:space="preserve"> </w:t>
      </w:r>
      <w:r w:rsidRPr="00632E3E">
        <w:t>이상</w:t>
      </w:r>
      <w:r w:rsidRPr="00632E3E">
        <w:t xml:space="preserve"> 45</w:t>
      </w:r>
      <w:r w:rsidRPr="00632E3E">
        <w:t>세</w:t>
      </w:r>
      <w:r w:rsidRPr="00632E3E">
        <w:t xml:space="preserve"> </w:t>
      </w:r>
      <w:r w:rsidRPr="00632E3E">
        <w:t>이하인</w:t>
      </w:r>
      <w:r w:rsidRPr="00632E3E">
        <w:t xml:space="preserve"> </w:t>
      </w:r>
      <w:r w:rsidRPr="00632E3E">
        <w:t>건강한</w:t>
      </w:r>
      <w:r w:rsidRPr="00632E3E">
        <w:t xml:space="preserve"> </w:t>
      </w:r>
      <w:r w:rsidRPr="00632E3E">
        <w:t>성인</w:t>
      </w:r>
      <w:r w:rsidRPr="00632E3E">
        <w:t xml:space="preserve"> </w:t>
      </w:r>
      <w:r w:rsidRPr="00632E3E">
        <w:t>남성</w:t>
      </w:r>
    </w:p>
    <w:p w14:paraId="088B8C12" w14:textId="77777777" w:rsidR="00365D84" w:rsidRPr="00632E3E" w:rsidRDefault="004914FE" w:rsidP="001B3474">
      <w:pPr>
        <w:pStyle w:val="1"/>
        <w:numPr>
          <w:ilvl w:val="0"/>
          <w:numId w:val="18"/>
        </w:numPr>
        <w:spacing w:before="40"/>
        <w:ind w:leftChars="120" w:left="573" w:hanging="357"/>
      </w:pPr>
      <w:r w:rsidRPr="00632E3E">
        <w:t>체중이</w:t>
      </w:r>
      <w:r w:rsidRPr="00632E3E">
        <w:t xml:space="preserve"> 50kg </w:t>
      </w:r>
      <w:r w:rsidRPr="00632E3E">
        <w:t>이상이면서</w:t>
      </w:r>
      <w:r w:rsidRPr="00632E3E">
        <w:t xml:space="preserve">, </w:t>
      </w:r>
      <w:r w:rsidRPr="00632E3E">
        <w:t>이상체중</w:t>
      </w:r>
      <w:r w:rsidRPr="00632E3E">
        <w:t>(ideal body weight)</w:t>
      </w:r>
      <w:r w:rsidRPr="00632E3E">
        <w:t>의</w:t>
      </w:r>
      <w:r w:rsidRPr="00632E3E">
        <w:t xml:space="preserve"> ±20% </w:t>
      </w:r>
      <w:r w:rsidRPr="00632E3E">
        <w:t>이내의</w:t>
      </w:r>
      <w:r w:rsidRPr="00632E3E">
        <w:t xml:space="preserve"> </w:t>
      </w:r>
      <w:r w:rsidRPr="00632E3E">
        <w:t>체중을</w:t>
      </w:r>
      <w:r w:rsidRPr="00632E3E">
        <w:t xml:space="preserve"> </w:t>
      </w:r>
      <w:r w:rsidRPr="00632E3E">
        <w:t>지닌</w:t>
      </w:r>
      <w:r w:rsidRPr="00632E3E">
        <w:t xml:space="preserve"> </w:t>
      </w:r>
      <w:r w:rsidRPr="00632E3E">
        <w:t>자</w:t>
      </w:r>
    </w:p>
    <w:p w14:paraId="4952A891" w14:textId="050AC09A" w:rsidR="004914FE" w:rsidRPr="00632E3E" w:rsidRDefault="004914FE" w:rsidP="00365D84">
      <w:pPr>
        <w:pStyle w:val="1"/>
        <w:numPr>
          <w:ilvl w:val="0"/>
          <w:numId w:val="0"/>
        </w:numPr>
        <w:spacing w:before="40"/>
        <w:ind w:left="573"/>
      </w:pPr>
      <w:r w:rsidRPr="00632E3E">
        <w:t xml:space="preserve">* </w:t>
      </w:r>
      <w:r w:rsidRPr="00632E3E">
        <w:t>이상체중</w:t>
      </w:r>
      <w:r w:rsidRPr="00632E3E">
        <w:t>(ideal body weight) = (</w:t>
      </w:r>
      <w:r w:rsidRPr="00632E3E">
        <w:t>신장</w:t>
      </w:r>
      <w:r w:rsidRPr="00632E3E">
        <w:t xml:space="preserve">cm - 100) </w:t>
      </w:r>
      <w:r w:rsidRPr="00632E3E">
        <w:sym w:font="Symbol" w:char="F0B4"/>
      </w:r>
      <w:r w:rsidRPr="00632E3E">
        <w:t xml:space="preserve"> 0.9</w:t>
      </w:r>
    </w:p>
    <w:p w14:paraId="0319A6C9" w14:textId="278C1229" w:rsidR="004914FE" w:rsidRDefault="004914FE" w:rsidP="001B3474">
      <w:pPr>
        <w:pStyle w:val="1"/>
        <w:numPr>
          <w:ilvl w:val="0"/>
          <w:numId w:val="18"/>
        </w:numPr>
        <w:spacing w:before="40"/>
        <w:ind w:leftChars="120" w:left="573" w:hanging="357"/>
      </w:pPr>
      <w:r w:rsidRPr="00632E3E">
        <w:t>본</w:t>
      </w:r>
      <w:r w:rsidRPr="00632E3E">
        <w:t xml:space="preserve"> </w:t>
      </w:r>
      <w:r w:rsidRPr="00632E3E">
        <w:t>임상시험에</w:t>
      </w:r>
      <w:r w:rsidRPr="00632E3E">
        <w:t xml:space="preserve"> </w:t>
      </w:r>
      <w:r w:rsidRPr="00632E3E">
        <w:t>대한</w:t>
      </w:r>
      <w:r w:rsidRPr="00632E3E">
        <w:t xml:space="preserve"> </w:t>
      </w:r>
      <w:r w:rsidRPr="00632E3E">
        <w:t>자세한</w:t>
      </w:r>
      <w:r w:rsidRPr="00632E3E">
        <w:t xml:space="preserve"> </w:t>
      </w:r>
      <w:r w:rsidRPr="00632E3E">
        <w:t>설명을</w:t>
      </w:r>
      <w:r w:rsidRPr="00632E3E">
        <w:t xml:space="preserve"> </w:t>
      </w:r>
      <w:r w:rsidRPr="00632E3E">
        <w:t>들은</w:t>
      </w:r>
      <w:r w:rsidRPr="00632E3E">
        <w:t xml:space="preserve"> </w:t>
      </w:r>
      <w:r w:rsidRPr="00632E3E">
        <w:t>후</w:t>
      </w:r>
      <w:r w:rsidRPr="00632E3E">
        <w:t xml:space="preserve">, </w:t>
      </w:r>
      <w:r w:rsidRPr="00632E3E">
        <w:t>자의로</w:t>
      </w:r>
      <w:r w:rsidRPr="00632E3E">
        <w:t xml:space="preserve"> </w:t>
      </w:r>
      <w:r w:rsidRPr="00632E3E">
        <w:t>참여를</w:t>
      </w:r>
      <w:r w:rsidRPr="00632E3E">
        <w:t xml:space="preserve"> </w:t>
      </w:r>
      <w:r w:rsidRPr="00632E3E">
        <w:t>결정</w:t>
      </w:r>
      <w:r w:rsidRPr="00632E3E">
        <w:t xml:space="preserve"> </w:t>
      </w:r>
      <w:r w:rsidRPr="00632E3E">
        <w:t>하고</w:t>
      </w:r>
      <w:r w:rsidRPr="00632E3E">
        <w:t xml:space="preserve"> </w:t>
      </w:r>
      <w:r w:rsidRPr="00632E3E">
        <w:t>주의사항을</w:t>
      </w:r>
      <w:r w:rsidRPr="00632E3E">
        <w:t xml:space="preserve"> </w:t>
      </w:r>
      <w:r w:rsidRPr="00632E3E">
        <w:t>준수하기로</w:t>
      </w:r>
      <w:r w:rsidRPr="00632E3E">
        <w:t xml:space="preserve"> </w:t>
      </w:r>
      <w:r w:rsidRPr="00632E3E">
        <w:t>서면</w:t>
      </w:r>
      <w:r w:rsidRPr="00632E3E">
        <w:t xml:space="preserve"> </w:t>
      </w:r>
      <w:r w:rsidRPr="00632E3E">
        <w:t>동의한</w:t>
      </w:r>
      <w:r w:rsidRPr="00632E3E">
        <w:t xml:space="preserve"> </w:t>
      </w:r>
      <w:r w:rsidRPr="00632E3E">
        <w:t>자</w:t>
      </w:r>
    </w:p>
    <w:p w14:paraId="6817EDCA" w14:textId="77777777" w:rsidR="008071E1" w:rsidRPr="008071E1" w:rsidRDefault="008071E1" w:rsidP="008071E1">
      <w:pPr>
        <w:pStyle w:val="1"/>
        <w:numPr>
          <w:ilvl w:val="0"/>
          <w:numId w:val="18"/>
        </w:numPr>
        <w:spacing w:before="40"/>
        <w:ind w:leftChars="120" w:left="573" w:hanging="357"/>
      </w:pPr>
      <w:r w:rsidRPr="008071E1">
        <w:rPr>
          <w:rFonts w:hint="eastAsia"/>
        </w:rPr>
        <w:t>서면</w:t>
      </w:r>
      <w:r w:rsidRPr="008071E1">
        <w:rPr>
          <w:rFonts w:hint="eastAsia"/>
        </w:rPr>
        <w:t xml:space="preserve"> </w:t>
      </w:r>
      <w:r w:rsidRPr="008071E1">
        <w:rPr>
          <w:rFonts w:hint="eastAsia"/>
        </w:rPr>
        <w:t>동의</w:t>
      </w:r>
      <w:r w:rsidRPr="008071E1">
        <w:rPr>
          <w:rFonts w:hint="eastAsia"/>
        </w:rPr>
        <w:t xml:space="preserve"> </w:t>
      </w:r>
      <w:r w:rsidRPr="008071E1">
        <w:rPr>
          <w:rFonts w:hint="eastAsia"/>
        </w:rPr>
        <w:t>이후부터</w:t>
      </w:r>
      <w:r w:rsidRPr="008071E1">
        <w:rPr>
          <w:rFonts w:hint="eastAsia"/>
        </w:rPr>
        <w:t xml:space="preserve"> </w:t>
      </w:r>
      <w:r w:rsidRPr="008071E1">
        <w:rPr>
          <w:rFonts w:hint="eastAsia"/>
        </w:rPr>
        <w:t>및</w:t>
      </w:r>
      <w:r w:rsidRPr="008071E1">
        <w:rPr>
          <w:rFonts w:hint="eastAsia"/>
        </w:rPr>
        <w:t xml:space="preserve"> </w:t>
      </w:r>
      <w:r w:rsidRPr="008071E1">
        <w:rPr>
          <w:rFonts w:hint="eastAsia"/>
        </w:rPr>
        <w:t>마지막</w:t>
      </w:r>
      <w:r w:rsidRPr="008071E1">
        <w:rPr>
          <w:rFonts w:hint="eastAsia"/>
        </w:rPr>
        <w:t xml:space="preserve"> </w:t>
      </w:r>
      <w:r w:rsidRPr="008071E1">
        <w:rPr>
          <w:rFonts w:hint="eastAsia"/>
        </w:rPr>
        <w:t>임상시험용의약품</w:t>
      </w:r>
      <w:r w:rsidRPr="008071E1">
        <w:rPr>
          <w:rFonts w:hint="eastAsia"/>
        </w:rPr>
        <w:t xml:space="preserve"> </w:t>
      </w:r>
      <w:r w:rsidRPr="008071E1">
        <w:rPr>
          <w:rFonts w:hint="eastAsia"/>
        </w:rPr>
        <w:t>투여</w:t>
      </w:r>
      <w:r w:rsidRPr="008071E1">
        <w:rPr>
          <w:rFonts w:hint="eastAsia"/>
        </w:rPr>
        <w:t xml:space="preserve"> </w:t>
      </w:r>
      <w:r w:rsidRPr="008071E1">
        <w:rPr>
          <w:rFonts w:hint="eastAsia"/>
        </w:rPr>
        <w:t>후</w:t>
      </w:r>
      <w:r w:rsidRPr="008071E1">
        <w:rPr>
          <w:rFonts w:hint="eastAsia"/>
        </w:rPr>
        <w:t xml:space="preserve"> 4 </w:t>
      </w:r>
      <w:r w:rsidRPr="008071E1">
        <w:rPr>
          <w:rFonts w:hint="eastAsia"/>
        </w:rPr>
        <w:t>주</w:t>
      </w:r>
      <w:r w:rsidRPr="008071E1">
        <w:rPr>
          <w:rFonts w:hint="eastAsia"/>
        </w:rPr>
        <w:t xml:space="preserve"> </w:t>
      </w:r>
      <w:r w:rsidRPr="008071E1">
        <w:rPr>
          <w:rFonts w:hint="eastAsia"/>
        </w:rPr>
        <w:t>후까지</w:t>
      </w:r>
      <w:r w:rsidRPr="008071E1">
        <w:rPr>
          <w:rFonts w:hint="eastAsia"/>
        </w:rPr>
        <w:t xml:space="preserve"> </w:t>
      </w:r>
      <w:r w:rsidRPr="008071E1">
        <w:rPr>
          <w:rFonts w:hint="eastAsia"/>
        </w:rPr>
        <w:t>본</w:t>
      </w:r>
      <w:r w:rsidRPr="008071E1">
        <w:rPr>
          <w:rFonts w:hint="eastAsia"/>
        </w:rPr>
        <w:t xml:space="preserve"> </w:t>
      </w:r>
      <w:r w:rsidRPr="008071E1">
        <w:rPr>
          <w:rFonts w:hint="eastAsia"/>
        </w:rPr>
        <w:t>시험에서</w:t>
      </w:r>
      <w:r w:rsidRPr="008071E1">
        <w:rPr>
          <w:rFonts w:hint="eastAsia"/>
        </w:rPr>
        <w:t xml:space="preserve"> </w:t>
      </w:r>
      <w:r w:rsidRPr="008071E1">
        <w:rPr>
          <w:rFonts w:hint="eastAsia"/>
        </w:rPr>
        <w:t>허용되는</w:t>
      </w:r>
      <w:r w:rsidRPr="008071E1">
        <w:rPr>
          <w:rFonts w:hint="eastAsia"/>
        </w:rPr>
        <w:t xml:space="preserve"> </w:t>
      </w:r>
      <w:r w:rsidRPr="008071E1">
        <w:rPr>
          <w:rFonts w:hint="eastAsia"/>
        </w:rPr>
        <w:t>피임법</w:t>
      </w:r>
      <w:r w:rsidRPr="008071E1">
        <w:rPr>
          <w:rFonts w:hint="eastAsia"/>
        </w:rPr>
        <w:t>*</w:t>
      </w:r>
      <w:r w:rsidRPr="008071E1">
        <w:rPr>
          <w:rFonts w:hint="eastAsia"/>
        </w:rPr>
        <w:t>을</w:t>
      </w:r>
      <w:r w:rsidRPr="008071E1">
        <w:rPr>
          <w:rFonts w:hint="eastAsia"/>
        </w:rPr>
        <w:t xml:space="preserve"> </w:t>
      </w:r>
      <w:r w:rsidRPr="008071E1">
        <w:rPr>
          <w:rFonts w:hint="eastAsia"/>
        </w:rPr>
        <w:t>사용하고</w:t>
      </w:r>
      <w:r w:rsidRPr="008071E1">
        <w:rPr>
          <w:rFonts w:hint="eastAsia"/>
        </w:rPr>
        <w:t xml:space="preserve">, </w:t>
      </w:r>
      <w:r w:rsidRPr="008071E1">
        <w:rPr>
          <w:rFonts w:hint="eastAsia"/>
        </w:rPr>
        <w:t>정자를</w:t>
      </w:r>
      <w:r w:rsidRPr="008071E1">
        <w:rPr>
          <w:rFonts w:hint="eastAsia"/>
        </w:rPr>
        <w:t xml:space="preserve"> </w:t>
      </w:r>
      <w:r w:rsidRPr="008071E1">
        <w:rPr>
          <w:rFonts w:hint="eastAsia"/>
        </w:rPr>
        <w:t>기증하지</w:t>
      </w:r>
      <w:r w:rsidRPr="008071E1">
        <w:rPr>
          <w:rFonts w:hint="eastAsia"/>
        </w:rPr>
        <w:t xml:space="preserve"> </w:t>
      </w:r>
      <w:r w:rsidRPr="008071E1">
        <w:rPr>
          <w:rFonts w:hint="eastAsia"/>
        </w:rPr>
        <w:t>않기로</w:t>
      </w:r>
      <w:r w:rsidRPr="008071E1">
        <w:rPr>
          <w:rFonts w:hint="eastAsia"/>
        </w:rPr>
        <w:t xml:space="preserve"> </w:t>
      </w:r>
      <w:r w:rsidRPr="008071E1">
        <w:rPr>
          <w:rFonts w:hint="eastAsia"/>
        </w:rPr>
        <w:t>반드시</w:t>
      </w:r>
      <w:r w:rsidRPr="008071E1">
        <w:rPr>
          <w:rFonts w:hint="eastAsia"/>
        </w:rPr>
        <w:t xml:space="preserve"> </w:t>
      </w:r>
      <w:r w:rsidRPr="008071E1">
        <w:rPr>
          <w:rFonts w:hint="eastAsia"/>
        </w:rPr>
        <w:t>동의한</w:t>
      </w:r>
      <w:r w:rsidRPr="008071E1">
        <w:rPr>
          <w:rFonts w:hint="eastAsia"/>
        </w:rPr>
        <w:t xml:space="preserve"> </w:t>
      </w:r>
      <w:r w:rsidRPr="008071E1">
        <w:rPr>
          <w:rFonts w:hint="eastAsia"/>
        </w:rPr>
        <w:t>자</w:t>
      </w:r>
      <w:r w:rsidRPr="008071E1">
        <w:rPr>
          <w:rFonts w:hint="eastAsia"/>
        </w:rPr>
        <w:t xml:space="preserve"> </w:t>
      </w:r>
      <w:r w:rsidRPr="008071E1">
        <w:br/>
      </w:r>
      <w:r w:rsidRPr="008071E1">
        <w:rPr>
          <w:rFonts w:hint="eastAsia"/>
        </w:rPr>
        <w:t>*</w:t>
      </w:r>
      <w:r w:rsidRPr="008071E1">
        <w:rPr>
          <w:rFonts w:hint="eastAsia"/>
        </w:rPr>
        <w:t>피임법</w:t>
      </w:r>
      <w:r w:rsidRPr="008071E1">
        <w:rPr>
          <w:rFonts w:hint="eastAsia"/>
        </w:rPr>
        <w:t xml:space="preserve">: </w:t>
      </w:r>
      <w:r w:rsidRPr="008071E1">
        <w:rPr>
          <w:rFonts w:hint="eastAsia"/>
        </w:rPr>
        <w:t>자궁</w:t>
      </w:r>
      <w:r w:rsidRPr="008071E1">
        <w:rPr>
          <w:rFonts w:hint="eastAsia"/>
        </w:rPr>
        <w:t xml:space="preserve"> </w:t>
      </w:r>
      <w:r w:rsidRPr="008071E1">
        <w:rPr>
          <w:rFonts w:hint="eastAsia"/>
        </w:rPr>
        <w:t>내</w:t>
      </w:r>
      <w:r w:rsidRPr="008071E1">
        <w:rPr>
          <w:rFonts w:hint="eastAsia"/>
        </w:rPr>
        <w:t xml:space="preserve"> </w:t>
      </w:r>
      <w:r w:rsidRPr="008071E1">
        <w:rPr>
          <w:rFonts w:hint="eastAsia"/>
        </w:rPr>
        <w:t>장치</w:t>
      </w:r>
      <w:r w:rsidRPr="008071E1">
        <w:rPr>
          <w:rFonts w:hint="eastAsia"/>
        </w:rPr>
        <w:t>(</w:t>
      </w:r>
      <w:r w:rsidRPr="008071E1">
        <w:rPr>
          <w:rFonts w:hint="eastAsia"/>
        </w:rPr>
        <w:t>예</w:t>
      </w:r>
      <w:r w:rsidRPr="008071E1">
        <w:rPr>
          <w:rFonts w:hint="eastAsia"/>
        </w:rPr>
        <w:t xml:space="preserve">: </w:t>
      </w:r>
      <w:r w:rsidRPr="008071E1">
        <w:rPr>
          <w:rFonts w:hint="eastAsia"/>
        </w:rPr>
        <w:t>루프</w:t>
      </w:r>
      <w:r w:rsidRPr="008071E1">
        <w:rPr>
          <w:rFonts w:hint="eastAsia"/>
        </w:rPr>
        <w:t xml:space="preserve">, </w:t>
      </w:r>
      <w:r w:rsidRPr="008071E1">
        <w:rPr>
          <w:rFonts w:hint="eastAsia"/>
        </w:rPr>
        <w:t>미레나</w:t>
      </w:r>
      <w:r w:rsidRPr="008071E1">
        <w:rPr>
          <w:rFonts w:hint="eastAsia"/>
        </w:rPr>
        <w:t xml:space="preserve">), </w:t>
      </w:r>
      <w:r w:rsidRPr="008071E1">
        <w:rPr>
          <w:rFonts w:hint="eastAsia"/>
        </w:rPr>
        <w:t>화학적</w:t>
      </w:r>
      <w:r w:rsidRPr="008071E1">
        <w:rPr>
          <w:rFonts w:hint="eastAsia"/>
        </w:rPr>
        <w:t xml:space="preserve"> </w:t>
      </w:r>
      <w:r w:rsidRPr="008071E1">
        <w:rPr>
          <w:rFonts w:hint="eastAsia"/>
        </w:rPr>
        <w:t>차단법</w:t>
      </w:r>
      <w:r w:rsidRPr="008071E1">
        <w:rPr>
          <w:rFonts w:hint="eastAsia"/>
        </w:rPr>
        <w:t>(</w:t>
      </w:r>
      <w:r w:rsidRPr="008071E1">
        <w:rPr>
          <w:rFonts w:hint="eastAsia"/>
        </w:rPr>
        <w:t>살정제</w:t>
      </w:r>
      <w:r w:rsidRPr="008071E1">
        <w:rPr>
          <w:rFonts w:hint="eastAsia"/>
        </w:rPr>
        <w:t xml:space="preserve">), </w:t>
      </w:r>
      <w:r w:rsidRPr="008071E1">
        <w:rPr>
          <w:rFonts w:hint="eastAsia"/>
        </w:rPr>
        <w:t>또는</w:t>
      </w:r>
      <w:r w:rsidRPr="008071E1">
        <w:rPr>
          <w:rFonts w:hint="eastAsia"/>
        </w:rPr>
        <w:t xml:space="preserve"> </w:t>
      </w:r>
      <w:r w:rsidRPr="008071E1">
        <w:rPr>
          <w:rFonts w:hint="eastAsia"/>
        </w:rPr>
        <w:t>피하</w:t>
      </w:r>
      <w:r w:rsidRPr="008071E1">
        <w:rPr>
          <w:rFonts w:hint="eastAsia"/>
        </w:rPr>
        <w:t xml:space="preserve"> </w:t>
      </w:r>
      <w:r w:rsidRPr="008071E1">
        <w:rPr>
          <w:rFonts w:hint="eastAsia"/>
        </w:rPr>
        <w:t>이식체</w:t>
      </w:r>
      <w:r w:rsidRPr="008071E1">
        <w:rPr>
          <w:rFonts w:hint="eastAsia"/>
        </w:rPr>
        <w:t xml:space="preserve"> </w:t>
      </w:r>
      <w:r w:rsidRPr="008071E1">
        <w:rPr>
          <w:rFonts w:hint="eastAsia"/>
        </w:rPr>
        <w:t>피임기구</w:t>
      </w:r>
      <w:r w:rsidRPr="008071E1">
        <w:rPr>
          <w:rFonts w:hint="eastAsia"/>
        </w:rPr>
        <w:t>(</w:t>
      </w:r>
      <w:r w:rsidRPr="008071E1">
        <w:rPr>
          <w:rFonts w:hint="eastAsia"/>
        </w:rPr>
        <w:t>예</w:t>
      </w:r>
      <w:r w:rsidRPr="008071E1">
        <w:rPr>
          <w:rFonts w:hint="eastAsia"/>
        </w:rPr>
        <w:t xml:space="preserve">: </w:t>
      </w:r>
      <w:r w:rsidRPr="008071E1">
        <w:rPr>
          <w:rFonts w:hint="eastAsia"/>
        </w:rPr>
        <w:t>임플라논</w:t>
      </w:r>
      <w:r w:rsidRPr="008071E1">
        <w:rPr>
          <w:rFonts w:hint="eastAsia"/>
        </w:rPr>
        <w:t xml:space="preserve">) </w:t>
      </w:r>
      <w:r w:rsidRPr="008071E1">
        <w:rPr>
          <w:rFonts w:hint="eastAsia"/>
        </w:rPr>
        <w:t>와</w:t>
      </w:r>
      <w:r w:rsidRPr="008071E1">
        <w:rPr>
          <w:rFonts w:hint="eastAsia"/>
        </w:rPr>
        <w:t xml:space="preserve"> </w:t>
      </w:r>
      <w:r w:rsidRPr="008071E1">
        <w:rPr>
          <w:rFonts w:hint="eastAsia"/>
        </w:rPr>
        <w:t>함께</w:t>
      </w:r>
      <w:r w:rsidRPr="008071E1">
        <w:rPr>
          <w:rFonts w:hint="eastAsia"/>
        </w:rPr>
        <w:t xml:space="preserve"> </w:t>
      </w:r>
      <w:r w:rsidRPr="008071E1">
        <w:rPr>
          <w:rFonts w:hint="eastAsia"/>
        </w:rPr>
        <w:t>사용하는</w:t>
      </w:r>
      <w:r w:rsidRPr="008071E1">
        <w:rPr>
          <w:rFonts w:hint="eastAsia"/>
        </w:rPr>
        <w:t xml:space="preserve"> </w:t>
      </w:r>
      <w:r w:rsidRPr="008071E1">
        <w:rPr>
          <w:rFonts w:hint="eastAsia"/>
        </w:rPr>
        <w:t>물리적</w:t>
      </w:r>
      <w:r w:rsidRPr="008071E1">
        <w:rPr>
          <w:rFonts w:hint="eastAsia"/>
        </w:rPr>
        <w:t xml:space="preserve"> </w:t>
      </w:r>
      <w:r w:rsidRPr="008071E1">
        <w:rPr>
          <w:rFonts w:hint="eastAsia"/>
        </w:rPr>
        <w:t>차단법</w:t>
      </w:r>
      <w:r w:rsidRPr="008071E1">
        <w:rPr>
          <w:rFonts w:hint="eastAsia"/>
        </w:rPr>
        <w:t>(</w:t>
      </w:r>
      <w:r w:rsidRPr="008071E1">
        <w:rPr>
          <w:rFonts w:hint="eastAsia"/>
        </w:rPr>
        <w:t>예</w:t>
      </w:r>
      <w:r w:rsidRPr="008071E1">
        <w:rPr>
          <w:rFonts w:hint="eastAsia"/>
        </w:rPr>
        <w:t xml:space="preserve">: </w:t>
      </w:r>
      <w:r w:rsidRPr="008071E1">
        <w:rPr>
          <w:rFonts w:hint="eastAsia"/>
        </w:rPr>
        <w:t>남성형</w:t>
      </w:r>
      <w:r w:rsidRPr="008071E1">
        <w:rPr>
          <w:rFonts w:hint="eastAsia"/>
        </w:rPr>
        <w:t xml:space="preserve"> </w:t>
      </w:r>
      <w:r w:rsidRPr="008071E1">
        <w:rPr>
          <w:rFonts w:hint="eastAsia"/>
        </w:rPr>
        <w:t>콘돔</w:t>
      </w:r>
      <w:r w:rsidRPr="008071E1">
        <w:rPr>
          <w:rFonts w:hint="eastAsia"/>
        </w:rPr>
        <w:t xml:space="preserve">, </w:t>
      </w:r>
      <w:r w:rsidRPr="008071E1">
        <w:rPr>
          <w:rFonts w:hint="eastAsia"/>
        </w:rPr>
        <w:t>여성형</w:t>
      </w:r>
      <w:r w:rsidRPr="008071E1">
        <w:rPr>
          <w:rFonts w:hint="eastAsia"/>
        </w:rPr>
        <w:t xml:space="preserve"> </w:t>
      </w:r>
      <w:r w:rsidRPr="008071E1">
        <w:rPr>
          <w:rFonts w:hint="eastAsia"/>
        </w:rPr>
        <w:t>콘돔</w:t>
      </w:r>
      <w:r w:rsidRPr="008071E1">
        <w:rPr>
          <w:rFonts w:hint="eastAsia"/>
        </w:rPr>
        <w:t xml:space="preserve">), </w:t>
      </w:r>
      <w:r w:rsidRPr="008071E1">
        <w:rPr>
          <w:rFonts w:hint="eastAsia"/>
        </w:rPr>
        <w:t>난관수술</w:t>
      </w:r>
      <w:r w:rsidRPr="008071E1">
        <w:rPr>
          <w:rFonts w:hint="eastAsia"/>
        </w:rPr>
        <w:t xml:space="preserve"> </w:t>
      </w:r>
      <w:r w:rsidRPr="008071E1">
        <w:rPr>
          <w:rFonts w:hint="eastAsia"/>
        </w:rPr>
        <w:t>또는</w:t>
      </w:r>
      <w:r w:rsidRPr="008071E1">
        <w:rPr>
          <w:rFonts w:hint="eastAsia"/>
        </w:rPr>
        <w:t xml:space="preserve"> </w:t>
      </w:r>
      <w:r w:rsidRPr="008071E1">
        <w:rPr>
          <w:rFonts w:hint="eastAsia"/>
        </w:rPr>
        <w:t>복강경피임</w:t>
      </w:r>
      <w:r w:rsidRPr="008071E1">
        <w:rPr>
          <w:rFonts w:hint="eastAsia"/>
        </w:rPr>
        <w:t>(</w:t>
      </w:r>
      <w:r w:rsidRPr="008071E1">
        <w:rPr>
          <w:rFonts w:hint="eastAsia"/>
        </w:rPr>
        <w:t>난관결찰술의</w:t>
      </w:r>
      <w:r w:rsidRPr="008071E1">
        <w:rPr>
          <w:rFonts w:hint="eastAsia"/>
        </w:rPr>
        <w:t xml:space="preserve"> </w:t>
      </w:r>
      <w:r w:rsidRPr="008071E1">
        <w:rPr>
          <w:rFonts w:hint="eastAsia"/>
        </w:rPr>
        <w:t>일종</w:t>
      </w:r>
      <w:r w:rsidRPr="008071E1">
        <w:rPr>
          <w:rFonts w:hint="eastAsia"/>
        </w:rPr>
        <w:t>)</w:t>
      </w:r>
    </w:p>
    <w:p w14:paraId="43A17C12" w14:textId="77777777" w:rsidR="008071E1" w:rsidRPr="00632E3E" w:rsidRDefault="008071E1" w:rsidP="00A6732B">
      <w:pPr>
        <w:pStyle w:val="1"/>
        <w:numPr>
          <w:ilvl w:val="0"/>
          <w:numId w:val="0"/>
        </w:numPr>
        <w:spacing w:before="40"/>
        <w:ind w:left="760" w:hanging="360"/>
      </w:pPr>
    </w:p>
    <w:p w14:paraId="0A2013E9" w14:textId="1B378B29" w:rsidR="00782115" w:rsidRPr="00632E3E" w:rsidRDefault="00782115" w:rsidP="00832082">
      <w:pPr>
        <w:pStyle w:val="2"/>
      </w:pPr>
      <w:bookmarkStart w:id="219" w:name="_Toc90998700"/>
      <w:r w:rsidRPr="00632E3E">
        <w:rPr>
          <w:szCs w:val="28"/>
        </w:rPr>
        <w:t>제외기준</w:t>
      </w:r>
      <w:r w:rsidRPr="00632E3E">
        <w:t xml:space="preserve"> (Exclusion Criteria)</w:t>
      </w:r>
      <w:bookmarkEnd w:id="219"/>
    </w:p>
    <w:p w14:paraId="51DBAEA3" w14:textId="77777777" w:rsidR="00415911" w:rsidRPr="00632E3E" w:rsidRDefault="00415911" w:rsidP="006D40C2">
      <w:pPr>
        <w:pStyle w:val="1"/>
        <w:numPr>
          <w:ilvl w:val="0"/>
          <w:numId w:val="54"/>
        </w:numPr>
        <w:spacing w:before="40"/>
        <w:ind w:leftChars="120" w:left="573" w:hanging="357"/>
      </w:pPr>
      <w:r w:rsidRPr="00632E3E">
        <w:t>스크리닝</w:t>
      </w:r>
      <w:r w:rsidRPr="00632E3E">
        <w:t xml:space="preserve"> </w:t>
      </w:r>
      <w:r w:rsidRPr="00632E3E">
        <w:t>당시</w:t>
      </w:r>
      <w:r w:rsidRPr="00632E3E">
        <w:t xml:space="preserve"> </w:t>
      </w:r>
      <w:r w:rsidRPr="00632E3E">
        <w:t>급성</w:t>
      </w:r>
      <w:r w:rsidRPr="00632E3E">
        <w:t xml:space="preserve"> </w:t>
      </w:r>
      <w:r w:rsidRPr="00632E3E">
        <w:t>질환이</w:t>
      </w:r>
      <w:r w:rsidRPr="00632E3E">
        <w:t xml:space="preserve"> </w:t>
      </w:r>
      <w:r w:rsidRPr="00632E3E">
        <w:t>의심되는</w:t>
      </w:r>
      <w:r w:rsidRPr="00632E3E">
        <w:t xml:space="preserve"> </w:t>
      </w:r>
      <w:r w:rsidRPr="00632E3E">
        <w:t>증상을</w:t>
      </w:r>
      <w:r w:rsidRPr="00632E3E">
        <w:t xml:space="preserve"> </w:t>
      </w:r>
      <w:r w:rsidRPr="00632E3E">
        <w:t>보이는</w:t>
      </w:r>
      <w:r w:rsidRPr="00632E3E">
        <w:t xml:space="preserve"> </w:t>
      </w:r>
      <w:r w:rsidRPr="00632E3E">
        <w:t>자</w:t>
      </w:r>
      <w:r w:rsidRPr="00632E3E">
        <w:t xml:space="preserve"> </w:t>
      </w:r>
    </w:p>
    <w:p w14:paraId="73C791CE" w14:textId="77777777" w:rsidR="00415911" w:rsidRPr="00632E3E" w:rsidRDefault="00415911" w:rsidP="00415911">
      <w:pPr>
        <w:pStyle w:val="1"/>
        <w:numPr>
          <w:ilvl w:val="0"/>
          <w:numId w:val="18"/>
        </w:numPr>
        <w:spacing w:before="40"/>
        <w:ind w:leftChars="120" w:left="573" w:hanging="357"/>
      </w:pPr>
      <w:r w:rsidRPr="00632E3E">
        <w:t>임상적으로</w:t>
      </w:r>
      <w:r w:rsidRPr="00632E3E">
        <w:t xml:space="preserve"> </w:t>
      </w:r>
      <w:r w:rsidRPr="00632E3E">
        <w:t>유의하고</w:t>
      </w:r>
      <w:r w:rsidRPr="00632E3E">
        <w:t xml:space="preserve">, </w:t>
      </w:r>
      <w:r w:rsidRPr="00632E3E">
        <w:t>활동성인</w:t>
      </w:r>
      <w:r w:rsidRPr="00632E3E">
        <w:t xml:space="preserve"> </w:t>
      </w:r>
      <w:r w:rsidRPr="00632E3E">
        <w:t>심혈관계</w:t>
      </w:r>
      <w:r w:rsidRPr="00632E3E">
        <w:t xml:space="preserve">, </w:t>
      </w:r>
      <w:r w:rsidRPr="00632E3E">
        <w:t>호흡기계</w:t>
      </w:r>
      <w:r w:rsidRPr="00632E3E">
        <w:t xml:space="preserve">, </w:t>
      </w:r>
      <w:r w:rsidRPr="00632E3E">
        <w:t>신장</w:t>
      </w:r>
      <w:r w:rsidRPr="00632E3E">
        <w:t xml:space="preserve">, </w:t>
      </w:r>
      <w:r w:rsidRPr="00632E3E">
        <w:t>내분비계</w:t>
      </w:r>
      <w:r w:rsidRPr="00632E3E">
        <w:t xml:space="preserve">, </w:t>
      </w:r>
      <w:r w:rsidRPr="00632E3E">
        <w:t>혈액학적</w:t>
      </w:r>
      <w:r w:rsidRPr="00632E3E">
        <w:t xml:space="preserve">, </w:t>
      </w:r>
      <w:r w:rsidRPr="00632E3E">
        <w:t>소화기계</w:t>
      </w:r>
      <w:r w:rsidRPr="00632E3E">
        <w:t xml:space="preserve">, </w:t>
      </w:r>
      <w:r w:rsidRPr="00632E3E">
        <w:t>중추신경계</w:t>
      </w:r>
      <w:r w:rsidRPr="00632E3E">
        <w:t xml:space="preserve">, </w:t>
      </w:r>
      <w:r w:rsidRPr="00632E3E">
        <w:t>정신질환</w:t>
      </w:r>
      <w:r w:rsidRPr="00632E3E">
        <w:t xml:space="preserve">, </w:t>
      </w:r>
      <w:r w:rsidRPr="00632E3E">
        <w:t>혹은</w:t>
      </w:r>
      <w:r w:rsidRPr="00632E3E">
        <w:t xml:space="preserve"> </w:t>
      </w:r>
      <w:r w:rsidRPr="00632E3E">
        <w:t>악성종양</w:t>
      </w:r>
      <w:r w:rsidRPr="00632E3E">
        <w:t xml:space="preserve"> </w:t>
      </w:r>
      <w:r w:rsidRPr="00632E3E">
        <w:t>등을</w:t>
      </w:r>
      <w:r w:rsidRPr="00632E3E">
        <w:t xml:space="preserve"> </w:t>
      </w:r>
      <w:r w:rsidRPr="00632E3E">
        <w:t>가진</w:t>
      </w:r>
      <w:r w:rsidRPr="00632E3E">
        <w:t xml:space="preserve"> </w:t>
      </w:r>
      <w:r w:rsidRPr="00632E3E">
        <w:t>자</w:t>
      </w:r>
    </w:p>
    <w:p w14:paraId="2CDFABAF" w14:textId="6855608F" w:rsidR="00AC572D" w:rsidRPr="00AC572D" w:rsidRDefault="00415911" w:rsidP="00670957">
      <w:pPr>
        <w:pStyle w:val="1"/>
        <w:numPr>
          <w:ilvl w:val="0"/>
          <w:numId w:val="18"/>
        </w:numPr>
        <w:spacing w:before="40"/>
        <w:ind w:leftChars="120" w:left="573" w:hanging="357"/>
      </w:pPr>
      <w:r w:rsidRPr="00632E3E">
        <w:t>스크리닝</w:t>
      </w:r>
      <w:r w:rsidRPr="00632E3E">
        <w:t xml:space="preserve"> </w:t>
      </w:r>
      <w:r w:rsidRPr="00632E3E">
        <w:t>시</w:t>
      </w:r>
      <w:r w:rsidRPr="00632E3E">
        <w:t xml:space="preserve"> </w:t>
      </w:r>
      <w:r w:rsidRPr="00632E3E">
        <w:t>수행하는</w:t>
      </w:r>
      <w:r w:rsidRPr="00632E3E">
        <w:t xml:space="preserve"> </w:t>
      </w:r>
      <w:r w:rsidRPr="00632E3E">
        <w:t>건강검진</w:t>
      </w:r>
      <w:r w:rsidRPr="00632E3E">
        <w:t>(</w:t>
      </w:r>
      <w:r w:rsidRPr="00632E3E">
        <w:t>질병</w:t>
      </w:r>
      <w:r w:rsidRPr="00632E3E">
        <w:t xml:space="preserve"> </w:t>
      </w:r>
      <w:r w:rsidRPr="00632E3E">
        <w:t>기왕력</w:t>
      </w:r>
      <w:r w:rsidRPr="00632E3E">
        <w:t xml:space="preserve">, </w:t>
      </w:r>
      <w:r w:rsidRPr="00632E3E">
        <w:t>신체검진</w:t>
      </w:r>
      <w:r w:rsidRPr="00632E3E">
        <w:t xml:space="preserve">, </w:t>
      </w:r>
      <w:r w:rsidRPr="00632E3E">
        <w:t>활력징후</w:t>
      </w:r>
      <w:r w:rsidRPr="00632E3E">
        <w:t xml:space="preserve">, </w:t>
      </w:r>
      <w:r w:rsidRPr="00632E3E">
        <w:t>심전도검사</w:t>
      </w:r>
      <w:r w:rsidRPr="00632E3E">
        <w:t xml:space="preserve">, </w:t>
      </w:r>
      <w:r w:rsidRPr="00632E3E">
        <w:t>실험실적</w:t>
      </w:r>
      <w:r w:rsidRPr="00632E3E">
        <w:t xml:space="preserve"> </w:t>
      </w:r>
      <w:r w:rsidRPr="00632E3E">
        <w:t>검사</w:t>
      </w:r>
      <w:r w:rsidRPr="00632E3E">
        <w:t xml:space="preserve"> </w:t>
      </w:r>
      <w:r w:rsidRPr="00632E3E">
        <w:t>등</w:t>
      </w:r>
      <w:r w:rsidRPr="00632E3E">
        <w:t>)</w:t>
      </w:r>
      <w:r w:rsidRPr="00632E3E">
        <w:t>을</w:t>
      </w:r>
      <w:r w:rsidRPr="00632E3E">
        <w:t xml:space="preserve"> </w:t>
      </w:r>
      <w:r w:rsidRPr="00632E3E">
        <w:t>통하여</w:t>
      </w:r>
      <w:r w:rsidRPr="00632E3E">
        <w:t xml:space="preserve"> </w:t>
      </w:r>
      <w:r w:rsidRPr="00632E3E">
        <w:t>대상자로</w:t>
      </w:r>
      <w:r w:rsidRPr="00632E3E">
        <w:t xml:space="preserve"> </w:t>
      </w:r>
      <w:r w:rsidRPr="00632E3E">
        <w:t>부적합하다고</w:t>
      </w:r>
      <w:r w:rsidRPr="00632E3E">
        <w:t xml:space="preserve"> </w:t>
      </w:r>
      <w:r w:rsidRPr="00632E3E">
        <w:t>판단된</w:t>
      </w:r>
      <w:r w:rsidRPr="00632E3E">
        <w:t xml:space="preserve"> </w:t>
      </w:r>
      <w:r w:rsidRPr="00632E3E">
        <w:t>자</w:t>
      </w:r>
    </w:p>
    <w:p w14:paraId="6A6BA6A7" w14:textId="68FB1AD3" w:rsidR="00415911" w:rsidRDefault="00415911" w:rsidP="00415911">
      <w:pPr>
        <w:pStyle w:val="1"/>
        <w:numPr>
          <w:ilvl w:val="0"/>
          <w:numId w:val="18"/>
        </w:numPr>
        <w:spacing w:before="40"/>
        <w:ind w:leftChars="120" w:left="573" w:hanging="357"/>
      </w:pPr>
      <w:r w:rsidRPr="00251B1D">
        <w:t>안과적</w:t>
      </w:r>
      <w:r w:rsidRPr="00251B1D">
        <w:t xml:space="preserve"> </w:t>
      </w:r>
      <w:r w:rsidRPr="00251B1D">
        <w:t>수술</w:t>
      </w:r>
      <w:r w:rsidR="00251B1D" w:rsidRPr="00251B1D">
        <w:rPr>
          <w:rFonts w:hint="eastAsia"/>
        </w:rPr>
        <w:t>(</w:t>
      </w:r>
      <w:r w:rsidR="00706887" w:rsidRPr="00251B1D">
        <w:rPr>
          <w:rFonts w:hint="eastAsia"/>
        </w:rPr>
        <w:t>임상시험용의약품</w:t>
      </w:r>
      <w:r w:rsidR="00706887" w:rsidRPr="00251B1D">
        <w:rPr>
          <w:rFonts w:hint="eastAsia"/>
        </w:rPr>
        <w:t xml:space="preserve"> </w:t>
      </w:r>
      <w:r w:rsidR="00706887" w:rsidRPr="00251B1D">
        <w:rPr>
          <w:rFonts w:hint="eastAsia"/>
        </w:rPr>
        <w:t>첫</w:t>
      </w:r>
      <w:r w:rsidR="00706887" w:rsidRPr="00251B1D">
        <w:rPr>
          <w:rFonts w:hint="eastAsia"/>
        </w:rPr>
        <w:t xml:space="preserve"> </w:t>
      </w:r>
      <w:r w:rsidR="00706887" w:rsidRPr="00251B1D">
        <w:rPr>
          <w:rFonts w:hint="eastAsia"/>
        </w:rPr>
        <w:t>투여</w:t>
      </w:r>
      <w:r w:rsidR="00706887" w:rsidRPr="00251B1D">
        <w:rPr>
          <w:rFonts w:hint="eastAsia"/>
        </w:rPr>
        <w:t xml:space="preserve"> </w:t>
      </w:r>
      <w:r w:rsidR="00706887" w:rsidRPr="00251B1D">
        <w:rPr>
          <w:rFonts w:hint="eastAsia"/>
        </w:rPr>
        <w:t>전</w:t>
      </w:r>
      <w:r w:rsidR="00706887" w:rsidRPr="00251B1D">
        <w:rPr>
          <w:rFonts w:hint="eastAsia"/>
        </w:rPr>
        <w:t xml:space="preserve"> </w:t>
      </w:r>
      <w:r w:rsidR="00706887" w:rsidRPr="00251B1D">
        <w:t>1</w:t>
      </w:r>
      <w:r w:rsidR="00706887" w:rsidRPr="00251B1D">
        <w:rPr>
          <w:rFonts w:hint="eastAsia"/>
        </w:rPr>
        <w:t>년</w:t>
      </w:r>
      <w:r w:rsidR="00706887">
        <w:rPr>
          <w:rFonts w:hint="eastAsia"/>
        </w:rPr>
        <w:t xml:space="preserve"> </w:t>
      </w:r>
      <w:r w:rsidR="00706887" w:rsidRPr="00251B1D">
        <w:rPr>
          <w:rFonts w:hint="eastAsia"/>
        </w:rPr>
        <w:t>이내</w:t>
      </w:r>
      <w:r w:rsidR="00706887" w:rsidRPr="00251B1D">
        <w:rPr>
          <w:rFonts w:hint="eastAsia"/>
        </w:rPr>
        <w:t xml:space="preserve"> </w:t>
      </w:r>
      <w:r w:rsidR="00706887" w:rsidRPr="00251B1D">
        <w:rPr>
          <w:rFonts w:hint="eastAsia"/>
        </w:rPr>
        <w:t>시력교정</w:t>
      </w:r>
      <w:r w:rsidR="00706887" w:rsidRPr="00251B1D">
        <w:rPr>
          <w:rFonts w:hint="eastAsia"/>
        </w:rPr>
        <w:t xml:space="preserve"> </w:t>
      </w:r>
      <w:r w:rsidR="00706887" w:rsidRPr="00251B1D">
        <w:rPr>
          <w:rFonts w:hint="eastAsia"/>
        </w:rPr>
        <w:t>수술을</w:t>
      </w:r>
      <w:r w:rsidR="00706887" w:rsidRPr="00251B1D">
        <w:rPr>
          <w:rFonts w:hint="eastAsia"/>
        </w:rPr>
        <w:t xml:space="preserve"> </w:t>
      </w:r>
      <w:r w:rsidR="00706887" w:rsidRPr="00251B1D">
        <w:rPr>
          <w:rFonts w:hint="eastAsia"/>
        </w:rPr>
        <w:t>한</w:t>
      </w:r>
      <w:r w:rsidR="00706887">
        <w:rPr>
          <w:rFonts w:hint="eastAsia"/>
        </w:rPr>
        <w:t xml:space="preserve"> </w:t>
      </w:r>
      <w:r w:rsidR="00706887" w:rsidRPr="00251B1D">
        <w:rPr>
          <w:rFonts w:hint="eastAsia"/>
        </w:rPr>
        <w:t>경우</w:t>
      </w:r>
      <w:r w:rsidR="00706887" w:rsidRPr="00251B1D">
        <w:rPr>
          <w:rFonts w:hint="eastAsia"/>
        </w:rPr>
        <w:t xml:space="preserve"> </w:t>
      </w:r>
      <w:r w:rsidR="00706887" w:rsidRPr="00251B1D">
        <w:rPr>
          <w:rFonts w:hint="eastAsia"/>
        </w:rPr>
        <w:t>포함</w:t>
      </w:r>
      <w:r w:rsidR="00251B1D" w:rsidRPr="00251B1D">
        <w:rPr>
          <w:rFonts w:asciiTheme="minorEastAsia" w:eastAsiaTheme="minorEastAsia" w:hAnsiTheme="minorEastAsia" w:hint="eastAsia"/>
          <w:b/>
          <w:bCs/>
          <w:szCs w:val="18"/>
        </w:rPr>
        <w:t>)</w:t>
      </w:r>
      <w:r w:rsidR="00251B1D">
        <w:rPr>
          <w:rFonts w:asciiTheme="minorEastAsia" w:eastAsiaTheme="minorEastAsia" w:hAnsiTheme="minorEastAsia"/>
          <w:bCs/>
          <w:szCs w:val="18"/>
        </w:rPr>
        <w:t>,</w:t>
      </w:r>
      <w:r w:rsidRPr="00251B1D">
        <w:t xml:space="preserve"> </w:t>
      </w:r>
      <w:r w:rsidRPr="00632E3E">
        <w:t>외상</w:t>
      </w:r>
      <w:r w:rsidRPr="00632E3E">
        <w:t xml:space="preserve"> </w:t>
      </w:r>
      <w:r w:rsidRPr="00632E3E">
        <w:t>및</w:t>
      </w:r>
      <w:r w:rsidRPr="00632E3E">
        <w:t xml:space="preserve"> </w:t>
      </w:r>
      <w:r w:rsidRPr="00632E3E">
        <w:t>만성질환의</w:t>
      </w:r>
      <w:r w:rsidRPr="00632E3E">
        <w:t xml:space="preserve"> </w:t>
      </w:r>
      <w:r w:rsidRPr="00632E3E">
        <w:t>병력으로</w:t>
      </w:r>
      <w:r w:rsidRPr="00632E3E">
        <w:t xml:space="preserve"> </w:t>
      </w:r>
      <w:r w:rsidRPr="00632E3E">
        <w:t>인해</w:t>
      </w:r>
      <w:r w:rsidRPr="00632E3E">
        <w:t xml:space="preserve"> </w:t>
      </w:r>
      <w:r w:rsidRPr="00632E3E">
        <w:t>시험자가</w:t>
      </w:r>
      <w:r w:rsidRPr="00632E3E">
        <w:t xml:space="preserve"> </w:t>
      </w:r>
      <w:r w:rsidRPr="00632E3E">
        <w:t>시험</w:t>
      </w:r>
      <w:r w:rsidRPr="00632E3E">
        <w:t xml:space="preserve"> </w:t>
      </w:r>
      <w:r w:rsidRPr="00632E3E">
        <w:t>참여가</w:t>
      </w:r>
      <w:r w:rsidRPr="00632E3E">
        <w:t xml:space="preserve"> </w:t>
      </w:r>
      <w:r w:rsidRPr="00632E3E">
        <w:t>부적절하다고</w:t>
      </w:r>
      <w:r w:rsidRPr="00632E3E">
        <w:t xml:space="preserve"> </w:t>
      </w:r>
      <w:r w:rsidRPr="00632E3E">
        <w:t>판단하는</w:t>
      </w:r>
      <w:r w:rsidRPr="00632E3E">
        <w:t xml:space="preserve"> </w:t>
      </w:r>
      <w:r w:rsidRPr="00632E3E">
        <w:t>자</w:t>
      </w:r>
    </w:p>
    <w:p w14:paraId="125E69E8" w14:textId="77777777" w:rsidR="002954B3" w:rsidRDefault="002954B3" w:rsidP="002954B3">
      <w:pPr>
        <w:pStyle w:val="1"/>
        <w:numPr>
          <w:ilvl w:val="0"/>
          <w:numId w:val="18"/>
        </w:numPr>
        <w:spacing w:before="40"/>
        <w:ind w:leftChars="120" w:left="573" w:hanging="357"/>
      </w:pPr>
      <w:r w:rsidRPr="003359A1">
        <w:rPr>
          <w:rFonts w:hint="eastAsia"/>
        </w:rPr>
        <w:t>스크리닝</w:t>
      </w:r>
      <w:r w:rsidRPr="003359A1">
        <w:rPr>
          <w:rFonts w:hint="eastAsia"/>
        </w:rPr>
        <w:t xml:space="preserve"> </w:t>
      </w:r>
      <w:r w:rsidRPr="003359A1">
        <w:rPr>
          <w:rFonts w:hint="eastAsia"/>
        </w:rPr>
        <w:t>시</w:t>
      </w:r>
      <w:r w:rsidRPr="003359A1">
        <w:rPr>
          <w:rFonts w:hint="eastAsia"/>
        </w:rPr>
        <w:t xml:space="preserve"> </w:t>
      </w:r>
      <w:r w:rsidRPr="003359A1">
        <w:rPr>
          <w:rFonts w:hint="eastAsia"/>
        </w:rPr>
        <w:t>수행하는</w:t>
      </w:r>
      <w:r w:rsidRPr="003359A1">
        <w:rPr>
          <w:rFonts w:hint="eastAsia"/>
        </w:rPr>
        <w:t xml:space="preserve"> </w:t>
      </w:r>
      <w:r w:rsidRPr="003359A1">
        <w:rPr>
          <w:rFonts w:hint="eastAsia"/>
        </w:rPr>
        <w:t>안과검진</w:t>
      </w:r>
      <w:r w:rsidRPr="003359A1">
        <w:rPr>
          <w:rFonts w:hint="eastAsia"/>
        </w:rPr>
        <w:t>(</w:t>
      </w:r>
      <w:r w:rsidRPr="003359A1">
        <w:rPr>
          <w:rFonts w:hint="eastAsia"/>
        </w:rPr>
        <w:t>시력</w:t>
      </w:r>
      <w:r w:rsidRPr="003359A1">
        <w:rPr>
          <w:rFonts w:hint="eastAsia"/>
        </w:rPr>
        <w:t xml:space="preserve"> </w:t>
      </w:r>
      <w:r w:rsidRPr="003359A1">
        <w:rPr>
          <w:rFonts w:hint="eastAsia"/>
        </w:rPr>
        <w:t>검사</w:t>
      </w:r>
      <w:r w:rsidRPr="003359A1">
        <w:rPr>
          <w:rFonts w:hint="eastAsia"/>
        </w:rPr>
        <w:t xml:space="preserve">, </w:t>
      </w:r>
      <w:r w:rsidRPr="003359A1">
        <w:rPr>
          <w:rFonts w:hint="eastAsia"/>
        </w:rPr>
        <w:t>안압</w:t>
      </w:r>
      <w:r w:rsidRPr="003359A1">
        <w:rPr>
          <w:rFonts w:hint="eastAsia"/>
        </w:rPr>
        <w:t xml:space="preserve"> </w:t>
      </w:r>
      <w:r w:rsidRPr="003359A1">
        <w:rPr>
          <w:rFonts w:hint="eastAsia"/>
        </w:rPr>
        <w:t>검사</w:t>
      </w:r>
      <w:r w:rsidRPr="003359A1">
        <w:rPr>
          <w:rFonts w:hint="eastAsia"/>
        </w:rPr>
        <w:t xml:space="preserve">, </w:t>
      </w:r>
      <w:r w:rsidRPr="003359A1">
        <w:rPr>
          <w:rFonts w:hint="eastAsia"/>
        </w:rPr>
        <w:t>세극등</w:t>
      </w:r>
      <w:r w:rsidRPr="003359A1">
        <w:rPr>
          <w:rFonts w:hint="eastAsia"/>
        </w:rPr>
        <w:t xml:space="preserve"> </w:t>
      </w:r>
      <w:r w:rsidRPr="003359A1">
        <w:rPr>
          <w:rFonts w:hint="eastAsia"/>
        </w:rPr>
        <w:t>검사</w:t>
      </w:r>
      <w:r w:rsidRPr="003359A1">
        <w:rPr>
          <w:rFonts w:hint="eastAsia"/>
        </w:rPr>
        <w:t xml:space="preserve">, </w:t>
      </w:r>
      <w:r w:rsidRPr="003359A1">
        <w:rPr>
          <w:rFonts w:hint="eastAsia"/>
        </w:rPr>
        <w:t>눈물막파괴시간</w:t>
      </w:r>
      <w:r w:rsidRPr="003359A1">
        <w:rPr>
          <w:rFonts w:hint="eastAsia"/>
        </w:rPr>
        <w:t xml:space="preserve"> </w:t>
      </w:r>
      <w:r w:rsidRPr="003359A1">
        <w:rPr>
          <w:rFonts w:hint="eastAsia"/>
        </w:rPr>
        <w:t>검사</w:t>
      </w:r>
      <w:r w:rsidRPr="003359A1">
        <w:rPr>
          <w:rFonts w:hint="eastAsia"/>
        </w:rPr>
        <w:t>, Schirmer</w:t>
      </w:r>
      <w:r w:rsidRPr="003359A1">
        <w:rPr>
          <w:rFonts w:hint="eastAsia"/>
        </w:rPr>
        <w:t>’</w:t>
      </w:r>
      <w:r w:rsidRPr="003359A1">
        <w:rPr>
          <w:rFonts w:hint="eastAsia"/>
        </w:rPr>
        <w:t>s test)</w:t>
      </w:r>
      <w:r w:rsidRPr="003359A1">
        <w:rPr>
          <w:rFonts w:hint="eastAsia"/>
        </w:rPr>
        <w:t>을</w:t>
      </w:r>
      <w:r w:rsidRPr="003359A1">
        <w:rPr>
          <w:rFonts w:hint="eastAsia"/>
        </w:rPr>
        <w:t xml:space="preserve"> </w:t>
      </w:r>
      <w:r w:rsidRPr="003359A1">
        <w:rPr>
          <w:rFonts w:hint="eastAsia"/>
        </w:rPr>
        <w:t>통하여</w:t>
      </w:r>
      <w:r w:rsidRPr="003359A1">
        <w:rPr>
          <w:rFonts w:hint="eastAsia"/>
        </w:rPr>
        <w:t xml:space="preserve"> </w:t>
      </w:r>
      <w:r w:rsidRPr="003359A1">
        <w:rPr>
          <w:rFonts w:hint="eastAsia"/>
        </w:rPr>
        <w:t>아래에</w:t>
      </w:r>
      <w:r w:rsidRPr="003359A1">
        <w:rPr>
          <w:rFonts w:hint="eastAsia"/>
        </w:rPr>
        <w:t xml:space="preserve"> </w:t>
      </w:r>
      <w:r w:rsidRPr="003359A1">
        <w:rPr>
          <w:rFonts w:hint="eastAsia"/>
        </w:rPr>
        <w:t>해당하는</w:t>
      </w:r>
      <w:r w:rsidRPr="003359A1">
        <w:rPr>
          <w:rFonts w:hint="eastAsia"/>
        </w:rPr>
        <w:t xml:space="preserve"> </w:t>
      </w:r>
      <w:r w:rsidRPr="003359A1">
        <w:rPr>
          <w:rFonts w:hint="eastAsia"/>
        </w:rPr>
        <w:t>수치를</w:t>
      </w:r>
      <w:r w:rsidRPr="003359A1">
        <w:rPr>
          <w:rFonts w:hint="eastAsia"/>
        </w:rPr>
        <w:t xml:space="preserve"> </w:t>
      </w:r>
      <w:r w:rsidRPr="003359A1">
        <w:rPr>
          <w:rFonts w:hint="eastAsia"/>
        </w:rPr>
        <w:t>보여</w:t>
      </w:r>
      <w:r w:rsidRPr="003359A1">
        <w:rPr>
          <w:rFonts w:hint="eastAsia"/>
        </w:rPr>
        <w:t xml:space="preserve"> </w:t>
      </w:r>
      <w:r w:rsidRPr="003359A1">
        <w:rPr>
          <w:rFonts w:hint="eastAsia"/>
        </w:rPr>
        <w:t>대상자로</w:t>
      </w:r>
      <w:r w:rsidRPr="003359A1">
        <w:rPr>
          <w:rFonts w:hint="eastAsia"/>
        </w:rPr>
        <w:t xml:space="preserve"> </w:t>
      </w:r>
      <w:r w:rsidRPr="003359A1">
        <w:rPr>
          <w:rFonts w:hint="eastAsia"/>
        </w:rPr>
        <w:t>부적합하다고</w:t>
      </w:r>
      <w:r w:rsidRPr="003359A1">
        <w:rPr>
          <w:rFonts w:hint="eastAsia"/>
        </w:rPr>
        <w:t xml:space="preserve"> </w:t>
      </w:r>
      <w:r w:rsidRPr="003359A1">
        <w:rPr>
          <w:rFonts w:hint="eastAsia"/>
        </w:rPr>
        <w:t>판단된</w:t>
      </w:r>
      <w:r w:rsidRPr="003359A1">
        <w:rPr>
          <w:rFonts w:hint="eastAsia"/>
        </w:rPr>
        <w:t xml:space="preserve"> </w:t>
      </w:r>
      <w:r w:rsidRPr="003359A1">
        <w:rPr>
          <w:rFonts w:hint="eastAsia"/>
        </w:rPr>
        <w:t>자</w:t>
      </w:r>
      <w:r w:rsidRPr="003359A1">
        <w:rPr>
          <w:rFonts w:hint="eastAsia"/>
        </w:rPr>
        <w:t xml:space="preserve"> </w:t>
      </w:r>
    </w:p>
    <w:p w14:paraId="4B1192DE" w14:textId="77777777" w:rsidR="002954B3" w:rsidRDefault="002954B3" w:rsidP="002954B3">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양안의</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교정시력</w:t>
      </w:r>
      <w:r w:rsidRPr="003359A1">
        <w:rPr>
          <w:rFonts w:ascii="Times New Roman" w:eastAsia="맑은 고딕" w:hAnsi="Times New Roman" w:hint="eastAsia"/>
          <w:sz w:val="20"/>
        </w:rPr>
        <w:t xml:space="preserve"> &lt; 0.6 </w:t>
      </w:r>
    </w:p>
    <w:p w14:paraId="7C3C2137" w14:textId="77777777" w:rsidR="002954B3" w:rsidRDefault="002954B3" w:rsidP="002954B3">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양안의</w:t>
      </w:r>
      <w:r w:rsidRPr="003359A1">
        <w:rPr>
          <w:rFonts w:ascii="Times New Roman" w:eastAsia="맑은 고딕" w:hAnsi="Times New Roman" w:hint="eastAsia"/>
          <w:sz w:val="20"/>
        </w:rPr>
        <w:t xml:space="preserve"> IOP &gt; 21 mmHg </w:t>
      </w:r>
    </w:p>
    <w:p w14:paraId="29D341A1" w14:textId="77777777" w:rsidR="002954B3" w:rsidRDefault="002954B3" w:rsidP="002954B3">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양안의</w:t>
      </w:r>
      <w:r w:rsidRPr="003359A1">
        <w:rPr>
          <w:rFonts w:ascii="Times New Roman" w:eastAsia="맑은 고딕" w:hAnsi="Times New Roman" w:hint="eastAsia"/>
          <w:sz w:val="20"/>
        </w:rPr>
        <w:t xml:space="preserve"> IOP </w:t>
      </w:r>
      <w:r w:rsidRPr="003359A1">
        <w:rPr>
          <w:rFonts w:ascii="Times New Roman" w:eastAsia="맑은 고딕" w:hAnsi="Times New Roman" w:hint="eastAsia"/>
          <w:sz w:val="20"/>
        </w:rPr>
        <w:t>차이</w:t>
      </w:r>
      <w:r w:rsidRPr="003359A1">
        <w:rPr>
          <w:rFonts w:ascii="Times New Roman" w:eastAsia="맑은 고딕" w:hAnsi="Times New Roman" w:hint="eastAsia"/>
          <w:sz w:val="20"/>
        </w:rPr>
        <w:t xml:space="preserve"> &gt; 4 mmHg</w:t>
      </w:r>
    </w:p>
    <w:p w14:paraId="288980B3" w14:textId="77777777" w:rsidR="002954B3" w:rsidRDefault="002954B3" w:rsidP="002954B3">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세극등</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검사에서</w:t>
      </w:r>
      <w:r w:rsidRPr="003359A1">
        <w:rPr>
          <w:rFonts w:ascii="Times New Roman" w:eastAsia="맑은 고딕" w:hAnsi="Times New Roman" w:hint="eastAsia"/>
          <w:sz w:val="20"/>
        </w:rPr>
        <w:t xml:space="preserve"> oxford scale grade II </w:t>
      </w:r>
      <w:r w:rsidRPr="003359A1">
        <w:rPr>
          <w:rFonts w:ascii="Times New Roman" w:eastAsia="맑은 고딕" w:hAnsi="Times New Roman" w:hint="eastAsia"/>
          <w:sz w:val="20"/>
        </w:rPr>
        <w:t>이상인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자</w:t>
      </w:r>
      <w:r w:rsidRPr="003359A1">
        <w:rPr>
          <w:rFonts w:ascii="Times New Roman" w:eastAsia="맑은 고딕" w:hAnsi="Times New Roman" w:hint="eastAsia"/>
          <w:sz w:val="20"/>
        </w:rPr>
        <w:t xml:space="preserve"> </w:t>
      </w:r>
    </w:p>
    <w:p w14:paraId="3E1B2A3F" w14:textId="77777777" w:rsidR="002954B3" w:rsidRDefault="002954B3" w:rsidP="002954B3">
      <w:pPr>
        <w:pStyle w:val="a9"/>
        <w:numPr>
          <w:ilvl w:val="0"/>
          <w:numId w:val="36"/>
        </w:numPr>
        <w:wordWrap/>
        <w:spacing w:before="80" w:after="80" w:line="160" w:lineRule="atLeast"/>
        <w:ind w:leftChars="150" w:left="559" w:right="113" w:hanging="289"/>
        <w:jc w:val="left"/>
        <w:rPr>
          <w:rFonts w:ascii="Times New Roman" w:eastAsia="맑은 고딕" w:hAnsi="Times New Roman"/>
          <w:sz w:val="20"/>
        </w:rPr>
      </w:pPr>
      <w:r w:rsidRPr="003359A1">
        <w:rPr>
          <w:rFonts w:ascii="Times New Roman" w:eastAsia="맑은 고딕" w:hAnsi="Times New Roman" w:hint="eastAsia"/>
          <w:sz w:val="20"/>
        </w:rPr>
        <w:t>눈물막</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파괴</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시간이</w:t>
      </w:r>
      <w:r w:rsidRPr="003359A1">
        <w:rPr>
          <w:rFonts w:ascii="Times New Roman" w:eastAsia="맑은 고딕" w:hAnsi="Times New Roman" w:hint="eastAsia"/>
          <w:sz w:val="20"/>
        </w:rPr>
        <w:t xml:space="preserve"> 10 </w:t>
      </w:r>
      <w:r w:rsidRPr="003359A1">
        <w:rPr>
          <w:rFonts w:ascii="Times New Roman" w:eastAsia="맑은 고딕" w:hAnsi="Times New Roman" w:hint="eastAsia"/>
          <w:sz w:val="20"/>
        </w:rPr>
        <w:t>초</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미만인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자</w:t>
      </w:r>
      <w:r w:rsidRPr="003359A1">
        <w:rPr>
          <w:rFonts w:ascii="Times New Roman" w:eastAsia="맑은 고딕" w:hAnsi="Times New Roman" w:hint="eastAsia"/>
          <w:sz w:val="20"/>
        </w:rPr>
        <w:t xml:space="preserve"> </w:t>
      </w:r>
    </w:p>
    <w:p w14:paraId="51B9D1B0" w14:textId="333076D9" w:rsidR="002954B3" w:rsidRPr="00632E3E" w:rsidRDefault="002954B3" w:rsidP="002954B3">
      <w:pPr>
        <w:pStyle w:val="a9"/>
        <w:numPr>
          <w:ilvl w:val="0"/>
          <w:numId w:val="36"/>
        </w:numPr>
        <w:wordWrap/>
        <w:spacing w:before="80" w:after="80" w:line="160" w:lineRule="atLeast"/>
        <w:ind w:leftChars="150" w:left="559" w:right="113" w:hanging="289"/>
        <w:jc w:val="left"/>
      </w:pPr>
      <w:r w:rsidRPr="003359A1">
        <w:rPr>
          <w:rFonts w:ascii="Times New Roman" w:eastAsia="맑은 고딕" w:hAnsi="Times New Roman" w:hint="eastAsia"/>
          <w:sz w:val="20"/>
        </w:rPr>
        <w:t>쉬르머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검사</w:t>
      </w:r>
      <w:r w:rsidRPr="003359A1">
        <w:rPr>
          <w:rFonts w:ascii="Times New Roman" w:eastAsia="맑은 고딕" w:hAnsi="Times New Roman" w:hint="eastAsia"/>
          <w:sz w:val="20"/>
        </w:rPr>
        <w:t>(Schirmer</w:t>
      </w:r>
      <w:r w:rsidRPr="003359A1">
        <w:rPr>
          <w:rFonts w:ascii="Times New Roman" w:eastAsia="맑은 고딕" w:hAnsi="Times New Roman" w:hint="eastAsia"/>
          <w:sz w:val="20"/>
        </w:rPr>
        <w:t>’</w:t>
      </w:r>
      <w:r w:rsidRPr="003359A1">
        <w:rPr>
          <w:rFonts w:ascii="Times New Roman" w:eastAsia="맑은 고딕" w:hAnsi="Times New Roman" w:hint="eastAsia"/>
          <w:sz w:val="20"/>
        </w:rPr>
        <w:t xml:space="preserve">s test) </w:t>
      </w:r>
      <w:r w:rsidRPr="003359A1">
        <w:rPr>
          <w:rFonts w:ascii="Times New Roman" w:eastAsia="맑은 고딕" w:hAnsi="Times New Roman" w:hint="eastAsia"/>
          <w:sz w:val="20"/>
        </w:rPr>
        <w:t>결과가</w:t>
      </w:r>
      <w:r w:rsidRPr="003359A1">
        <w:rPr>
          <w:rFonts w:ascii="Times New Roman" w:eastAsia="맑은 고딕" w:hAnsi="Times New Roman" w:hint="eastAsia"/>
          <w:sz w:val="20"/>
        </w:rPr>
        <w:t xml:space="preserve"> 5mm </w:t>
      </w:r>
      <w:r w:rsidRPr="003359A1">
        <w:rPr>
          <w:rFonts w:ascii="Times New Roman" w:eastAsia="맑은 고딕" w:hAnsi="Times New Roman" w:hint="eastAsia"/>
          <w:sz w:val="20"/>
        </w:rPr>
        <w:t>미만인</w:t>
      </w:r>
      <w:r w:rsidRPr="003359A1">
        <w:rPr>
          <w:rFonts w:ascii="Times New Roman" w:eastAsia="맑은 고딕" w:hAnsi="Times New Roman" w:hint="eastAsia"/>
          <w:sz w:val="20"/>
        </w:rPr>
        <w:t xml:space="preserve"> </w:t>
      </w:r>
      <w:r w:rsidRPr="003359A1">
        <w:rPr>
          <w:rFonts w:ascii="Times New Roman" w:eastAsia="맑은 고딕" w:hAnsi="Times New Roman" w:hint="eastAsia"/>
          <w:sz w:val="20"/>
        </w:rPr>
        <w:t>자</w:t>
      </w:r>
    </w:p>
    <w:p w14:paraId="3EE544E9" w14:textId="77777777" w:rsidR="00415911" w:rsidRPr="00632E3E" w:rsidRDefault="00415911" w:rsidP="00415911">
      <w:pPr>
        <w:pStyle w:val="1"/>
        <w:numPr>
          <w:ilvl w:val="0"/>
          <w:numId w:val="18"/>
        </w:numPr>
        <w:spacing w:before="40"/>
        <w:ind w:leftChars="120" w:left="573" w:hanging="357"/>
      </w:pPr>
      <w:r w:rsidRPr="00632E3E">
        <w:lastRenderedPageBreak/>
        <w:t>스크리닝</w:t>
      </w:r>
      <w:r w:rsidRPr="00632E3E">
        <w:t xml:space="preserve"> </w:t>
      </w:r>
      <w:r w:rsidRPr="00632E3E">
        <w:t>당시</w:t>
      </w:r>
      <w:r w:rsidRPr="00632E3E">
        <w:t xml:space="preserve"> </w:t>
      </w:r>
      <w:r w:rsidRPr="00632E3E">
        <w:t>국소</w:t>
      </w:r>
      <w:r w:rsidRPr="00632E3E">
        <w:t xml:space="preserve"> </w:t>
      </w:r>
      <w:r w:rsidRPr="00632E3E">
        <w:t>점안액의</w:t>
      </w:r>
      <w:r w:rsidRPr="00632E3E">
        <w:t xml:space="preserve"> </w:t>
      </w:r>
      <w:r w:rsidRPr="00632E3E">
        <w:t>사용이</w:t>
      </w:r>
      <w:r w:rsidRPr="00632E3E">
        <w:t xml:space="preserve"> </w:t>
      </w:r>
      <w:r w:rsidRPr="00632E3E">
        <w:t>필요한</w:t>
      </w:r>
      <w:r w:rsidRPr="00632E3E">
        <w:t xml:space="preserve"> </w:t>
      </w:r>
      <w:r w:rsidRPr="00632E3E">
        <w:t>급성</w:t>
      </w:r>
      <w:r w:rsidRPr="00632E3E">
        <w:t xml:space="preserve"> </w:t>
      </w:r>
      <w:r w:rsidRPr="00632E3E">
        <w:t>또는</w:t>
      </w:r>
      <w:r w:rsidRPr="00632E3E">
        <w:t xml:space="preserve"> </w:t>
      </w:r>
      <w:r w:rsidRPr="00632E3E">
        <w:t>만성</w:t>
      </w:r>
      <w:r w:rsidRPr="00632E3E">
        <w:t xml:space="preserve"> </w:t>
      </w:r>
      <w:r w:rsidRPr="00632E3E">
        <w:t>안구</w:t>
      </w:r>
      <w:r w:rsidRPr="00632E3E">
        <w:t xml:space="preserve"> </w:t>
      </w:r>
      <w:r w:rsidRPr="00632E3E">
        <w:t>질환이</w:t>
      </w:r>
      <w:r w:rsidRPr="00632E3E">
        <w:t xml:space="preserve"> </w:t>
      </w:r>
      <w:r w:rsidRPr="00632E3E">
        <w:t>있는</w:t>
      </w:r>
      <w:r w:rsidRPr="00632E3E">
        <w:t xml:space="preserve"> </w:t>
      </w:r>
      <w:r w:rsidRPr="00632E3E">
        <w:t>자</w:t>
      </w:r>
    </w:p>
    <w:p w14:paraId="7C917C3A" w14:textId="77777777" w:rsidR="00415911" w:rsidRPr="00632E3E" w:rsidRDefault="00415911" w:rsidP="00415911">
      <w:pPr>
        <w:pStyle w:val="1"/>
        <w:numPr>
          <w:ilvl w:val="0"/>
          <w:numId w:val="18"/>
        </w:numPr>
        <w:spacing w:before="40"/>
        <w:ind w:leftChars="120" w:left="573" w:hanging="357"/>
      </w:pPr>
      <w:r w:rsidRPr="00632E3E">
        <w:t>임상시험</w:t>
      </w:r>
      <w:r w:rsidRPr="00632E3E">
        <w:t xml:space="preserve"> </w:t>
      </w:r>
      <w:r w:rsidRPr="00632E3E">
        <w:t>기간</w:t>
      </w:r>
      <w:r w:rsidRPr="00632E3E">
        <w:t xml:space="preserve"> </w:t>
      </w:r>
      <w:r w:rsidRPr="00632E3E">
        <w:t>동안</w:t>
      </w:r>
      <w:r w:rsidRPr="00632E3E">
        <w:t xml:space="preserve"> </w:t>
      </w:r>
      <w:r w:rsidRPr="00632E3E">
        <w:t>콘택트</w:t>
      </w:r>
      <w:r w:rsidRPr="00632E3E">
        <w:t xml:space="preserve"> </w:t>
      </w:r>
      <w:r w:rsidRPr="00632E3E">
        <w:t>렌즈</w:t>
      </w:r>
      <w:r w:rsidRPr="00632E3E">
        <w:t xml:space="preserve"> </w:t>
      </w:r>
      <w:r w:rsidRPr="00632E3E">
        <w:t>착용이</w:t>
      </w:r>
      <w:r w:rsidRPr="00632E3E">
        <w:t xml:space="preserve"> </w:t>
      </w:r>
      <w:r w:rsidRPr="00632E3E">
        <w:t>필요한</w:t>
      </w:r>
      <w:r w:rsidRPr="00632E3E">
        <w:t xml:space="preserve"> </w:t>
      </w:r>
      <w:r w:rsidRPr="00632E3E">
        <w:t>자</w:t>
      </w:r>
    </w:p>
    <w:p w14:paraId="7457B840" w14:textId="3E1A38EA" w:rsidR="00415911" w:rsidRPr="00632E3E" w:rsidRDefault="00415911" w:rsidP="00415911">
      <w:pPr>
        <w:pStyle w:val="1"/>
        <w:numPr>
          <w:ilvl w:val="0"/>
          <w:numId w:val="18"/>
        </w:numPr>
        <w:spacing w:before="40"/>
        <w:ind w:leftChars="120" w:left="573" w:hanging="357"/>
      </w:pPr>
      <w:r w:rsidRPr="00632E3E">
        <w:t>임상적으로</w:t>
      </w:r>
      <w:r w:rsidRPr="00632E3E">
        <w:t xml:space="preserve"> </w:t>
      </w:r>
      <w:r w:rsidRPr="00632E3E">
        <w:t>유의한</w:t>
      </w:r>
      <w:r w:rsidRPr="00632E3E">
        <w:t xml:space="preserve"> </w:t>
      </w:r>
      <w:r w:rsidRPr="00632E3E">
        <w:t>알러지성</w:t>
      </w:r>
      <w:r w:rsidRPr="00632E3E">
        <w:t xml:space="preserve"> </w:t>
      </w:r>
      <w:r w:rsidRPr="00632E3E">
        <w:t>질환</w:t>
      </w:r>
      <w:r w:rsidRPr="00632E3E">
        <w:t xml:space="preserve"> (</w:t>
      </w:r>
      <w:r w:rsidR="00410C49">
        <w:rPr>
          <w:rFonts w:hint="eastAsia"/>
        </w:rPr>
        <w:t>의약품</w:t>
      </w:r>
      <w:r w:rsidR="00410C49">
        <w:rPr>
          <w:rFonts w:hint="eastAsia"/>
        </w:rPr>
        <w:t xml:space="preserve"> </w:t>
      </w:r>
      <w:r w:rsidRPr="00632E3E">
        <w:t>투여를</w:t>
      </w:r>
      <w:r w:rsidRPr="00632E3E">
        <w:t xml:space="preserve"> </w:t>
      </w:r>
      <w:r w:rsidRPr="00632E3E">
        <w:t>필요로</w:t>
      </w:r>
      <w:r w:rsidRPr="00632E3E">
        <w:t xml:space="preserve"> </w:t>
      </w:r>
      <w:r w:rsidRPr="00632E3E">
        <w:t>하지</w:t>
      </w:r>
      <w:r w:rsidRPr="00632E3E">
        <w:t xml:space="preserve"> </w:t>
      </w:r>
      <w:r w:rsidRPr="00632E3E">
        <w:t>않는</w:t>
      </w:r>
      <w:r w:rsidRPr="00632E3E">
        <w:t xml:space="preserve"> </w:t>
      </w:r>
      <w:r w:rsidRPr="00632E3E">
        <w:t>경미한</w:t>
      </w:r>
      <w:r w:rsidRPr="00632E3E">
        <w:t xml:space="preserve"> </w:t>
      </w:r>
      <w:r w:rsidRPr="00632E3E">
        <w:t>알러지성</w:t>
      </w:r>
      <w:r w:rsidRPr="00632E3E">
        <w:t xml:space="preserve"> </w:t>
      </w:r>
      <w:r w:rsidRPr="00632E3E">
        <w:t>비염</w:t>
      </w:r>
      <w:r w:rsidRPr="00632E3E">
        <w:t xml:space="preserve"> </w:t>
      </w:r>
      <w:r w:rsidRPr="00632E3E">
        <w:t>제외</w:t>
      </w:r>
      <w:r w:rsidRPr="00632E3E">
        <w:t>)</w:t>
      </w:r>
      <w:r w:rsidRPr="00632E3E">
        <w:t>을</w:t>
      </w:r>
      <w:r w:rsidRPr="00632E3E">
        <w:t xml:space="preserve"> </w:t>
      </w:r>
      <w:r w:rsidRPr="00632E3E">
        <w:t>가진</w:t>
      </w:r>
      <w:r w:rsidRPr="00632E3E">
        <w:t xml:space="preserve"> </w:t>
      </w:r>
      <w:r w:rsidRPr="00632E3E">
        <w:t>자</w:t>
      </w:r>
    </w:p>
    <w:p w14:paraId="644460C4" w14:textId="77777777" w:rsidR="00415911" w:rsidRPr="00632E3E" w:rsidRDefault="00415911" w:rsidP="00415911">
      <w:pPr>
        <w:pStyle w:val="1"/>
        <w:numPr>
          <w:ilvl w:val="0"/>
          <w:numId w:val="18"/>
        </w:numPr>
        <w:spacing w:before="40"/>
        <w:ind w:leftChars="120" w:left="573" w:hanging="357"/>
      </w:pPr>
      <w:r w:rsidRPr="00632E3E">
        <w:t>의약품남용의</w:t>
      </w:r>
      <w:r w:rsidRPr="00632E3E">
        <w:t xml:space="preserve"> </w:t>
      </w:r>
      <w:r w:rsidRPr="00632E3E">
        <w:t>과거력이</w:t>
      </w:r>
      <w:r w:rsidRPr="00632E3E">
        <w:t xml:space="preserve"> </w:t>
      </w:r>
      <w:r w:rsidRPr="00632E3E">
        <w:t>있는</w:t>
      </w:r>
      <w:r w:rsidRPr="00632E3E">
        <w:t xml:space="preserve"> </w:t>
      </w:r>
      <w:r w:rsidRPr="00632E3E">
        <w:t>자</w:t>
      </w:r>
    </w:p>
    <w:p w14:paraId="2E41203D" w14:textId="77777777" w:rsidR="00415911" w:rsidRPr="00632E3E" w:rsidRDefault="00415911" w:rsidP="00415911">
      <w:pPr>
        <w:pStyle w:val="1"/>
        <w:numPr>
          <w:ilvl w:val="0"/>
          <w:numId w:val="18"/>
        </w:numPr>
        <w:spacing w:before="40"/>
        <w:ind w:leftChars="120" w:left="573" w:hanging="357"/>
      </w:pPr>
      <w:r w:rsidRPr="00632E3E">
        <w:t>임상시험용의약품</w:t>
      </w:r>
      <w:r w:rsidRPr="00632E3E">
        <w:t xml:space="preserve"> </w:t>
      </w:r>
      <w:r w:rsidRPr="00632E3E">
        <w:t>또는</w:t>
      </w:r>
      <w:r w:rsidRPr="00632E3E">
        <w:t xml:space="preserve"> </w:t>
      </w:r>
      <w:r w:rsidRPr="00632E3E">
        <w:t>같은</w:t>
      </w:r>
      <w:r w:rsidRPr="00632E3E">
        <w:t xml:space="preserve"> </w:t>
      </w:r>
      <w:r w:rsidRPr="00632E3E">
        <w:t>계열의</w:t>
      </w:r>
      <w:r w:rsidRPr="00632E3E">
        <w:t xml:space="preserve"> </w:t>
      </w:r>
      <w:r w:rsidRPr="00632E3E">
        <w:t>의약품에</w:t>
      </w:r>
      <w:r w:rsidRPr="00632E3E">
        <w:t xml:space="preserve"> </w:t>
      </w:r>
      <w:r w:rsidRPr="00632E3E">
        <w:t>대한</w:t>
      </w:r>
      <w:r w:rsidRPr="00632E3E">
        <w:t xml:space="preserve"> </w:t>
      </w:r>
      <w:r w:rsidRPr="00632E3E">
        <w:t>알러지</w:t>
      </w:r>
      <w:r w:rsidRPr="00632E3E">
        <w:t xml:space="preserve"> </w:t>
      </w:r>
      <w:r w:rsidRPr="00632E3E">
        <w:t>또는</w:t>
      </w:r>
      <w:r w:rsidRPr="00632E3E">
        <w:t xml:space="preserve"> </w:t>
      </w:r>
      <w:r w:rsidRPr="00632E3E">
        <w:t>과민반응의</w:t>
      </w:r>
      <w:r w:rsidRPr="00632E3E">
        <w:t xml:space="preserve"> </w:t>
      </w:r>
      <w:r w:rsidRPr="00632E3E">
        <w:t>병력이</w:t>
      </w:r>
      <w:r w:rsidRPr="00632E3E">
        <w:t xml:space="preserve"> </w:t>
      </w:r>
      <w:r w:rsidRPr="00632E3E">
        <w:t>있는</w:t>
      </w:r>
      <w:r w:rsidRPr="00632E3E">
        <w:t xml:space="preserve"> </w:t>
      </w:r>
      <w:r w:rsidRPr="00632E3E">
        <w:t>자</w:t>
      </w:r>
    </w:p>
    <w:p w14:paraId="137E8041" w14:textId="6504B44E" w:rsidR="00415911" w:rsidRPr="00632E3E" w:rsidRDefault="00415911" w:rsidP="00415911">
      <w:pPr>
        <w:pStyle w:val="1"/>
        <w:numPr>
          <w:ilvl w:val="0"/>
          <w:numId w:val="18"/>
        </w:numPr>
        <w:spacing w:before="40"/>
        <w:ind w:leftChars="120" w:left="573" w:hanging="357"/>
      </w:pPr>
      <w:r w:rsidRPr="00632E3E">
        <w:t>시험개시</w:t>
      </w:r>
      <w:r w:rsidRPr="00632E3E">
        <w:t>(</w:t>
      </w:r>
      <w:r w:rsidRPr="00632E3E">
        <w:t>임상시험용의약품</w:t>
      </w:r>
      <w:r w:rsidRPr="00632E3E">
        <w:t xml:space="preserve"> </w:t>
      </w:r>
      <w:r w:rsidRPr="00632E3E">
        <w:t>투여</w:t>
      </w:r>
      <w:r w:rsidRPr="00632E3E">
        <w:t>)</w:t>
      </w:r>
      <w:r w:rsidR="003619AA">
        <w:t xml:space="preserve"> </w:t>
      </w:r>
      <w:r w:rsidR="003619AA">
        <w:rPr>
          <w:rFonts w:hint="eastAsia"/>
        </w:rPr>
        <w:t>전</w:t>
      </w:r>
      <w:r w:rsidRPr="00632E3E">
        <w:t xml:space="preserve"> 180 </w:t>
      </w:r>
      <w:r w:rsidRPr="00632E3E">
        <w:t>일</w:t>
      </w:r>
      <w:r w:rsidRPr="00632E3E">
        <w:t xml:space="preserve"> </w:t>
      </w:r>
      <w:r w:rsidRPr="00632E3E">
        <w:t>이내에</w:t>
      </w:r>
      <w:r w:rsidRPr="00632E3E">
        <w:t xml:space="preserve"> </w:t>
      </w:r>
      <w:r w:rsidRPr="00632E3E">
        <w:t>타</w:t>
      </w:r>
      <w:r w:rsidRPr="00632E3E">
        <w:t xml:space="preserve"> </w:t>
      </w:r>
      <w:r w:rsidR="00334334">
        <w:rPr>
          <w:rFonts w:hint="eastAsia"/>
        </w:rPr>
        <w:t>임상시험용</w:t>
      </w:r>
      <w:r w:rsidR="00334334">
        <w:rPr>
          <w:rFonts w:hint="eastAsia"/>
        </w:rPr>
        <w:t xml:space="preserve"> </w:t>
      </w:r>
      <w:r w:rsidR="00334334">
        <w:rPr>
          <w:rFonts w:hint="eastAsia"/>
        </w:rPr>
        <w:t>의약품</w:t>
      </w:r>
      <w:r w:rsidRPr="00632E3E">
        <w:t>을</w:t>
      </w:r>
      <w:r w:rsidRPr="00632E3E">
        <w:t xml:space="preserve"> </w:t>
      </w:r>
      <w:r w:rsidRPr="00632E3E">
        <w:t>투여</w:t>
      </w:r>
      <w:r w:rsidRPr="00632E3E">
        <w:t xml:space="preserve"> </w:t>
      </w:r>
      <w:r w:rsidRPr="00632E3E">
        <w:t>받은</w:t>
      </w:r>
      <w:r w:rsidRPr="00632E3E">
        <w:t xml:space="preserve"> </w:t>
      </w:r>
      <w:r w:rsidRPr="00632E3E">
        <w:t>자</w:t>
      </w:r>
    </w:p>
    <w:p w14:paraId="770B0B03" w14:textId="77777777" w:rsidR="00415911" w:rsidRPr="00632E3E" w:rsidRDefault="00415911" w:rsidP="00415911">
      <w:pPr>
        <w:pStyle w:val="1"/>
        <w:numPr>
          <w:ilvl w:val="0"/>
          <w:numId w:val="18"/>
        </w:numPr>
        <w:spacing w:before="40"/>
        <w:ind w:leftChars="120" w:left="573" w:hanging="357"/>
      </w:pPr>
      <w:r w:rsidRPr="00632E3E">
        <w:t>시험개시</w:t>
      </w:r>
      <w:r w:rsidRPr="00632E3E">
        <w:t xml:space="preserve"> (</w:t>
      </w:r>
      <w:r w:rsidRPr="00632E3E">
        <w:t>임상시험용의약품</w:t>
      </w:r>
      <w:r w:rsidRPr="00632E3E">
        <w:t xml:space="preserve"> </w:t>
      </w:r>
      <w:r w:rsidRPr="00632E3E">
        <w:t>투여</w:t>
      </w:r>
      <w:r w:rsidRPr="00632E3E">
        <w:t xml:space="preserve">) </w:t>
      </w:r>
      <w:r w:rsidRPr="00632E3E">
        <w:t>전</w:t>
      </w:r>
      <w:r w:rsidRPr="00632E3E">
        <w:t xml:space="preserve"> 1 </w:t>
      </w:r>
      <w:r w:rsidRPr="00632E3E">
        <w:t>개월</w:t>
      </w:r>
      <w:r w:rsidRPr="00632E3E">
        <w:t xml:space="preserve"> </w:t>
      </w:r>
      <w:r w:rsidRPr="00632E3E">
        <w:t>이내</w:t>
      </w:r>
      <w:r w:rsidRPr="00632E3E">
        <w:t xml:space="preserve"> </w:t>
      </w:r>
      <w:r w:rsidRPr="00632E3E">
        <w:t>바르비탈류</w:t>
      </w:r>
      <w:r w:rsidRPr="00632E3E">
        <w:t xml:space="preserve"> </w:t>
      </w:r>
      <w:r w:rsidRPr="00632E3E">
        <w:t>의약품</w:t>
      </w:r>
      <w:r w:rsidRPr="00632E3E">
        <w:t xml:space="preserve"> </w:t>
      </w:r>
      <w:r w:rsidRPr="00632E3E">
        <w:t>등의</w:t>
      </w:r>
      <w:r w:rsidRPr="00632E3E">
        <w:t xml:space="preserve"> </w:t>
      </w:r>
      <w:r w:rsidRPr="00632E3E">
        <w:t>의약품대사효소</w:t>
      </w:r>
      <w:r w:rsidRPr="00632E3E">
        <w:t xml:space="preserve"> </w:t>
      </w:r>
      <w:r w:rsidRPr="00632E3E">
        <w:t>유도</w:t>
      </w:r>
      <w:r w:rsidRPr="00632E3E">
        <w:t xml:space="preserve"> </w:t>
      </w:r>
      <w:r w:rsidRPr="00632E3E">
        <w:t>및</w:t>
      </w:r>
      <w:r w:rsidRPr="00632E3E">
        <w:t xml:space="preserve"> </w:t>
      </w:r>
      <w:r w:rsidRPr="00632E3E">
        <w:t>억제</w:t>
      </w:r>
      <w:r w:rsidRPr="00632E3E">
        <w:t xml:space="preserve"> </w:t>
      </w:r>
      <w:r w:rsidRPr="00632E3E">
        <w:t>의약품을</w:t>
      </w:r>
      <w:r w:rsidRPr="00632E3E">
        <w:t xml:space="preserve"> </w:t>
      </w:r>
      <w:r w:rsidRPr="00632E3E">
        <w:t>복용한</w:t>
      </w:r>
      <w:r w:rsidRPr="00632E3E">
        <w:t xml:space="preserve"> </w:t>
      </w:r>
      <w:r w:rsidRPr="00632E3E">
        <w:t>자</w:t>
      </w:r>
    </w:p>
    <w:p w14:paraId="7DB26447" w14:textId="77777777" w:rsidR="00415911" w:rsidRPr="00632E3E" w:rsidRDefault="00415911" w:rsidP="00415911">
      <w:pPr>
        <w:pStyle w:val="1"/>
        <w:numPr>
          <w:ilvl w:val="0"/>
          <w:numId w:val="18"/>
        </w:numPr>
        <w:spacing w:before="40"/>
        <w:ind w:leftChars="120" w:left="573" w:hanging="357"/>
      </w:pPr>
      <w:r w:rsidRPr="00632E3E">
        <w:t>시험개시</w:t>
      </w:r>
      <w:r w:rsidRPr="00632E3E">
        <w:t>(</w:t>
      </w:r>
      <w:r w:rsidRPr="00632E3E">
        <w:t>임상시험용의약품</w:t>
      </w:r>
      <w:r w:rsidRPr="00632E3E">
        <w:t xml:space="preserve"> </w:t>
      </w:r>
      <w:r w:rsidRPr="00632E3E">
        <w:t>투여</w:t>
      </w:r>
      <w:r w:rsidRPr="00632E3E">
        <w:t xml:space="preserve">) </w:t>
      </w:r>
      <w:r w:rsidRPr="00632E3E">
        <w:t>전</w:t>
      </w:r>
      <w:r w:rsidRPr="00632E3E">
        <w:t xml:space="preserve"> 60 </w:t>
      </w:r>
      <w:r w:rsidRPr="00632E3E">
        <w:t>일</w:t>
      </w:r>
      <w:r w:rsidRPr="00632E3E">
        <w:t xml:space="preserve"> </w:t>
      </w:r>
      <w:r w:rsidRPr="00632E3E">
        <w:t>이내에</w:t>
      </w:r>
      <w:r w:rsidRPr="00632E3E">
        <w:t xml:space="preserve"> </w:t>
      </w:r>
      <w:r w:rsidRPr="00632E3E">
        <w:t>전혈을</w:t>
      </w:r>
      <w:r w:rsidRPr="00632E3E">
        <w:t xml:space="preserve"> </w:t>
      </w:r>
      <w:r w:rsidRPr="00632E3E">
        <w:t>공여한</w:t>
      </w:r>
      <w:r w:rsidRPr="00632E3E">
        <w:t xml:space="preserve"> </w:t>
      </w:r>
      <w:r w:rsidRPr="00632E3E">
        <w:t>자</w:t>
      </w:r>
      <w:r w:rsidRPr="00632E3E">
        <w:t xml:space="preserve"> </w:t>
      </w:r>
      <w:r w:rsidRPr="00632E3E">
        <w:t>또는</w:t>
      </w:r>
      <w:r w:rsidRPr="00632E3E">
        <w:t xml:space="preserve"> </w:t>
      </w:r>
      <w:r w:rsidRPr="00632E3E">
        <w:t>시험개시</w:t>
      </w:r>
      <w:r w:rsidRPr="00632E3E">
        <w:t xml:space="preserve"> (</w:t>
      </w:r>
      <w:r w:rsidRPr="00632E3E">
        <w:t>임상시험용의약품</w:t>
      </w:r>
      <w:r w:rsidRPr="00632E3E">
        <w:t xml:space="preserve"> </w:t>
      </w:r>
      <w:r w:rsidRPr="00632E3E">
        <w:t>투여</w:t>
      </w:r>
      <w:r w:rsidRPr="00632E3E">
        <w:t xml:space="preserve">) </w:t>
      </w:r>
      <w:r w:rsidRPr="00632E3E">
        <w:t>전</w:t>
      </w:r>
      <w:r w:rsidRPr="00632E3E">
        <w:t xml:space="preserve"> 20 </w:t>
      </w:r>
      <w:r w:rsidRPr="00632E3E">
        <w:t>일</w:t>
      </w:r>
      <w:r w:rsidRPr="00632E3E">
        <w:t xml:space="preserve"> </w:t>
      </w:r>
      <w:r w:rsidRPr="00632E3E">
        <w:t>이내에</w:t>
      </w:r>
      <w:r w:rsidRPr="00632E3E">
        <w:t xml:space="preserve"> </w:t>
      </w:r>
      <w:r w:rsidRPr="00632E3E">
        <w:t>성분헌혈을</w:t>
      </w:r>
      <w:r w:rsidRPr="00632E3E">
        <w:t xml:space="preserve"> </w:t>
      </w:r>
      <w:r w:rsidRPr="00632E3E">
        <w:t>공여한</w:t>
      </w:r>
      <w:r w:rsidRPr="00632E3E">
        <w:t xml:space="preserve"> </w:t>
      </w:r>
      <w:r w:rsidRPr="00632E3E">
        <w:t>자</w:t>
      </w:r>
    </w:p>
    <w:p w14:paraId="3FBDF11A" w14:textId="4536008C" w:rsidR="00415911" w:rsidRDefault="00415911" w:rsidP="00415911">
      <w:pPr>
        <w:pStyle w:val="1"/>
        <w:numPr>
          <w:ilvl w:val="0"/>
          <w:numId w:val="18"/>
        </w:numPr>
        <w:spacing w:before="40"/>
        <w:ind w:leftChars="120" w:left="573" w:hanging="357"/>
      </w:pPr>
      <w:r w:rsidRPr="00632E3E">
        <w:t>시험개시</w:t>
      </w:r>
      <w:r w:rsidRPr="00632E3E">
        <w:t>(</w:t>
      </w:r>
      <w:r w:rsidRPr="00632E3E">
        <w:t>임상시험용의약품</w:t>
      </w:r>
      <w:r w:rsidRPr="00632E3E">
        <w:t xml:space="preserve"> </w:t>
      </w:r>
      <w:r w:rsidRPr="00632E3E">
        <w:t>투여</w:t>
      </w:r>
      <w:r w:rsidRPr="00632E3E">
        <w:t xml:space="preserve">) </w:t>
      </w:r>
      <w:r w:rsidR="003619AA">
        <w:rPr>
          <w:rFonts w:hint="eastAsia"/>
        </w:rPr>
        <w:t>전</w:t>
      </w:r>
      <w:r w:rsidR="003619AA">
        <w:rPr>
          <w:rFonts w:hint="eastAsia"/>
        </w:rPr>
        <w:t xml:space="preserve"> </w:t>
      </w:r>
      <w:r w:rsidRPr="00632E3E">
        <w:t xml:space="preserve">14 </w:t>
      </w:r>
      <w:r w:rsidRPr="00632E3E">
        <w:t>일</w:t>
      </w:r>
      <w:r w:rsidRPr="00632E3E">
        <w:t xml:space="preserve"> </w:t>
      </w:r>
      <w:r w:rsidRPr="00632E3E">
        <w:t>이내에</w:t>
      </w:r>
      <w:r w:rsidRPr="00632E3E">
        <w:t xml:space="preserve"> </w:t>
      </w:r>
      <w:r w:rsidRPr="00632E3E">
        <w:t>전문의약품이나</w:t>
      </w:r>
      <w:r w:rsidRPr="00632E3E">
        <w:t xml:space="preserve"> </w:t>
      </w:r>
      <w:r w:rsidRPr="00632E3E">
        <w:t>한약제를</w:t>
      </w:r>
      <w:r w:rsidRPr="00632E3E">
        <w:t xml:space="preserve"> </w:t>
      </w:r>
      <w:r w:rsidRPr="00632E3E">
        <w:t>복용하였거나</w:t>
      </w:r>
      <w:r w:rsidRPr="00632E3E">
        <w:t>, 7</w:t>
      </w:r>
      <w:r w:rsidRPr="00632E3E">
        <w:t>일</w:t>
      </w:r>
      <w:r w:rsidRPr="00632E3E">
        <w:t xml:space="preserve"> </w:t>
      </w:r>
      <w:r w:rsidRPr="00632E3E">
        <w:t>이내에</w:t>
      </w:r>
      <w:r w:rsidRPr="00632E3E">
        <w:t xml:space="preserve"> </w:t>
      </w:r>
      <w:r w:rsidRPr="00632E3E">
        <w:t>일반의약품</w:t>
      </w:r>
      <w:r w:rsidRPr="00632E3E">
        <w:t xml:space="preserve"> </w:t>
      </w:r>
      <w:r w:rsidRPr="00632E3E">
        <w:t>또는</w:t>
      </w:r>
      <w:r w:rsidRPr="00632E3E">
        <w:t xml:space="preserve"> </w:t>
      </w:r>
      <w:r w:rsidRPr="00632E3E">
        <w:t>비타민</w:t>
      </w:r>
      <w:r w:rsidRPr="00632E3E">
        <w:t xml:space="preserve"> </w:t>
      </w:r>
      <w:r w:rsidRPr="00632E3E">
        <w:t>제제를</w:t>
      </w:r>
      <w:r w:rsidRPr="00632E3E">
        <w:t xml:space="preserve"> </w:t>
      </w:r>
      <w:r w:rsidRPr="00632E3E">
        <w:t>복용한</w:t>
      </w:r>
      <w:r w:rsidRPr="00632E3E">
        <w:t xml:space="preserve"> </w:t>
      </w:r>
      <w:r w:rsidRPr="00632E3E">
        <w:t>자</w:t>
      </w:r>
      <w:r w:rsidRPr="00632E3E">
        <w:t xml:space="preserve"> </w:t>
      </w:r>
    </w:p>
    <w:p w14:paraId="43BFC437" w14:textId="243802B4" w:rsidR="00EE43AB" w:rsidRPr="00632E3E" w:rsidRDefault="00857BE9" w:rsidP="00EE43AB">
      <w:pPr>
        <w:pStyle w:val="1"/>
        <w:numPr>
          <w:ilvl w:val="0"/>
          <w:numId w:val="18"/>
        </w:numPr>
        <w:spacing w:before="40"/>
        <w:ind w:leftChars="120" w:left="573" w:hanging="357"/>
      </w:pPr>
      <w:ins w:id="220" w:author="inae" w:date="2022-03-10T16:05:00Z">
        <w:r>
          <w:rPr>
            <w:rFonts w:hint="eastAsia"/>
          </w:rPr>
          <w:t>시험개시</w:t>
        </w:r>
        <w:r>
          <w:rPr>
            <w:rFonts w:hint="eastAsia"/>
          </w:rPr>
          <w:t>(</w:t>
        </w:r>
      </w:ins>
      <w:commentRangeStart w:id="221"/>
      <w:commentRangeStart w:id="222"/>
      <w:r w:rsidR="00EE43AB" w:rsidRPr="00EE43AB">
        <w:rPr>
          <w:rFonts w:hint="eastAsia"/>
        </w:rPr>
        <w:t>임상시험용의약품</w:t>
      </w:r>
      <w:commentRangeEnd w:id="221"/>
      <w:r w:rsidR="006B76DF">
        <w:rPr>
          <w:rStyle w:val="afff1"/>
          <w:rFonts w:asciiTheme="minorHAnsi" w:eastAsiaTheme="minorEastAsia" w:hAnsiTheme="minorHAnsi"/>
        </w:rPr>
        <w:commentReference w:id="221"/>
      </w:r>
      <w:commentRangeEnd w:id="222"/>
      <w:r>
        <w:rPr>
          <w:rStyle w:val="afff1"/>
          <w:rFonts w:asciiTheme="minorHAnsi" w:eastAsiaTheme="minorEastAsia" w:hAnsiTheme="minorHAnsi"/>
        </w:rPr>
        <w:commentReference w:id="222"/>
      </w:r>
      <w:r w:rsidR="00EE43AB" w:rsidRPr="00EE43AB">
        <w:rPr>
          <w:rFonts w:hint="eastAsia"/>
        </w:rPr>
        <w:t xml:space="preserve"> </w:t>
      </w:r>
      <w:r w:rsidR="00EE43AB" w:rsidRPr="00EE43AB">
        <w:rPr>
          <w:rFonts w:hint="eastAsia"/>
        </w:rPr>
        <w:t>투여</w:t>
      </w:r>
      <w:ins w:id="223" w:author="inae" w:date="2022-03-10T16:05:00Z">
        <w:r>
          <w:rPr>
            <w:rFonts w:hint="eastAsia"/>
          </w:rPr>
          <w:t>)</w:t>
        </w:r>
      </w:ins>
      <w:r w:rsidR="00EE43AB" w:rsidRPr="00EE43AB">
        <w:rPr>
          <w:rFonts w:hint="eastAsia"/>
        </w:rPr>
        <w:t xml:space="preserve"> </w:t>
      </w:r>
      <w:r w:rsidR="00EE43AB" w:rsidRPr="00EE43AB">
        <w:rPr>
          <w:rFonts w:hint="eastAsia"/>
        </w:rPr>
        <w:t>전</w:t>
      </w:r>
      <w:r w:rsidR="00EE43AB" w:rsidRPr="00EE43AB">
        <w:rPr>
          <w:rFonts w:hint="eastAsia"/>
        </w:rPr>
        <w:t xml:space="preserve"> 14 </w:t>
      </w:r>
      <w:r w:rsidR="00EE43AB" w:rsidRPr="00EE43AB">
        <w:rPr>
          <w:rFonts w:hint="eastAsia"/>
        </w:rPr>
        <w:t>일</w:t>
      </w:r>
      <w:r w:rsidR="00EE43AB" w:rsidRPr="00EE43AB">
        <w:rPr>
          <w:rFonts w:hint="eastAsia"/>
        </w:rPr>
        <w:t xml:space="preserve"> </w:t>
      </w:r>
      <w:r w:rsidR="00EE43AB" w:rsidRPr="00EE43AB">
        <w:rPr>
          <w:rFonts w:hint="eastAsia"/>
        </w:rPr>
        <w:t>이내에</w:t>
      </w:r>
      <w:r w:rsidR="00EE43AB" w:rsidRPr="00EE43AB">
        <w:rPr>
          <w:rFonts w:hint="eastAsia"/>
        </w:rPr>
        <w:t xml:space="preserve"> </w:t>
      </w:r>
      <w:r w:rsidR="00EE43AB" w:rsidRPr="00EE43AB">
        <w:rPr>
          <w:rFonts w:hint="eastAsia"/>
        </w:rPr>
        <w:t>백신을</w:t>
      </w:r>
      <w:r w:rsidR="00EE43AB" w:rsidRPr="00EE43AB">
        <w:rPr>
          <w:rFonts w:hint="eastAsia"/>
        </w:rPr>
        <w:t xml:space="preserve"> </w:t>
      </w:r>
      <w:r w:rsidR="00EE43AB" w:rsidRPr="00EE43AB">
        <w:rPr>
          <w:rFonts w:hint="eastAsia"/>
        </w:rPr>
        <w:t>투여받았거나</w:t>
      </w:r>
      <w:r w:rsidR="00EE43AB" w:rsidRPr="00EE43AB">
        <w:rPr>
          <w:rFonts w:hint="eastAsia"/>
        </w:rPr>
        <w:t xml:space="preserve"> </w:t>
      </w:r>
      <w:r w:rsidR="00EE43AB" w:rsidRPr="00EE43AB">
        <w:rPr>
          <w:rFonts w:hint="eastAsia"/>
        </w:rPr>
        <w:t>시험</w:t>
      </w:r>
      <w:r w:rsidR="00EE43AB" w:rsidRPr="00EE43AB">
        <w:rPr>
          <w:rFonts w:hint="eastAsia"/>
        </w:rPr>
        <w:t xml:space="preserve"> </w:t>
      </w:r>
      <w:r w:rsidR="00EE43AB" w:rsidRPr="00EE43AB">
        <w:rPr>
          <w:rFonts w:hint="eastAsia"/>
        </w:rPr>
        <w:t>기간</w:t>
      </w:r>
      <w:r w:rsidR="00EE43AB" w:rsidRPr="00EE43AB">
        <w:rPr>
          <w:rFonts w:hint="eastAsia"/>
        </w:rPr>
        <w:t xml:space="preserve"> </w:t>
      </w:r>
      <w:r w:rsidR="00EE43AB" w:rsidRPr="00EE43AB">
        <w:rPr>
          <w:rFonts w:hint="eastAsia"/>
        </w:rPr>
        <w:t>중</w:t>
      </w:r>
      <w:r w:rsidR="00EE43AB" w:rsidRPr="00EE43AB">
        <w:rPr>
          <w:rFonts w:hint="eastAsia"/>
        </w:rPr>
        <w:t xml:space="preserve"> </w:t>
      </w:r>
      <w:r w:rsidR="00EE43AB" w:rsidRPr="00EE43AB">
        <w:rPr>
          <w:rFonts w:hint="eastAsia"/>
        </w:rPr>
        <w:t>투여가</w:t>
      </w:r>
      <w:r w:rsidR="00EE43AB" w:rsidRPr="00EE43AB">
        <w:rPr>
          <w:rFonts w:hint="eastAsia"/>
        </w:rPr>
        <w:t xml:space="preserve"> </w:t>
      </w:r>
      <w:r w:rsidR="00EE43AB" w:rsidRPr="00EE43AB">
        <w:rPr>
          <w:rFonts w:hint="eastAsia"/>
        </w:rPr>
        <w:t>예상되는</w:t>
      </w:r>
      <w:r w:rsidR="00EE43AB" w:rsidRPr="00EE43AB">
        <w:rPr>
          <w:rFonts w:hint="eastAsia"/>
        </w:rPr>
        <w:t xml:space="preserve"> </w:t>
      </w:r>
      <w:r w:rsidR="00EE43AB" w:rsidRPr="00EE43AB">
        <w:rPr>
          <w:rFonts w:hint="eastAsia"/>
        </w:rPr>
        <w:t>자</w:t>
      </w:r>
    </w:p>
    <w:p w14:paraId="74D74F47" w14:textId="77777777" w:rsidR="00415911" w:rsidRPr="00632E3E" w:rsidRDefault="00415911" w:rsidP="00415911">
      <w:pPr>
        <w:pStyle w:val="1"/>
        <w:numPr>
          <w:ilvl w:val="0"/>
          <w:numId w:val="18"/>
        </w:numPr>
        <w:spacing w:before="40"/>
        <w:ind w:leftChars="120" w:left="573" w:hanging="357"/>
      </w:pPr>
      <w:r w:rsidRPr="00632E3E">
        <w:t>지속적으로</w:t>
      </w:r>
      <w:r w:rsidRPr="00632E3E">
        <w:t xml:space="preserve"> </w:t>
      </w:r>
      <w:r w:rsidRPr="00632E3E">
        <w:t>카페인</w:t>
      </w:r>
      <w:r w:rsidRPr="00632E3E">
        <w:t>(</w:t>
      </w:r>
      <w:r w:rsidRPr="00632E3E">
        <w:t>커피나</w:t>
      </w:r>
      <w:r w:rsidRPr="00632E3E">
        <w:t xml:space="preserve"> </w:t>
      </w:r>
      <w:r w:rsidRPr="00632E3E">
        <w:t>녹차</w:t>
      </w:r>
      <w:r w:rsidRPr="00632E3E">
        <w:t xml:space="preserve"> </w:t>
      </w:r>
      <w:r w:rsidRPr="00632E3E">
        <w:t>등</w:t>
      </w:r>
      <w:r w:rsidRPr="00632E3E">
        <w:t xml:space="preserve">&gt;5 </w:t>
      </w:r>
      <w:r w:rsidRPr="00632E3E">
        <w:t>컵</w:t>
      </w:r>
      <w:r w:rsidRPr="00632E3E">
        <w:t>/</w:t>
      </w:r>
      <w:r w:rsidRPr="00632E3E">
        <w:t>일</w:t>
      </w:r>
      <w:r w:rsidRPr="00632E3E">
        <w:t>)</w:t>
      </w:r>
      <w:r w:rsidRPr="00632E3E">
        <w:t>을</w:t>
      </w:r>
      <w:r w:rsidRPr="00632E3E">
        <w:t xml:space="preserve"> </w:t>
      </w:r>
      <w:r w:rsidRPr="00632E3E">
        <w:t>섭취하거나</w:t>
      </w:r>
      <w:r w:rsidRPr="00632E3E">
        <w:t xml:space="preserve"> </w:t>
      </w:r>
      <w:r w:rsidRPr="00632E3E">
        <w:t>입원</w:t>
      </w:r>
      <w:r w:rsidRPr="00632E3E">
        <w:t xml:space="preserve"> 24</w:t>
      </w:r>
      <w:r w:rsidRPr="00632E3E">
        <w:t>시간</w:t>
      </w:r>
      <w:r w:rsidRPr="00632E3E">
        <w:t xml:space="preserve"> </w:t>
      </w:r>
      <w:r w:rsidRPr="00632E3E">
        <w:t>전부터</w:t>
      </w:r>
      <w:r w:rsidRPr="00632E3E">
        <w:t xml:space="preserve"> </w:t>
      </w:r>
      <w:r w:rsidRPr="00632E3E">
        <w:t>퇴원까지의</w:t>
      </w:r>
      <w:r w:rsidRPr="00632E3E">
        <w:t xml:space="preserve"> </w:t>
      </w:r>
      <w:r w:rsidRPr="00632E3E">
        <w:t>기간</w:t>
      </w:r>
      <w:r w:rsidRPr="00632E3E">
        <w:t xml:space="preserve"> </w:t>
      </w:r>
      <w:r w:rsidRPr="00632E3E">
        <w:t>중</w:t>
      </w:r>
      <w:r w:rsidRPr="00632E3E">
        <w:t xml:space="preserve"> </w:t>
      </w:r>
      <w:r w:rsidRPr="00632E3E">
        <w:t>카페인함유</w:t>
      </w:r>
      <w:r w:rsidRPr="00632E3E">
        <w:t xml:space="preserve"> </w:t>
      </w:r>
      <w:r w:rsidRPr="00632E3E">
        <w:t>음식물의</w:t>
      </w:r>
      <w:r w:rsidRPr="00632E3E">
        <w:t xml:space="preserve"> </w:t>
      </w:r>
      <w:r w:rsidRPr="00632E3E">
        <w:t>섭취를</w:t>
      </w:r>
      <w:r w:rsidRPr="00632E3E">
        <w:t xml:space="preserve"> </w:t>
      </w:r>
      <w:r w:rsidRPr="00632E3E">
        <w:t>금할</w:t>
      </w:r>
      <w:r w:rsidRPr="00632E3E">
        <w:t xml:space="preserve"> </w:t>
      </w:r>
      <w:r w:rsidRPr="00632E3E">
        <w:t>수</w:t>
      </w:r>
      <w:r w:rsidRPr="00632E3E">
        <w:t xml:space="preserve"> </w:t>
      </w:r>
      <w:r w:rsidRPr="00632E3E">
        <w:t>없는</w:t>
      </w:r>
      <w:r w:rsidRPr="00632E3E">
        <w:t xml:space="preserve"> </w:t>
      </w:r>
      <w:r w:rsidRPr="00632E3E">
        <w:t>자</w:t>
      </w:r>
    </w:p>
    <w:p w14:paraId="03095906" w14:textId="77777777" w:rsidR="00415911" w:rsidRPr="00632E3E" w:rsidRDefault="00415911" w:rsidP="00415911">
      <w:pPr>
        <w:pStyle w:val="1"/>
        <w:numPr>
          <w:ilvl w:val="0"/>
          <w:numId w:val="18"/>
        </w:numPr>
        <w:spacing w:before="40"/>
        <w:ind w:leftChars="120" w:left="573" w:hanging="357"/>
      </w:pPr>
      <w:r w:rsidRPr="00632E3E">
        <w:t>지속적으로</w:t>
      </w:r>
      <w:r w:rsidRPr="00632E3E">
        <w:t xml:space="preserve"> </w:t>
      </w:r>
      <w:r w:rsidRPr="00632E3E">
        <w:t>음주</w:t>
      </w:r>
      <w:r w:rsidRPr="00632E3E">
        <w:t>(</w:t>
      </w:r>
      <w:r w:rsidRPr="00632E3E">
        <w:t>알코올</w:t>
      </w:r>
      <w:r w:rsidRPr="00632E3E">
        <w:t>&gt;210 g/</w:t>
      </w:r>
      <w:r w:rsidRPr="00632E3E">
        <w:t>주</w:t>
      </w:r>
      <w:r w:rsidRPr="00632E3E">
        <w:t>)</w:t>
      </w:r>
      <w:r w:rsidRPr="00632E3E">
        <w:t>를</w:t>
      </w:r>
      <w:r w:rsidRPr="00632E3E">
        <w:t xml:space="preserve"> </w:t>
      </w:r>
      <w:r w:rsidRPr="00632E3E">
        <w:t>하거나</w:t>
      </w:r>
      <w:r w:rsidRPr="00632E3E">
        <w:t xml:space="preserve"> </w:t>
      </w:r>
      <w:r w:rsidRPr="00632E3E">
        <w:t>입원</w:t>
      </w:r>
      <w:r w:rsidRPr="00632E3E">
        <w:t xml:space="preserve"> 24 </w:t>
      </w:r>
      <w:r w:rsidRPr="00632E3E">
        <w:t>시간</w:t>
      </w:r>
      <w:r w:rsidRPr="00632E3E">
        <w:t xml:space="preserve"> </w:t>
      </w:r>
      <w:r w:rsidRPr="00632E3E">
        <w:t>전부터</w:t>
      </w:r>
      <w:r w:rsidRPr="00632E3E">
        <w:t xml:space="preserve"> </w:t>
      </w:r>
      <w:r w:rsidRPr="00632E3E">
        <w:t>퇴원까지의</w:t>
      </w:r>
      <w:r w:rsidRPr="00632E3E">
        <w:t xml:space="preserve"> </w:t>
      </w:r>
      <w:r w:rsidRPr="00632E3E">
        <w:t>기간</w:t>
      </w:r>
      <w:r w:rsidRPr="00632E3E">
        <w:t xml:space="preserve"> </w:t>
      </w:r>
      <w:r w:rsidRPr="00632E3E">
        <w:t>중</w:t>
      </w:r>
      <w:r w:rsidRPr="00632E3E">
        <w:t xml:space="preserve"> </w:t>
      </w:r>
      <w:r w:rsidRPr="00632E3E">
        <w:t>금주할</w:t>
      </w:r>
      <w:r w:rsidRPr="00632E3E">
        <w:t xml:space="preserve"> </w:t>
      </w:r>
      <w:r w:rsidRPr="00632E3E">
        <w:t>수</w:t>
      </w:r>
      <w:r w:rsidRPr="00632E3E">
        <w:t xml:space="preserve"> </w:t>
      </w:r>
      <w:r w:rsidRPr="00632E3E">
        <w:t>없는</w:t>
      </w:r>
      <w:r w:rsidRPr="00632E3E">
        <w:t xml:space="preserve"> </w:t>
      </w:r>
      <w:r w:rsidRPr="00632E3E">
        <w:t>자</w:t>
      </w:r>
    </w:p>
    <w:p w14:paraId="18A8E2F8" w14:textId="77777777" w:rsidR="00415911" w:rsidRPr="00632E3E" w:rsidRDefault="00415911" w:rsidP="00415911">
      <w:pPr>
        <w:pStyle w:val="1"/>
        <w:numPr>
          <w:ilvl w:val="0"/>
          <w:numId w:val="18"/>
        </w:numPr>
        <w:spacing w:before="40"/>
        <w:ind w:leftChars="120" w:left="573" w:hanging="357"/>
      </w:pPr>
      <w:r w:rsidRPr="00632E3E">
        <w:t>과도하게</w:t>
      </w:r>
      <w:r w:rsidRPr="00632E3E">
        <w:t xml:space="preserve"> </w:t>
      </w:r>
      <w:r w:rsidRPr="00632E3E">
        <w:t>흡연</w:t>
      </w:r>
      <w:r w:rsidRPr="00632E3E">
        <w:t>(</w:t>
      </w:r>
      <w:r w:rsidRPr="00632E3E">
        <w:t>담배</w:t>
      </w:r>
      <w:r w:rsidRPr="00632E3E">
        <w:t xml:space="preserve">&gt;10 </w:t>
      </w:r>
      <w:r w:rsidRPr="00632E3E">
        <w:t>개피</w:t>
      </w:r>
      <w:r w:rsidRPr="00632E3E">
        <w:t>/</w:t>
      </w:r>
      <w:r w:rsidRPr="00632E3E">
        <w:t>일</w:t>
      </w:r>
      <w:r w:rsidRPr="00632E3E">
        <w:t>)</w:t>
      </w:r>
      <w:r w:rsidRPr="00632E3E">
        <w:t>하거나</w:t>
      </w:r>
      <w:r w:rsidRPr="00632E3E">
        <w:t xml:space="preserve"> </w:t>
      </w:r>
      <w:r w:rsidRPr="00632E3E">
        <w:t>입원</w:t>
      </w:r>
      <w:r w:rsidRPr="00632E3E">
        <w:t xml:space="preserve"> 24</w:t>
      </w:r>
      <w:r w:rsidRPr="00632E3E">
        <w:t>시간</w:t>
      </w:r>
      <w:r w:rsidRPr="00632E3E">
        <w:t xml:space="preserve"> </w:t>
      </w:r>
      <w:r w:rsidRPr="00632E3E">
        <w:t>전부터</w:t>
      </w:r>
      <w:r w:rsidRPr="00632E3E">
        <w:t xml:space="preserve"> </w:t>
      </w:r>
      <w:r w:rsidRPr="00632E3E">
        <w:t>퇴원까지의</w:t>
      </w:r>
      <w:r w:rsidRPr="00632E3E">
        <w:t xml:space="preserve"> </w:t>
      </w:r>
      <w:r w:rsidRPr="00632E3E">
        <w:t>기간</w:t>
      </w:r>
      <w:r w:rsidRPr="00632E3E">
        <w:t xml:space="preserve"> </w:t>
      </w:r>
      <w:r w:rsidRPr="00632E3E">
        <w:t>중</w:t>
      </w:r>
      <w:r w:rsidRPr="00632E3E">
        <w:t xml:space="preserve"> </w:t>
      </w:r>
      <w:r w:rsidRPr="00632E3E">
        <w:t>금연할</w:t>
      </w:r>
      <w:r w:rsidRPr="00632E3E">
        <w:t xml:space="preserve"> </w:t>
      </w:r>
      <w:r w:rsidRPr="00632E3E">
        <w:t>수</w:t>
      </w:r>
      <w:r w:rsidRPr="00632E3E">
        <w:t xml:space="preserve"> </w:t>
      </w:r>
      <w:r w:rsidRPr="00632E3E">
        <w:t>없는</w:t>
      </w:r>
      <w:r w:rsidRPr="00632E3E">
        <w:t xml:space="preserve"> </w:t>
      </w:r>
      <w:r w:rsidRPr="00632E3E">
        <w:t>자</w:t>
      </w:r>
    </w:p>
    <w:p w14:paraId="66E5CF89" w14:textId="221808E2" w:rsidR="004914FE" w:rsidRPr="00632E3E" w:rsidRDefault="00415911" w:rsidP="00415911">
      <w:pPr>
        <w:pStyle w:val="1"/>
        <w:numPr>
          <w:ilvl w:val="0"/>
          <w:numId w:val="18"/>
        </w:numPr>
        <w:spacing w:before="40"/>
        <w:ind w:leftChars="120" w:left="573" w:hanging="357"/>
      </w:pPr>
      <w:r w:rsidRPr="00632E3E">
        <w:t>기타</w:t>
      </w:r>
      <w:r w:rsidRPr="00632E3E">
        <w:t xml:space="preserve"> </w:t>
      </w:r>
      <w:r w:rsidRPr="00632E3E">
        <w:t>사유로</w:t>
      </w:r>
      <w:r w:rsidRPr="00632E3E">
        <w:t xml:space="preserve"> </w:t>
      </w:r>
      <w:r w:rsidRPr="00632E3E">
        <w:t>인하여</w:t>
      </w:r>
      <w:r w:rsidRPr="00632E3E">
        <w:t xml:space="preserve"> </w:t>
      </w:r>
      <w:r w:rsidRPr="00632E3E">
        <w:t>시험자가</w:t>
      </w:r>
      <w:r w:rsidRPr="00632E3E">
        <w:t xml:space="preserve"> </w:t>
      </w:r>
      <w:r w:rsidRPr="00632E3E">
        <w:t>임상시험</w:t>
      </w:r>
      <w:r w:rsidRPr="00632E3E">
        <w:t xml:space="preserve"> </w:t>
      </w:r>
      <w:r w:rsidRPr="00632E3E">
        <w:t>참여에</w:t>
      </w:r>
      <w:r w:rsidRPr="00632E3E">
        <w:t xml:space="preserve"> </w:t>
      </w:r>
      <w:r w:rsidRPr="00632E3E">
        <w:t>부적합하다고</w:t>
      </w:r>
      <w:r w:rsidRPr="00632E3E">
        <w:t xml:space="preserve"> </w:t>
      </w:r>
      <w:r w:rsidRPr="00632E3E">
        <w:t>판단한</w:t>
      </w:r>
      <w:r w:rsidRPr="00632E3E">
        <w:t xml:space="preserve"> </w:t>
      </w:r>
      <w:r w:rsidRPr="00632E3E">
        <w:t>자</w:t>
      </w:r>
    </w:p>
    <w:p w14:paraId="1957ABB0" w14:textId="77777777" w:rsidR="004914FE" w:rsidRPr="00632E3E" w:rsidRDefault="004914FE" w:rsidP="00054894">
      <w:pPr>
        <w:pStyle w:val="1"/>
        <w:numPr>
          <w:ilvl w:val="0"/>
          <w:numId w:val="0"/>
        </w:numPr>
        <w:ind w:left="216"/>
      </w:pPr>
    </w:p>
    <w:p w14:paraId="53624E83" w14:textId="3621632A" w:rsidR="00782115" w:rsidRPr="00632E3E" w:rsidRDefault="00782115" w:rsidP="00832082">
      <w:pPr>
        <w:pStyle w:val="2"/>
      </w:pPr>
      <w:bookmarkStart w:id="224" w:name="_Toc90998701"/>
      <w:r w:rsidRPr="00632E3E">
        <w:t>대상자</w:t>
      </w:r>
      <w:r w:rsidRPr="00632E3E">
        <w:t xml:space="preserve"> </w:t>
      </w:r>
      <w:r w:rsidRPr="00632E3E">
        <w:t>수</w:t>
      </w:r>
      <w:r w:rsidR="00D0085D" w:rsidRPr="00632E3E">
        <w:t xml:space="preserve"> </w:t>
      </w:r>
      <w:r w:rsidR="00D0085D" w:rsidRPr="00632E3E">
        <w:t>및</w:t>
      </w:r>
      <w:r w:rsidR="00D0085D" w:rsidRPr="00632E3E">
        <w:t xml:space="preserve"> </w:t>
      </w:r>
      <w:r w:rsidR="00D0085D" w:rsidRPr="00632E3E">
        <w:t>설정근거</w:t>
      </w:r>
      <w:bookmarkEnd w:id="224"/>
    </w:p>
    <w:p w14:paraId="41CB4FE8" w14:textId="7572DB9A" w:rsidR="00D0085D" w:rsidRPr="00632E3E" w:rsidRDefault="00D0085D" w:rsidP="00832082">
      <w:pPr>
        <w:pStyle w:val="3"/>
      </w:pPr>
      <w:bookmarkStart w:id="225" w:name="_Toc90998702"/>
      <w:r w:rsidRPr="00632E3E">
        <w:t>대상자</w:t>
      </w:r>
      <w:r w:rsidRPr="00632E3E">
        <w:t xml:space="preserve"> </w:t>
      </w:r>
      <w:r w:rsidRPr="00632E3E">
        <w:t>수</w:t>
      </w:r>
      <w:bookmarkEnd w:id="225"/>
    </w:p>
    <w:p w14:paraId="7D6ACDAE" w14:textId="486E5F1B" w:rsidR="00782115" w:rsidRPr="00632E3E" w:rsidRDefault="002041B8" w:rsidP="00D0085D">
      <w:pPr>
        <w:pStyle w:val="afff3"/>
      </w:pPr>
      <w:r w:rsidRPr="00632E3E">
        <w:t>총</w:t>
      </w:r>
      <w:r w:rsidRPr="00632E3E">
        <w:t xml:space="preserve"> </w:t>
      </w:r>
      <w:r w:rsidR="0023694C" w:rsidRPr="00632E3E">
        <w:t>6</w:t>
      </w:r>
      <w:r w:rsidRPr="00632E3E">
        <w:t>명</w:t>
      </w:r>
    </w:p>
    <w:p w14:paraId="1650E981" w14:textId="77777777" w:rsidR="00782115" w:rsidRPr="00632E3E" w:rsidRDefault="00782115" w:rsidP="00832082">
      <w:pPr>
        <w:pStyle w:val="3"/>
      </w:pPr>
      <w:bookmarkStart w:id="226" w:name="_Toc90998703"/>
      <w:r w:rsidRPr="00632E3E">
        <w:t>설정</w:t>
      </w:r>
      <w:r w:rsidRPr="00632E3E">
        <w:t xml:space="preserve"> </w:t>
      </w:r>
      <w:r w:rsidRPr="00632E3E">
        <w:t>근거</w:t>
      </w:r>
      <w:bookmarkEnd w:id="226"/>
    </w:p>
    <w:p w14:paraId="391AA6D2" w14:textId="0B1D7711" w:rsidR="00AD7950" w:rsidRPr="00632E3E" w:rsidRDefault="0023694C" w:rsidP="00D0085D">
      <w:pPr>
        <w:pStyle w:val="afff3"/>
      </w:pPr>
      <w:r w:rsidRPr="00632E3E">
        <w:t>본</w:t>
      </w:r>
      <w:r w:rsidRPr="00632E3E">
        <w:t xml:space="preserve"> </w:t>
      </w:r>
      <w:r w:rsidRPr="00632E3E">
        <w:t>임상시험은</w:t>
      </w:r>
      <w:r w:rsidRPr="00632E3E">
        <w:t xml:space="preserve"> </w:t>
      </w:r>
      <w:r w:rsidRPr="00632E3E">
        <w:t>연구의</w:t>
      </w:r>
      <w:r w:rsidRPr="00632E3E">
        <w:t xml:space="preserve"> </w:t>
      </w:r>
      <w:r w:rsidRPr="00632E3E">
        <w:t>성격이</w:t>
      </w:r>
      <w:r w:rsidRPr="00632E3E">
        <w:t xml:space="preserve"> </w:t>
      </w:r>
      <w:r w:rsidRPr="00632E3E">
        <w:t>통계적</w:t>
      </w:r>
      <w:r w:rsidRPr="00632E3E">
        <w:t xml:space="preserve"> </w:t>
      </w:r>
      <w:r w:rsidRPr="00632E3E">
        <w:t>가설의</w:t>
      </w:r>
      <w:r w:rsidRPr="00632E3E">
        <w:t xml:space="preserve"> </w:t>
      </w:r>
      <w:r w:rsidRPr="00632E3E">
        <w:t>검증이</w:t>
      </w:r>
      <w:r w:rsidRPr="00632E3E">
        <w:t xml:space="preserve"> </w:t>
      </w:r>
      <w:r w:rsidRPr="00632E3E">
        <w:t>아닌</w:t>
      </w:r>
      <w:r w:rsidRPr="00632E3E">
        <w:t xml:space="preserve"> </w:t>
      </w:r>
      <w:r w:rsidRPr="00632E3E">
        <w:t>탐색적</w:t>
      </w:r>
      <w:r w:rsidRPr="00632E3E">
        <w:t xml:space="preserve">, </w:t>
      </w:r>
      <w:r w:rsidRPr="00632E3E">
        <w:t>기술적인</w:t>
      </w:r>
      <w:r w:rsidRPr="00632E3E">
        <w:t xml:space="preserve"> </w:t>
      </w:r>
      <w:r w:rsidRPr="00632E3E">
        <w:t>성격을</w:t>
      </w:r>
      <w:r w:rsidRPr="00632E3E">
        <w:t xml:space="preserve"> </w:t>
      </w:r>
      <w:r w:rsidRPr="00632E3E">
        <w:t>띄고</w:t>
      </w:r>
      <w:r w:rsidRPr="00632E3E">
        <w:t xml:space="preserve"> </w:t>
      </w:r>
      <w:r w:rsidRPr="00632E3E">
        <w:t>있다</w:t>
      </w:r>
      <w:r w:rsidRPr="00632E3E">
        <w:t xml:space="preserve">. </w:t>
      </w:r>
      <w:r w:rsidRPr="00632E3E">
        <w:lastRenderedPageBreak/>
        <w:t xml:space="preserve">Rebamipide </w:t>
      </w:r>
      <w:r w:rsidRPr="00632E3E">
        <w:t>점안제의</w:t>
      </w:r>
      <w:r w:rsidRPr="00632E3E">
        <w:t xml:space="preserve"> </w:t>
      </w:r>
      <w:r w:rsidRPr="00632E3E">
        <w:t>약동학적</w:t>
      </w:r>
      <w:r w:rsidRPr="00632E3E">
        <w:t xml:space="preserve"> </w:t>
      </w:r>
      <w:r w:rsidRPr="00632E3E">
        <w:t>특성을</w:t>
      </w:r>
      <w:r w:rsidRPr="00632E3E">
        <w:t xml:space="preserve"> </w:t>
      </w:r>
      <w:r w:rsidRPr="00632E3E">
        <w:t>확인하는</w:t>
      </w:r>
      <w:r w:rsidRPr="00632E3E">
        <w:t xml:space="preserve"> </w:t>
      </w:r>
      <w:r w:rsidRPr="00632E3E">
        <w:t>연구목적을</w:t>
      </w:r>
      <w:r w:rsidRPr="00632E3E">
        <w:t xml:space="preserve"> </w:t>
      </w:r>
      <w:r w:rsidRPr="00632E3E">
        <w:t>충족시키는</w:t>
      </w:r>
      <w:r w:rsidRPr="00632E3E">
        <w:t xml:space="preserve"> </w:t>
      </w:r>
      <w:r w:rsidRPr="00632E3E">
        <w:t>한도</w:t>
      </w:r>
      <w:r w:rsidRPr="00632E3E">
        <w:t xml:space="preserve"> </w:t>
      </w:r>
      <w:r w:rsidRPr="00632E3E">
        <w:t>내에서</w:t>
      </w:r>
      <w:r w:rsidRPr="00632E3E">
        <w:t xml:space="preserve"> </w:t>
      </w:r>
      <w:r w:rsidRPr="00632E3E">
        <w:t>경험적으로</w:t>
      </w:r>
      <w:r w:rsidRPr="00632E3E">
        <w:t xml:space="preserve"> </w:t>
      </w:r>
      <w:r w:rsidRPr="00632E3E">
        <w:t>요구되는</w:t>
      </w:r>
      <w:r w:rsidRPr="00632E3E">
        <w:t xml:space="preserve"> </w:t>
      </w:r>
      <w:r w:rsidRPr="00632E3E">
        <w:t>최소한의</w:t>
      </w:r>
      <w:r w:rsidRPr="00632E3E">
        <w:t xml:space="preserve"> </w:t>
      </w:r>
      <w:r w:rsidRPr="00632E3E">
        <w:t>대상자</w:t>
      </w:r>
      <w:r w:rsidRPr="00632E3E">
        <w:t xml:space="preserve"> </w:t>
      </w:r>
      <w:r w:rsidRPr="00632E3E">
        <w:t>수인</w:t>
      </w:r>
      <w:r w:rsidRPr="00632E3E">
        <w:t xml:space="preserve"> 6 </w:t>
      </w:r>
      <w:r w:rsidRPr="00632E3E">
        <w:t>명으로</w:t>
      </w:r>
      <w:r w:rsidRPr="00632E3E">
        <w:t xml:space="preserve"> </w:t>
      </w:r>
      <w:r w:rsidRPr="00632E3E">
        <w:t>진행한다</w:t>
      </w:r>
      <w:r w:rsidRPr="00632E3E">
        <w:t>.</w:t>
      </w:r>
    </w:p>
    <w:p w14:paraId="6ABAE4B1" w14:textId="0B44DCE8" w:rsidR="00782115" w:rsidRPr="00632E3E" w:rsidRDefault="00782115" w:rsidP="001F11C1">
      <w:pPr>
        <w:pStyle w:val="10"/>
      </w:pPr>
      <w:bookmarkStart w:id="227" w:name="_Toc495907706"/>
      <w:bookmarkStart w:id="228" w:name="_Toc495984943"/>
      <w:bookmarkStart w:id="229" w:name="_Toc495993975"/>
      <w:bookmarkStart w:id="230" w:name="_Toc495995229"/>
      <w:bookmarkStart w:id="231" w:name="_Toc496006665"/>
      <w:bookmarkStart w:id="232" w:name="_Toc508005497"/>
      <w:bookmarkStart w:id="233" w:name="_Toc511444851"/>
      <w:bookmarkStart w:id="234" w:name="_Toc511445033"/>
      <w:bookmarkStart w:id="235" w:name="_Toc511445350"/>
      <w:bookmarkStart w:id="236" w:name="_Toc175882388"/>
      <w:bookmarkStart w:id="237" w:name="_Toc346711728"/>
      <w:bookmarkStart w:id="238" w:name="_Toc381694422"/>
      <w:bookmarkStart w:id="239" w:name="_Toc388347012"/>
      <w:bookmarkStart w:id="240" w:name="_Toc388347077"/>
      <w:bookmarkStart w:id="241" w:name="_Toc90998704"/>
      <w:r w:rsidRPr="00632E3E">
        <w:t>임상시험</w:t>
      </w:r>
      <w:r w:rsidRPr="00632E3E">
        <w:t xml:space="preserve"> </w:t>
      </w:r>
      <w:r w:rsidRPr="00632E3E">
        <w:t>기간</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rsidR="003803F3" w:rsidRPr="00632E3E">
        <w:t xml:space="preserve"> </w:t>
      </w:r>
    </w:p>
    <w:p w14:paraId="5CAF106B" w14:textId="00860BDA" w:rsidR="00220B6A" w:rsidRPr="00632E3E" w:rsidRDefault="00220B6A" w:rsidP="008519B1">
      <w:pPr>
        <w:pStyle w:val="afff3"/>
      </w:pPr>
      <w:bookmarkStart w:id="242" w:name="_Toc495907708"/>
      <w:bookmarkStart w:id="243" w:name="_Toc495984945"/>
      <w:bookmarkStart w:id="244" w:name="_Toc495993977"/>
      <w:bookmarkStart w:id="245" w:name="_Toc495995231"/>
      <w:bookmarkStart w:id="246" w:name="_Toc496006667"/>
      <w:bookmarkStart w:id="247" w:name="_Toc508005499"/>
      <w:bookmarkStart w:id="248" w:name="_Toc511444853"/>
      <w:bookmarkStart w:id="249" w:name="_Toc511445035"/>
      <w:bookmarkStart w:id="250" w:name="_Toc511445352"/>
      <w:bookmarkStart w:id="251" w:name="_Toc175882389"/>
      <w:r w:rsidRPr="00632E3E">
        <w:t>식약처</w:t>
      </w:r>
      <w:r w:rsidRPr="00632E3E">
        <w:t xml:space="preserve"> </w:t>
      </w:r>
      <w:r w:rsidRPr="00632E3E">
        <w:t>및</w:t>
      </w:r>
      <w:r w:rsidRPr="00632E3E">
        <w:t xml:space="preserve"> IRB </w:t>
      </w:r>
      <w:r w:rsidRPr="00632E3E">
        <w:t>승인일로부터</w:t>
      </w:r>
      <w:r w:rsidRPr="00632E3E">
        <w:t xml:space="preserve"> </w:t>
      </w:r>
      <w:r w:rsidR="00327087">
        <w:t>12</w:t>
      </w:r>
      <w:r w:rsidRPr="00632E3E">
        <w:t>개월</w:t>
      </w:r>
    </w:p>
    <w:p w14:paraId="1FBB95B1" w14:textId="2DBCBD51" w:rsidR="001223CE" w:rsidRPr="00632E3E" w:rsidRDefault="00220B6A" w:rsidP="001F11C1">
      <w:pPr>
        <w:pStyle w:val="10"/>
      </w:pPr>
      <w:bookmarkStart w:id="252" w:name="_Toc346711729"/>
      <w:bookmarkStart w:id="253" w:name="_Toc381694423"/>
      <w:bookmarkStart w:id="254" w:name="_Toc388347013"/>
      <w:bookmarkStart w:id="255" w:name="_Toc388347078"/>
      <w:bookmarkStart w:id="256" w:name="_Toc90998705"/>
      <w:r w:rsidRPr="00632E3E">
        <w:t>임상시험방법</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5EC017CD" w14:textId="77777777" w:rsidR="00782115" w:rsidRPr="00632E3E" w:rsidRDefault="00782115" w:rsidP="00832082">
      <w:pPr>
        <w:pStyle w:val="2"/>
      </w:pPr>
      <w:bookmarkStart w:id="257" w:name="_Toc90998706"/>
      <w:r w:rsidRPr="00632E3E">
        <w:t>스크리닝</w:t>
      </w:r>
      <w:r w:rsidRPr="00632E3E">
        <w:t xml:space="preserve"> </w:t>
      </w:r>
      <w:r w:rsidRPr="00632E3E">
        <w:t>및</w:t>
      </w:r>
      <w:r w:rsidRPr="00632E3E">
        <w:t xml:space="preserve"> </w:t>
      </w:r>
      <w:r w:rsidRPr="00632E3E">
        <w:t>대상자의</w:t>
      </w:r>
      <w:r w:rsidRPr="00632E3E">
        <w:t xml:space="preserve"> </w:t>
      </w:r>
      <w:r w:rsidRPr="00632E3E">
        <w:t>선정</w:t>
      </w:r>
      <w:bookmarkEnd w:id="257"/>
    </w:p>
    <w:p w14:paraId="0A5E02AB" w14:textId="10CE5F42" w:rsidR="00782115" w:rsidRPr="00632E3E" w:rsidRDefault="00782115" w:rsidP="004F1F5B">
      <w:pPr>
        <w:pStyle w:val="afff3"/>
      </w:pPr>
      <w:r w:rsidRPr="00632E3E">
        <w:t>임상시험</w:t>
      </w:r>
      <w:r w:rsidRPr="00632E3E">
        <w:t xml:space="preserve"> </w:t>
      </w:r>
      <w:r w:rsidRPr="00632E3E">
        <w:t>참여를</w:t>
      </w:r>
      <w:r w:rsidRPr="00632E3E">
        <w:t xml:space="preserve"> </w:t>
      </w:r>
      <w:r w:rsidRPr="00632E3E">
        <w:t>서면으로</w:t>
      </w:r>
      <w:r w:rsidRPr="00632E3E">
        <w:t xml:space="preserve"> </w:t>
      </w:r>
      <w:r w:rsidRPr="00632E3E">
        <w:t>동의한</w:t>
      </w:r>
      <w:r w:rsidRPr="00632E3E">
        <w:t xml:space="preserve"> </w:t>
      </w:r>
      <w:r w:rsidR="006801FA" w:rsidRPr="00632E3E">
        <w:t>자원자</w:t>
      </w:r>
      <w:r w:rsidRPr="00632E3E">
        <w:t>에</w:t>
      </w:r>
      <w:r w:rsidRPr="00632E3E">
        <w:t xml:space="preserve"> </w:t>
      </w:r>
      <w:r w:rsidRPr="00632E3E">
        <w:t>한하여</w:t>
      </w:r>
      <w:r w:rsidRPr="00632E3E">
        <w:t xml:space="preserve"> </w:t>
      </w:r>
      <w:r w:rsidRPr="00632E3E">
        <w:t>첫</w:t>
      </w:r>
      <w:r w:rsidRPr="00632E3E">
        <w:t xml:space="preserve"> </w:t>
      </w:r>
      <w:r w:rsidR="000200C7" w:rsidRPr="00632E3E">
        <w:t>투여</w:t>
      </w:r>
      <w:r w:rsidRPr="00632E3E">
        <w:t>일</w:t>
      </w:r>
      <w:r w:rsidRPr="00632E3E">
        <w:t xml:space="preserve"> </w:t>
      </w:r>
      <w:r w:rsidRPr="00632E3E">
        <w:t>이전</w:t>
      </w:r>
      <w:r w:rsidRPr="00632E3E">
        <w:t xml:space="preserve"> </w:t>
      </w:r>
      <w:r w:rsidR="00D33D2A" w:rsidRPr="00632E3E">
        <w:t>2</w:t>
      </w:r>
      <w:r w:rsidR="00B21BCF" w:rsidRPr="00632E3E">
        <w:t>1</w:t>
      </w:r>
      <w:r w:rsidR="00D33D2A" w:rsidRPr="00632E3E">
        <w:t>일</w:t>
      </w:r>
      <w:r w:rsidRPr="00632E3E">
        <w:t xml:space="preserve"> </w:t>
      </w:r>
      <w:r w:rsidRPr="00632E3E">
        <w:t>이내에</w:t>
      </w:r>
      <w:r w:rsidRPr="00632E3E">
        <w:t xml:space="preserve"> </w:t>
      </w:r>
      <w:r w:rsidRPr="00632E3E">
        <w:t>스크리닝을</w:t>
      </w:r>
      <w:r w:rsidRPr="00632E3E">
        <w:t xml:space="preserve"> </w:t>
      </w:r>
      <w:r w:rsidRPr="00632E3E">
        <w:t>시행하여</w:t>
      </w:r>
      <w:r w:rsidRPr="00632E3E">
        <w:t xml:space="preserve"> </w:t>
      </w:r>
      <w:r w:rsidRPr="00632E3E">
        <w:t>본</w:t>
      </w:r>
      <w:r w:rsidRPr="00632E3E">
        <w:t xml:space="preserve"> </w:t>
      </w:r>
      <w:r w:rsidRPr="00632E3E">
        <w:t>임상시험에</w:t>
      </w:r>
      <w:r w:rsidRPr="00632E3E">
        <w:t xml:space="preserve"> </w:t>
      </w:r>
      <w:r w:rsidRPr="00632E3E">
        <w:t>적합한</w:t>
      </w:r>
      <w:r w:rsidRPr="00632E3E">
        <w:t xml:space="preserve"> </w:t>
      </w:r>
      <w:r w:rsidRPr="00632E3E">
        <w:t>대상자를</w:t>
      </w:r>
      <w:r w:rsidRPr="00632E3E">
        <w:t xml:space="preserve"> </w:t>
      </w:r>
      <w:r w:rsidRPr="00632E3E">
        <w:t>선정한다</w:t>
      </w:r>
      <w:r w:rsidRPr="00632E3E">
        <w:t xml:space="preserve">. </w:t>
      </w:r>
      <w:r w:rsidRPr="00632E3E">
        <w:t>스크리닝</w:t>
      </w:r>
      <w:r w:rsidRPr="00632E3E">
        <w:t xml:space="preserve"> </w:t>
      </w:r>
      <w:r w:rsidRPr="00632E3E">
        <w:t>시에는</w:t>
      </w:r>
      <w:r w:rsidRPr="00632E3E">
        <w:t xml:space="preserve"> </w:t>
      </w:r>
      <w:r w:rsidRPr="00632E3E">
        <w:t>임상시험</w:t>
      </w:r>
      <w:r w:rsidRPr="00632E3E">
        <w:t xml:space="preserve"> </w:t>
      </w:r>
      <w:r w:rsidRPr="00632E3E">
        <w:t>참여에</w:t>
      </w:r>
      <w:r w:rsidRPr="00632E3E">
        <w:t xml:space="preserve"> </w:t>
      </w:r>
      <w:r w:rsidRPr="00632E3E">
        <w:t>대한</w:t>
      </w:r>
      <w:r w:rsidRPr="00632E3E">
        <w:t xml:space="preserve"> </w:t>
      </w:r>
      <w:r w:rsidR="006801FA" w:rsidRPr="00632E3E">
        <w:t>자원자</w:t>
      </w:r>
      <w:r w:rsidRPr="00632E3E">
        <w:t>의</w:t>
      </w:r>
      <w:r w:rsidRPr="00632E3E">
        <w:t xml:space="preserve"> </w:t>
      </w:r>
      <w:r w:rsidRPr="00632E3E">
        <w:t>서면</w:t>
      </w:r>
      <w:r w:rsidRPr="00632E3E">
        <w:t xml:space="preserve"> </w:t>
      </w:r>
      <w:r w:rsidRPr="00632E3E">
        <w:t>동의</w:t>
      </w:r>
      <w:r w:rsidRPr="00632E3E">
        <w:t xml:space="preserve"> </w:t>
      </w:r>
      <w:r w:rsidRPr="00632E3E">
        <w:t>순으로</w:t>
      </w:r>
      <w:r w:rsidR="00A21D80" w:rsidRPr="00632E3E">
        <w:t xml:space="preserve"> SX</w:t>
      </w:r>
      <w:r w:rsidRPr="00632E3E">
        <w:t>X (</w:t>
      </w:r>
      <w:r w:rsidRPr="00632E3E">
        <w:t>예</w:t>
      </w:r>
      <w:r w:rsidR="00A21D80" w:rsidRPr="00632E3E">
        <w:t>, S01, S02, S0</w:t>
      </w:r>
      <w:r w:rsidRPr="00632E3E">
        <w:t xml:space="preserve">3 </w:t>
      </w:r>
      <w:r w:rsidRPr="00632E3E">
        <w:t>등의</w:t>
      </w:r>
      <w:r w:rsidRPr="00632E3E">
        <w:t xml:space="preserve"> </w:t>
      </w:r>
      <w:r w:rsidRPr="00632E3E">
        <w:t>순서</w:t>
      </w:r>
      <w:r w:rsidRPr="00632E3E">
        <w:t xml:space="preserve">) </w:t>
      </w:r>
      <w:r w:rsidRPr="00632E3E">
        <w:t>형식의</w:t>
      </w:r>
      <w:r w:rsidRPr="00632E3E">
        <w:t xml:space="preserve"> </w:t>
      </w:r>
      <w:r w:rsidRPr="00632E3E">
        <w:t>고유한</w:t>
      </w:r>
      <w:r w:rsidRPr="00632E3E">
        <w:t xml:space="preserve"> ‘</w:t>
      </w:r>
      <w:r w:rsidRPr="00632E3E">
        <w:t>스크리닝</w:t>
      </w:r>
      <w:r w:rsidRPr="00632E3E">
        <w:t xml:space="preserve"> </w:t>
      </w:r>
      <w:r w:rsidRPr="00632E3E">
        <w:t>번호</w:t>
      </w:r>
      <w:r w:rsidRPr="00632E3E">
        <w:t>’</w:t>
      </w:r>
      <w:r w:rsidRPr="00632E3E">
        <w:t>를</w:t>
      </w:r>
      <w:r w:rsidRPr="00632E3E">
        <w:t xml:space="preserve"> </w:t>
      </w:r>
      <w:r w:rsidRPr="00632E3E">
        <w:t>부여한다</w:t>
      </w:r>
      <w:r w:rsidRPr="00632E3E">
        <w:t xml:space="preserve">. </w:t>
      </w:r>
      <w:r w:rsidRPr="00632E3E">
        <w:t>한</w:t>
      </w:r>
      <w:r w:rsidRPr="00632E3E">
        <w:t xml:space="preserve"> </w:t>
      </w:r>
      <w:r w:rsidRPr="00632E3E">
        <w:t>명의</w:t>
      </w:r>
      <w:r w:rsidRPr="00632E3E">
        <w:t xml:space="preserve"> </w:t>
      </w:r>
      <w:r w:rsidRPr="00632E3E">
        <w:t>대상자에게</w:t>
      </w:r>
      <w:r w:rsidRPr="00632E3E">
        <w:t xml:space="preserve"> </w:t>
      </w:r>
      <w:r w:rsidRPr="00632E3E">
        <w:t>두</w:t>
      </w:r>
      <w:r w:rsidRPr="00632E3E">
        <w:t xml:space="preserve"> </w:t>
      </w:r>
      <w:r w:rsidRPr="00632E3E">
        <w:t>개</w:t>
      </w:r>
      <w:r w:rsidRPr="00632E3E">
        <w:t xml:space="preserve"> </w:t>
      </w:r>
      <w:r w:rsidRPr="00632E3E">
        <w:t>이상의</w:t>
      </w:r>
      <w:r w:rsidRPr="00632E3E">
        <w:t xml:space="preserve"> </w:t>
      </w:r>
      <w:r w:rsidRPr="00632E3E">
        <w:t>스크리닝</w:t>
      </w:r>
      <w:r w:rsidRPr="00632E3E">
        <w:t xml:space="preserve"> </w:t>
      </w:r>
      <w:r w:rsidRPr="00632E3E">
        <w:t>번호를</w:t>
      </w:r>
      <w:r w:rsidRPr="00632E3E">
        <w:t xml:space="preserve"> </w:t>
      </w:r>
      <w:r w:rsidRPr="00632E3E">
        <w:t>부여할</w:t>
      </w:r>
      <w:r w:rsidRPr="00632E3E">
        <w:t xml:space="preserve"> </w:t>
      </w:r>
      <w:r w:rsidRPr="00632E3E">
        <w:t>수</w:t>
      </w:r>
      <w:r w:rsidRPr="00632E3E">
        <w:t xml:space="preserve"> </w:t>
      </w:r>
      <w:r w:rsidRPr="00632E3E">
        <w:t>없으며</w:t>
      </w:r>
      <w:r w:rsidRPr="00632E3E">
        <w:t xml:space="preserve">, </w:t>
      </w:r>
      <w:r w:rsidRPr="00632E3E">
        <w:t>두</w:t>
      </w:r>
      <w:r w:rsidRPr="00632E3E">
        <w:t xml:space="preserve"> </w:t>
      </w:r>
      <w:r w:rsidRPr="00632E3E">
        <w:t>명</w:t>
      </w:r>
      <w:r w:rsidRPr="00632E3E">
        <w:t xml:space="preserve"> </w:t>
      </w:r>
      <w:r w:rsidRPr="00632E3E">
        <w:t>이상의</w:t>
      </w:r>
      <w:r w:rsidRPr="00632E3E">
        <w:t xml:space="preserve"> </w:t>
      </w:r>
      <w:r w:rsidRPr="00632E3E">
        <w:t>대상자에게</w:t>
      </w:r>
      <w:r w:rsidRPr="00632E3E">
        <w:t xml:space="preserve"> </w:t>
      </w:r>
      <w:r w:rsidRPr="00632E3E">
        <w:t>같은</w:t>
      </w:r>
      <w:r w:rsidRPr="00632E3E">
        <w:t xml:space="preserve"> </w:t>
      </w:r>
      <w:r w:rsidRPr="00632E3E">
        <w:t>스크리닝</w:t>
      </w:r>
      <w:r w:rsidRPr="00632E3E">
        <w:t xml:space="preserve"> </w:t>
      </w:r>
      <w:r w:rsidRPr="00632E3E">
        <w:t>번호를</w:t>
      </w:r>
      <w:r w:rsidRPr="00632E3E">
        <w:t xml:space="preserve"> </w:t>
      </w:r>
      <w:r w:rsidRPr="00632E3E">
        <w:t>부여할</w:t>
      </w:r>
      <w:r w:rsidRPr="00632E3E">
        <w:t xml:space="preserve"> </w:t>
      </w:r>
      <w:r w:rsidRPr="00632E3E">
        <w:t>수</w:t>
      </w:r>
      <w:r w:rsidRPr="00632E3E">
        <w:t xml:space="preserve"> </w:t>
      </w:r>
      <w:r w:rsidRPr="00632E3E">
        <w:t>없다</w:t>
      </w:r>
      <w:r w:rsidRPr="00632E3E">
        <w:t xml:space="preserve">. </w:t>
      </w:r>
      <w:r w:rsidRPr="00632E3E">
        <w:t>각</w:t>
      </w:r>
      <w:r w:rsidRPr="00632E3E">
        <w:t xml:space="preserve"> </w:t>
      </w:r>
      <w:r w:rsidRPr="00632E3E">
        <w:t>대상자에게</w:t>
      </w:r>
      <w:r w:rsidRPr="00632E3E">
        <w:t xml:space="preserve"> </w:t>
      </w:r>
      <w:r w:rsidRPr="00632E3E">
        <w:t>부여된</w:t>
      </w:r>
      <w:r w:rsidRPr="00632E3E">
        <w:t xml:space="preserve"> </w:t>
      </w:r>
      <w:r w:rsidRPr="00632E3E">
        <w:t>이니셜</w:t>
      </w:r>
      <w:r w:rsidRPr="00632E3E">
        <w:t xml:space="preserve"> </w:t>
      </w:r>
      <w:r w:rsidRPr="00632E3E">
        <w:t>및</w:t>
      </w:r>
      <w:r w:rsidRPr="00632E3E">
        <w:t xml:space="preserve"> </w:t>
      </w:r>
      <w:r w:rsidRPr="00632E3E">
        <w:t>스크리닝</w:t>
      </w:r>
      <w:r w:rsidRPr="00632E3E">
        <w:t xml:space="preserve"> </w:t>
      </w:r>
      <w:r w:rsidRPr="00632E3E">
        <w:t>번호는</w:t>
      </w:r>
      <w:r w:rsidRPr="00632E3E">
        <w:t xml:space="preserve"> </w:t>
      </w:r>
      <w:r w:rsidRPr="00632E3E">
        <w:t>대상자식별코드</w:t>
      </w:r>
      <w:r w:rsidR="00140160" w:rsidRPr="00632E3E">
        <w:t xml:space="preserve"> </w:t>
      </w:r>
      <w:r w:rsidRPr="00632E3E">
        <w:t>(subject identification code)</w:t>
      </w:r>
      <w:r w:rsidRPr="00632E3E">
        <w:t>로</w:t>
      </w:r>
      <w:r w:rsidRPr="00632E3E">
        <w:t xml:space="preserve"> </w:t>
      </w:r>
      <w:r w:rsidRPr="00632E3E">
        <w:t>사용된다</w:t>
      </w:r>
      <w:r w:rsidRPr="00632E3E">
        <w:t xml:space="preserve">. </w:t>
      </w:r>
      <w:r w:rsidRPr="00632E3E">
        <w:t>임상시험계획서</w:t>
      </w:r>
      <w:r w:rsidRPr="00632E3E">
        <w:t xml:space="preserve"> </w:t>
      </w:r>
      <w:r w:rsidRPr="00632E3E">
        <w:t>및</w:t>
      </w:r>
      <w:r w:rsidRPr="00632E3E">
        <w:t xml:space="preserve"> </w:t>
      </w:r>
      <w:r w:rsidR="009E676F" w:rsidRPr="00632E3E">
        <w:t>연구자의</w:t>
      </w:r>
      <w:r w:rsidR="009E676F" w:rsidRPr="00632E3E">
        <w:t xml:space="preserve"> </w:t>
      </w:r>
      <w:r w:rsidR="009E676F" w:rsidRPr="00632E3E">
        <w:t>판단</w:t>
      </w:r>
      <w:r w:rsidR="009E676F" w:rsidRPr="00632E3E">
        <w:t xml:space="preserve"> </w:t>
      </w:r>
      <w:r w:rsidR="009E676F" w:rsidRPr="00632E3E">
        <w:t>등에</w:t>
      </w:r>
      <w:r w:rsidR="009E676F" w:rsidRPr="00632E3E">
        <w:t xml:space="preserve"> </w:t>
      </w:r>
      <w:r w:rsidR="009E676F" w:rsidRPr="00632E3E">
        <w:t>의거하여</w:t>
      </w:r>
      <w:r w:rsidR="009E676F" w:rsidRPr="00632E3E">
        <w:t xml:space="preserve"> </w:t>
      </w:r>
      <w:r w:rsidR="009E676F" w:rsidRPr="00632E3E">
        <w:t>스크리닝</w:t>
      </w:r>
      <w:r w:rsidR="009E676F" w:rsidRPr="00632E3E">
        <w:t xml:space="preserve"> </w:t>
      </w:r>
      <w:r w:rsidR="009E676F" w:rsidRPr="00632E3E">
        <w:t>결과를</w:t>
      </w:r>
      <w:r w:rsidR="009E676F" w:rsidRPr="00632E3E">
        <w:t xml:space="preserve"> </w:t>
      </w:r>
      <w:r w:rsidR="009E676F" w:rsidRPr="00632E3E">
        <w:t>판정하고</w:t>
      </w:r>
      <w:r w:rsidR="009E676F" w:rsidRPr="00632E3E">
        <w:t xml:space="preserve">, </w:t>
      </w:r>
      <w:r w:rsidR="009E676F" w:rsidRPr="00632E3E">
        <w:t>재검을</w:t>
      </w:r>
      <w:r w:rsidR="009E676F" w:rsidRPr="00632E3E">
        <w:t xml:space="preserve"> 1</w:t>
      </w:r>
      <w:r w:rsidR="009E676F" w:rsidRPr="00632E3E">
        <w:t>회에</w:t>
      </w:r>
      <w:r w:rsidR="009E676F" w:rsidRPr="00632E3E">
        <w:t xml:space="preserve"> </w:t>
      </w:r>
      <w:r w:rsidR="009E676F" w:rsidRPr="00632E3E">
        <w:t>한하여</w:t>
      </w:r>
      <w:r w:rsidR="009E676F" w:rsidRPr="00632E3E">
        <w:t xml:space="preserve"> </w:t>
      </w:r>
      <w:r w:rsidR="009E676F" w:rsidRPr="00632E3E">
        <w:t>실시할</w:t>
      </w:r>
      <w:r w:rsidR="009E676F" w:rsidRPr="00632E3E">
        <w:t xml:space="preserve"> </w:t>
      </w:r>
      <w:r w:rsidR="009E676F" w:rsidRPr="00632E3E">
        <w:t>수</w:t>
      </w:r>
      <w:r w:rsidR="009E676F" w:rsidRPr="00632E3E">
        <w:t xml:space="preserve"> </w:t>
      </w:r>
      <w:r w:rsidR="009E676F" w:rsidRPr="00632E3E">
        <w:t>있다</w:t>
      </w:r>
      <w:r w:rsidR="009E676F" w:rsidRPr="00632E3E">
        <w:t xml:space="preserve">. </w:t>
      </w:r>
      <w:r w:rsidRPr="00632E3E">
        <w:t>이</w:t>
      </w:r>
      <w:r w:rsidRPr="00632E3E">
        <w:t xml:space="preserve"> </w:t>
      </w:r>
      <w:r w:rsidRPr="00632E3E">
        <w:t>결과</w:t>
      </w:r>
      <w:r w:rsidRPr="00632E3E">
        <w:t xml:space="preserve"> </w:t>
      </w:r>
      <w:r w:rsidRPr="00632E3E">
        <w:t>선정기준을</w:t>
      </w:r>
      <w:r w:rsidRPr="00632E3E">
        <w:t xml:space="preserve"> </w:t>
      </w:r>
      <w:r w:rsidRPr="00632E3E">
        <w:t>만족하고</w:t>
      </w:r>
      <w:r w:rsidRPr="00632E3E">
        <w:t xml:space="preserve"> </w:t>
      </w:r>
      <w:r w:rsidRPr="00632E3E">
        <w:t>제외기준에</w:t>
      </w:r>
      <w:r w:rsidRPr="00632E3E">
        <w:t xml:space="preserve"> </w:t>
      </w:r>
      <w:r w:rsidRPr="00632E3E">
        <w:t>해당하지</w:t>
      </w:r>
      <w:r w:rsidRPr="00632E3E">
        <w:t xml:space="preserve"> </w:t>
      </w:r>
      <w:r w:rsidRPr="00632E3E">
        <w:t>않는</w:t>
      </w:r>
      <w:r w:rsidRPr="00632E3E">
        <w:t xml:space="preserve"> </w:t>
      </w:r>
      <w:r w:rsidR="006801FA" w:rsidRPr="00632E3E">
        <w:t>자원자</w:t>
      </w:r>
      <w:r w:rsidRPr="00632E3E">
        <w:t>를</w:t>
      </w:r>
      <w:r w:rsidRPr="00632E3E">
        <w:t xml:space="preserve"> </w:t>
      </w:r>
      <w:r w:rsidRPr="00632E3E">
        <w:t>최종</w:t>
      </w:r>
      <w:r w:rsidRPr="00632E3E">
        <w:t xml:space="preserve"> </w:t>
      </w:r>
      <w:r w:rsidRPr="00632E3E">
        <w:t>대상자로서</w:t>
      </w:r>
      <w:r w:rsidRPr="00632E3E">
        <w:t xml:space="preserve"> </w:t>
      </w:r>
      <w:r w:rsidRPr="00632E3E">
        <w:t>선정한다</w:t>
      </w:r>
      <w:r w:rsidRPr="00632E3E">
        <w:t>.</w:t>
      </w:r>
      <w:r w:rsidR="002D5CA5" w:rsidRPr="00632E3E">
        <w:t xml:space="preserve"> </w:t>
      </w:r>
      <w:r w:rsidR="002D5CA5" w:rsidRPr="00632E3E">
        <w:rPr>
          <w:color w:val="000000" w:themeColor="text1"/>
        </w:rPr>
        <w:t>대상자</w:t>
      </w:r>
      <w:r w:rsidR="002D5CA5" w:rsidRPr="00632E3E">
        <w:rPr>
          <w:color w:val="000000" w:themeColor="text1"/>
        </w:rPr>
        <w:t xml:space="preserve"> </w:t>
      </w:r>
      <w:r w:rsidR="002D5CA5" w:rsidRPr="00632E3E">
        <w:rPr>
          <w:color w:val="000000" w:themeColor="text1"/>
        </w:rPr>
        <w:t>동의</w:t>
      </w:r>
      <w:r w:rsidR="002D5CA5" w:rsidRPr="00632E3E">
        <w:rPr>
          <w:color w:val="000000" w:themeColor="text1"/>
        </w:rPr>
        <w:t xml:space="preserve"> </w:t>
      </w:r>
      <w:r w:rsidR="002D5CA5" w:rsidRPr="00632E3E">
        <w:rPr>
          <w:color w:val="000000" w:themeColor="text1"/>
        </w:rPr>
        <w:t>철회</w:t>
      </w:r>
      <w:r w:rsidR="002D5CA5" w:rsidRPr="00632E3E">
        <w:rPr>
          <w:color w:val="000000" w:themeColor="text1"/>
        </w:rPr>
        <w:t xml:space="preserve"> </w:t>
      </w:r>
      <w:r w:rsidR="002D5CA5" w:rsidRPr="00632E3E">
        <w:rPr>
          <w:color w:val="000000" w:themeColor="text1"/>
        </w:rPr>
        <w:t>등을</w:t>
      </w:r>
      <w:r w:rsidR="002D5CA5" w:rsidRPr="00632E3E">
        <w:rPr>
          <w:color w:val="000000" w:themeColor="text1"/>
        </w:rPr>
        <w:t xml:space="preserve"> </w:t>
      </w:r>
      <w:r w:rsidR="002D5CA5" w:rsidRPr="00632E3E">
        <w:rPr>
          <w:color w:val="000000" w:themeColor="text1"/>
        </w:rPr>
        <w:t>고려하여</w:t>
      </w:r>
      <w:r w:rsidR="002D5CA5" w:rsidRPr="00632E3E">
        <w:rPr>
          <w:color w:val="000000" w:themeColor="text1"/>
        </w:rPr>
        <w:t xml:space="preserve"> </w:t>
      </w:r>
      <w:r w:rsidR="002D5CA5" w:rsidRPr="00632E3E">
        <w:rPr>
          <w:color w:val="000000" w:themeColor="text1"/>
        </w:rPr>
        <w:t>임상시험용의약품</w:t>
      </w:r>
      <w:r w:rsidR="002D5CA5" w:rsidRPr="00632E3E">
        <w:rPr>
          <w:color w:val="000000" w:themeColor="text1"/>
        </w:rPr>
        <w:t xml:space="preserve"> </w:t>
      </w:r>
      <w:r w:rsidR="002D5CA5" w:rsidRPr="00632E3E">
        <w:rPr>
          <w:color w:val="000000" w:themeColor="text1"/>
        </w:rPr>
        <w:t>첫</w:t>
      </w:r>
      <w:r w:rsidR="002D5CA5" w:rsidRPr="00632E3E">
        <w:rPr>
          <w:color w:val="000000" w:themeColor="text1"/>
        </w:rPr>
        <w:t xml:space="preserve"> </w:t>
      </w:r>
      <w:r w:rsidR="002D5CA5" w:rsidRPr="00632E3E">
        <w:rPr>
          <w:color w:val="000000" w:themeColor="text1"/>
        </w:rPr>
        <w:t>투약</w:t>
      </w:r>
      <w:r w:rsidR="002D5CA5" w:rsidRPr="00632E3E">
        <w:rPr>
          <w:color w:val="000000" w:themeColor="text1"/>
        </w:rPr>
        <w:t xml:space="preserve"> </w:t>
      </w:r>
      <w:r w:rsidR="002D5CA5" w:rsidRPr="00632E3E">
        <w:rPr>
          <w:color w:val="000000" w:themeColor="text1"/>
        </w:rPr>
        <w:t>전까지</w:t>
      </w:r>
      <w:r w:rsidR="002D5CA5" w:rsidRPr="00632E3E">
        <w:rPr>
          <w:color w:val="000000" w:themeColor="text1"/>
        </w:rPr>
        <w:t xml:space="preserve"> </w:t>
      </w:r>
      <w:r w:rsidR="002D5CA5" w:rsidRPr="00632E3E">
        <w:rPr>
          <w:color w:val="000000" w:themeColor="text1"/>
        </w:rPr>
        <w:t>적절한</w:t>
      </w:r>
      <w:r w:rsidR="002D5CA5" w:rsidRPr="00632E3E">
        <w:rPr>
          <w:color w:val="000000" w:themeColor="text1"/>
        </w:rPr>
        <w:t xml:space="preserve"> </w:t>
      </w:r>
      <w:r w:rsidR="002D5CA5" w:rsidRPr="00632E3E">
        <w:rPr>
          <w:color w:val="000000" w:themeColor="text1"/>
        </w:rPr>
        <w:t>수의</w:t>
      </w:r>
      <w:r w:rsidR="002D5CA5" w:rsidRPr="00632E3E">
        <w:rPr>
          <w:color w:val="000000" w:themeColor="text1"/>
        </w:rPr>
        <w:t xml:space="preserve"> </w:t>
      </w:r>
      <w:r w:rsidR="002D5CA5" w:rsidRPr="00632E3E">
        <w:rPr>
          <w:color w:val="000000" w:themeColor="text1"/>
        </w:rPr>
        <w:t>예비</w:t>
      </w:r>
      <w:r w:rsidR="002D5CA5" w:rsidRPr="00632E3E">
        <w:rPr>
          <w:color w:val="000000" w:themeColor="text1"/>
        </w:rPr>
        <w:t xml:space="preserve"> </w:t>
      </w:r>
      <w:r w:rsidR="002D5CA5" w:rsidRPr="00632E3E">
        <w:rPr>
          <w:color w:val="000000" w:themeColor="text1"/>
        </w:rPr>
        <w:t>대상자를</w:t>
      </w:r>
      <w:r w:rsidR="002D5CA5" w:rsidRPr="00632E3E">
        <w:rPr>
          <w:color w:val="000000" w:themeColor="text1"/>
        </w:rPr>
        <w:t xml:space="preserve"> </w:t>
      </w:r>
      <w:r w:rsidR="002D5CA5" w:rsidRPr="00632E3E">
        <w:rPr>
          <w:color w:val="000000" w:themeColor="text1"/>
        </w:rPr>
        <w:t>둘</w:t>
      </w:r>
      <w:r w:rsidR="002D5CA5" w:rsidRPr="00632E3E">
        <w:rPr>
          <w:color w:val="000000" w:themeColor="text1"/>
        </w:rPr>
        <w:t xml:space="preserve"> </w:t>
      </w:r>
      <w:r w:rsidR="002D5CA5" w:rsidRPr="00632E3E">
        <w:rPr>
          <w:color w:val="000000" w:themeColor="text1"/>
        </w:rPr>
        <w:t>수</w:t>
      </w:r>
      <w:r w:rsidR="002D5CA5" w:rsidRPr="00632E3E">
        <w:rPr>
          <w:color w:val="000000" w:themeColor="text1"/>
        </w:rPr>
        <w:t xml:space="preserve"> </w:t>
      </w:r>
      <w:r w:rsidR="002D5CA5" w:rsidRPr="00632E3E">
        <w:rPr>
          <w:color w:val="000000" w:themeColor="text1"/>
        </w:rPr>
        <w:t>있다</w:t>
      </w:r>
      <w:r w:rsidR="002D5CA5" w:rsidRPr="00632E3E">
        <w:rPr>
          <w:color w:val="000000" w:themeColor="text1"/>
        </w:rPr>
        <w:t>.</w:t>
      </w:r>
    </w:p>
    <w:p w14:paraId="148E012D" w14:textId="77777777" w:rsidR="00782115" w:rsidRPr="00632E3E" w:rsidRDefault="00782115" w:rsidP="00832082">
      <w:pPr>
        <w:pStyle w:val="2"/>
      </w:pPr>
      <w:bookmarkStart w:id="258" w:name="_Toc90998707"/>
      <w:r w:rsidRPr="00632E3E">
        <w:t>대상자번호</w:t>
      </w:r>
      <w:r w:rsidRPr="00632E3E">
        <w:t xml:space="preserve"> </w:t>
      </w:r>
      <w:r w:rsidRPr="00632E3E">
        <w:t>부여</w:t>
      </w:r>
      <w:bookmarkEnd w:id="258"/>
    </w:p>
    <w:p w14:paraId="26CFE468" w14:textId="4D8F0061" w:rsidR="00C12DE0" w:rsidRPr="00632E3E" w:rsidRDefault="00CE5D11" w:rsidP="00F56A3D">
      <w:pPr>
        <w:pStyle w:val="afff3"/>
      </w:pPr>
      <w:r w:rsidRPr="00632E3E">
        <w:t>입원예정자에</w:t>
      </w:r>
      <w:r w:rsidRPr="00632E3E">
        <w:t xml:space="preserve"> </w:t>
      </w:r>
      <w:r w:rsidRPr="00632E3E">
        <w:t>한하여</w:t>
      </w:r>
      <w:r w:rsidR="0069565C" w:rsidRPr="00632E3E">
        <w:t xml:space="preserve"> </w:t>
      </w:r>
      <w:r w:rsidR="0069565C" w:rsidRPr="00632E3E">
        <w:t>첫</w:t>
      </w:r>
      <w:r w:rsidR="0069565C" w:rsidRPr="00632E3E">
        <w:t xml:space="preserve"> </w:t>
      </w:r>
      <w:r w:rsidR="0069565C" w:rsidRPr="00632E3E">
        <w:t>입원</w:t>
      </w:r>
      <w:r w:rsidR="0069565C" w:rsidRPr="00632E3E">
        <w:t xml:space="preserve"> </w:t>
      </w:r>
      <w:r w:rsidR="0069565C" w:rsidRPr="00632E3E">
        <w:t>예정시점</w:t>
      </w:r>
      <w:r w:rsidR="008B2027" w:rsidRPr="00632E3E">
        <w:t>으로부터</w:t>
      </w:r>
      <w:r w:rsidRPr="00632E3E">
        <w:t xml:space="preserve"> 24</w:t>
      </w:r>
      <w:r w:rsidRPr="00632E3E">
        <w:t>시간</w:t>
      </w:r>
      <w:r w:rsidRPr="00632E3E">
        <w:t xml:space="preserve"> </w:t>
      </w:r>
      <w:r w:rsidRPr="00632E3E">
        <w:t>이내에</w:t>
      </w:r>
      <w:r w:rsidR="008E60D2" w:rsidRPr="00632E3E">
        <w:t xml:space="preserve"> </w:t>
      </w:r>
      <w:r w:rsidR="008E60D2" w:rsidRPr="00632E3E">
        <w:t>스크리닝을</w:t>
      </w:r>
      <w:r w:rsidR="008E60D2" w:rsidRPr="00632E3E">
        <w:t xml:space="preserve"> </w:t>
      </w:r>
      <w:r w:rsidR="008E60D2" w:rsidRPr="00632E3E">
        <w:t>통과한</w:t>
      </w:r>
      <w:r w:rsidR="008E60D2" w:rsidRPr="00632E3E">
        <w:t xml:space="preserve"> </w:t>
      </w:r>
      <w:r w:rsidR="008E60D2" w:rsidRPr="00632E3E">
        <w:t>순서에</w:t>
      </w:r>
      <w:r w:rsidR="008E60D2" w:rsidRPr="00632E3E">
        <w:t xml:space="preserve"> </w:t>
      </w:r>
      <w:r w:rsidR="008E60D2" w:rsidRPr="00632E3E">
        <w:t>따라</w:t>
      </w:r>
      <w:r w:rsidR="008E60D2" w:rsidRPr="00632E3E">
        <w:t xml:space="preserve"> </w:t>
      </w:r>
      <w:r w:rsidR="00CB6319" w:rsidRPr="00632E3E">
        <w:t>‘</w:t>
      </w:r>
      <w:r w:rsidRPr="00632E3E">
        <w:t>대상자번호</w:t>
      </w:r>
      <w:r w:rsidRPr="00632E3E">
        <w:t>’</w:t>
      </w:r>
      <w:r w:rsidRPr="00632E3E">
        <w:t>를</w:t>
      </w:r>
      <w:r w:rsidRPr="00632E3E">
        <w:t xml:space="preserve"> </w:t>
      </w:r>
      <w:r w:rsidRPr="00632E3E">
        <w:t>부여한다</w:t>
      </w:r>
      <w:r w:rsidRPr="00632E3E">
        <w:t xml:space="preserve"> (</w:t>
      </w:r>
      <w:r w:rsidRPr="00632E3E">
        <w:t>이</w:t>
      </w:r>
      <w:r w:rsidRPr="00632E3E">
        <w:t xml:space="preserve"> </w:t>
      </w:r>
      <w:r w:rsidRPr="00632E3E">
        <w:t>시점으로부터</w:t>
      </w:r>
      <w:r w:rsidRPr="00632E3E">
        <w:t xml:space="preserve"> </w:t>
      </w:r>
      <w:r w:rsidRPr="00632E3E">
        <w:t>대상자</w:t>
      </w:r>
      <w:r w:rsidRPr="00632E3E">
        <w:t xml:space="preserve"> </w:t>
      </w:r>
      <w:r w:rsidRPr="00632E3E">
        <w:t>별</w:t>
      </w:r>
      <w:r w:rsidRPr="00632E3E">
        <w:t xml:space="preserve"> </w:t>
      </w:r>
      <w:r w:rsidRPr="00632E3E">
        <w:t>첫</w:t>
      </w:r>
      <w:r w:rsidRPr="00632E3E">
        <w:t xml:space="preserve"> </w:t>
      </w:r>
      <w:r w:rsidR="000200C7" w:rsidRPr="00632E3E">
        <w:t>투여</w:t>
      </w:r>
      <w:r w:rsidRPr="00632E3E">
        <w:t xml:space="preserve"> </w:t>
      </w:r>
      <w:r w:rsidRPr="00632E3E">
        <w:t>이전</w:t>
      </w:r>
      <w:r w:rsidRPr="00632E3E">
        <w:t xml:space="preserve"> </w:t>
      </w:r>
      <w:r w:rsidRPr="00632E3E">
        <w:t>시점까지는</w:t>
      </w:r>
      <w:r w:rsidRPr="00632E3E">
        <w:t xml:space="preserve"> </w:t>
      </w:r>
      <w:r w:rsidRPr="00632E3E">
        <w:t>대상자</w:t>
      </w:r>
      <w:r w:rsidRPr="00632E3E">
        <w:t xml:space="preserve"> </w:t>
      </w:r>
      <w:r w:rsidRPr="00632E3E">
        <w:t>대체가</w:t>
      </w:r>
      <w:r w:rsidRPr="00632E3E">
        <w:t xml:space="preserve"> </w:t>
      </w:r>
      <w:r w:rsidRPr="00632E3E">
        <w:t>가능하다</w:t>
      </w:r>
      <w:r w:rsidR="00471439" w:rsidRPr="00632E3E">
        <w:t xml:space="preserve">. </w:t>
      </w:r>
      <w:r w:rsidR="002D5CA5" w:rsidRPr="00632E3E">
        <w:t>’10.</w:t>
      </w:r>
      <w:r w:rsidRPr="00632E3E">
        <w:t xml:space="preserve">3. </w:t>
      </w:r>
      <w:r w:rsidRPr="00632E3E">
        <w:t>대상자</w:t>
      </w:r>
      <w:r w:rsidRPr="00632E3E">
        <w:t xml:space="preserve"> </w:t>
      </w:r>
      <w:r w:rsidRPr="00632E3E">
        <w:t>대체</w:t>
      </w:r>
      <w:r w:rsidRPr="00632E3E">
        <w:t xml:space="preserve">’ </w:t>
      </w:r>
      <w:r w:rsidRPr="00632E3E">
        <w:t>참조</w:t>
      </w:r>
      <w:r w:rsidRPr="00632E3E">
        <w:t xml:space="preserve">). </w:t>
      </w:r>
    </w:p>
    <w:p w14:paraId="107A2115" w14:textId="2109EFD5" w:rsidR="00C12DE0" w:rsidRPr="00632E3E" w:rsidRDefault="00CE5D11" w:rsidP="00F56A3D">
      <w:pPr>
        <w:pStyle w:val="afff3"/>
      </w:pPr>
      <w:r w:rsidRPr="00632E3E">
        <w:t>대상자</w:t>
      </w:r>
      <w:r w:rsidRPr="00632E3E">
        <w:t xml:space="preserve"> </w:t>
      </w:r>
      <w:r w:rsidRPr="00632E3E">
        <w:t>번호는</w:t>
      </w:r>
      <w:r w:rsidR="002041B8" w:rsidRPr="00632E3E">
        <w:t xml:space="preserve"> </w:t>
      </w:r>
      <w:r w:rsidR="002D5CA5" w:rsidRPr="00632E3E">
        <w:t>R</w:t>
      </w:r>
      <w:r w:rsidRPr="00632E3E">
        <w:t xml:space="preserve"> + </w:t>
      </w:r>
      <w:r w:rsidRPr="00632E3E">
        <w:t>대상자</w:t>
      </w:r>
      <w:r w:rsidRPr="00632E3E">
        <w:t xml:space="preserve"> </w:t>
      </w:r>
      <w:r w:rsidRPr="00632E3E">
        <w:t>번호</w:t>
      </w:r>
      <w:r w:rsidR="00995DE1" w:rsidRPr="00632E3E">
        <w:t xml:space="preserve"> (</w:t>
      </w:r>
      <w:r w:rsidR="003241F8" w:rsidRPr="00632E3E">
        <w:t>0</w:t>
      </w:r>
      <w:r w:rsidRPr="00632E3E">
        <w:t>1</w:t>
      </w:r>
      <w:r w:rsidRPr="00632E3E">
        <w:t>에서</w:t>
      </w:r>
      <w:r w:rsidRPr="00632E3E">
        <w:t xml:space="preserve"> </w:t>
      </w:r>
      <w:r w:rsidR="00FD07BF" w:rsidRPr="00632E3E">
        <w:t>0</w:t>
      </w:r>
      <w:r w:rsidR="0023694C" w:rsidRPr="00632E3E">
        <w:t>6</w:t>
      </w:r>
      <w:r w:rsidR="00CB6319" w:rsidRPr="00632E3E">
        <w:t>까</w:t>
      </w:r>
      <w:r w:rsidRPr="00632E3E">
        <w:t>지</w:t>
      </w:r>
      <w:r w:rsidRPr="00632E3E">
        <w:t xml:space="preserve"> </w:t>
      </w:r>
      <w:r w:rsidR="003241F8" w:rsidRPr="00632E3E">
        <w:t>두</w:t>
      </w:r>
      <w:r w:rsidRPr="00632E3E">
        <w:t xml:space="preserve"> </w:t>
      </w:r>
      <w:r w:rsidRPr="00632E3E">
        <w:t>자리</w:t>
      </w:r>
      <w:r w:rsidRPr="00632E3E">
        <w:t xml:space="preserve">) + </w:t>
      </w:r>
      <w:r w:rsidRPr="00632E3E">
        <w:t>대체대상자</w:t>
      </w:r>
      <w:r w:rsidRPr="00632E3E">
        <w:t xml:space="preserve"> </w:t>
      </w:r>
      <w:r w:rsidRPr="00632E3E">
        <w:t>여부</w:t>
      </w:r>
      <w:r w:rsidRPr="00632E3E">
        <w:t xml:space="preserve"> (</w:t>
      </w:r>
      <w:r w:rsidRPr="00632E3E">
        <w:t>초기대상자인</w:t>
      </w:r>
      <w:r w:rsidRPr="00632E3E">
        <w:t xml:space="preserve"> </w:t>
      </w:r>
      <w:r w:rsidRPr="00632E3E">
        <w:t>경우</w:t>
      </w:r>
      <w:r w:rsidRPr="00632E3E">
        <w:t xml:space="preserve"> 0, </w:t>
      </w:r>
      <w:r w:rsidRPr="00632E3E">
        <w:t>대체대상자인</w:t>
      </w:r>
      <w:r w:rsidRPr="00632E3E">
        <w:t xml:space="preserve"> </w:t>
      </w:r>
      <w:r w:rsidRPr="00632E3E">
        <w:t>경우</w:t>
      </w:r>
      <w:r w:rsidR="00471439" w:rsidRPr="00632E3E">
        <w:t xml:space="preserve"> </w:t>
      </w:r>
      <w:r w:rsidR="0023694C" w:rsidRPr="00632E3E">
        <w:t>’</w:t>
      </w:r>
      <w:r w:rsidRPr="00632E3E">
        <w:t>1</w:t>
      </w:r>
      <w:r w:rsidR="0023694C" w:rsidRPr="00632E3E">
        <w:t>0.3</w:t>
      </w:r>
      <w:r w:rsidRPr="00632E3E">
        <w:t xml:space="preserve">. </w:t>
      </w:r>
      <w:r w:rsidR="0023694C" w:rsidRPr="00632E3E">
        <w:t>대상자</w:t>
      </w:r>
      <w:r w:rsidRPr="00632E3E">
        <w:t xml:space="preserve"> </w:t>
      </w:r>
      <w:r w:rsidRPr="00632E3E">
        <w:t>대체</w:t>
      </w:r>
      <w:r w:rsidRPr="00632E3E">
        <w:t xml:space="preserve">’ </w:t>
      </w:r>
      <w:r w:rsidRPr="00632E3E">
        <w:t>참조</w:t>
      </w:r>
      <w:r w:rsidRPr="00632E3E">
        <w:t>)</w:t>
      </w:r>
      <w:r w:rsidRPr="00632E3E">
        <w:t>로</w:t>
      </w:r>
      <w:r w:rsidRPr="00632E3E">
        <w:t xml:space="preserve"> </w:t>
      </w:r>
      <w:r w:rsidR="002D5CA5" w:rsidRPr="00632E3E">
        <w:t>구성되어</w:t>
      </w:r>
      <w:r w:rsidR="002D5CA5" w:rsidRPr="00632E3E">
        <w:t xml:space="preserve"> </w:t>
      </w:r>
      <w:r w:rsidR="002D5CA5" w:rsidRPr="00632E3E">
        <w:t>전체적으로</w:t>
      </w:r>
      <w:r w:rsidR="002D5CA5" w:rsidRPr="00632E3E">
        <w:t xml:space="preserve"> RXXX</w:t>
      </w:r>
      <w:r w:rsidR="002D5CA5" w:rsidRPr="00632E3E">
        <w:t>의</w:t>
      </w:r>
      <w:r w:rsidR="002D5CA5" w:rsidRPr="00632E3E">
        <w:t xml:space="preserve"> </w:t>
      </w:r>
      <w:r w:rsidR="002D5CA5" w:rsidRPr="00632E3E">
        <w:t>형식을</w:t>
      </w:r>
      <w:r w:rsidR="002D5CA5" w:rsidRPr="00632E3E">
        <w:t xml:space="preserve"> </w:t>
      </w:r>
      <w:r w:rsidR="002D5CA5" w:rsidRPr="00632E3E">
        <w:t>가진다</w:t>
      </w:r>
      <w:r w:rsidR="002D5CA5" w:rsidRPr="00632E3E">
        <w:t>.</w:t>
      </w:r>
      <w:r w:rsidRPr="00632E3E">
        <w:t xml:space="preserve"> </w:t>
      </w:r>
    </w:p>
    <w:p w14:paraId="0394581F" w14:textId="1A0B5CAC" w:rsidR="009C6647" w:rsidRPr="00632E3E" w:rsidRDefault="00CE5D11" w:rsidP="00F56A3D">
      <w:pPr>
        <w:pStyle w:val="afff3"/>
      </w:pPr>
      <w:r w:rsidRPr="00632E3E">
        <w:t>한</w:t>
      </w:r>
      <w:r w:rsidRPr="00632E3E">
        <w:t xml:space="preserve"> </w:t>
      </w:r>
      <w:r w:rsidRPr="00632E3E">
        <w:t>명의</w:t>
      </w:r>
      <w:r w:rsidRPr="00632E3E">
        <w:t xml:space="preserve"> </w:t>
      </w:r>
      <w:r w:rsidRPr="00632E3E">
        <w:t>대상자에게</w:t>
      </w:r>
      <w:r w:rsidRPr="00632E3E">
        <w:t xml:space="preserve"> </w:t>
      </w:r>
      <w:r w:rsidRPr="00632E3E">
        <w:t>두</w:t>
      </w:r>
      <w:r w:rsidRPr="00632E3E">
        <w:t xml:space="preserve"> </w:t>
      </w:r>
      <w:r w:rsidRPr="00632E3E">
        <w:t>개</w:t>
      </w:r>
      <w:r w:rsidRPr="00632E3E">
        <w:t xml:space="preserve"> </w:t>
      </w:r>
      <w:r w:rsidRPr="00632E3E">
        <w:t>이상의</w:t>
      </w:r>
      <w:r w:rsidRPr="00632E3E">
        <w:t xml:space="preserve"> </w:t>
      </w:r>
      <w:r w:rsidRPr="00632E3E">
        <w:t>대상자번호를</w:t>
      </w:r>
      <w:r w:rsidRPr="00632E3E">
        <w:t xml:space="preserve"> </w:t>
      </w:r>
      <w:r w:rsidRPr="00632E3E">
        <w:t>부여할</w:t>
      </w:r>
      <w:r w:rsidRPr="00632E3E">
        <w:t xml:space="preserve"> </w:t>
      </w:r>
      <w:r w:rsidRPr="00632E3E">
        <w:t>수</w:t>
      </w:r>
      <w:r w:rsidRPr="00632E3E">
        <w:t xml:space="preserve"> </w:t>
      </w:r>
      <w:r w:rsidRPr="00632E3E">
        <w:t>없으며</w:t>
      </w:r>
      <w:r w:rsidRPr="00632E3E">
        <w:t xml:space="preserve">, </w:t>
      </w:r>
      <w:r w:rsidRPr="00632E3E">
        <w:t>두</w:t>
      </w:r>
      <w:r w:rsidRPr="00632E3E">
        <w:t xml:space="preserve"> </w:t>
      </w:r>
      <w:r w:rsidRPr="00632E3E">
        <w:t>명</w:t>
      </w:r>
      <w:r w:rsidRPr="00632E3E">
        <w:t xml:space="preserve"> </w:t>
      </w:r>
      <w:r w:rsidRPr="00632E3E">
        <w:t>이상의</w:t>
      </w:r>
      <w:r w:rsidRPr="00632E3E">
        <w:t xml:space="preserve"> </w:t>
      </w:r>
      <w:r w:rsidRPr="00632E3E">
        <w:t>대상자에게</w:t>
      </w:r>
      <w:r w:rsidRPr="00632E3E">
        <w:t xml:space="preserve"> </w:t>
      </w:r>
      <w:r w:rsidRPr="00632E3E">
        <w:t>같은</w:t>
      </w:r>
      <w:r w:rsidRPr="00632E3E">
        <w:t xml:space="preserve"> </w:t>
      </w:r>
      <w:r w:rsidRPr="00632E3E">
        <w:t>대상자</w:t>
      </w:r>
      <w:r w:rsidRPr="00632E3E">
        <w:t xml:space="preserve"> </w:t>
      </w:r>
      <w:r w:rsidRPr="00632E3E">
        <w:t>번호를</w:t>
      </w:r>
      <w:r w:rsidRPr="00632E3E">
        <w:t xml:space="preserve"> </w:t>
      </w:r>
      <w:r w:rsidRPr="00632E3E">
        <w:t>부여할</w:t>
      </w:r>
      <w:r w:rsidRPr="00632E3E">
        <w:t xml:space="preserve"> </w:t>
      </w:r>
      <w:r w:rsidRPr="00632E3E">
        <w:t>수</w:t>
      </w:r>
      <w:r w:rsidRPr="00632E3E">
        <w:t xml:space="preserve"> </w:t>
      </w:r>
      <w:r w:rsidRPr="00632E3E">
        <w:t>없다</w:t>
      </w:r>
      <w:r w:rsidRPr="00632E3E">
        <w:t xml:space="preserve">. </w:t>
      </w:r>
      <w:r w:rsidRPr="00632E3E">
        <w:t>각</w:t>
      </w:r>
      <w:r w:rsidRPr="00632E3E">
        <w:t xml:space="preserve"> </w:t>
      </w:r>
      <w:r w:rsidRPr="00632E3E">
        <w:t>대상자에게</w:t>
      </w:r>
      <w:r w:rsidRPr="00632E3E">
        <w:t xml:space="preserve"> </w:t>
      </w:r>
      <w:r w:rsidRPr="00632E3E">
        <w:t>부여된</w:t>
      </w:r>
      <w:r w:rsidRPr="00632E3E">
        <w:t xml:space="preserve"> </w:t>
      </w:r>
      <w:r w:rsidRPr="00632E3E">
        <w:t>대상자번호는</w:t>
      </w:r>
      <w:r w:rsidRPr="00632E3E">
        <w:t xml:space="preserve"> </w:t>
      </w:r>
      <w:r w:rsidRPr="00632E3E">
        <w:t>대상자식별코드</w:t>
      </w:r>
      <w:r w:rsidRPr="00632E3E">
        <w:t xml:space="preserve"> (subject identification code)</w:t>
      </w:r>
      <w:r w:rsidRPr="00632E3E">
        <w:t>로</w:t>
      </w:r>
      <w:r w:rsidRPr="00632E3E">
        <w:t xml:space="preserve"> </w:t>
      </w:r>
      <w:r w:rsidRPr="00632E3E">
        <w:t>사용된다</w:t>
      </w:r>
      <w:r w:rsidRPr="00632E3E">
        <w:t xml:space="preserve">. </w:t>
      </w:r>
    </w:p>
    <w:p w14:paraId="10E3F5F0" w14:textId="77777777" w:rsidR="00C15A67" w:rsidRPr="00632E3E" w:rsidRDefault="00C15A67" w:rsidP="00832082">
      <w:pPr>
        <w:pStyle w:val="2"/>
      </w:pPr>
      <w:bookmarkStart w:id="259" w:name="_Toc388347016"/>
      <w:bookmarkStart w:id="260" w:name="_Toc388347081"/>
      <w:bookmarkStart w:id="261" w:name="_Toc90998708"/>
      <w:r w:rsidRPr="00632E3E">
        <w:t>대상자</w:t>
      </w:r>
      <w:r w:rsidRPr="00632E3E">
        <w:t xml:space="preserve"> </w:t>
      </w:r>
      <w:r w:rsidRPr="00632E3E">
        <w:t>대체</w:t>
      </w:r>
      <w:bookmarkEnd w:id="259"/>
      <w:bookmarkEnd w:id="260"/>
      <w:bookmarkEnd w:id="261"/>
    </w:p>
    <w:p w14:paraId="145EA3E0" w14:textId="333042FE" w:rsidR="00C15A67" w:rsidRPr="00632E3E" w:rsidRDefault="00C15A67" w:rsidP="001754D4">
      <w:pPr>
        <w:pStyle w:val="1"/>
        <w:numPr>
          <w:ilvl w:val="0"/>
          <w:numId w:val="20"/>
        </w:numPr>
        <w:wordWrap/>
        <w:spacing w:before="40"/>
        <w:ind w:leftChars="120" w:left="573" w:hanging="357"/>
      </w:pPr>
      <w:bookmarkStart w:id="262" w:name="_Toc438719631"/>
      <w:bookmarkStart w:id="263" w:name="_Toc438719771"/>
      <w:r w:rsidRPr="00632E3E">
        <w:t>임상시험용의약품을</w:t>
      </w:r>
      <w:r w:rsidRPr="00632E3E">
        <w:t xml:space="preserve"> </w:t>
      </w:r>
      <w:r w:rsidRPr="00632E3E">
        <w:t>투여</w:t>
      </w:r>
      <w:r w:rsidRPr="00632E3E">
        <w:t xml:space="preserve"> </w:t>
      </w:r>
      <w:r w:rsidRPr="00632E3E">
        <w:t>받지</w:t>
      </w:r>
      <w:r w:rsidRPr="00632E3E">
        <w:t xml:space="preserve"> </w:t>
      </w:r>
      <w:r w:rsidRPr="00632E3E">
        <w:t>않은</w:t>
      </w:r>
      <w:r w:rsidRPr="00632E3E">
        <w:t xml:space="preserve"> </w:t>
      </w:r>
      <w:r w:rsidRPr="00632E3E">
        <w:t>대상자는</w:t>
      </w:r>
      <w:r w:rsidRPr="00632E3E">
        <w:t xml:space="preserve"> </w:t>
      </w:r>
      <w:r w:rsidRPr="00632E3E">
        <w:t>대체할</w:t>
      </w:r>
      <w:r w:rsidRPr="00632E3E">
        <w:t xml:space="preserve"> </w:t>
      </w:r>
      <w:r w:rsidRPr="00632E3E">
        <w:t>수</w:t>
      </w:r>
      <w:r w:rsidRPr="00632E3E">
        <w:t xml:space="preserve"> </w:t>
      </w:r>
      <w:r w:rsidRPr="00632E3E">
        <w:t>있다</w:t>
      </w:r>
      <w:r w:rsidRPr="00632E3E">
        <w:t xml:space="preserve">. </w:t>
      </w:r>
      <w:r w:rsidRPr="00632E3E">
        <w:t>선별검사를</w:t>
      </w:r>
      <w:r w:rsidRPr="00632E3E">
        <w:t xml:space="preserve"> </w:t>
      </w:r>
      <w:r w:rsidRPr="00632E3E">
        <w:t>통과한</w:t>
      </w:r>
      <w:r w:rsidRPr="00632E3E">
        <w:t xml:space="preserve"> </w:t>
      </w:r>
      <w:r w:rsidRPr="00632E3E">
        <w:t>순서에</w:t>
      </w:r>
      <w:r w:rsidRPr="00632E3E">
        <w:t xml:space="preserve"> </w:t>
      </w:r>
      <w:r w:rsidRPr="00632E3E">
        <w:t>따라</w:t>
      </w:r>
      <w:r w:rsidRPr="00632E3E">
        <w:t xml:space="preserve"> </w:t>
      </w:r>
      <w:r w:rsidRPr="00632E3E">
        <w:t>대기대상자를</w:t>
      </w:r>
      <w:r w:rsidRPr="00632E3E">
        <w:t xml:space="preserve"> </w:t>
      </w:r>
      <w:r w:rsidRPr="00632E3E">
        <w:t>선정하며</w:t>
      </w:r>
      <w:r w:rsidRPr="00632E3E">
        <w:t xml:space="preserve">, </w:t>
      </w:r>
      <w:r w:rsidRPr="00632E3E">
        <w:t>대상자</w:t>
      </w:r>
      <w:r w:rsidRPr="00632E3E">
        <w:t xml:space="preserve"> </w:t>
      </w:r>
      <w:r w:rsidRPr="00632E3E">
        <w:t>대체가</w:t>
      </w:r>
      <w:r w:rsidRPr="00632E3E">
        <w:t xml:space="preserve"> </w:t>
      </w:r>
      <w:r w:rsidRPr="00632E3E">
        <w:t>이루어지는</w:t>
      </w:r>
      <w:r w:rsidRPr="00632E3E">
        <w:t xml:space="preserve"> </w:t>
      </w:r>
      <w:r w:rsidRPr="00632E3E">
        <w:t>경우</w:t>
      </w:r>
      <w:r w:rsidRPr="00632E3E">
        <w:t xml:space="preserve">, </w:t>
      </w:r>
      <w:r w:rsidRPr="00632E3E">
        <w:t>대체대상자의</w:t>
      </w:r>
      <w:r w:rsidRPr="00632E3E">
        <w:t xml:space="preserve"> </w:t>
      </w:r>
      <w:r w:rsidRPr="00632E3E">
        <w:t>대상자번호는</w:t>
      </w:r>
      <w:r w:rsidRPr="00632E3E">
        <w:t xml:space="preserve"> </w:t>
      </w:r>
      <w:r w:rsidRPr="00632E3E">
        <w:lastRenderedPageBreak/>
        <w:t>대체의</w:t>
      </w:r>
      <w:r w:rsidRPr="00632E3E">
        <w:t xml:space="preserve"> </w:t>
      </w:r>
      <w:r w:rsidRPr="00632E3E">
        <w:t>원인이</w:t>
      </w:r>
      <w:r w:rsidRPr="00632E3E">
        <w:t xml:space="preserve"> </w:t>
      </w:r>
      <w:r w:rsidRPr="00632E3E">
        <w:t>된</w:t>
      </w:r>
      <w:r w:rsidRPr="00632E3E">
        <w:t xml:space="preserve"> </w:t>
      </w:r>
      <w:r w:rsidRPr="00632E3E">
        <w:t>탈락대상자의</w:t>
      </w:r>
      <w:r w:rsidRPr="00632E3E">
        <w:t xml:space="preserve"> </w:t>
      </w:r>
      <w:r w:rsidRPr="00632E3E">
        <w:t>번호의</w:t>
      </w:r>
      <w:r w:rsidRPr="00632E3E">
        <w:t xml:space="preserve"> </w:t>
      </w:r>
      <w:r w:rsidRPr="00632E3E">
        <w:t>뒤에</w:t>
      </w:r>
      <w:r w:rsidRPr="00632E3E">
        <w:t xml:space="preserve"> </w:t>
      </w:r>
      <w:r w:rsidRPr="00632E3E">
        <w:t>숫자를</w:t>
      </w:r>
      <w:r w:rsidRPr="00632E3E">
        <w:t xml:space="preserve"> </w:t>
      </w:r>
      <w:r w:rsidRPr="00632E3E">
        <w:t>붙여</w:t>
      </w:r>
      <w:r w:rsidRPr="00632E3E">
        <w:t xml:space="preserve"> </w:t>
      </w:r>
      <w:r w:rsidRPr="00632E3E">
        <w:t>표기한다</w:t>
      </w:r>
      <w:r w:rsidRPr="00632E3E">
        <w:t>. (</w:t>
      </w:r>
      <w:r w:rsidRPr="00632E3E">
        <w:t>예</w:t>
      </w:r>
      <w:r w:rsidR="00153786" w:rsidRPr="00632E3E">
        <w:t>:</w:t>
      </w:r>
      <w:r w:rsidR="00F22E4E" w:rsidRPr="00632E3E">
        <w:t xml:space="preserve"> R</w:t>
      </w:r>
      <w:r w:rsidRPr="00632E3E">
        <w:t>010</w:t>
      </w:r>
      <w:r w:rsidRPr="00632E3E">
        <w:t>번</w:t>
      </w:r>
      <w:r w:rsidRPr="00632E3E">
        <w:t xml:space="preserve"> </w:t>
      </w:r>
      <w:r w:rsidRPr="00632E3E">
        <w:t>대상자</w:t>
      </w:r>
      <w:r w:rsidRPr="00632E3E">
        <w:t xml:space="preserve"> </w:t>
      </w:r>
      <w:r w:rsidRPr="00632E3E">
        <w:t>탈락</w:t>
      </w:r>
      <w:r w:rsidRPr="00632E3E">
        <w:t xml:space="preserve"> </w:t>
      </w:r>
      <w:r w:rsidRPr="00632E3E">
        <w:t>시</w:t>
      </w:r>
      <w:r w:rsidRPr="00632E3E">
        <w:t xml:space="preserve">, </w:t>
      </w:r>
      <w:r w:rsidRPr="00632E3E">
        <w:t>대체대상자의</w:t>
      </w:r>
      <w:r w:rsidRPr="00632E3E">
        <w:t xml:space="preserve"> </w:t>
      </w:r>
      <w:r w:rsidRPr="00632E3E">
        <w:t>번호는</w:t>
      </w:r>
      <w:r w:rsidRPr="00632E3E">
        <w:t xml:space="preserve"> </w:t>
      </w:r>
      <w:r w:rsidR="0073240E">
        <w:rPr>
          <w:rFonts w:hint="eastAsia"/>
        </w:rPr>
        <w:t>R</w:t>
      </w:r>
      <w:r w:rsidR="0073240E" w:rsidRPr="00632E3E">
        <w:t>011</w:t>
      </w:r>
      <w:r w:rsidRPr="00632E3E">
        <w:t>이며</w:t>
      </w:r>
      <w:r w:rsidRPr="00632E3E">
        <w:t xml:space="preserve">, </w:t>
      </w:r>
      <w:r w:rsidRPr="00632E3E">
        <w:t>이</w:t>
      </w:r>
      <w:r w:rsidRPr="00632E3E">
        <w:t xml:space="preserve"> </w:t>
      </w:r>
      <w:r w:rsidRPr="00632E3E">
        <w:t>대상자가</w:t>
      </w:r>
      <w:r w:rsidRPr="00632E3E">
        <w:t xml:space="preserve"> </w:t>
      </w:r>
      <w:r w:rsidRPr="00632E3E">
        <w:t>다시</w:t>
      </w:r>
      <w:r w:rsidRPr="00632E3E">
        <w:t xml:space="preserve"> </w:t>
      </w:r>
      <w:r w:rsidRPr="00632E3E">
        <w:t>대체되는</w:t>
      </w:r>
      <w:r w:rsidRPr="00632E3E">
        <w:t xml:space="preserve"> </w:t>
      </w:r>
      <w:r w:rsidRPr="00632E3E">
        <w:t>경우</w:t>
      </w:r>
      <w:r w:rsidRPr="00632E3E">
        <w:t xml:space="preserve">, </w:t>
      </w:r>
      <w:r w:rsidRPr="00632E3E">
        <w:t>새로운</w:t>
      </w:r>
      <w:r w:rsidRPr="00632E3E">
        <w:t xml:space="preserve"> </w:t>
      </w:r>
      <w:r w:rsidRPr="00632E3E">
        <w:t>대상자에게는</w:t>
      </w:r>
      <w:r w:rsidRPr="00632E3E">
        <w:t xml:space="preserve"> </w:t>
      </w:r>
      <w:r w:rsidR="00F22E4E" w:rsidRPr="00632E3E">
        <w:t>R</w:t>
      </w:r>
      <w:r w:rsidRPr="00632E3E">
        <w:t>012</w:t>
      </w:r>
      <w:r w:rsidRPr="00632E3E">
        <w:t>를</w:t>
      </w:r>
      <w:r w:rsidRPr="00632E3E">
        <w:t xml:space="preserve"> </w:t>
      </w:r>
      <w:r w:rsidRPr="00632E3E">
        <w:t>부여함</w:t>
      </w:r>
      <w:bookmarkEnd w:id="262"/>
      <w:bookmarkEnd w:id="263"/>
      <w:r w:rsidRPr="00632E3E">
        <w:t>)</w:t>
      </w:r>
    </w:p>
    <w:p w14:paraId="0DC177E2" w14:textId="28A21F54" w:rsidR="00C15A67" w:rsidRPr="00632E3E" w:rsidRDefault="00C15A67" w:rsidP="001754D4">
      <w:pPr>
        <w:pStyle w:val="1"/>
        <w:numPr>
          <w:ilvl w:val="0"/>
          <w:numId w:val="20"/>
        </w:numPr>
        <w:wordWrap/>
        <w:spacing w:before="40"/>
        <w:ind w:leftChars="120" w:left="573" w:hanging="357"/>
      </w:pPr>
      <w:bookmarkStart w:id="264" w:name="_Toc438719632"/>
      <w:bookmarkStart w:id="265" w:name="_Toc438719772"/>
      <w:r w:rsidRPr="00632E3E">
        <w:t>임상시험용의약품</w:t>
      </w:r>
      <w:r w:rsidRPr="00632E3E">
        <w:t xml:space="preserve"> </w:t>
      </w:r>
      <w:r w:rsidRPr="00632E3E">
        <w:t>투여</w:t>
      </w:r>
      <w:r w:rsidRPr="00632E3E">
        <w:t xml:space="preserve"> </w:t>
      </w:r>
      <w:r w:rsidRPr="00632E3E">
        <w:t>개시</w:t>
      </w:r>
      <w:r w:rsidRPr="00632E3E">
        <w:t xml:space="preserve"> </w:t>
      </w:r>
      <w:r w:rsidRPr="00632E3E">
        <w:t>후의</w:t>
      </w:r>
      <w:r w:rsidRPr="00632E3E">
        <w:t xml:space="preserve"> </w:t>
      </w:r>
      <w:r w:rsidRPr="00632E3E">
        <w:t>대상자</w:t>
      </w:r>
      <w:r w:rsidRPr="00632E3E">
        <w:t xml:space="preserve"> </w:t>
      </w:r>
      <w:r w:rsidRPr="00632E3E">
        <w:t>대체는</w:t>
      </w:r>
      <w:r w:rsidRPr="00632E3E">
        <w:t xml:space="preserve"> </w:t>
      </w:r>
      <w:r w:rsidRPr="00632E3E">
        <w:t>불가</w:t>
      </w:r>
      <w:bookmarkEnd w:id="264"/>
      <w:bookmarkEnd w:id="265"/>
      <w:r w:rsidRPr="00632E3E">
        <w:t>하지만</w:t>
      </w:r>
      <w:r w:rsidRPr="00632E3E">
        <w:t xml:space="preserve">, </w:t>
      </w:r>
      <w:r w:rsidRPr="00632E3E">
        <w:t>시험대상자의</w:t>
      </w:r>
      <w:r w:rsidRPr="00632E3E">
        <w:t xml:space="preserve"> </w:t>
      </w:r>
      <w:r w:rsidRPr="00632E3E">
        <w:t>중도탈락</w:t>
      </w:r>
      <w:r w:rsidRPr="00632E3E">
        <w:t xml:space="preserve"> </w:t>
      </w:r>
      <w:r w:rsidRPr="00632E3E">
        <w:t>등의</w:t>
      </w:r>
      <w:r w:rsidRPr="00632E3E">
        <w:t xml:space="preserve"> </w:t>
      </w:r>
      <w:r w:rsidRPr="00632E3E">
        <w:t>사유로</w:t>
      </w:r>
      <w:r w:rsidRPr="00632E3E">
        <w:t xml:space="preserve"> </w:t>
      </w:r>
      <w:r w:rsidRPr="00632E3E">
        <w:t>안전성</w:t>
      </w:r>
      <w:r w:rsidRPr="00632E3E">
        <w:t xml:space="preserve">, </w:t>
      </w:r>
      <w:r w:rsidRPr="00632E3E">
        <w:t>내약성</w:t>
      </w:r>
      <w:r w:rsidRPr="00632E3E">
        <w:t xml:space="preserve"> </w:t>
      </w:r>
      <w:r w:rsidRPr="00632E3E">
        <w:t>및</w:t>
      </w:r>
      <w:r w:rsidRPr="00632E3E">
        <w:t xml:space="preserve"> </w:t>
      </w:r>
      <w:r w:rsidRPr="00632E3E">
        <w:t>약동학적</w:t>
      </w:r>
      <w:r w:rsidRPr="00632E3E">
        <w:t xml:space="preserve"> </w:t>
      </w:r>
      <w:r w:rsidRPr="00632E3E">
        <w:t>평가가</w:t>
      </w:r>
      <w:r w:rsidRPr="00632E3E">
        <w:t xml:space="preserve"> </w:t>
      </w:r>
      <w:r w:rsidRPr="00632E3E">
        <w:t>불가능한</w:t>
      </w:r>
      <w:r w:rsidRPr="00632E3E">
        <w:t xml:space="preserve"> </w:t>
      </w:r>
      <w:r w:rsidRPr="00632E3E">
        <w:t>경우</w:t>
      </w:r>
      <w:r w:rsidRPr="00632E3E">
        <w:t xml:space="preserve">, </w:t>
      </w:r>
      <w:r w:rsidRPr="00632E3E">
        <w:t>연구자</w:t>
      </w:r>
      <w:r w:rsidRPr="00632E3E">
        <w:t xml:space="preserve"> </w:t>
      </w:r>
      <w:r w:rsidRPr="00632E3E">
        <w:t>판단에</w:t>
      </w:r>
      <w:r w:rsidRPr="00632E3E">
        <w:t xml:space="preserve"> </w:t>
      </w:r>
      <w:r w:rsidRPr="00632E3E">
        <w:t>따라</w:t>
      </w:r>
      <w:r w:rsidRPr="00632E3E">
        <w:t xml:space="preserve"> </w:t>
      </w:r>
      <w:r w:rsidRPr="00632E3E">
        <w:t>대체</w:t>
      </w:r>
      <w:r w:rsidRPr="00632E3E">
        <w:t xml:space="preserve"> </w:t>
      </w:r>
      <w:r w:rsidRPr="00632E3E">
        <w:t>대상자를</w:t>
      </w:r>
      <w:r w:rsidRPr="00632E3E">
        <w:t xml:space="preserve"> </w:t>
      </w:r>
      <w:r w:rsidRPr="00632E3E">
        <w:t>추가로</w:t>
      </w:r>
      <w:r w:rsidRPr="00632E3E">
        <w:t xml:space="preserve"> </w:t>
      </w:r>
      <w:r w:rsidRPr="00632E3E">
        <w:t>등재할</w:t>
      </w:r>
      <w:r w:rsidRPr="00632E3E">
        <w:t xml:space="preserve"> </w:t>
      </w:r>
      <w:r w:rsidRPr="00632E3E">
        <w:t>수</w:t>
      </w:r>
      <w:r w:rsidRPr="00632E3E">
        <w:t xml:space="preserve"> </w:t>
      </w:r>
      <w:r w:rsidRPr="00632E3E">
        <w:t>있다</w:t>
      </w:r>
      <w:r w:rsidRPr="00632E3E">
        <w:t xml:space="preserve">. </w:t>
      </w:r>
    </w:p>
    <w:p w14:paraId="73787765" w14:textId="0B9EFF79" w:rsidR="00782115" w:rsidRPr="00632E3E" w:rsidRDefault="00F76AC0" w:rsidP="00832082">
      <w:pPr>
        <w:pStyle w:val="2"/>
      </w:pPr>
      <w:bookmarkStart w:id="266" w:name="_Toc90998709"/>
      <w:r w:rsidRPr="00632E3E">
        <w:t>임상시험용의약품</w:t>
      </w:r>
      <w:r w:rsidR="00782115" w:rsidRPr="00632E3E">
        <w:t>의</w:t>
      </w:r>
      <w:r w:rsidR="00782115" w:rsidRPr="00632E3E">
        <w:t xml:space="preserve"> </w:t>
      </w:r>
      <w:r w:rsidR="00782115" w:rsidRPr="00632E3E">
        <w:t>투여</w:t>
      </w:r>
      <w:r w:rsidR="0011121E" w:rsidRPr="00632E3E">
        <w:t xml:space="preserve"> </w:t>
      </w:r>
      <w:r w:rsidR="00500581" w:rsidRPr="00632E3E">
        <w:t>및</w:t>
      </w:r>
      <w:r w:rsidR="00500581" w:rsidRPr="00632E3E">
        <w:t xml:space="preserve"> </w:t>
      </w:r>
      <w:r w:rsidR="00500581" w:rsidRPr="00632E3E">
        <w:t>시험대상자</w:t>
      </w:r>
      <w:r w:rsidR="00500581" w:rsidRPr="00632E3E">
        <w:t xml:space="preserve"> </w:t>
      </w:r>
      <w:r w:rsidR="00500581" w:rsidRPr="00632E3E">
        <w:t>준수사항</w:t>
      </w:r>
      <w:bookmarkEnd w:id="266"/>
    </w:p>
    <w:p w14:paraId="6F8945C4" w14:textId="77777777" w:rsidR="0005669C" w:rsidRPr="00632E3E" w:rsidRDefault="00F76AC0" w:rsidP="00B9444F">
      <w:pPr>
        <w:pStyle w:val="afff3"/>
      </w:pPr>
      <w:r w:rsidRPr="00632E3E">
        <w:t>임상시험용의약품</w:t>
      </w:r>
      <w:r w:rsidR="0005669C" w:rsidRPr="00632E3E">
        <w:t>을</w:t>
      </w:r>
      <w:r w:rsidR="0005669C" w:rsidRPr="00632E3E">
        <w:t xml:space="preserve"> </w:t>
      </w:r>
      <w:r w:rsidR="0005669C" w:rsidRPr="00632E3E">
        <w:t>투여할</w:t>
      </w:r>
      <w:r w:rsidR="0005669C" w:rsidRPr="00632E3E">
        <w:t xml:space="preserve"> </w:t>
      </w:r>
      <w:r w:rsidR="0005669C" w:rsidRPr="00632E3E">
        <w:t>때</w:t>
      </w:r>
      <w:r w:rsidR="0005669C" w:rsidRPr="00632E3E">
        <w:t xml:space="preserve"> </w:t>
      </w:r>
      <w:r w:rsidR="0005669C" w:rsidRPr="00632E3E">
        <w:t>주의할</w:t>
      </w:r>
      <w:r w:rsidR="0005669C" w:rsidRPr="00632E3E">
        <w:t xml:space="preserve"> </w:t>
      </w:r>
      <w:r w:rsidR="0005669C" w:rsidRPr="00632E3E">
        <w:t>사항은</w:t>
      </w:r>
      <w:r w:rsidR="0005669C" w:rsidRPr="00632E3E">
        <w:t xml:space="preserve"> </w:t>
      </w:r>
      <w:r w:rsidR="0005669C" w:rsidRPr="00632E3E">
        <w:t>다음과</w:t>
      </w:r>
      <w:r w:rsidR="0005669C" w:rsidRPr="00632E3E">
        <w:t xml:space="preserve"> </w:t>
      </w:r>
      <w:r w:rsidR="0005669C" w:rsidRPr="00632E3E">
        <w:t>같다</w:t>
      </w:r>
      <w:r w:rsidR="0005669C" w:rsidRPr="00632E3E">
        <w:t>.</w:t>
      </w:r>
    </w:p>
    <w:p w14:paraId="00465596" w14:textId="511D2724" w:rsidR="00223037" w:rsidRPr="00632E3E" w:rsidRDefault="00223037" w:rsidP="001754D4">
      <w:pPr>
        <w:pStyle w:val="1"/>
        <w:numPr>
          <w:ilvl w:val="0"/>
          <w:numId w:val="21"/>
        </w:numPr>
        <w:wordWrap/>
        <w:spacing w:before="40"/>
        <w:ind w:leftChars="120" w:left="573" w:hanging="357"/>
      </w:pPr>
      <w:bookmarkStart w:id="267" w:name="_Toc465852340"/>
      <w:r w:rsidRPr="00632E3E">
        <w:t>임상시험용의약품은</w:t>
      </w:r>
      <w:r w:rsidRPr="00632E3E">
        <w:t xml:space="preserve"> </w:t>
      </w:r>
      <w:r w:rsidRPr="00632E3E">
        <w:t>시험책임자</w:t>
      </w:r>
      <w:r w:rsidRPr="00632E3E">
        <w:t xml:space="preserve"> </w:t>
      </w:r>
      <w:r w:rsidRPr="00632E3E">
        <w:t>또는</w:t>
      </w:r>
      <w:r w:rsidRPr="00632E3E">
        <w:t xml:space="preserve"> </w:t>
      </w:r>
      <w:r w:rsidR="00B44EAC" w:rsidRPr="00632E3E">
        <w:t>공동</w:t>
      </w:r>
      <w:r w:rsidR="0073240E">
        <w:rPr>
          <w:rFonts w:hint="eastAsia"/>
        </w:rPr>
        <w:t>연구자</w:t>
      </w:r>
      <w:r w:rsidRPr="00632E3E">
        <w:t>가</w:t>
      </w:r>
      <w:r w:rsidRPr="00632E3E">
        <w:t xml:space="preserve"> </w:t>
      </w:r>
      <w:r w:rsidRPr="00632E3E">
        <w:t>직접</w:t>
      </w:r>
      <w:r w:rsidRPr="00632E3E">
        <w:t xml:space="preserve"> </w:t>
      </w:r>
      <w:r w:rsidR="00F82637" w:rsidRPr="00632E3E">
        <w:t>투여한다</w:t>
      </w:r>
      <w:r w:rsidR="00F82637" w:rsidRPr="00632E3E">
        <w:t xml:space="preserve">. </w:t>
      </w:r>
      <w:bookmarkEnd w:id="267"/>
    </w:p>
    <w:p w14:paraId="254E05D4" w14:textId="77777777" w:rsidR="00223037" w:rsidRPr="00632E3E" w:rsidRDefault="00423613" w:rsidP="001754D4">
      <w:pPr>
        <w:pStyle w:val="1"/>
        <w:numPr>
          <w:ilvl w:val="0"/>
          <w:numId w:val="21"/>
        </w:numPr>
        <w:wordWrap/>
        <w:spacing w:before="40"/>
        <w:ind w:leftChars="120" w:left="573" w:hanging="357"/>
      </w:pPr>
      <w:r w:rsidRPr="00632E3E">
        <w:t>투여</w:t>
      </w:r>
      <w:r w:rsidR="00B0108B" w:rsidRPr="00632E3E">
        <w:t>시각</w:t>
      </w:r>
      <w:r w:rsidR="00B0108B" w:rsidRPr="00632E3E">
        <w:t xml:space="preserve">: </w:t>
      </w:r>
      <w:r w:rsidR="00B0108B" w:rsidRPr="00632E3E">
        <w:t>공통된</w:t>
      </w:r>
      <w:r w:rsidR="00B0108B" w:rsidRPr="00632E3E">
        <w:t xml:space="preserve"> </w:t>
      </w:r>
      <w:r w:rsidR="00B0108B" w:rsidRPr="00632E3E">
        <w:t>투</w:t>
      </w:r>
      <w:r w:rsidRPr="00632E3E">
        <w:t>여</w:t>
      </w:r>
      <w:r w:rsidR="00B0108B" w:rsidRPr="00632E3E">
        <w:t xml:space="preserve"> </w:t>
      </w:r>
      <w:r w:rsidR="00B0108B" w:rsidRPr="00632E3E">
        <w:t>시각을</w:t>
      </w:r>
      <w:r w:rsidR="00B0108B" w:rsidRPr="00632E3E">
        <w:t xml:space="preserve"> </w:t>
      </w:r>
      <w:r w:rsidR="00B0108B" w:rsidRPr="00632E3E">
        <w:t>설정하</w:t>
      </w:r>
      <w:r w:rsidR="00690BF6" w:rsidRPr="00632E3E">
        <w:t>여</w:t>
      </w:r>
      <w:r w:rsidR="00B0108B" w:rsidRPr="00632E3E">
        <w:t xml:space="preserve"> </w:t>
      </w:r>
      <w:r w:rsidR="00B0108B" w:rsidRPr="00632E3E">
        <w:t>대상자</w:t>
      </w:r>
      <w:r w:rsidR="00B0108B" w:rsidRPr="00632E3E">
        <w:t xml:space="preserve"> </w:t>
      </w:r>
      <w:r w:rsidR="00B0108B" w:rsidRPr="00632E3E">
        <w:t>번호</w:t>
      </w:r>
      <w:r w:rsidR="00B0108B" w:rsidRPr="00632E3E">
        <w:t xml:space="preserve"> </w:t>
      </w:r>
      <w:r w:rsidR="00B0108B" w:rsidRPr="00632E3E">
        <w:t>순서에</w:t>
      </w:r>
      <w:r w:rsidR="00B0108B" w:rsidRPr="00632E3E">
        <w:t xml:space="preserve"> </w:t>
      </w:r>
      <w:r w:rsidR="00B0108B" w:rsidRPr="00632E3E">
        <w:t>따라</w:t>
      </w:r>
      <w:r w:rsidR="00B0108B" w:rsidRPr="00632E3E">
        <w:t xml:space="preserve"> </w:t>
      </w:r>
      <w:r w:rsidRPr="00632E3E">
        <w:t>투여</w:t>
      </w:r>
      <w:r w:rsidR="00B0108B" w:rsidRPr="00632E3E">
        <w:t>한다</w:t>
      </w:r>
      <w:r w:rsidR="00B0108B" w:rsidRPr="00632E3E">
        <w:t xml:space="preserve">. </w:t>
      </w:r>
      <w:r w:rsidR="00B0108B" w:rsidRPr="00632E3E">
        <w:t>시험</w:t>
      </w:r>
      <w:r w:rsidR="00B0108B" w:rsidRPr="00632E3E">
        <w:t xml:space="preserve"> </w:t>
      </w:r>
      <w:r w:rsidR="00B0108B" w:rsidRPr="00632E3E">
        <w:t>전</w:t>
      </w:r>
      <w:r w:rsidR="00B0108B" w:rsidRPr="00632E3E">
        <w:t xml:space="preserve"> </w:t>
      </w:r>
      <w:r w:rsidR="00B0108B" w:rsidRPr="00632E3E">
        <w:t>기간에</w:t>
      </w:r>
      <w:r w:rsidR="00B0108B" w:rsidRPr="00632E3E">
        <w:t xml:space="preserve"> </w:t>
      </w:r>
      <w:r w:rsidR="00B0108B" w:rsidRPr="00632E3E">
        <w:t>걸쳐</w:t>
      </w:r>
      <w:r w:rsidR="00B0108B" w:rsidRPr="00632E3E">
        <w:t xml:space="preserve"> </w:t>
      </w:r>
      <w:r w:rsidR="00B0108B" w:rsidRPr="00632E3E">
        <w:t>해당</w:t>
      </w:r>
      <w:r w:rsidR="00B0108B" w:rsidRPr="00632E3E">
        <w:t xml:space="preserve"> </w:t>
      </w:r>
      <w:r w:rsidR="00B0108B" w:rsidRPr="00632E3E">
        <w:t>시각을</w:t>
      </w:r>
      <w:r w:rsidR="00B0108B" w:rsidRPr="00632E3E">
        <w:t xml:space="preserve"> </w:t>
      </w:r>
      <w:r w:rsidR="00B0108B" w:rsidRPr="00632E3E">
        <w:t>기준으로</w:t>
      </w:r>
      <w:r w:rsidR="00B0108B" w:rsidRPr="00632E3E">
        <w:t xml:space="preserve"> </w:t>
      </w:r>
      <w:r w:rsidR="00B0108B" w:rsidRPr="00632E3E">
        <w:t>하여</w:t>
      </w:r>
      <w:r w:rsidR="00B0108B" w:rsidRPr="00632E3E">
        <w:t xml:space="preserve"> </w:t>
      </w:r>
      <w:r w:rsidR="00B0108B" w:rsidRPr="00632E3E">
        <w:t>허용된</w:t>
      </w:r>
      <w:r w:rsidR="00B0108B" w:rsidRPr="00632E3E">
        <w:t xml:space="preserve"> </w:t>
      </w:r>
      <w:r w:rsidR="00B0108B" w:rsidRPr="00632E3E">
        <w:t>편차</w:t>
      </w:r>
      <w:r w:rsidR="00B0108B" w:rsidRPr="00632E3E">
        <w:t xml:space="preserve"> </w:t>
      </w:r>
      <w:r w:rsidR="00B0108B" w:rsidRPr="00632E3E">
        <w:t>범위</w:t>
      </w:r>
      <w:r w:rsidR="00B0108B" w:rsidRPr="00632E3E">
        <w:t>(±</w:t>
      </w:r>
      <w:r w:rsidR="00680597" w:rsidRPr="00632E3E">
        <w:t>5</w:t>
      </w:r>
      <w:r w:rsidR="00B0108B" w:rsidRPr="00632E3E">
        <w:t>분</w:t>
      </w:r>
      <w:r w:rsidR="00B0108B" w:rsidRPr="00632E3E">
        <w:t xml:space="preserve">) </w:t>
      </w:r>
      <w:r w:rsidR="00B0108B" w:rsidRPr="00632E3E">
        <w:t>내에서</w:t>
      </w:r>
      <w:r w:rsidR="00B0108B" w:rsidRPr="00632E3E">
        <w:t xml:space="preserve"> </w:t>
      </w:r>
      <w:r w:rsidR="000200C7" w:rsidRPr="00632E3E">
        <w:t>투여</w:t>
      </w:r>
      <w:r w:rsidR="00B0108B" w:rsidRPr="00632E3E">
        <w:t>한다</w:t>
      </w:r>
      <w:r w:rsidR="00B0108B" w:rsidRPr="00632E3E">
        <w:t>.</w:t>
      </w:r>
    </w:p>
    <w:p w14:paraId="3D42618C" w14:textId="5EBA8701" w:rsidR="006703CE" w:rsidRPr="00632E3E" w:rsidRDefault="006703CE" w:rsidP="001754D4">
      <w:pPr>
        <w:pStyle w:val="1"/>
        <w:numPr>
          <w:ilvl w:val="0"/>
          <w:numId w:val="21"/>
        </w:numPr>
        <w:wordWrap/>
        <w:spacing w:before="40"/>
        <w:ind w:leftChars="120" w:left="573" w:hanging="357"/>
      </w:pPr>
      <w:r w:rsidRPr="00632E3E">
        <w:t>투여방법</w:t>
      </w:r>
    </w:p>
    <w:p w14:paraId="36A4FD52" w14:textId="6A45BE88" w:rsidR="00690BF6" w:rsidRPr="00632E3E" w:rsidRDefault="002C221A" w:rsidP="001B3474">
      <w:pPr>
        <w:pStyle w:val="2e"/>
        <w:numPr>
          <w:ilvl w:val="0"/>
          <w:numId w:val="16"/>
        </w:numPr>
        <w:ind w:left="924" w:hanging="357"/>
      </w:pPr>
      <w:r w:rsidRPr="00632E3E">
        <w:t>[1d</w:t>
      </w:r>
      <w:r w:rsidR="00AE5973">
        <w:t>-</w:t>
      </w:r>
      <w:r w:rsidRPr="00632E3E">
        <w:t xml:space="preserve">4d]: </w:t>
      </w:r>
      <w:r w:rsidRPr="00632E3E">
        <w:t>임상시험용의약품을</w:t>
      </w:r>
      <w:r w:rsidRPr="00632E3E">
        <w:t xml:space="preserve"> </w:t>
      </w:r>
      <w:r w:rsidRPr="00632E3E">
        <w:t>오전</w:t>
      </w:r>
      <w:r w:rsidRPr="00632E3E">
        <w:t xml:space="preserve"> 8</w:t>
      </w:r>
      <w:r w:rsidRPr="00632E3E">
        <w:t>시경부터</w:t>
      </w:r>
      <w:r w:rsidRPr="00632E3E">
        <w:t xml:space="preserve"> 4</w:t>
      </w:r>
      <w:r w:rsidRPr="00632E3E">
        <w:t>시간</w:t>
      </w:r>
      <w:r w:rsidRPr="00632E3E">
        <w:t xml:space="preserve"> </w:t>
      </w:r>
      <w:r w:rsidRPr="00632E3E">
        <w:t>간격으로</w:t>
      </w:r>
      <w:r w:rsidRPr="00632E3E">
        <w:t xml:space="preserve"> 1</w:t>
      </w:r>
      <w:r w:rsidRPr="00632E3E">
        <w:t>일</w:t>
      </w:r>
      <w:r w:rsidRPr="00632E3E">
        <w:t xml:space="preserve"> 4</w:t>
      </w:r>
      <w:r w:rsidRPr="00632E3E">
        <w:t>회</w:t>
      </w:r>
      <w:r w:rsidRPr="00632E3E">
        <w:t xml:space="preserve"> </w:t>
      </w:r>
      <w:r w:rsidRPr="00632E3E">
        <w:t>투여하며</w:t>
      </w:r>
      <w:r w:rsidRPr="00632E3E">
        <w:t xml:space="preserve">, </w:t>
      </w:r>
      <w:r w:rsidR="001B005F" w:rsidRPr="00632E3E">
        <w:t>투여</w:t>
      </w:r>
      <w:r w:rsidR="001B005F" w:rsidRPr="00632E3E">
        <w:t xml:space="preserve"> </w:t>
      </w:r>
      <w:r w:rsidR="001B005F" w:rsidRPr="00632E3E">
        <w:t>시</w:t>
      </w:r>
      <w:r w:rsidR="001B005F" w:rsidRPr="00632E3E">
        <w:t xml:space="preserve"> </w:t>
      </w:r>
      <w:r w:rsidR="006703CE" w:rsidRPr="00632E3E">
        <w:t>오른쪽</w:t>
      </w:r>
      <w:r w:rsidR="006703CE" w:rsidRPr="00632E3E">
        <w:t xml:space="preserve"> </w:t>
      </w:r>
      <w:r w:rsidR="006703CE" w:rsidRPr="00632E3E">
        <w:t>안구부터</w:t>
      </w:r>
      <w:r w:rsidR="006703CE" w:rsidRPr="00632E3E">
        <w:t xml:space="preserve"> </w:t>
      </w:r>
      <w:r w:rsidR="006703CE" w:rsidRPr="00632E3E">
        <w:t>양안에</w:t>
      </w:r>
      <w:r w:rsidR="006703CE" w:rsidRPr="00632E3E">
        <w:t xml:space="preserve"> 1</w:t>
      </w:r>
      <w:r w:rsidR="006703CE" w:rsidRPr="00632E3E">
        <w:t>방울씩</w:t>
      </w:r>
      <w:r w:rsidR="006703CE" w:rsidRPr="00632E3E">
        <w:t xml:space="preserve"> </w:t>
      </w:r>
      <w:r w:rsidR="006703CE" w:rsidRPr="00632E3E">
        <w:t>점안한다</w:t>
      </w:r>
      <w:r w:rsidR="006703CE" w:rsidRPr="00632E3E">
        <w:t xml:space="preserve">. </w:t>
      </w:r>
    </w:p>
    <w:p w14:paraId="69342694" w14:textId="04410039" w:rsidR="002C221A" w:rsidRPr="00632E3E" w:rsidRDefault="002C221A" w:rsidP="001B3474">
      <w:pPr>
        <w:pStyle w:val="2e"/>
        <w:numPr>
          <w:ilvl w:val="0"/>
          <w:numId w:val="16"/>
        </w:numPr>
        <w:ind w:left="924" w:hanging="357"/>
      </w:pPr>
      <w:r w:rsidRPr="00632E3E">
        <w:t xml:space="preserve">[5d]: </w:t>
      </w:r>
      <w:r w:rsidRPr="00632E3E">
        <w:t>임상시험용의약품을</w:t>
      </w:r>
      <w:r w:rsidRPr="00632E3E">
        <w:t xml:space="preserve"> </w:t>
      </w:r>
      <w:r w:rsidRPr="00632E3E">
        <w:t>오전</w:t>
      </w:r>
      <w:r w:rsidRPr="00632E3E">
        <w:t xml:space="preserve"> 8</w:t>
      </w:r>
      <w:r w:rsidRPr="00632E3E">
        <w:t>시부터</w:t>
      </w:r>
      <w:r w:rsidRPr="00632E3E">
        <w:t xml:space="preserve"> 4</w:t>
      </w:r>
      <w:r w:rsidRPr="00632E3E">
        <w:t>시간</w:t>
      </w:r>
      <w:r w:rsidRPr="00632E3E">
        <w:t xml:space="preserve"> </w:t>
      </w:r>
      <w:r w:rsidRPr="00632E3E">
        <w:t>간격으로</w:t>
      </w:r>
      <w:r w:rsidRPr="00632E3E">
        <w:t xml:space="preserve"> 1</w:t>
      </w:r>
      <w:r w:rsidRPr="00632E3E">
        <w:t>일</w:t>
      </w:r>
      <w:r w:rsidRPr="00632E3E">
        <w:t xml:space="preserve"> </w:t>
      </w:r>
      <w:r w:rsidR="00D334A3">
        <w:t>3</w:t>
      </w:r>
      <w:r w:rsidRPr="00632E3E">
        <w:t>회</w:t>
      </w:r>
      <w:r w:rsidRPr="00632E3E">
        <w:t xml:space="preserve"> </w:t>
      </w:r>
      <w:r w:rsidRPr="00632E3E">
        <w:t>투여하며</w:t>
      </w:r>
      <w:r w:rsidRPr="00632E3E">
        <w:t xml:space="preserve">, </w:t>
      </w:r>
      <w:r w:rsidRPr="00632E3E">
        <w:t>투여</w:t>
      </w:r>
      <w:r w:rsidRPr="00632E3E">
        <w:t xml:space="preserve"> </w:t>
      </w:r>
      <w:r w:rsidRPr="00632E3E">
        <w:t>시</w:t>
      </w:r>
      <w:r w:rsidRPr="00632E3E">
        <w:t xml:space="preserve"> </w:t>
      </w:r>
      <w:r w:rsidRPr="00632E3E">
        <w:t>오른쪽</w:t>
      </w:r>
      <w:r w:rsidRPr="00632E3E">
        <w:t xml:space="preserve"> </w:t>
      </w:r>
      <w:r w:rsidRPr="00632E3E">
        <w:t>안구부터</w:t>
      </w:r>
      <w:r w:rsidRPr="00632E3E">
        <w:t xml:space="preserve"> </w:t>
      </w:r>
      <w:r w:rsidRPr="00632E3E">
        <w:t>양안에</w:t>
      </w:r>
      <w:r w:rsidRPr="00632E3E">
        <w:t xml:space="preserve"> 1</w:t>
      </w:r>
      <w:r w:rsidRPr="00632E3E">
        <w:t>방울씩</w:t>
      </w:r>
      <w:r w:rsidRPr="00632E3E">
        <w:t xml:space="preserve"> </w:t>
      </w:r>
      <w:r w:rsidRPr="00632E3E">
        <w:t>점안한다</w:t>
      </w:r>
      <w:r w:rsidRPr="00632E3E">
        <w:t>.</w:t>
      </w:r>
    </w:p>
    <w:p w14:paraId="56AE3505" w14:textId="3CE76194" w:rsidR="00CF308A" w:rsidRPr="00632E3E" w:rsidRDefault="006703CE" w:rsidP="001B3474">
      <w:pPr>
        <w:pStyle w:val="2e"/>
        <w:numPr>
          <w:ilvl w:val="0"/>
          <w:numId w:val="16"/>
        </w:numPr>
        <w:ind w:left="924" w:hanging="357"/>
        <w:rPr>
          <w:szCs w:val="18"/>
        </w:rPr>
      </w:pPr>
      <w:r w:rsidRPr="00632E3E">
        <w:t>임상시험용의약품을</w:t>
      </w:r>
      <w:r w:rsidRPr="00632E3E">
        <w:t xml:space="preserve"> </w:t>
      </w:r>
      <w:r w:rsidRPr="00632E3E">
        <w:t>점안할</w:t>
      </w:r>
      <w:r w:rsidRPr="00632E3E">
        <w:t xml:space="preserve"> </w:t>
      </w:r>
      <w:r w:rsidRPr="00632E3E">
        <w:t>때는</w:t>
      </w:r>
      <w:r w:rsidRPr="00632E3E">
        <w:t xml:space="preserve"> </w:t>
      </w:r>
      <w:r w:rsidRPr="00632E3E">
        <w:t>머리를</w:t>
      </w:r>
      <w:r w:rsidRPr="00632E3E">
        <w:t xml:space="preserve"> </w:t>
      </w:r>
      <w:r w:rsidRPr="00632E3E">
        <w:t>뒤로</w:t>
      </w:r>
      <w:r w:rsidRPr="00632E3E">
        <w:t xml:space="preserve"> </w:t>
      </w:r>
      <w:r w:rsidRPr="00632E3E">
        <w:t>젖힌</w:t>
      </w:r>
      <w:r w:rsidRPr="00632E3E">
        <w:t xml:space="preserve"> </w:t>
      </w:r>
      <w:r w:rsidRPr="00632E3E">
        <w:t>후</w:t>
      </w:r>
      <w:r w:rsidRPr="00632E3E">
        <w:t xml:space="preserve"> </w:t>
      </w:r>
      <w:r w:rsidRPr="00632E3E">
        <w:t>눈동자는</w:t>
      </w:r>
      <w:r w:rsidRPr="00632E3E">
        <w:t xml:space="preserve"> </w:t>
      </w:r>
      <w:r w:rsidRPr="00632E3E">
        <w:t>위를</w:t>
      </w:r>
      <w:r w:rsidRPr="00632E3E">
        <w:t xml:space="preserve"> </w:t>
      </w:r>
      <w:r w:rsidRPr="00632E3E">
        <w:t>향하고</w:t>
      </w:r>
      <w:r w:rsidRPr="00632E3E">
        <w:t xml:space="preserve">, </w:t>
      </w:r>
      <w:r w:rsidRPr="00632E3E">
        <w:t>손가락으로</w:t>
      </w:r>
      <w:r w:rsidRPr="00632E3E">
        <w:t xml:space="preserve"> </w:t>
      </w:r>
      <w:r w:rsidRPr="00632E3E">
        <w:t>하안검을</w:t>
      </w:r>
      <w:r w:rsidRPr="00632E3E">
        <w:t xml:space="preserve"> </w:t>
      </w:r>
      <w:r w:rsidRPr="00632E3E">
        <w:t>아래로</w:t>
      </w:r>
      <w:r w:rsidRPr="00632E3E">
        <w:t xml:space="preserve"> </w:t>
      </w:r>
      <w:r w:rsidRPr="00632E3E">
        <w:t>당겨</w:t>
      </w:r>
      <w:r w:rsidRPr="00632E3E">
        <w:t xml:space="preserve"> </w:t>
      </w:r>
      <w:r w:rsidRPr="00632E3E">
        <w:t>결막낭에</w:t>
      </w:r>
      <w:r w:rsidRPr="00632E3E">
        <w:t xml:space="preserve"> </w:t>
      </w:r>
      <w:r w:rsidRPr="00632E3E">
        <w:t>임상시험용의약품을</w:t>
      </w:r>
      <w:r w:rsidRPr="00632E3E">
        <w:t xml:space="preserve"> </w:t>
      </w:r>
      <w:r w:rsidRPr="00632E3E">
        <w:t>점안한다</w:t>
      </w:r>
      <w:r w:rsidRPr="00632E3E">
        <w:t xml:space="preserve">. </w:t>
      </w:r>
      <w:r w:rsidRPr="00632E3E">
        <w:t>점안한</w:t>
      </w:r>
      <w:r w:rsidRPr="00632E3E">
        <w:t xml:space="preserve"> </w:t>
      </w:r>
      <w:r w:rsidRPr="00632E3E">
        <w:t>약물이</w:t>
      </w:r>
      <w:r w:rsidRPr="00632E3E">
        <w:t xml:space="preserve"> </w:t>
      </w:r>
      <w:r w:rsidRPr="00632E3E">
        <w:t>흐르지</w:t>
      </w:r>
      <w:r w:rsidRPr="00632E3E">
        <w:t xml:space="preserve"> </w:t>
      </w:r>
      <w:r w:rsidRPr="00632E3E">
        <w:t>않도록</w:t>
      </w:r>
      <w:r w:rsidRPr="00632E3E">
        <w:t xml:space="preserve"> </w:t>
      </w:r>
      <w:r w:rsidRPr="00632E3E">
        <w:t>눈을</w:t>
      </w:r>
      <w:r w:rsidRPr="00632E3E">
        <w:t xml:space="preserve"> </w:t>
      </w:r>
      <w:r w:rsidRPr="00632E3E">
        <w:t>감은</w:t>
      </w:r>
      <w:r w:rsidRPr="00632E3E">
        <w:t xml:space="preserve"> </w:t>
      </w:r>
      <w:r w:rsidRPr="00632E3E">
        <w:t>자세를</w:t>
      </w:r>
      <w:r w:rsidRPr="00632E3E">
        <w:t xml:space="preserve"> 30</w:t>
      </w:r>
      <w:r w:rsidRPr="00632E3E">
        <w:t>초간</w:t>
      </w:r>
      <w:r w:rsidRPr="00632E3E">
        <w:t xml:space="preserve"> </w:t>
      </w:r>
      <w:r w:rsidRPr="00632E3E">
        <w:t>유지한다</w:t>
      </w:r>
      <w:r w:rsidRPr="00632E3E">
        <w:t xml:space="preserve">. </w:t>
      </w:r>
      <w:r w:rsidRPr="00632E3E">
        <w:t>이때</w:t>
      </w:r>
      <w:r w:rsidRPr="00632E3E">
        <w:t xml:space="preserve"> </w:t>
      </w:r>
      <w:r w:rsidRPr="00632E3E">
        <w:t>눈을</w:t>
      </w:r>
      <w:r w:rsidRPr="00632E3E">
        <w:t xml:space="preserve"> </w:t>
      </w:r>
      <w:r w:rsidRPr="00632E3E">
        <w:t>문지르거나</w:t>
      </w:r>
      <w:r w:rsidRPr="00632E3E">
        <w:t xml:space="preserve"> </w:t>
      </w:r>
      <w:r w:rsidRPr="00632E3E">
        <w:t>깜빡이지</w:t>
      </w:r>
      <w:r w:rsidRPr="00632E3E">
        <w:t xml:space="preserve"> </w:t>
      </w:r>
      <w:r w:rsidRPr="00632E3E">
        <w:t>않도록</w:t>
      </w:r>
      <w:r w:rsidRPr="00632E3E">
        <w:t xml:space="preserve"> </w:t>
      </w:r>
      <w:r w:rsidRPr="00632E3E">
        <w:t>한다</w:t>
      </w:r>
      <w:r w:rsidRPr="00632E3E">
        <w:t>.</w:t>
      </w:r>
    </w:p>
    <w:p w14:paraId="13975218" w14:textId="77777777" w:rsidR="005D5F4A" w:rsidRPr="00632E3E" w:rsidRDefault="005D5F4A" w:rsidP="005D5F4A">
      <w:pPr>
        <w:pStyle w:val="2e"/>
        <w:ind w:left="0"/>
        <w:rPr>
          <w:szCs w:val="18"/>
        </w:rPr>
      </w:pPr>
    </w:p>
    <w:p w14:paraId="7434D256" w14:textId="77777777" w:rsidR="00782115" w:rsidRPr="00632E3E" w:rsidRDefault="00782115" w:rsidP="00832082">
      <w:pPr>
        <w:pStyle w:val="2"/>
      </w:pPr>
      <w:bookmarkStart w:id="268" w:name="_Toc90998710"/>
      <w:r w:rsidRPr="00632E3E">
        <w:t>약동학</w:t>
      </w:r>
      <w:r w:rsidRPr="00632E3E">
        <w:t xml:space="preserve"> </w:t>
      </w:r>
      <w:r w:rsidRPr="00632E3E">
        <w:t>채혈</w:t>
      </w:r>
      <w:bookmarkEnd w:id="268"/>
    </w:p>
    <w:p w14:paraId="339258FE" w14:textId="7F95CA33" w:rsidR="0027725E" w:rsidRPr="00632E3E" w:rsidRDefault="00782115" w:rsidP="001754D4">
      <w:pPr>
        <w:pStyle w:val="1"/>
        <w:numPr>
          <w:ilvl w:val="0"/>
          <w:numId w:val="22"/>
        </w:numPr>
        <w:wordWrap/>
        <w:spacing w:before="40"/>
        <w:ind w:leftChars="120" w:left="573" w:hanging="357"/>
      </w:pPr>
      <w:bookmarkStart w:id="269" w:name="_Toc465852353"/>
      <w:r w:rsidRPr="00632E3E">
        <w:t>카테터의</w:t>
      </w:r>
      <w:r w:rsidRPr="00632E3E">
        <w:t xml:space="preserve"> </w:t>
      </w:r>
      <w:r w:rsidRPr="00632E3E">
        <w:t>유치</w:t>
      </w:r>
      <w:r w:rsidRPr="00632E3E">
        <w:t xml:space="preserve">: </w:t>
      </w:r>
      <w:r w:rsidRPr="00632E3E">
        <w:t>약동학</w:t>
      </w:r>
      <w:r w:rsidRPr="00632E3E">
        <w:t xml:space="preserve"> </w:t>
      </w:r>
      <w:r w:rsidRPr="00632E3E">
        <w:t>채혈</w:t>
      </w:r>
      <w:r w:rsidRPr="00632E3E">
        <w:t xml:space="preserve"> </w:t>
      </w:r>
      <w:r w:rsidRPr="00632E3E">
        <w:t>당일</w:t>
      </w:r>
      <w:r w:rsidRPr="00632E3E">
        <w:t xml:space="preserve"> </w:t>
      </w:r>
      <w:r w:rsidR="00F76AC0" w:rsidRPr="00632E3E">
        <w:t>임상시험용의약품</w:t>
      </w:r>
      <w:r w:rsidRPr="00632E3E">
        <w:t xml:space="preserve"> </w:t>
      </w:r>
      <w:r w:rsidRPr="00632E3E">
        <w:t>투여</w:t>
      </w:r>
      <w:r w:rsidRPr="00632E3E">
        <w:t xml:space="preserve"> </w:t>
      </w:r>
      <w:r w:rsidRPr="00632E3E">
        <w:t>전</w:t>
      </w:r>
      <w:r w:rsidRPr="00632E3E">
        <w:t xml:space="preserve"> </w:t>
      </w:r>
      <w:r w:rsidRPr="00632E3E">
        <w:t>대상자의</w:t>
      </w:r>
      <w:r w:rsidRPr="00632E3E">
        <w:t xml:space="preserve"> </w:t>
      </w:r>
      <w:r w:rsidRPr="00632E3E">
        <w:t>팔</w:t>
      </w:r>
      <w:r w:rsidRPr="00632E3E">
        <w:t xml:space="preserve"> </w:t>
      </w:r>
      <w:r w:rsidRPr="00632E3E">
        <w:t>또는</w:t>
      </w:r>
      <w:r w:rsidRPr="00632E3E">
        <w:t xml:space="preserve"> </w:t>
      </w:r>
      <w:r w:rsidRPr="00632E3E">
        <w:t>손등에</w:t>
      </w:r>
      <w:r w:rsidRPr="00632E3E">
        <w:t xml:space="preserve"> </w:t>
      </w:r>
      <w:r w:rsidRPr="00632E3E">
        <w:t>카테터를</w:t>
      </w:r>
      <w:r w:rsidRPr="00632E3E">
        <w:t xml:space="preserve"> </w:t>
      </w:r>
      <w:r w:rsidRPr="00632E3E">
        <w:t>유치하고</w:t>
      </w:r>
      <w:r w:rsidRPr="00632E3E">
        <w:t xml:space="preserve"> </w:t>
      </w:r>
      <w:r w:rsidRPr="00632E3E">
        <w:t>채혈용</w:t>
      </w:r>
      <w:r w:rsidRPr="00632E3E">
        <w:t xml:space="preserve"> cap</w:t>
      </w:r>
      <w:r w:rsidRPr="00632E3E">
        <w:t>을</w:t>
      </w:r>
      <w:r w:rsidRPr="00632E3E">
        <w:t xml:space="preserve"> </w:t>
      </w:r>
      <w:r w:rsidRPr="00632E3E">
        <w:t>연결한다</w:t>
      </w:r>
      <w:r w:rsidRPr="00632E3E">
        <w:t>.</w:t>
      </w:r>
      <w:bookmarkEnd w:id="269"/>
    </w:p>
    <w:p w14:paraId="106CDA40" w14:textId="77777777" w:rsidR="00210C26" w:rsidRPr="00632E3E" w:rsidRDefault="00782115" w:rsidP="001754D4">
      <w:pPr>
        <w:pStyle w:val="1"/>
        <w:numPr>
          <w:ilvl w:val="0"/>
          <w:numId w:val="21"/>
        </w:numPr>
        <w:wordWrap/>
        <w:spacing w:before="40"/>
        <w:ind w:leftChars="120" w:left="573" w:hanging="357"/>
        <w:rPr>
          <w:szCs w:val="18"/>
        </w:rPr>
      </w:pPr>
      <w:bookmarkStart w:id="270" w:name="_Toc465852354"/>
      <w:r w:rsidRPr="00632E3E">
        <w:t>채혈</w:t>
      </w:r>
      <w:r w:rsidR="00210C26" w:rsidRPr="00632E3E">
        <w:t xml:space="preserve"> </w:t>
      </w:r>
      <w:r w:rsidR="00210C26" w:rsidRPr="00632E3E">
        <w:t>방</w:t>
      </w:r>
      <w:r w:rsidR="00210C26" w:rsidRPr="00632E3E">
        <w:rPr>
          <w:szCs w:val="18"/>
        </w:rPr>
        <w:t>법</w:t>
      </w:r>
      <w:bookmarkEnd w:id="270"/>
    </w:p>
    <w:p w14:paraId="3AFD71C9" w14:textId="3B20C018" w:rsidR="00782115" w:rsidRPr="00632E3E" w:rsidRDefault="00782115" w:rsidP="001B3474">
      <w:pPr>
        <w:pStyle w:val="2e"/>
        <w:numPr>
          <w:ilvl w:val="3"/>
          <w:numId w:val="19"/>
        </w:numPr>
        <w:ind w:leftChars="325" w:left="942" w:hanging="357"/>
        <w:rPr>
          <w:szCs w:val="18"/>
        </w:rPr>
      </w:pPr>
      <w:bookmarkStart w:id="271" w:name="_Toc465852355"/>
      <w:r w:rsidRPr="00632E3E">
        <w:rPr>
          <w:szCs w:val="18"/>
        </w:rPr>
        <w:t>매</w:t>
      </w:r>
      <w:r w:rsidRPr="00632E3E">
        <w:rPr>
          <w:szCs w:val="18"/>
        </w:rPr>
        <w:t xml:space="preserve"> </w:t>
      </w:r>
      <w:r w:rsidRPr="00632E3E">
        <w:t>회</w:t>
      </w:r>
      <w:r w:rsidRPr="00632E3E">
        <w:t xml:space="preserve"> </w:t>
      </w:r>
      <w:r w:rsidRPr="00632E3E">
        <w:rPr>
          <w:szCs w:val="18"/>
        </w:rPr>
        <w:t>채혈</w:t>
      </w:r>
      <w:r w:rsidRPr="00632E3E">
        <w:rPr>
          <w:szCs w:val="18"/>
        </w:rPr>
        <w:t xml:space="preserve"> </w:t>
      </w:r>
      <w:r w:rsidRPr="00632E3E">
        <w:rPr>
          <w:szCs w:val="18"/>
        </w:rPr>
        <w:t>시</w:t>
      </w:r>
      <w:r w:rsidRPr="00632E3E">
        <w:rPr>
          <w:szCs w:val="18"/>
        </w:rPr>
        <w:t xml:space="preserve">, </w:t>
      </w:r>
      <w:r w:rsidRPr="00632E3E">
        <w:rPr>
          <w:szCs w:val="18"/>
        </w:rPr>
        <w:t>카테터에</w:t>
      </w:r>
      <w:r w:rsidRPr="00632E3E">
        <w:rPr>
          <w:szCs w:val="18"/>
        </w:rPr>
        <w:t xml:space="preserve"> </w:t>
      </w:r>
      <w:r w:rsidRPr="00632E3E">
        <w:rPr>
          <w:szCs w:val="18"/>
        </w:rPr>
        <w:t>연결된</w:t>
      </w:r>
      <w:r w:rsidRPr="00632E3E">
        <w:rPr>
          <w:szCs w:val="18"/>
        </w:rPr>
        <w:t xml:space="preserve"> cap </w:t>
      </w:r>
      <w:r w:rsidRPr="00632E3E">
        <w:rPr>
          <w:szCs w:val="18"/>
        </w:rPr>
        <w:t>안에</w:t>
      </w:r>
      <w:r w:rsidRPr="00632E3E">
        <w:rPr>
          <w:szCs w:val="18"/>
        </w:rPr>
        <w:t xml:space="preserve"> </w:t>
      </w:r>
      <w:r w:rsidRPr="00632E3E">
        <w:rPr>
          <w:szCs w:val="18"/>
        </w:rPr>
        <w:t>남아</w:t>
      </w:r>
      <w:r w:rsidRPr="00632E3E">
        <w:rPr>
          <w:szCs w:val="18"/>
        </w:rPr>
        <w:t xml:space="preserve"> </w:t>
      </w:r>
      <w:r w:rsidRPr="00632E3E">
        <w:rPr>
          <w:szCs w:val="18"/>
        </w:rPr>
        <w:t>있는</w:t>
      </w:r>
      <w:r w:rsidRPr="00632E3E">
        <w:rPr>
          <w:szCs w:val="18"/>
        </w:rPr>
        <w:t xml:space="preserve"> </w:t>
      </w:r>
      <w:r w:rsidRPr="00632E3E">
        <w:rPr>
          <w:szCs w:val="18"/>
        </w:rPr>
        <w:t>약</w:t>
      </w:r>
      <w:r w:rsidRPr="00632E3E">
        <w:rPr>
          <w:szCs w:val="18"/>
        </w:rPr>
        <w:t xml:space="preserve"> 1.5 mL</w:t>
      </w:r>
      <w:r w:rsidRPr="00632E3E">
        <w:rPr>
          <w:szCs w:val="18"/>
        </w:rPr>
        <w:t>의</w:t>
      </w:r>
      <w:r w:rsidRPr="00632E3E">
        <w:rPr>
          <w:szCs w:val="18"/>
        </w:rPr>
        <w:t xml:space="preserve"> </w:t>
      </w:r>
      <w:r w:rsidRPr="00632E3E">
        <w:rPr>
          <w:szCs w:val="18"/>
        </w:rPr>
        <w:t>혈액</w:t>
      </w:r>
      <w:r w:rsidRPr="00632E3E">
        <w:rPr>
          <w:szCs w:val="18"/>
        </w:rPr>
        <w:t xml:space="preserve"> </w:t>
      </w:r>
      <w:r w:rsidRPr="00632E3E">
        <w:rPr>
          <w:szCs w:val="18"/>
        </w:rPr>
        <w:t>및</w:t>
      </w:r>
      <w:r w:rsidRPr="00632E3E">
        <w:rPr>
          <w:szCs w:val="18"/>
        </w:rPr>
        <w:t xml:space="preserve"> </w:t>
      </w:r>
      <w:r w:rsidRPr="00632E3E">
        <w:rPr>
          <w:szCs w:val="18"/>
        </w:rPr>
        <w:t>생리식염수</w:t>
      </w:r>
      <w:r w:rsidRPr="00632E3E">
        <w:rPr>
          <w:szCs w:val="18"/>
        </w:rPr>
        <w:t xml:space="preserve"> </w:t>
      </w:r>
      <w:r w:rsidRPr="00632E3E">
        <w:rPr>
          <w:szCs w:val="18"/>
        </w:rPr>
        <w:t>혼합액을</w:t>
      </w:r>
      <w:r w:rsidRPr="00632E3E">
        <w:rPr>
          <w:szCs w:val="18"/>
        </w:rPr>
        <w:t xml:space="preserve"> </w:t>
      </w:r>
      <w:r w:rsidRPr="00632E3E">
        <w:rPr>
          <w:szCs w:val="18"/>
        </w:rPr>
        <w:t>제거하고</w:t>
      </w:r>
      <w:r w:rsidRPr="00632E3E">
        <w:rPr>
          <w:szCs w:val="18"/>
        </w:rPr>
        <w:t xml:space="preserve">, </w:t>
      </w:r>
      <w:r w:rsidRPr="00632E3E">
        <w:rPr>
          <w:szCs w:val="18"/>
        </w:rPr>
        <w:t>약동학적</w:t>
      </w:r>
      <w:r w:rsidRPr="00632E3E">
        <w:rPr>
          <w:szCs w:val="18"/>
        </w:rPr>
        <w:t xml:space="preserve"> </w:t>
      </w:r>
      <w:r w:rsidRPr="00632E3E">
        <w:rPr>
          <w:szCs w:val="18"/>
        </w:rPr>
        <w:t>채혈을</w:t>
      </w:r>
      <w:r w:rsidRPr="00632E3E">
        <w:rPr>
          <w:szCs w:val="18"/>
        </w:rPr>
        <w:t xml:space="preserve"> </w:t>
      </w:r>
      <w:r w:rsidRPr="00632E3E">
        <w:rPr>
          <w:szCs w:val="18"/>
        </w:rPr>
        <w:t>수행한다</w:t>
      </w:r>
      <w:r w:rsidRPr="00632E3E">
        <w:rPr>
          <w:szCs w:val="18"/>
        </w:rPr>
        <w:t>. (</w:t>
      </w:r>
      <w:r w:rsidRPr="00632E3E">
        <w:rPr>
          <w:szCs w:val="18"/>
        </w:rPr>
        <w:t>채혈량</w:t>
      </w:r>
      <w:r w:rsidRPr="00632E3E">
        <w:rPr>
          <w:szCs w:val="18"/>
        </w:rPr>
        <w:t xml:space="preserve">: </w:t>
      </w:r>
      <w:r w:rsidR="00471439" w:rsidRPr="00632E3E">
        <w:rPr>
          <w:szCs w:val="18"/>
        </w:rPr>
        <w:t>약</w:t>
      </w:r>
      <w:r w:rsidR="00471439" w:rsidRPr="00632E3E">
        <w:rPr>
          <w:szCs w:val="18"/>
        </w:rPr>
        <w:t xml:space="preserve"> </w:t>
      </w:r>
      <w:r w:rsidR="00EC472F" w:rsidRPr="00632E3E">
        <w:rPr>
          <w:szCs w:val="18"/>
        </w:rPr>
        <w:t xml:space="preserve">6 </w:t>
      </w:r>
      <w:r w:rsidRPr="00632E3E">
        <w:rPr>
          <w:szCs w:val="18"/>
        </w:rPr>
        <w:t>mL/</w:t>
      </w:r>
      <w:r w:rsidRPr="00632E3E">
        <w:rPr>
          <w:szCs w:val="18"/>
        </w:rPr>
        <w:t>회</w:t>
      </w:r>
      <w:r w:rsidRPr="00632E3E">
        <w:rPr>
          <w:szCs w:val="18"/>
        </w:rPr>
        <w:t>)</w:t>
      </w:r>
      <w:bookmarkEnd w:id="271"/>
    </w:p>
    <w:p w14:paraId="28031020" w14:textId="30AF2292" w:rsidR="00782115" w:rsidRPr="00632E3E" w:rsidRDefault="00210C26" w:rsidP="001B3474">
      <w:pPr>
        <w:pStyle w:val="2e"/>
        <w:numPr>
          <w:ilvl w:val="3"/>
          <w:numId w:val="19"/>
        </w:numPr>
        <w:ind w:leftChars="325" w:left="942" w:hanging="357"/>
        <w:rPr>
          <w:szCs w:val="18"/>
        </w:rPr>
      </w:pPr>
      <w:bookmarkStart w:id="272" w:name="_Toc465852356"/>
      <w:r w:rsidRPr="00632E3E">
        <w:rPr>
          <w:szCs w:val="18"/>
        </w:rPr>
        <w:t>약동학</w:t>
      </w:r>
      <w:r w:rsidRPr="00632E3E">
        <w:rPr>
          <w:szCs w:val="18"/>
        </w:rPr>
        <w:t xml:space="preserve"> </w:t>
      </w:r>
      <w:r w:rsidRPr="00632E3E">
        <w:rPr>
          <w:szCs w:val="18"/>
        </w:rPr>
        <w:t>채혈</w:t>
      </w:r>
      <w:r w:rsidRPr="00632E3E">
        <w:rPr>
          <w:szCs w:val="18"/>
        </w:rPr>
        <w:t xml:space="preserve"> </w:t>
      </w:r>
      <w:r w:rsidRPr="00632E3E">
        <w:rPr>
          <w:szCs w:val="18"/>
        </w:rPr>
        <w:t>후</w:t>
      </w:r>
      <w:r w:rsidR="00782115" w:rsidRPr="00632E3E">
        <w:rPr>
          <w:szCs w:val="18"/>
        </w:rPr>
        <w:t xml:space="preserve">, </w:t>
      </w:r>
      <w:r w:rsidR="00782115" w:rsidRPr="00632E3E">
        <w:rPr>
          <w:szCs w:val="18"/>
        </w:rPr>
        <w:t>약</w:t>
      </w:r>
      <w:r w:rsidR="00782115" w:rsidRPr="00632E3E">
        <w:rPr>
          <w:szCs w:val="18"/>
        </w:rPr>
        <w:t xml:space="preserve"> 1 mL</w:t>
      </w:r>
      <w:r w:rsidR="00782115" w:rsidRPr="00632E3E">
        <w:rPr>
          <w:szCs w:val="18"/>
        </w:rPr>
        <w:t>의</w:t>
      </w:r>
      <w:r w:rsidR="00782115" w:rsidRPr="00632E3E">
        <w:rPr>
          <w:szCs w:val="18"/>
        </w:rPr>
        <w:t xml:space="preserve"> </w:t>
      </w:r>
      <w:r w:rsidR="00782115" w:rsidRPr="00632E3E">
        <w:rPr>
          <w:szCs w:val="18"/>
        </w:rPr>
        <w:t>생리식염수를</w:t>
      </w:r>
      <w:r w:rsidR="00782115" w:rsidRPr="00632E3E">
        <w:rPr>
          <w:szCs w:val="18"/>
        </w:rPr>
        <w:t xml:space="preserve"> </w:t>
      </w:r>
      <w:r w:rsidR="00782115" w:rsidRPr="00632E3E">
        <w:rPr>
          <w:szCs w:val="18"/>
        </w:rPr>
        <w:t>카테터에</w:t>
      </w:r>
      <w:r w:rsidR="00782115" w:rsidRPr="00632E3E">
        <w:rPr>
          <w:szCs w:val="18"/>
        </w:rPr>
        <w:t xml:space="preserve"> </w:t>
      </w:r>
      <w:r w:rsidR="00782115" w:rsidRPr="00632E3E">
        <w:rPr>
          <w:szCs w:val="18"/>
        </w:rPr>
        <w:t>연결된</w:t>
      </w:r>
      <w:r w:rsidR="00782115" w:rsidRPr="00632E3E">
        <w:rPr>
          <w:szCs w:val="18"/>
        </w:rPr>
        <w:t xml:space="preserve"> cap</w:t>
      </w:r>
      <w:r w:rsidR="00782115" w:rsidRPr="00632E3E">
        <w:rPr>
          <w:szCs w:val="18"/>
        </w:rPr>
        <w:t>에</w:t>
      </w:r>
      <w:r w:rsidR="00782115" w:rsidRPr="00632E3E">
        <w:rPr>
          <w:szCs w:val="18"/>
        </w:rPr>
        <w:t xml:space="preserve"> </w:t>
      </w:r>
      <w:r w:rsidRPr="00632E3E">
        <w:rPr>
          <w:szCs w:val="18"/>
        </w:rPr>
        <w:t>다시</w:t>
      </w:r>
      <w:r w:rsidRPr="00632E3E">
        <w:rPr>
          <w:szCs w:val="18"/>
        </w:rPr>
        <w:t xml:space="preserve"> </w:t>
      </w:r>
      <w:r w:rsidRPr="00632E3E">
        <w:rPr>
          <w:szCs w:val="18"/>
        </w:rPr>
        <w:t>주입하여</w:t>
      </w:r>
      <w:r w:rsidRPr="00632E3E">
        <w:rPr>
          <w:szCs w:val="18"/>
        </w:rPr>
        <w:t xml:space="preserve"> </w:t>
      </w:r>
      <w:r w:rsidRPr="00632E3E">
        <w:rPr>
          <w:szCs w:val="18"/>
        </w:rPr>
        <w:t>혈액</w:t>
      </w:r>
      <w:r w:rsidRPr="00632E3E">
        <w:rPr>
          <w:szCs w:val="18"/>
        </w:rPr>
        <w:t xml:space="preserve"> </w:t>
      </w:r>
      <w:r w:rsidRPr="00632E3E">
        <w:rPr>
          <w:szCs w:val="18"/>
        </w:rPr>
        <w:t>응고를</w:t>
      </w:r>
      <w:r w:rsidRPr="00632E3E">
        <w:rPr>
          <w:szCs w:val="18"/>
        </w:rPr>
        <w:t xml:space="preserve"> </w:t>
      </w:r>
      <w:r w:rsidRPr="00632E3E">
        <w:rPr>
          <w:szCs w:val="18"/>
        </w:rPr>
        <w:t>방지한다</w:t>
      </w:r>
      <w:r w:rsidRPr="00632E3E">
        <w:rPr>
          <w:szCs w:val="18"/>
        </w:rPr>
        <w:t>.</w:t>
      </w:r>
      <w:bookmarkEnd w:id="272"/>
      <w:r w:rsidRPr="00632E3E">
        <w:rPr>
          <w:szCs w:val="18"/>
        </w:rPr>
        <w:t xml:space="preserve"> </w:t>
      </w:r>
    </w:p>
    <w:p w14:paraId="49CDF901" w14:textId="44132954" w:rsidR="00FC05F0" w:rsidRPr="00632E3E" w:rsidRDefault="00FC05F0" w:rsidP="001B3474">
      <w:pPr>
        <w:pStyle w:val="2e"/>
        <w:numPr>
          <w:ilvl w:val="3"/>
          <w:numId w:val="19"/>
        </w:numPr>
        <w:ind w:leftChars="325" w:left="942" w:hanging="357"/>
        <w:rPr>
          <w:szCs w:val="18"/>
        </w:rPr>
      </w:pPr>
      <w:r w:rsidRPr="00632E3E">
        <w:rPr>
          <w:szCs w:val="18"/>
        </w:rPr>
        <w:t>필요시</w:t>
      </w:r>
      <w:r w:rsidRPr="00632E3E">
        <w:rPr>
          <w:szCs w:val="18"/>
        </w:rPr>
        <w:t xml:space="preserve">, </w:t>
      </w:r>
      <w:r w:rsidRPr="00632E3E">
        <w:rPr>
          <w:szCs w:val="18"/>
        </w:rPr>
        <w:t>카테터를</w:t>
      </w:r>
      <w:r w:rsidRPr="00632E3E">
        <w:rPr>
          <w:szCs w:val="18"/>
        </w:rPr>
        <w:t xml:space="preserve"> </w:t>
      </w:r>
      <w:r w:rsidRPr="00632E3E">
        <w:rPr>
          <w:szCs w:val="18"/>
        </w:rPr>
        <w:t>유치하지</w:t>
      </w:r>
      <w:r w:rsidRPr="00632E3E">
        <w:rPr>
          <w:szCs w:val="18"/>
        </w:rPr>
        <w:t xml:space="preserve"> </w:t>
      </w:r>
      <w:r w:rsidRPr="00632E3E">
        <w:rPr>
          <w:szCs w:val="18"/>
        </w:rPr>
        <w:t>않고</w:t>
      </w:r>
      <w:r w:rsidRPr="00632E3E">
        <w:rPr>
          <w:szCs w:val="18"/>
        </w:rPr>
        <w:t xml:space="preserve"> 1</w:t>
      </w:r>
      <w:r w:rsidRPr="00632E3E">
        <w:rPr>
          <w:szCs w:val="18"/>
        </w:rPr>
        <w:t>회성</w:t>
      </w:r>
      <w:r w:rsidRPr="00632E3E">
        <w:rPr>
          <w:szCs w:val="18"/>
        </w:rPr>
        <w:t xml:space="preserve"> </w:t>
      </w:r>
      <w:r w:rsidRPr="00632E3E">
        <w:rPr>
          <w:szCs w:val="18"/>
        </w:rPr>
        <w:t>채혈을</w:t>
      </w:r>
      <w:r w:rsidRPr="00632E3E">
        <w:rPr>
          <w:szCs w:val="18"/>
        </w:rPr>
        <w:t xml:space="preserve"> </w:t>
      </w:r>
      <w:r w:rsidRPr="00632E3E">
        <w:rPr>
          <w:szCs w:val="18"/>
        </w:rPr>
        <w:t>수행할</w:t>
      </w:r>
      <w:r w:rsidRPr="00632E3E">
        <w:rPr>
          <w:szCs w:val="18"/>
        </w:rPr>
        <w:t xml:space="preserve"> </w:t>
      </w:r>
      <w:r w:rsidRPr="00632E3E">
        <w:rPr>
          <w:szCs w:val="18"/>
        </w:rPr>
        <w:t>수</w:t>
      </w:r>
      <w:r w:rsidRPr="00632E3E">
        <w:rPr>
          <w:szCs w:val="18"/>
        </w:rPr>
        <w:t xml:space="preserve"> </w:t>
      </w:r>
      <w:r w:rsidRPr="00632E3E">
        <w:rPr>
          <w:szCs w:val="18"/>
        </w:rPr>
        <w:t>있다</w:t>
      </w:r>
      <w:r w:rsidRPr="00632E3E">
        <w:rPr>
          <w:szCs w:val="18"/>
        </w:rPr>
        <w:t>.</w:t>
      </w:r>
    </w:p>
    <w:p w14:paraId="188E68E1" w14:textId="43046E75" w:rsidR="00782115" w:rsidRPr="00632E3E" w:rsidRDefault="00782115" w:rsidP="001754D4">
      <w:pPr>
        <w:pStyle w:val="1"/>
        <w:numPr>
          <w:ilvl w:val="0"/>
          <w:numId w:val="21"/>
        </w:numPr>
        <w:wordWrap/>
        <w:spacing w:before="40"/>
        <w:ind w:leftChars="120" w:left="573" w:hanging="357"/>
      </w:pPr>
      <w:bookmarkStart w:id="273" w:name="_Toc465852357"/>
      <w:r w:rsidRPr="00632E3E">
        <w:t>감염</w:t>
      </w:r>
      <w:r w:rsidRPr="00632E3E">
        <w:t xml:space="preserve"> </w:t>
      </w:r>
      <w:r w:rsidRPr="00632E3E">
        <w:t>예방</w:t>
      </w:r>
      <w:r w:rsidRPr="00632E3E">
        <w:t xml:space="preserve">: </w:t>
      </w:r>
      <w:r w:rsidRPr="00632E3E">
        <w:t>매</w:t>
      </w:r>
      <w:r w:rsidRPr="00632E3E">
        <w:t xml:space="preserve"> </w:t>
      </w:r>
      <w:r w:rsidRPr="00632E3E">
        <w:t>회</w:t>
      </w:r>
      <w:r w:rsidRPr="00632E3E">
        <w:t xml:space="preserve"> </w:t>
      </w:r>
      <w:r w:rsidRPr="00632E3E">
        <w:t>채혈</w:t>
      </w:r>
      <w:r w:rsidRPr="00632E3E">
        <w:t xml:space="preserve"> </w:t>
      </w:r>
      <w:r w:rsidRPr="00632E3E">
        <w:t>시</w:t>
      </w:r>
      <w:r w:rsidRPr="00632E3E">
        <w:t xml:space="preserve">, </w:t>
      </w:r>
      <w:r w:rsidRPr="00632E3E">
        <w:t>완전</w:t>
      </w:r>
      <w:r w:rsidRPr="00632E3E">
        <w:t xml:space="preserve"> </w:t>
      </w:r>
      <w:r w:rsidRPr="00632E3E">
        <w:t>멸균된</w:t>
      </w:r>
      <w:r w:rsidRPr="00632E3E">
        <w:t xml:space="preserve"> 1</w:t>
      </w:r>
      <w:r w:rsidRPr="00632E3E">
        <w:t>회용</w:t>
      </w:r>
      <w:r w:rsidRPr="00632E3E">
        <w:t xml:space="preserve"> </w:t>
      </w:r>
      <w:r w:rsidRPr="00632E3E">
        <w:t>기구</w:t>
      </w:r>
      <w:r w:rsidRPr="00632E3E">
        <w:t xml:space="preserve"> </w:t>
      </w:r>
      <w:r w:rsidRPr="00632E3E">
        <w:t>및</w:t>
      </w:r>
      <w:r w:rsidRPr="00632E3E">
        <w:t xml:space="preserve"> </w:t>
      </w:r>
      <w:r w:rsidRPr="00632E3E">
        <w:t>수액</w:t>
      </w:r>
      <w:r w:rsidRPr="00632E3E">
        <w:t xml:space="preserve"> </w:t>
      </w:r>
      <w:r w:rsidRPr="00632E3E">
        <w:t>등을</w:t>
      </w:r>
      <w:r w:rsidRPr="00632E3E">
        <w:t xml:space="preserve"> </w:t>
      </w:r>
      <w:r w:rsidRPr="00632E3E">
        <w:t>사용하고</w:t>
      </w:r>
      <w:r w:rsidR="00A16BAE" w:rsidRPr="00632E3E">
        <w:t xml:space="preserve">, </w:t>
      </w:r>
      <w:r w:rsidR="00A16BAE" w:rsidRPr="00632E3E">
        <w:t>카테터</w:t>
      </w:r>
      <w:r w:rsidRPr="00632E3E">
        <w:t xml:space="preserve"> </w:t>
      </w:r>
      <w:r w:rsidRPr="00632E3E">
        <w:t>유치</w:t>
      </w:r>
      <w:r w:rsidRPr="00632E3E">
        <w:t xml:space="preserve"> </w:t>
      </w:r>
      <w:r w:rsidRPr="00632E3E">
        <w:lastRenderedPageBreak/>
        <w:t>부위</w:t>
      </w:r>
      <w:r w:rsidRPr="00632E3E">
        <w:t xml:space="preserve"> </w:t>
      </w:r>
      <w:r w:rsidRPr="00632E3E">
        <w:t>및</w:t>
      </w:r>
      <w:r w:rsidRPr="00632E3E">
        <w:t xml:space="preserve"> cap</w:t>
      </w:r>
      <w:r w:rsidRPr="00632E3E">
        <w:t>등에</w:t>
      </w:r>
      <w:r w:rsidRPr="00632E3E">
        <w:t xml:space="preserve"> </w:t>
      </w:r>
      <w:r w:rsidRPr="00632E3E">
        <w:t>대한</w:t>
      </w:r>
      <w:r w:rsidRPr="00632E3E">
        <w:t xml:space="preserve"> </w:t>
      </w:r>
      <w:r w:rsidRPr="00632E3E">
        <w:t>주기적</w:t>
      </w:r>
      <w:r w:rsidRPr="00632E3E">
        <w:t xml:space="preserve"> </w:t>
      </w:r>
      <w:r w:rsidRPr="00632E3E">
        <w:t>소독을</w:t>
      </w:r>
      <w:r w:rsidRPr="00632E3E">
        <w:t xml:space="preserve"> </w:t>
      </w:r>
      <w:r w:rsidRPr="00632E3E">
        <w:t>실시한다</w:t>
      </w:r>
      <w:r w:rsidRPr="00632E3E">
        <w:t>.</w:t>
      </w:r>
      <w:bookmarkEnd w:id="273"/>
    </w:p>
    <w:p w14:paraId="2A5A3DA1" w14:textId="76524897" w:rsidR="00782115" w:rsidRPr="00632E3E" w:rsidRDefault="0037216C" w:rsidP="00832082">
      <w:pPr>
        <w:pStyle w:val="2"/>
      </w:pPr>
      <w:bookmarkStart w:id="274" w:name="_Toc90998711"/>
      <w:r w:rsidRPr="00632E3E">
        <w:t>약동학</w:t>
      </w:r>
      <w:r w:rsidRPr="00632E3E">
        <w:t xml:space="preserve"> </w:t>
      </w:r>
      <w:r w:rsidRPr="00632E3E">
        <w:t>채혈</w:t>
      </w:r>
      <w:r w:rsidRPr="00632E3E">
        <w:t xml:space="preserve"> </w:t>
      </w:r>
      <w:r w:rsidRPr="00632E3E">
        <w:t>시각</w:t>
      </w:r>
      <w:r w:rsidRPr="00632E3E">
        <w:t xml:space="preserve"> </w:t>
      </w:r>
      <w:r w:rsidRPr="00632E3E">
        <w:t>및</w:t>
      </w:r>
      <w:r w:rsidRPr="00632E3E">
        <w:t xml:space="preserve"> </w:t>
      </w:r>
      <w:r w:rsidRPr="00632E3E">
        <w:t>설정</w:t>
      </w:r>
      <w:r w:rsidRPr="00632E3E">
        <w:t xml:space="preserve"> </w:t>
      </w:r>
      <w:r w:rsidRPr="00632E3E">
        <w:t>근거</w:t>
      </w:r>
      <w:bookmarkEnd w:id="274"/>
    </w:p>
    <w:p w14:paraId="073DF50B" w14:textId="77777777" w:rsidR="00CC4FAE" w:rsidRPr="00632E3E" w:rsidRDefault="00BA07DB" w:rsidP="001754D4">
      <w:pPr>
        <w:pStyle w:val="1"/>
        <w:numPr>
          <w:ilvl w:val="0"/>
          <w:numId w:val="23"/>
        </w:numPr>
        <w:wordWrap/>
        <w:spacing w:before="40"/>
        <w:ind w:leftChars="120" w:left="573" w:hanging="357"/>
      </w:pPr>
      <w:bookmarkStart w:id="275" w:name="_Toc465852359"/>
      <w:r w:rsidRPr="00632E3E">
        <w:t>채혈</w:t>
      </w:r>
      <w:r w:rsidRPr="00632E3E">
        <w:t xml:space="preserve"> </w:t>
      </w:r>
      <w:r w:rsidRPr="00632E3E">
        <w:t>시각</w:t>
      </w:r>
    </w:p>
    <w:p w14:paraId="39DE0742" w14:textId="7CF59240" w:rsidR="00EB57D9" w:rsidRPr="00632E3E" w:rsidRDefault="00CC4FAE" w:rsidP="001B3474">
      <w:pPr>
        <w:pStyle w:val="2e"/>
        <w:numPr>
          <w:ilvl w:val="0"/>
          <w:numId w:val="16"/>
        </w:numPr>
        <w:ind w:left="924" w:hanging="357"/>
      </w:pPr>
      <w:r w:rsidRPr="00632E3E">
        <w:t>[</w:t>
      </w:r>
      <w:r w:rsidR="00D54A28" w:rsidRPr="00632E3E">
        <w:t>1</w:t>
      </w:r>
      <w:r w:rsidR="006A3C40" w:rsidRPr="00632E3E">
        <w:t>d</w:t>
      </w:r>
      <w:r w:rsidRPr="00632E3E">
        <w:t>]</w:t>
      </w:r>
      <w:r w:rsidR="006A3C40" w:rsidRPr="00632E3E">
        <w:t xml:space="preserve"> </w:t>
      </w:r>
      <w:r w:rsidR="00EB57D9" w:rsidRPr="00632E3E">
        <w:t>첫</w:t>
      </w:r>
      <w:r w:rsidR="00EB57D9" w:rsidRPr="00632E3E">
        <w:t xml:space="preserve"> </w:t>
      </w:r>
      <w:r w:rsidR="006A3C40" w:rsidRPr="00632E3E">
        <w:t>투여</w:t>
      </w:r>
      <w:r w:rsidR="006A3C40" w:rsidRPr="00632E3E">
        <w:t xml:space="preserve"> </w:t>
      </w:r>
      <w:r w:rsidR="00023851">
        <w:rPr>
          <w:rFonts w:hint="eastAsia"/>
        </w:rPr>
        <w:t>직</w:t>
      </w:r>
      <w:r w:rsidR="006A3C40" w:rsidRPr="00632E3E">
        <w:t>전</w:t>
      </w:r>
      <w:r w:rsidR="006A3C40" w:rsidRPr="00632E3E">
        <w:t xml:space="preserve">(0h), </w:t>
      </w:r>
      <w:r w:rsidR="006A3C40" w:rsidRPr="00632E3E">
        <w:t>투여</w:t>
      </w:r>
      <w:r w:rsidR="006A3C40" w:rsidRPr="00632E3E">
        <w:t xml:space="preserve"> </w:t>
      </w:r>
      <w:r w:rsidR="006A3C40" w:rsidRPr="00632E3E">
        <w:t>후</w:t>
      </w:r>
      <w:r w:rsidR="006A3C40" w:rsidRPr="00632E3E">
        <w:t xml:space="preserve"> </w:t>
      </w:r>
      <w:r w:rsidR="00C14078" w:rsidRPr="00632E3E">
        <w:t>0.33, 0.67, 1, 1.5, 2</w:t>
      </w:r>
      <w:r w:rsidR="00EB57D9" w:rsidRPr="00632E3E">
        <w:t>, 3, 4</w:t>
      </w:r>
      <w:r w:rsidR="00D648F6" w:rsidRPr="00632E3E">
        <w:t>h</w:t>
      </w:r>
      <w:r w:rsidR="00693570" w:rsidRPr="00632E3E">
        <w:t xml:space="preserve"> (8</w:t>
      </w:r>
      <w:r w:rsidR="00693570" w:rsidRPr="00632E3E">
        <w:t>회</w:t>
      </w:r>
      <w:r w:rsidR="00693570" w:rsidRPr="00632E3E">
        <w:t>)</w:t>
      </w:r>
    </w:p>
    <w:p w14:paraId="36B7BFDC" w14:textId="4CB24FF1" w:rsidR="00BA07DB" w:rsidRPr="00632E3E" w:rsidRDefault="00CC4FAE" w:rsidP="001B3474">
      <w:pPr>
        <w:pStyle w:val="2e"/>
        <w:numPr>
          <w:ilvl w:val="0"/>
          <w:numId w:val="16"/>
        </w:numPr>
        <w:ind w:left="924" w:hanging="357"/>
      </w:pPr>
      <w:r w:rsidRPr="00632E3E">
        <w:t>[</w:t>
      </w:r>
      <w:r w:rsidR="003F08DA" w:rsidRPr="00632E3E">
        <w:t>5d</w:t>
      </w:r>
      <w:r w:rsidRPr="00632E3E">
        <w:t>]</w:t>
      </w:r>
      <w:r w:rsidR="00404FB0" w:rsidRPr="00632E3E">
        <w:t xml:space="preserve"> </w:t>
      </w:r>
      <w:r w:rsidR="00641B84">
        <w:rPr>
          <w:rFonts w:hint="eastAsia"/>
        </w:rPr>
        <w:t>첫</w:t>
      </w:r>
      <w:r w:rsidR="00641B84">
        <w:rPr>
          <w:rFonts w:hint="eastAsia"/>
        </w:rPr>
        <w:t xml:space="preserve"> </w:t>
      </w:r>
      <w:r w:rsidR="00641B84">
        <w:rPr>
          <w:rFonts w:hint="eastAsia"/>
        </w:rPr>
        <w:t>투여</w:t>
      </w:r>
      <w:r w:rsidR="00641B84">
        <w:rPr>
          <w:rFonts w:hint="eastAsia"/>
        </w:rPr>
        <w:t xml:space="preserve"> </w:t>
      </w:r>
      <w:r w:rsidR="00641B84">
        <w:rPr>
          <w:rFonts w:hint="eastAsia"/>
        </w:rPr>
        <w:t>직전</w:t>
      </w:r>
      <w:r w:rsidR="00641B84">
        <w:rPr>
          <w:rFonts w:hint="eastAsia"/>
        </w:rPr>
        <w:t>(</w:t>
      </w:r>
      <w:r w:rsidR="00641B84">
        <w:t xml:space="preserve">0h), </w:t>
      </w:r>
      <w:r w:rsidR="00404FB0" w:rsidRPr="00632E3E">
        <w:t>마지막</w:t>
      </w:r>
      <w:r w:rsidR="00404FB0" w:rsidRPr="00632E3E">
        <w:t xml:space="preserve"> </w:t>
      </w:r>
      <w:r w:rsidR="00404FB0" w:rsidRPr="00632E3E">
        <w:t>투여</w:t>
      </w:r>
      <w:r w:rsidR="00BA07DB" w:rsidRPr="00632E3E">
        <w:t xml:space="preserve"> </w:t>
      </w:r>
      <w:r w:rsidR="00023851">
        <w:rPr>
          <w:rFonts w:hint="eastAsia"/>
        </w:rPr>
        <w:t>직</w:t>
      </w:r>
      <w:r w:rsidR="00BA07DB" w:rsidRPr="00632E3E">
        <w:t>전</w:t>
      </w:r>
      <w:r w:rsidR="00BA07DB" w:rsidRPr="00632E3E">
        <w:t>(0h)</w:t>
      </w:r>
      <w:r w:rsidR="006A3C40" w:rsidRPr="00632E3E">
        <w:t xml:space="preserve">, </w:t>
      </w:r>
      <w:r w:rsidR="000200C7" w:rsidRPr="00632E3E">
        <w:t>투여</w:t>
      </w:r>
      <w:r w:rsidR="00BA07DB" w:rsidRPr="00632E3E">
        <w:t xml:space="preserve"> </w:t>
      </w:r>
      <w:r w:rsidR="00BA07DB" w:rsidRPr="00632E3E">
        <w:t>후</w:t>
      </w:r>
      <w:r w:rsidR="00BA07DB" w:rsidRPr="00632E3E">
        <w:t xml:space="preserve"> </w:t>
      </w:r>
      <w:r w:rsidR="002515AB" w:rsidRPr="00632E3E">
        <w:t>0.33, 0.67, 1, 1.5, 2</w:t>
      </w:r>
      <w:bookmarkEnd w:id="275"/>
      <w:r w:rsidR="00EB57D9" w:rsidRPr="00632E3E">
        <w:t>, 3, 4, 6</w:t>
      </w:r>
      <w:r w:rsidR="00682CF5" w:rsidRPr="00632E3E">
        <w:t>h</w:t>
      </w:r>
      <w:r w:rsidR="00240F67" w:rsidRPr="00632E3E">
        <w:t xml:space="preserve"> </w:t>
      </w:r>
      <w:r w:rsidR="00693570" w:rsidRPr="00632E3E">
        <w:t>(</w:t>
      </w:r>
      <w:r w:rsidR="00641B84">
        <w:t>10</w:t>
      </w:r>
      <w:r w:rsidR="00693570" w:rsidRPr="00632E3E">
        <w:t>회</w:t>
      </w:r>
      <w:r w:rsidR="00693570" w:rsidRPr="00632E3E">
        <w:t>)</w:t>
      </w:r>
    </w:p>
    <w:p w14:paraId="7EE9D41F" w14:textId="77777777" w:rsidR="00CC4FAE" w:rsidRPr="00632E3E" w:rsidRDefault="00BA07DB" w:rsidP="001754D4">
      <w:pPr>
        <w:pStyle w:val="1"/>
        <w:numPr>
          <w:ilvl w:val="0"/>
          <w:numId w:val="23"/>
        </w:numPr>
        <w:wordWrap/>
        <w:spacing w:before="40"/>
        <w:ind w:leftChars="120" w:left="573" w:hanging="357"/>
        <w:rPr>
          <w:szCs w:val="18"/>
        </w:rPr>
      </w:pPr>
      <w:bookmarkStart w:id="276" w:name="_Toc465852360"/>
      <w:r w:rsidRPr="00632E3E">
        <w:t>채혈</w:t>
      </w:r>
      <w:r w:rsidRPr="00632E3E">
        <w:t xml:space="preserve"> </w:t>
      </w:r>
      <w:r w:rsidRPr="00632E3E">
        <w:t>시각</w:t>
      </w:r>
      <w:r w:rsidRPr="00632E3E">
        <w:t xml:space="preserve"> </w:t>
      </w:r>
      <w:r w:rsidRPr="00632E3E">
        <w:t>허용</w:t>
      </w:r>
      <w:r w:rsidRPr="00632E3E">
        <w:t xml:space="preserve"> </w:t>
      </w:r>
      <w:r w:rsidRPr="00632E3E">
        <w:t>편차</w:t>
      </w:r>
    </w:p>
    <w:p w14:paraId="121CC4FB" w14:textId="6019E06D" w:rsidR="00CC4FAE" w:rsidRPr="00632E3E" w:rsidRDefault="0071659F" w:rsidP="001B3474">
      <w:pPr>
        <w:pStyle w:val="2e"/>
        <w:numPr>
          <w:ilvl w:val="0"/>
          <w:numId w:val="16"/>
        </w:numPr>
        <w:ind w:left="924" w:hanging="357"/>
        <w:rPr>
          <w:szCs w:val="18"/>
        </w:rPr>
      </w:pPr>
      <w:r w:rsidRPr="00632E3E">
        <w:t>투여</w:t>
      </w:r>
      <w:r w:rsidR="00A16BAE" w:rsidRPr="00632E3E">
        <w:rPr>
          <w:szCs w:val="18"/>
        </w:rPr>
        <w:t xml:space="preserve"> </w:t>
      </w:r>
      <w:r w:rsidR="00023851">
        <w:rPr>
          <w:rFonts w:hint="eastAsia"/>
          <w:szCs w:val="18"/>
        </w:rPr>
        <w:t>직</w:t>
      </w:r>
      <w:r w:rsidRPr="00632E3E">
        <w:rPr>
          <w:szCs w:val="18"/>
        </w:rPr>
        <w:t>전</w:t>
      </w:r>
      <w:r w:rsidR="00EB57D9" w:rsidRPr="00632E3E">
        <w:rPr>
          <w:szCs w:val="18"/>
        </w:rPr>
        <w:t>(0h)</w:t>
      </w:r>
      <w:r w:rsidRPr="00632E3E">
        <w:rPr>
          <w:szCs w:val="18"/>
        </w:rPr>
        <w:t>: -5min</w:t>
      </w:r>
    </w:p>
    <w:p w14:paraId="2C70486C" w14:textId="27E06F66" w:rsidR="00CC4FAE" w:rsidRPr="00632E3E" w:rsidRDefault="00626A08" w:rsidP="001B3474">
      <w:pPr>
        <w:pStyle w:val="2e"/>
        <w:numPr>
          <w:ilvl w:val="0"/>
          <w:numId w:val="16"/>
        </w:numPr>
        <w:ind w:left="924" w:hanging="357"/>
        <w:rPr>
          <w:szCs w:val="18"/>
        </w:rPr>
      </w:pPr>
      <w:r w:rsidRPr="00632E3E">
        <w:rPr>
          <w:szCs w:val="18"/>
        </w:rPr>
        <w:t>투여</w:t>
      </w:r>
      <w:r w:rsidRPr="00632E3E">
        <w:rPr>
          <w:szCs w:val="18"/>
        </w:rPr>
        <w:t xml:space="preserve"> </w:t>
      </w:r>
      <w:r w:rsidRPr="00632E3E">
        <w:rPr>
          <w:szCs w:val="18"/>
        </w:rPr>
        <w:t>후</w:t>
      </w:r>
      <w:r w:rsidRPr="00632E3E">
        <w:rPr>
          <w:szCs w:val="18"/>
        </w:rPr>
        <w:t xml:space="preserve"> </w:t>
      </w:r>
      <w:r w:rsidR="0071659F" w:rsidRPr="00632E3E">
        <w:rPr>
          <w:szCs w:val="18"/>
        </w:rPr>
        <w:t>0.33</w:t>
      </w:r>
      <w:r w:rsidR="00EB57D9" w:rsidRPr="00632E3E">
        <w:rPr>
          <w:szCs w:val="18"/>
        </w:rPr>
        <w:t>, 0.67,</w:t>
      </w:r>
      <w:r w:rsidR="00CC4FAE" w:rsidRPr="00632E3E">
        <w:rPr>
          <w:szCs w:val="18"/>
        </w:rPr>
        <w:t xml:space="preserve"> 1h: ±2 min</w:t>
      </w:r>
    </w:p>
    <w:p w14:paraId="517AFAF3" w14:textId="6948216C" w:rsidR="0071659F" w:rsidRPr="00632E3E" w:rsidRDefault="00626A08" w:rsidP="001B3474">
      <w:pPr>
        <w:pStyle w:val="2e"/>
        <w:numPr>
          <w:ilvl w:val="0"/>
          <w:numId w:val="16"/>
        </w:numPr>
        <w:ind w:left="924" w:hanging="357"/>
        <w:rPr>
          <w:szCs w:val="18"/>
        </w:rPr>
      </w:pPr>
      <w:r w:rsidRPr="00632E3E">
        <w:rPr>
          <w:szCs w:val="18"/>
        </w:rPr>
        <w:t>투여</w:t>
      </w:r>
      <w:r w:rsidRPr="00632E3E">
        <w:rPr>
          <w:szCs w:val="18"/>
        </w:rPr>
        <w:t xml:space="preserve"> </w:t>
      </w:r>
      <w:r w:rsidRPr="00632E3E">
        <w:rPr>
          <w:szCs w:val="18"/>
        </w:rPr>
        <w:t>후</w:t>
      </w:r>
      <w:r w:rsidR="00CC4FAE" w:rsidRPr="00632E3E">
        <w:rPr>
          <w:szCs w:val="18"/>
        </w:rPr>
        <w:t xml:space="preserve"> </w:t>
      </w:r>
      <w:r w:rsidR="0071659F" w:rsidRPr="00632E3E">
        <w:rPr>
          <w:szCs w:val="18"/>
        </w:rPr>
        <w:t>1.5</w:t>
      </w:r>
      <w:r w:rsidR="00CC4FAE" w:rsidRPr="00632E3E">
        <w:rPr>
          <w:szCs w:val="18"/>
        </w:rPr>
        <w:t xml:space="preserve"> </w:t>
      </w:r>
      <w:r w:rsidR="0071659F" w:rsidRPr="00632E3E">
        <w:rPr>
          <w:szCs w:val="18"/>
        </w:rPr>
        <w:t>~</w:t>
      </w:r>
      <w:r w:rsidR="00CC4FAE" w:rsidRPr="00632E3E">
        <w:rPr>
          <w:szCs w:val="18"/>
        </w:rPr>
        <w:t xml:space="preserve"> </w:t>
      </w:r>
      <w:r w:rsidR="00EB57D9" w:rsidRPr="00632E3E">
        <w:rPr>
          <w:szCs w:val="18"/>
        </w:rPr>
        <w:t>6</w:t>
      </w:r>
      <w:r w:rsidR="0071659F" w:rsidRPr="00632E3E">
        <w:rPr>
          <w:szCs w:val="18"/>
        </w:rPr>
        <w:t xml:space="preserve">h: ±5 </w:t>
      </w:r>
      <w:r w:rsidR="00CC4FAE" w:rsidRPr="00632E3E">
        <w:rPr>
          <w:szCs w:val="18"/>
        </w:rPr>
        <w:t>min</w:t>
      </w:r>
    </w:p>
    <w:p w14:paraId="178C659C" w14:textId="17A14CAE" w:rsidR="00CC4FAE" w:rsidRPr="00632E3E" w:rsidRDefault="00782115" w:rsidP="001754D4">
      <w:pPr>
        <w:pStyle w:val="1"/>
        <w:numPr>
          <w:ilvl w:val="0"/>
          <w:numId w:val="21"/>
        </w:numPr>
        <w:wordWrap/>
        <w:spacing w:before="40"/>
        <w:ind w:leftChars="120" w:left="573" w:hanging="357"/>
      </w:pPr>
      <w:bookmarkStart w:id="277" w:name="_Toc465852363"/>
      <w:bookmarkEnd w:id="276"/>
      <w:r w:rsidRPr="00632E3E">
        <w:t>약동학</w:t>
      </w:r>
      <w:r w:rsidRPr="00632E3E">
        <w:t xml:space="preserve"> </w:t>
      </w:r>
      <w:r w:rsidRPr="00632E3E">
        <w:t>채혈</w:t>
      </w:r>
      <w:r w:rsidRPr="00632E3E">
        <w:t xml:space="preserve"> </w:t>
      </w:r>
      <w:r w:rsidRPr="00632E3E">
        <w:t>시간</w:t>
      </w:r>
      <w:r w:rsidRPr="00632E3E">
        <w:t xml:space="preserve"> </w:t>
      </w:r>
      <w:r w:rsidRPr="00632E3E">
        <w:t>설정</w:t>
      </w:r>
      <w:r w:rsidRPr="00632E3E">
        <w:t xml:space="preserve"> </w:t>
      </w:r>
      <w:r w:rsidRPr="00632E3E">
        <w:t>근거</w:t>
      </w:r>
      <w:bookmarkStart w:id="278" w:name="_Toc465852364"/>
      <w:bookmarkEnd w:id="277"/>
    </w:p>
    <w:p w14:paraId="78608983" w14:textId="42A757CA" w:rsidR="00795A79" w:rsidRPr="00632E3E" w:rsidRDefault="00AE27BA" w:rsidP="00CC4FAE">
      <w:pPr>
        <w:pStyle w:val="1"/>
        <w:numPr>
          <w:ilvl w:val="0"/>
          <w:numId w:val="0"/>
        </w:numPr>
        <w:wordWrap/>
        <w:spacing w:before="40"/>
        <w:ind w:left="573"/>
        <w:rPr>
          <w:spacing w:val="-2"/>
          <w:szCs w:val="18"/>
        </w:rPr>
      </w:pPr>
      <w:r w:rsidRPr="00632E3E">
        <w:t>Rebamipide 100 mg</w:t>
      </w:r>
      <w:r w:rsidRPr="00632E3E">
        <w:t>을</w:t>
      </w:r>
      <w:r w:rsidRPr="00632E3E">
        <w:t xml:space="preserve"> </w:t>
      </w:r>
      <w:r w:rsidRPr="00632E3E">
        <w:t>건강한</w:t>
      </w:r>
      <w:r w:rsidRPr="00632E3E">
        <w:t xml:space="preserve"> </w:t>
      </w:r>
      <w:r w:rsidRPr="00632E3E">
        <w:t>성인에게</w:t>
      </w:r>
      <w:r w:rsidRPr="00632E3E">
        <w:t xml:space="preserve"> </w:t>
      </w:r>
      <w:r w:rsidRPr="00632E3E">
        <w:t>경구</w:t>
      </w:r>
      <w:r w:rsidRPr="00632E3E">
        <w:t xml:space="preserve"> </w:t>
      </w:r>
      <w:r w:rsidRPr="00632E3E">
        <w:t>투여</w:t>
      </w:r>
      <w:r w:rsidRPr="00632E3E">
        <w:t xml:space="preserve"> </w:t>
      </w:r>
      <w:r w:rsidRPr="00632E3E">
        <w:t>시</w:t>
      </w:r>
      <w:r w:rsidRPr="00632E3E">
        <w:t xml:space="preserve"> </w:t>
      </w:r>
      <w:r w:rsidRPr="00632E3E">
        <w:rPr>
          <w:i/>
        </w:rPr>
        <w:t>T</w:t>
      </w:r>
      <w:r w:rsidRPr="00632E3E">
        <w:rPr>
          <w:vertAlign w:val="subscript"/>
        </w:rPr>
        <w:t>max</w:t>
      </w:r>
      <w:r w:rsidRPr="00632E3E">
        <w:t xml:space="preserve"> </w:t>
      </w:r>
      <w:r w:rsidRPr="00632E3E">
        <w:t>와</w:t>
      </w:r>
      <w:r w:rsidRPr="00632E3E">
        <w:t xml:space="preserve"> </w:t>
      </w:r>
      <w:r w:rsidRPr="00632E3E">
        <w:rPr>
          <w:i/>
        </w:rPr>
        <w:t>t</w:t>
      </w:r>
      <w:r w:rsidRPr="00632E3E">
        <w:rPr>
          <w:vertAlign w:val="subscript"/>
        </w:rPr>
        <w:t xml:space="preserve">1/2β </w:t>
      </w:r>
      <w:r w:rsidRPr="00632E3E">
        <w:t>는</w:t>
      </w:r>
      <w:r w:rsidRPr="00632E3E">
        <w:t xml:space="preserve"> </w:t>
      </w:r>
      <w:r w:rsidRPr="00632E3E">
        <w:t>각각</w:t>
      </w:r>
      <w:r w:rsidRPr="00632E3E">
        <w:t xml:space="preserve"> 2.10 ± 0.76 h</w:t>
      </w:r>
      <w:r w:rsidRPr="00632E3E">
        <w:t>와</w:t>
      </w:r>
      <w:r w:rsidRPr="00632E3E">
        <w:t xml:space="preserve"> 1.93 ± 0.49 h </w:t>
      </w:r>
      <w:r w:rsidRPr="00632E3E">
        <w:t>이었다</w:t>
      </w:r>
      <w:r w:rsidRPr="00632E3E">
        <w:t xml:space="preserve">(Cho et al., Clinical Therapeutics. 2009. 31(11): 2712-2721). </w:t>
      </w:r>
      <w:r w:rsidRPr="00632E3E">
        <w:t>본</w:t>
      </w:r>
      <w:r w:rsidRPr="00632E3E">
        <w:t xml:space="preserve"> </w:t>
      </w:r>
      <w:r w:rsidRPr="00632E3E">
        <w:t>점안제</w:t>
      </w:r>
      <w:r w:rsidRPr="00632E3E">
        <w:t xml:space="preserve"> </w:t>
      </w:r>
      <w:r w:rsidRPr="00632E3E">
        <w:t>임상시험에서는</w:t>
      </w:r>
      <w:r w:rsidRPr="00632E3E">
        <w:t xml:space="preserve"> </w:t>
      </w:r>
      <w:r w:rsidRPr="00632E3E">
        <w:t>경구투여</w:t>
      </w:r>
      <w:r w:rsidRPr="00632E3E">
        <w:t xml:space="preserve"> </w:t>
      </w:r>
      <w:r w:rsidRPr="00632E3E">
        <w:rPr>
          <w:i/>
        </w:rPr>
        <w:t>T</w:t>
      </w:r>
      <w:r w:rsidRPr="00632E3E">
        <w:rPr>
          <w:vertAlign w:val="subscript"/>
        </w:rPr>
        <w:t>max</w:t>
      </w:r>
      <w:r w:rsidRPr="00632E3E">
        <w:t xml:space="preserve"> </w:t>
      </w:r>
      <w:r w:rsidRPr="00632E3E">
        <w:t>예상</w:t>
      </w:r>
      <w:r w:rsidRPr="00632E3E">
        <w:t xml:space="preserve"> </w:t>
      </w:r>
      <w:r w:rsidRPr="00632E3E">
        <w:t>시점인</w:t>
      </w:r>
      <w:r w:rsidRPr="00632E3E">
        <w:t xml:space="preserve"> 2 h </w:t>
      </w:r>
      <w:r w:rsidRPr="00632E3E">
        <w:t>이전에</w:t>
      </w:r>
      <w:r w:rsidRPr="00632E3E">
        <w:t xml:space="preserve"> 2 </w:t>
      </w:r>
      <w:r w:rsidRPr="00632E3E">
        <w:t>회</w:t>
      </w:r>
      <w:r w:rsidRPr="00632E3E">
        <w:t xml:space="preserve"> </w:t>
      </w:r>
      <w:r w:rsidRPr="00632E3E">
        <w:t>이상</w:t>
      </w:r>
      <w:r w:rsidRPr="00632E3E">
        <w:t xml:space="preserve"> </w:t>
      </w:r>
      <w:r w:rsidRPr="00632E3E">
        <w:t>채혈을</w:t>
      </w:r>
      <w:r w:rsidRPr="00632E3E">
        <w:t xml:space="preserve"> </w:t>
      </w:r>
      <w:r w:rsidRPr="00632E3E">
        <w:t>시행하고</w:t>
      </w:r>
      <w:r w:rsidRPr="00632E3E">
        <w:t xml:space="preserve">, </w:t>
      </w:r>
      <w:r w:rsidRPr="00632E3E">
        <w:t>소실</w:t>
      </w:r>
      <w:r w:rsidRPr="00632E3E">
        <w:t xml:space="preserve"> </w:t>
      </w:r>
      <w:r w:rsidRPr="00632E3E">
        <w:t>상수를</w:t>
      </w:r>
      <w:r w:rsidRPr="00632E3E">
        <w:t xml:space="preserve"> </w:t>
      </w:r>
      <w:r w:rsidRPr="00632E3E">
        <w:t>확인하기</w:t>
      </w:r>
      <w:r w:rsidRPr="00632E3E">
        <w:t xml:space="preserve"> </w:t>
      </w:r>
      <w:r w:rsidRPr="00632E3E">
        <w:t>위하여</w:t>
      </w:r>
      <w:r w:rsidRPr="00632E3E">
        <w:t xml:space="preserve"> </w:t>
      </w:r>
      <w:r w:rsidRPr="00632E3E">
        <w:t>반감기의</w:t>
      </w:r>
      <w:r w:rsidRPr="00632E3E">
        <w:t xml:space="preserve"> </w:t>
      </w:r>
      <w:r w:rsidRPr="00632E3E">
        <w:t>약</w:t>
      </w:r>
      <w:r w:rsidRPr="00632E3E">
        <w:t xml:space="preserve"> 3 </w:t>
      </w:r>
      <w:r w:rsidRPr="00632E3E">
        <w:t>배인</w:t>
      </w:r>
      <w:r w:rsidRPr="00632E3E">
        <w:t xml:space="preserve"> 6 h</w:t>
      </w:r>
      <w:r w:rsidRPr="00632E3E">
        <w:t>까지</w:t>
      </w:r>
      <w:r w:rsidRPr="00632E3E">
        <w:t xml:space="preserve"> </w:t>
      </w:r>
      <w:r w:rsidRPr="00632E3E">
        <w:t>채혈하는</w:t>
      </w:r>
      <w:r w:rsidRPr="00632E3E">
        <w:t xml:space="preserve"> </w:t>
      </w:r>
      <w:r w:rsidRPr="00632E3E">
        <w:t>것으로</w:t>
      </w:r>
      <w:r w:rsidRPr="00632E3E">
        <w:t xml:space="preserve"> </w:t>
      </w:r>
      <w:r w:rsidRPr="00632E3E">
        <w:t>설정하였다</w:t>
      </w:r>
      <w:r w:rsidRPr="00632E3E">
        <w:t>.</w:t>
      </w:r>
    </w:p>
    <w:p w14:paraId="1FA9C667" w14:textId="0CF11ADE" w:rsidR="00525E4E" w:rsidRDefault="00782115" w:rsidP="001754D4">
      <w:pPr>
        <w:pStyle w:val="1"/>
        <w:numPr>
          <w:ilvl w:val="0"/>
          <w:numId w:val="21"/>
        </w:numPr>
        <w:wordWrap/>
        <w:spacing w:before="40" w:after="120"/>
        <w:ind w:leftChars="120" w:left="573" w:hanging="357"/>
      </w:pPr>
      <w:r w:rsidRPr="00632E3E">
        <w:t>총</w:t>
      </w:r>
      <w:r w:rsidRPr="00632E3E">
        <w:t xml:space="preserve"> </w:t>
      </w:r>
      <w:r w:rsidRPr="00632E3E">
        <w:t>채혈</w:t>
      </w:r>
      <w:r w:rsidR="00BA07DB" w:rsidRPr="00632E3E">
        <w:t>량</w:t>
      </w:r>
      <w:r w:rsidR="00EB2658" w:rsidRPr="00632E3E">
        <w:t xml:space="preserve">: </w:t>
      </w:r>
      <w:r w:rsidR="00BA07DB" w:rsidRPr="00632E3E">
        <w:t>약</w:t>
      </w:r>
      <w:r w:rsidR="00EB2658" w:rsidRPr="00632E3E">
        <w:t xml:space="preserve"> </w:t>
      </w:r>
      <w:r w:rsidR="00CA0650" w:rsidRPr="00632E3E">
        <w:t>10</w:t>
      </w:r>
      <w:r w:rsidR="00CA0650">
        <w:t>8</w:t>
      </w:r>
      <w:r w:rsidR="00CA0650" w:rsidRPr="00632E3E">
        <w:t xml:space="preserve"> </w:t>
      </w:r>
      <w:r w:rsidR="00BA07DB" w:rsidRPr="00632E3E">
        <w:t>mL</w:t>
      </w:r>
      <w:r w:rsidR="00680597" w:rsidRPr="00632E3E">
        <w:t xml:space="preserve"> (</w:t>
      </w:r>
      <w:r w:rsidR="00CA0650" w:rsidRPr="00632E3E">
        <w:t>1</w:t>
      </w:r>
      <w:r w:rsidR="00CA0650">
        <w:t>8</w:t>
      </w:r>
      <w:r w:rsidR="00BA07DB" w:rsidRPr="00632E3E">
        <w:t>회</w:t>
      </w:r>
      <w:r w:rsidR="00B35968" w:rsidRPr="00632E3E">
        <w:t xml:space="preserve"> </w:t>
      </w:r>
      <w:r w:rsidR="00BA07DB" w:rsidRPr="00632E3E">
        <w:t>x</w:t>
      </w:r>
      <w:r w:rsidR="00EB2658" w:rsidRPr="00632E3E">
        <w:t xml:space="preserve"> </w:t>
      </w:r>
      <w:r w:rsidR="00B35968" w:rsidRPr="00632E3E">
        <w:t>6</w:t>
      </w:r>
      <w:r w:rsidR="00BA07DB" w:rsidRPr="00632E3E">
        <w:t xml:space="preserve"> </w:t>
      </w:r>
      <w:r w:rsidR="00A83E8B" w:rsidRPr="00632E3E">
        <w:t>mL</w:t>
      </w:r>
      <w:bookmarkEnd w:id="278"/>
      <w:r w:rsidR="00B35968" w:rsidRPr="00632E3E">
        <w:t>)</w:t>
      </w:r>
    </w:p>
    <w:p w14:paraId="43DA9527" w14:textId="6BEFD5CA" w:rsidR="00E70075" w:rsidRDefault="00E70075" w:rsidP="00E70075">
      <w:pPr>
        <w:pStyle w:val="2"/>
      </w:pPr>
      <w:bookmarkStart w:id="279" w:name="_Toc90998712"/>
      <w:r>
        <w:rPr>
          <w:rFonts w:hint="eastAsia"/>
        </w:rPr>
        <w:t>안과</w:t>
      </w:r>
      <w:r>
        <w:rPr>
          <w:rFonts w:hint="eastAsia"/>
        </w:rPr>
        <w:t xml:space="preserve"> </w:t>
      </w:r>
      <w:r>
        <w:rPr>
          <w:rFonts w:hint="eastAsia"/>
        </w:rPr>
        <w:t>검사</w:t>
      </w:r>
      <w:bookmarkEnd w:id="279"/>
    </w:p>
    <w:p w14:paraId="6C35C7B3" w14:textId="77777777" w:rsidR="00E70075" w:rsidRDefault="00E70075" w:rsidP="00E70075">
      <w:pPr>
        <w:pStyle w:val="1"/>
        <w:numPr>
          <w:ilvl w:val="0"/>
          <w:numId w:val="24"/>
        </w:numPr>
        <w:wordWrap/>
        <w:spacing w:before="40" w:after="120"/>
        <w:ind w:leftChars="120" w:left="573" w:hanging="357"/>
      </w:pPr>
      <w:r w:rsidRPr="00E70075">
        <w:rPr>
          <w:rFonts w:hint="eastAsia"/>
        </w:rPr>
        <w:t>시력검사</w:t>
      </w:r>
    </w:p>
    <w:p w14:paraId="763DD916" w14:textId="34F3133C" w:rsidR="00E70075" w:rsidRDefault="00E70075" w:rsidP="00E70075">
      <w:pPr>
        <w:pStyle w:val="1"/>
        <w:numPr>
          <w:ilvl w:val="0"/>
          <w:numId w:val="0"/>
        </w:numPr>
        <w:wordWrap/>
        <w:spacing w:before="40" w:after="120"/>
        <w:ind w:left="573"/>
      </w:pPr>
      <w:r w:rsidRPr="00E70075">
        <w:rPr>
          <w:rFonts w:hint="eastAsia"/>
        </w:rPr>
        <w:t>교정시력</w:t>
      </w:r>
      <w:r w:rsidRPr="00E70075">
        <w:rPr>
          <w:rFonts w:hint="eastAsia"/>
        </w:rPr>
        <w:t xml:space="preserve"> </w:t>
      </w:r>
      <w:r w:rsidRPr="00E70075">
        <w:rPr>
          <w:rFonts w:hint="eastAsia"/>
        </w:rPr>
        <w:t>평가는</w:t>
      </w:r>
      <w:r w:rsidRPr="00E70075">
        <w:rPr>
          <w:rFonts w:hint="eastAsia"/>
        </w:rPr>
        <w:t xml:space="preserve"> </w:t>
      </w:r>
      <w:r w:rsidRPr="00E70075">
        <w:rPr>
          <w:rFonts w:hint="eastAsia"/>
        </w:rPr>
        <w:t>스넬렌</w:t>
      </w:r>
      <w:r w:rsidRPr="00E70075">
        <w:rPr>
          <w:rFonts w:hint="eastAsia"/>
        </w:rPr>
        <w:t xml:space="preserve"> </w:t>
      </w:r>
      <w:r w:rsidRPr="00E70075">
        <w:rPr>
          <w:rFonts w:hint="eastAsia"/>
        </w:rPr>
        <w:t>시력표</w:t>
      </w:r>
      <w:r w:rsidRPr="00E70075">
        <w:rPr>
          <w:rFonts w:hint="eastAsia"/>
        </w:rPr>
        <w:t>(Snellen chart)</w:t>
      </w:r>
      <w:r w:rsidRPr="00E70075">
        <w:rPr>
          <w:rFonts w:hint="eastAsia"/>
        </w:rPr>
        <w:t>를</w:t>
      </w:r>
      <w:r w:rsidRPr="00E70075">
        <w:rPr>
          <w:rFonts w:hint="eastAsia"/>
        </w:rPr>
        <w:t xml:space="preserve"> </w:t>
      </w:r>
      <w:r w:rsidRPr="00E70075">
        <w:rPr>
          <w:rFonts w:hint="eastAsia"/>
        </w:rPr>
        <w:t>사용하여</w:t>
      </w:r>
      <w:r w:rsidRPr="00E70075">
        <w:rPr>
          <w:rFonts w:hint="eastAsia"/>
        </w:rPr>
        <w:t xml:space="preserve"> </w:t>
      </w:r>
      <w:r w:rsidRPr="00E70075">
        <w:rPr>
          <w:rFonts w:hint="eastAsia"/>
        </w:rPr>
        <w:t>평가한다</w:t>
      </w:r>
      <w:r w:rsidRPr="00E70075">
        <w:rPr>
          <w:rFonts w:hint="eastAsia"/>
        </w:rPr>
        <w:t xml:space="preserve">. </w:t>
      </w:r>
    </w:p>
    <w:p w14:paraId="3F5C5988" w14:textId="7FCDC1C6" w:rsidR="00E70075" w:rsidRDefault="00E70075" w:rsidP="00E70075">
      <w:pPr>
        <w:pStyle w:val="1"/>
        <w:numPr>
          <w:ilvl w:val="0"/>
          <w:numId w:val="24"/>
        </w:numPr>
        <w:wordWrap/>
        <w:spacing w:before="40" w:after="120"/>
        <w:ind w:leftChars="120" w:left="573" w:hanging="357"/>
      </w:pPr>
      <w:r w:rsidRPr="00E70075">
        <w:rPr>
          <w:rFonts w:hint="eastAsia"/>
        </w:rPr>
        <w:t>안압검</w:t>
      </w:r>
      <w:r>
        <w:rPr>
          <w:rFonts w:hint="eastAsia"/>
        </w:rPr>
        <w:t>사</w:t>
      </w:r>
    </w:p>
    <w:p w14:paraId="24FCFC49" w14:textId="357AB41C" w:rsidR="00E70075" w:rsidRDefault="00E70075" w:rsidP="00E70075">
      <w:pPr>
        <w:pStyle w:val="1"/>
        <w:numPr>
          <w:ilvl w:val="0"/>
          <w:numId w:val="0"/>
        </w:numPr>
        <w:wordWrap/>
        <w:spacing w:before="40" w:after="120"/>
        <w:ind w:left="573"/>
      </w:pPr>
      <w:r w:rsidRPr="00E70075">
        <w:rPr>
          <w:rFonts w:hint="eastAsia"/>
        </w:rPr>
        <w:t>비접촉식</w:t>
      </w:r>
      <w:r w:rsidRPr="00E70075">
        <w:rPr>
          <w:rFonts w:hint="eastAsia"/>
        </w:rPr>
        <w:t xml:space="preserve"> </w:t>
      </w:r>
      <w:r w:rsidRPr="00E70075">
        <w:rPr>
          <w:rFonts w:hint="eastAsia"/>
        </w:rPr>
        <w:t>안압계를</w:t>
      </w:r>
      <w:r w:rsidRPr="00E70075">
        <w:rPr>
          <w:rFonts w:hint="eastAsia"/>
        </w:rPr>
        <w:t xml:space="preserve"> </w:t>
      </w:r>
      <w:r w:rsidRPr="00E70075">
        <w:rPr>
          <w:rFonts w:hint="eastAsia"/>
        </w:rPr>
        <w:t>사용하여</w:t>
      </w:r>
      <w:r w:rsidRPr="00E70075">
        <w:rPr>
          <w:rFonts w:hint="eastAsia"/>
        </w:rPr>
        <w:t xml:space="preserve"> </w:t>
      </w:r>
      <w:r w:rsidRPr="00E70075">
        <w:rPr>
          <w:rFonts w:hint="eastAsia"/>
        </w:rPr>
        <w:t>안압을</w:t>
      </w:r>
      <w:r w:rsidRPr="00E70075">
        <w:rPr>
          <w:rFonts w:hint="eastAsia"/>
        </w:rPr>
        <w:t xml:space="preserve"> </w:t>
      </w:r>
      <w:r w:rsidRPr="00E70075">
        <w:rPr>
          <w:rFonts w:hint="eastAsia"/>
        </w:rPr>
        <w:t>측정한다</w:t>
      </w:r>
      <w:r w:rsidRPr="00E70075">
        <w:rPr>
          <w:rFonts w:hint="eastAsia"/>
        </w:rPr>
        <w:t xml:space="preserve">. </w:t>
      </w:r>
      <w:r w:rsidRPr="00E70075">
        <w:rPr>
          <w:rFonts w:hint="eastAsia"/>
        </w:rPr>
        <w:t>동일한</w:t>
      </w:r>
      <w:r w:rsidRPr="00E70075">
        <w:rPr>
          <w:rFonts w:hint="eastAsia"/>
        </w:rPr>
        <w:t xml:space="preserve"> </w:t>
      </w:r>
      <w:r w:rsidRPr="00E70075">
        <w:rPr>
          <w:rFonts w:hint="eastAsia"/>
        </w:rPr>
        <w:t>눈에서</w:t>
      </w:r>
      <w:r w:rsidRPr="00E70075">
        <w:rPr>
          <w:rFonts w:hint="eastAsia"/>
        </w:rPr>
        <w:t xml:space="preserve"> </w:t>
      </w:r>
      <w:r w:rsidRPr="00E70075">
        <w:rPr>
          <w:rFonts w:hint="eastAsia"/>
        </w:rPr>
        <w:t>연속적으로</w:t>
      </w:r>
      <w:r w:rsidRPr="00E70075">
        <w:rPr>
          <w:rFonts w:hint="eastAsia"/>
        </w:rPr>
        <w:t xml:space="preserve"> 2</w:t>
      </w:r>
      <w:r w:rsidRPr="00E70075">
        <w:rPr>
          <w:rFonts w:hint="eastAsia"/>
        </w:rPr>
        <w:t>회</w:t>
      </w:r>
      <w:r w:rsidRPr="00E70075">
        <w:rPr>
          <w:rFonts w:hint="eastAsia"/>
        </w:rPr>
        <w:t xml:space="preserve"> </w:t>
      </w:r>
      <w:r w:rsidRPr="00E70075">
        <w:rPr>
          <w:rFonts w:hint="eastAsia"/>
        </w:rPr>
        <w:t>반복</w:t>
      </w:r>
      <w:r w:rsidRPr="00E70075">
        <w:rPr>
          <w:rFonts w:hint="eastAsia"/>
        </w:rPr>
        <w:t xml:space="preserve"> </w:t>
      </w:r>
      <w:r w:rsidRPr="00E70075">
        <w:rPr>
          <w:rFonts w:hint="eastAsia"/>
        </w:rPr>
        <w:t>측정하며</w:t>
      </w:r>
      <w:r w:rsidRPr="00E70075">
        <w:rPr>
          <w:rFonts w:hint="eastAsia"/>
        </w:rPr>
        <w:t xml:space="preserve">, </w:t>
      </w:r>
      <w:r w:rsidRPr="00E70075">
        <w:rPr>
          <w:rFonts w:hint="eastAsia"/>
        </w:rPr>
        <w:t>반복</w:t>
      </w:r>
      <w:r w:rsidRPr="00E70075">
        <w:rPr>
          <w:rFonts w:hint="eastAsia"/>
        </w:rPr>
        <w:t xml:space="preserve"> </w:t>
      </w:r>
      <w:r w:rsidRPr="00E70075">
        <w:rPr>
          <w:rFonts w:hint="eastAsia"/>
        </w:rPr>
        <w:t>측정된</w:t>
      </w:r>
      <w:r w:rsidRPr="00E70075">
        <w:rPr>
          <w:rFonts w:hint="eastAsia"/>
        </w:rPr>
        <w:t xml:space="preserve"> </w:t>
      </w:r>
      <w:r w:rsidRPr="00E70075">
        <w:rPr>
          <w:rFonts w:hint="eastAsia"/>
        </w:rPr>
        <w:t>안압의</w:t>
      </w:r>
      <w:r w:rsidRPr="00E70075">
        <w:rPr>
          <w:rFonts w:hint="eastAsia"/>
        </w:rPr>
        <w:t xml:space="preserve"> </w:t>
      </w:r>
      <w:r w:rsidRPr="00E70075">
        <w:rPr>
          <w:rFonts w:hint="eastAsia"/>
        </w:rPr>
        <w:t>차이가</w:t>
      </w:r>
      <w:r w:rsidRPr="00E70075">
        <w:rPr>
          <w:rFonts w:hint="eastAsia"/>
        </w:rPr>
        <w:t xml:space="preserve"> 2 mmHg </w:t>
      </w:r>
      <w:r w:rsidRPr="00E70075">
        <w:rPr>
          <w:rFonts w:hint="eastAsia"/>
        </w:rPr>
        <w:t>이하이면</w:t>
      </w:r>
      <w:r w:rsidRPr="00E70075">
        <w:rPr>
          <w:rFonts w:hint="eastAsia"/>
        </w:rPr>
        <w:t xml:space="preserve"> 2</w:t>
      </w:r>
      <w:r w:rsidRPr="00E70075">
        <w:rPr>
          <w:rFonts w:hint="eastAsia"/>
        </w:rPr>
        <w:t>회</w:t>
      </w:r>
      <w:r w:rsidRPr="00E70075">
        <w:rPr>
          <w:rFonts w:hint="eastAsia"/>
        </w:rPr>
        <w:t xml:space="preserve"> </w:t>
      </w:r>
      <w:r w:rsidRPr="00E70075">
        <w:rPr>
          <w:rFonts w:hint="eastAsia"/>
        </w:rPr>
        <w:t>실시한</w:t>
      </w:r>
      <w:r w:rsidRPr="00E70075">
        <w:rPr>
          <w:rFonts w:hint="eastAsia"/>
        </w:rPr>
        <w:t xml:space="preserve"> </w:t>
      </w:r>
      <w:r w:rsidRPr="00E70075">
        <w:rPr>
          <w:rFonts w:hint="eastAsia"/>
        </w:rPr>
        <w:t>안압의</w:t>
      </w:r>
      <w:r w:rsidRPr="00E70075">
        <w:rPr>
          <w:rFonts w:hint="eastAsia"/>
        </w:rPr>
        <w:t xml:space="preserve"> </w:t>
      </w:r>
      <w:r w:rsidRPr="00E70075">
        <w:rPr>
          <w:rFonts w:hint="eastAsia"/>
        </w:rPr>
        <w:t>평균값을</w:t>
      </w:r>
      <w:r w:rsidRPr="00E70075">
        <w:rPr>
          <w:rFonts w:hint="eastAsia"/>
        </w:rPr>
        <w:t xml:space="preserve"> </w:t>
      </w:r>
      <w:r w:rsidRPr="00E70075">
        <w:rPr>
          <w:rFonts w:hint="eastAsia"/>
        </w:rPr>
        <w:t>이용하며</w:t>
      </w:r>
      <w:r w:rsidRPr="00E70075">
        <w:rPr>
          <w:rFonts w:hint="eastAsia"/>
        </w:rPr>
        <w:t xml:space="preserve">, 2 mmHg </w:t>
      </w:r>
      <w:r w:rsidRPr="00E70075">
        <w:rPr>
          <w:rFonts w:hint="eastAsia"/>
        </w:rPr>
        <w:t>초과이면</w:t>
      </w:r>
      <w:r w:rsidRPr="00E70075">
        <w:rPr>
          <w:rFonts w:hint="eastAsia"/>
        </w:rPr>
        <w:t xml:space="preserve"> 1</w:t>
      </w:r>
      <w:r w:rsidRPr="00E70075">
        <w:rPr>
          <w:rFonts w:hint="eastAsia"/>
        </w:rPr>
        <w:t>회</w:t>
      </w:r>
      <w:r w:rsidRPr="00E70075">
        <w:rPr>
          <w:rFonts w:hint="eastAsia"/>
        </w:rPr>
        <w:t xml:space="preserve"> </w:t>
      </w:r>
      <w:r w:rsidRPr="00E70075">
        <w:rPr>
          <w:rFonts w:hint="eastAsia"/>
        </w:rPr>
        <w:t>추가</w:t>
      </w:r>
      <w:r w:rsidRPr="00E70075">
        <w:rPr>
          <w:rFonts w:hint="eastAsia"/>
        </w:rPr>
        <w:t xml:space="preserve"> </w:t>
      </w:r>
      <w:r w:rsidRPr="00E70075">
        <w:rPr>
          <w:rFonts w:hint="eastAsia"/>
        </w:rPr>
        <w:t>측정을</w:t>
      </w:r>
      <w:r w:rsidRPr="00E70075">
        <w:rPr>
          <w:rFonts w:hint="eastAsia"/>
        </w:rPr>
        <w:t xml:space="preserve"> </w:t>
      </w:r>
      <w:r w:rsidRPr="00E70075">
        <w:rPr>
          <w:rFonts w:hint="eastAsia"/>
        </w:rPr>
        <w:t>실시한</w:t>
      </w:r>
      <w:r w:rsidRPr="00E70075">
        <w:rPr>
          <w:rFonts w:hint="eastAsia"/>
        </w:rPr>
        <w:t xml:space="preserve"> </w:t>
      </w:r>
      <w:r w:rsidRPr="00E70075">
        <w:rPr>
          <w:rFonts w:hint="eastAsia"/>
        </w:rPr>
        <w:t>후</w:t>
      </w:r>
      <w:r w:rsidRPr="00E70075">
        <w:rPr>
          <w:rFonts w:hint="eastAsia"/>
        </w:rPr>
        <w:t xml:space="preserve"> 3</w:t>
      </w:r>
      <w:r w:rsidRPr="00E70075">
        <w:rPr>
          <w:rFonts w:hint="eastAsia"/>
        </w:rPr>
        <w:t>회</w:t>
      </w:r>
      <w:r w:rsidRPr="00E70075">
        <w:rPr>
          <w:rFonts w:hint="eastAsia"/>
        </w:rPr>
        <w:t xml:space="preserve"> </w:t>
      </w:r>
      <w:r w:rsidRPr="00E70075">
        <w:rPr>
          <w:rFonts w:hint="eastAsia"/>
        </w:rPr>
        <w:t>검사의</w:t>
      </w:r>
      <w:r w:rsidRPr="00E70075">
        <w:rPr>
          <w:rFonts w:hint="eastAsia"/>
        </w:rPr>
        <w:t xml:space="preserve"> </w:t>
      </w:r>
      <w:r w:rsidRPr="00E70075">
        <w:rPr>
          <w:rFonts w:hint="eastAsia"/>
        </w:rPr>
        <w:t>중앙값을</w:t>
      </w:r>
      <w:r w:rsidRPr="00E70075">
        <w:rPr>
          <w:rFonts w:hint="eastAsia"/>
        </w:rPr>
        <w:t xml:space="preserve"> </w:t>
      </w:r>
      <w:r w:rsidRPr="00E70075">
        <w:rPr>
          <w:rFonts w:hint="eastAsia"/>
        </w:rPr>
        <w:t>이용한다</w:t>
      </w:r>
      <w:r w:rsidRPr="00E70075">
        <w:rPr>
          <w:rFonts w:hint="eastAsia"/>
        </w:rPr>
        <w:t xml:space="preserve">. </w:t>
      </w:r>
    </w:p>
    <w:p w14:paraId="2A9FBECD" w14:textId="77777777" w:rsidR="00E70075" w:rsidRDefault="00E70075" w:rsidP="00E70075">
      <w:pPr>
        <w:pStyle w:val="1"/>
        <w:numPr>
          <w:ilvl w:val="0"/>
          <w:numId w:val="24"/>
        </w:numPr>
        <w:wordWrap/>
        <w:spacing w:before="40" w:after="120"/>
        <w:ind w:leftChars="120" w:left="573" w:hanging="357"/>
      </w:pPr>
      <w:r w:rsidRPr="00E70075">
        <w:rPr>
          <w:rFonts w:hint="eastAsia"/>
        </w:rPr>
        <w:t>눈물막</w:t>
      </w:r>
      <w:r w:rsidRPr="00E70075">
        <w:rPr>
          <w:rFonts w:hint="eastAsia"/>
        </w:rPr>
        <w:t xml:space="preserve"> </w:t>
      </w:r>
      <w:r w:rsidRPr="00E70075">
        <w:rPr>
          <w:rFonts w:hint="eastAsia"/>
        </w:rPr>
        <w:t>파괴</w:t>
      </w:r>
      <w:r w:rsidRPr="00E70075">
        <w:rPr>
          <w:rFonts w:hint="eastAsia"/>
        </w:rPr>
        <w:t xml:space="preserve"> </w:t>
      </w:r>
      <w:r w:rsidRPr="00E70075">
        <w:rPr>
          <w:rFonts w:hint="eastAsia"/>
        </w:rPr>
        <w:t>시간</w:t>
      </w:r>
    </w:p>
    <w:p w14:paraId="6AE99C9E" w14:textId="7D511501" w:rsidR="00E70075" w:rsidRDefault="00E70075" w:rsidP="00E70075">
      <w:pPr>
        <w:pStyle w:val="1"/>
        <w:numPr>
          <w:ilvl w:val="0"/>
          <w:numId w:val="0"/>
        </w:numPr>
        <w:wordWrap/>
        <w:spacing w:before="40" w:after="120"/>
        <w:ind w:left="573"/>
      </w:pPr>
      <w:r w:rsidRPr="00E70075">
        <w:rPr>
          <w:rFonts w:hint="eastAsia"/>
        </w:rPr>
        <w:t>눈물막</w:t>
      </w:r>
      <w:r w:rsidRPr="00E70075">
        <w:rPr>
          <w:rFonts w:hint="eastAsia"/>
        </w:rPr>
        <w:t xml:space="preserve"> </w:t>
      </w:r>
      <w:r w:rsidRPr="00E70075">
        <w:rPr>
          <w:rFonts w:hint="eastAsia"/>
        </w:rPr>
        <w:t>파괴</w:t>
      </w:r>
      <w:r w:rsidRPr="00E70075">
        <w:rPr>
          <w:rFonts w:hint="eastAsia"/>
        </w:rPr>
        <w:t xml:space="preserve"> </w:t>
      </w:r>
      <w:r w:rsidRPr="00E70075">
        <w:rPr>
          <w:rFonts w:hint="eastAsia"/>
        </w:rPr>
        <w:t>시간은</w:t>
      </w:r>
      <w:r w:rsidRPr="00E70075">
        <w:rPr>
          <w:rFonts w:hint="eastAsia"/>
        </w:rPr>
        <w:t xml:space="preserve"> </w:t>
      </w:r>
      <w:r w:rsidRPr="00E70075">
        <w:rPr>
          <w:rFonts w:hint="eastAsia"/>
        </w:rPr>
        <w:t>플루오레세인</w:t>
      </w:r>
      <w:r w:rsidRPr="00E70075">
        <w:rPr>
          <w:rFonts w:hint="eastAsia"/>
        </w:rPr>
        <w:t xml:space="preserve">(fluorescein) </w:t>
      </w:r>
      <w:r w:rsidRPr="00E70075">
        <w:rPr>
          <w:rFonts w:hint="eastAsia"/>
        </w:rPr>
        <w:t>염색</w:t>
      </w:r>
      <w:r w:rsidRPr="00E70075">
        <w:rPr>
          <w:rFonts w:hint="eastAsia"/>
        </w:rPr>
        <w:t xml:space="preserve"> </w:t>
      </w:r>
      <w:r w:rsidRPr="00E70075">
        <w:rPr>
          <w:rFonts w:hint="eastAsia"/>
        </w:rPr>
        <w:t>후에</w:t>
      </w:r>
      <w:r w:rsidRPr="00E70075">
        <w:rPr>
          <w:rFonts w:hint="eastAsia"/>
        </w:rPr>
        <w:t xml:space="preserve"> </w:t>
      </w:r>
      <w:r w:rsidRPr="00E70075">
        <w:rPr>
          <w:rFonts w:hint="eastAsia"/>
        </w:rPr>
        <w:t>시험대상자가</w:t>
      </w:r>
      <w:r w:rsidRPr="00E70075">
        <w:rPr>
          <w:rFonts w:hint="eastAsia"/>
        </w:rPr>
        <w:t xml:space="preserve"> </w:t>
      </w:r>
      <w:r w:rsidRPr="00E70075">
        <w:rPr>
          <w:rFonts w:hint="eastAsia"/>
        </w:rPr>
        <w:t>눈을</w:t>
      </w:r>
      <w:r w:rsidRPr="00E70075">
        <w:rPr>
          <w:rFonts w:hint="eastAsia"/>
        </w:rPr>
        <w:t xml:space="preserve"> </w:t>
      </w:r>
      <w:r w:rsidRPr="00E70075">
        <w:rPr>
          <w:rFonts w:hint="eastAsia"/>
        </w:rPr>
        <w:t>자연스럽게</w:t>
      </w:r>
      <w:r w:rsidRPr="00E70075">
        <w:rPr>
          <w:rFonts w:hint="eastAsia"/>
        </w:rPr>
        <w:t xml:space="preserve"> </w:t>
      </w:r>
      <w:r w:rsidRPr="00E70075">
        <w:rPr>
          <w:rFonts w:hint="eastAsia"/>
        </w:rPr>
        <w:t>깜박이게</w:t>
      </w:r>
      <w:r w:rsidRPr="00E70075">
        <w:rPr>
          <w:rFonts w:hint="eastAsia"/>
        </w:rPr>
        <w:t xml:space="preserve"> </w:t>
      </w:r>
      <w:r w:rsidRPr="00E70075">
        <w:rPr>
          <w:rFonts w:hint="eastAsia"/>
        </w:rPr>
        <w:t>한</w:t>
      </w:r>
      <w:r w:rsidRPr="00E70075">
        <w:rPr>
          <w:rFonts w:hint="eastAsia"/>
        </w:rPr>
        <w:t xml:space="preserve"> </w:t>
      </w:r>
      <w:r w:rsidRPr="00E70075">
        <w:rPr>
          <w:rFonts w:hint="eastAsia"/>
        </w:rPr>
        <w:t>후</w:t>
      </w:r>
      <w:r w:rsidRPr="00E70075">
        <w:rPr>
          <w:rFonts w:hint="eastAsia"/>
        </w:rPr>
        <w:t xml:space="preserve">, </w:t>
      </w:r>
      <w:r w:rsidRPr="00E70075">
        <w:rPr>
          <w:rFonts w:hint="eastAsia"/>
        </w:rPr>
        <w:t>마지막으로</w:t>
      </w:r>
      <w:r w:rsidRPr="00E70075">
        <w:rPr>
          <w:rFonts w:hint="eastAsia"/>
        </w:rPr>
        <w:t xml:space="preserve"> </w:t>
      </w:r>
      <w:r w:rsidRPr="00E70075">
        <w:rPr>
          <w:rFonts w:hint="eastAsia"/>
        </w:rPr>
        <w:t>깜박인</w:t>
      </w:r>
      <w:r w:rsidRPr="00E70075">
        <w:rPr>
          <w:rFonts w:hint="eastAsia"/>
        </w:rPr>
        <w:t xml:space="preserve"> </w:t>
      </w:r>
      <w:r w:rsidRPr="00E70075">
        <w:rPr>
          <w:rFonts w:hint="eastAsia"/>
        </w:rPr>
        <w:t>시점부터</w:t>
      </w:r>
      <w:r w:rsidRPr="00E70075">
        <w:rPr>
          <w:rFonts w:hint="eastAsia"/>
        </w:rPr>
        <w:t xml:space="preserve"> </w:t>
      </w:r>
      <w:r w:rsidRPr="00E70075">
        <w:rPr>
          <w:rFonts w:hint="eastAsia"/>
        </w:rPr>
        <w:t>눈물층에</w:t>
      </w:r>
      <w:r w:rsidRPr="00E70075">
        <w:rPr>
          <w:rFonts w:hint="eastAsia"/>
        </w:rPr>
        <w:t xml:space="preserve"> </w:t>
      </w:r>
      <w:r w:rsidRPr="00E70075">
        <w:rPr>
          <w:rFonts w:hint="eastAsia"/>
        </w:rPr>
        <w:t>검은</w:t>
      </w:r>
      <w:r w:rsidRPr="00E70075">
        <w:rPr>
          <w:rFonts w:hint="eastAsia"/>
        </w:rPr>
        <w:t xml:space="preserve"> </w:t>
      </w:r>
      <w:r w:rsidRPr="00E70075">
        <w:rPr>
          <w:rFonts w:hint="eastAsia"/>
        </w:rPr>
        <w:t>점</w:t>
      </w:r>
      <w:r w:rsidRPr="00E70075">
        <w:rPr>
          <w:rFonts w:hint="eastAsia"/>
        </w:rPr>
        <w:t xml:space="preserve">, </w:t>
      </w:r>
      <w:r w:rsidRPr="00E70075">
        <w:rPr>
          <w:rFonts w:hint="eastAsia"/>
        </w:rPr>
        <w:t>줄의</w:t>
      </w:r>
      <w:r w:rsidRPr="00E70075">
        <w:rPr>
          <w:rFonts w:hint="eastAsia"/>
        </w:rPr>
        <w:t xml:space="preserve"> </w:t>
      </w:r>
      <w:r w:rsidRPr="00E70075">
        <w:rPr>
          <w:rFonts w:hint="eastAsia"/>
        </w:rPr>
        <w:t>형태</w:t>
      </w:r>
      <w:r w:rsidRPr="00E70075">
        <w:rPr>
          <w:rFonts w:hint="eastAsia"/>
        </w:rPr>
        <w:t xml:space="preserve"> </w:t>
      </w:r>
      <w:r w:rsidRPr="00E70075">
        <w:rPr>
          <w:rFonts w:hint="eastAsia"/>
        </w:rPr>
        <w:t>또는</w:t>
      </w:r>
      <w:r w:rsidRPr="00E70075">
        <w:rPr>
          <w:rFonts w:hint="eastAsia"/>
        </w:rPr>
        <w:t xml:space="preserve"> </w:t>
      </w:r>
      <w:r w:rsidRPr="00E70075">
        <w:rPr>
          <w:rFonts w:hint="eastAsia"/>
        </w:rPr>
        <w:t>결손이</w:t>
      </w:r>
      <w:r w:rsidRPr="00E70075">
        <w:rPr>
          <w:rFonts w:hint="eastAsia"/>
        </w:rPr>
        <w:t xml:space="preserve"> </w:t>
      </w:r>
      <w:r w:rsidRPr="00E70075">
        <w:rPr>
          <w:rFonts w:hint="eastAsia"/>
        </w:rPr>
        <w:t>관찰될</w:t>
      </w:r>
      <w:r w:rsidRPr="00E70075">
        <w:rPr>
          <w:rFonts w:hint="eastAsia"/>
        </w:rPr>
        <w:t xml:space="preserve"> </w:t>
      </w:r>
      <w:r w:rsidRPr="00E70075">
        <w:rPr>
          <w:rFonts w:hint="eastAsia"/>
        </w:rPr>
        <w:t>때까지의</w:t>
      </w:r>
      <w:r w:rsidRPr="00E70075">
        <w:rPr>
          <w:rFonts w:hint="eastAsia"/>
        </w:rPr>
        <w:t xml:space="preserve"> </w:t>
      </w:r>
      <w:r w:rsidRPr="00E70075">
        <w:rPr>
          <w:rFonts w:hint="eastAsia"/>
        </w:rPr>
        <w:t>시간으로</w:t>
      </w:r>
      <w:r w:rsidRPr="00E70075">
        <w:rPr>
          <w:rFonts w:hint="eastAsia"/>
        </w:rPr>
        <w:t xml:space="preserve"> </w:t>
      </w:r>
      <w:r w:rsidRPr="00E70075">
        <w:rPr>
          <w:rFonts w:hint="eastAsia"/>
        </w:rPr>
        <w:t>정의한다</w:t>
      </w:r>
      <w:r w:rsidRPr="00E70075">
        <w:rPr>
          <w:rFonts w:hint="eastAsia"/>
        </w:rPr>
        <w:t xml:space="preserve">. </w:t>
      </w:r>
      <w:r w:rsidRPr="00E70075">
        <w:rPr>
          <w:rFonts w:hint="eastAsia"/>
        </w:rPr>
        <w:t>코발트</w:t>
      </w:r>
      <w:r w:rsidRPr="00E70075">
        <w:rPr>
          <w:rFonts w:hint="eastAsia"/>
        </w:rPr>
        <w:t xml:space="preserve"> </w:t>
      </w:r>
      <w:r w:rsidRPr="00E70075">
        <w:rPr>
          <w:rFonts w:hint="eastAsia"/>
        </w:rPr>
        <w:t>블루</w:t>
      </w:r>
      <w:r w:rsidRPr="00E70075">
        <w:rPr>
          <w:rFonts w:hint="eastAsia"/>
        </w:rPr>
        <w:t xml:space="preserve">(cobalt blue) </w:t>
      </w:r>
      <w:r w:rsidRPr="00E70075">
        <w:rPr>
          <w:rFonts w:hint="eastAsia"/>
        </w:rPr>
        <w:t>광원의</w:t>
      </w:r>
      <w:r w:rsidRPr="00E70075">
        <w:rPr>
          <w:rFonts w:hint="eastAsia"/>
        </w:rPr>
        <w:t xml:space="preserve"> </w:t>
      </w:r>
      <w:r w:rsidRPr="00E70075">
        <w:rPr>
          <w:rFonts w:hint="eastAsia"/>
        </w:rPr>
        <w:t>세극등</w:t>
      </w:r>
      <w:r w:rsidRPr="00E70075">
        <w:rPr>
          <w:rFonts w:hint="eastAsia"/>
        </w:rPr>
        <w:t xml:space="preserve"> </w:t>
      </w:r>
      <w:r w:rsidRPr="00E70075">
        <w:rPr>
          <w:rFonts w:hint="eastAsia"/>
        </w:rPr>
        <w:t>조명하에서</w:t>
      </w:r>
      <w:r w:rsidRPr="00E70075">
        <w:rPr>
          <w:rFonts w:hint="eastAsia"/>
        </w:rPr>
        <w:t xml:space="preserve"> </w:t>
      </w:r>
      <w:r w:rsidRPr="00E70075">
        <w:rPr>
          <w:rFonts w:hint="eastAsia"/>
        </w:rPr>
        <w:t>측정한다</w:t>
      </w:r>
      <w:r w:rsidRPr="00E70075">
        <w:rPr>
          <w:rFonts w:hint="eastAsia"/>
        </w:rPr>
        <w:t>.</w:t>
      </w:r>
    </w:p>
    <w:p w14:paraId="2C47DF45" w14:textId="77777777" w:rsidR="00E70075" w:rsidRDefault="00E70075" w:rsidP="00E70075">
      <w:pPr>
        <w:pStyle w:val="1"/>
        <w:numPr>
          <w:ilvl w:val="0"/>
          <w:numId w:val="24"/>
        </w:numPr>
        <w:wordWrap/>
        <w:spacing w:before="40" w:after="120"/>
        <w:ind w:leftChars="120" w:left="573" w:hanging="357"/>
      </w:pPr>
      <w:r w:rsidRPr="00E70075">
        <w:rPr>
          <w:rFonts w:hint="eastAsia"/>
        </w:rPr>
        <w:t>쉬르머</w:t>
      </w:r>
      <w:r w:rsidRPr="00E70075">
        <w:rPr>
          <w:rFonts w:hint="eastAsia"/>
        </w:rPr>
        <w:t xml:space="preserve"> </w:t>
      </w:r>
      <w:r w:rsidRPr="00E70075">
        <w:rPr>
          <w:rFonts w:hint="eastAsia"/>
        </w:rPr>
        <w:t>검사</w:t>
      </w:r>
      <w:r w:rsidRPr="00E70075">
        <w:rPr>
          <w:rFonts w:hint="eastAsia"/>
        </w:rPr>
        <w:t>(Schirmer</w:t>
      </w:r>
      <w:r w:rsidRPr="00E70075">
        <w:rPr>
          <w:rFonts w:hint="eastAsia"/>
        </w:rPr>
        <w:t>’</w:t>
      </w:r>
      <w:r w:rsidRPr="00E70075">
        <w:rPr>
          <w:rFonts w:hint="eastAsia"/>
        </w:rPr>
        <w:t>s test)</w:t>
      </w:r>
    </w:p>
    <w:p w14:paraId="6377CDFC" w14:textId="2A417590" w:rsidR="00E70075" w:rsidRDefault="00E70075" w:rsidP="00E70075">
      <w:pPr>
        <w:pStyle w:val="1"/>
        <w:numPr>
          <w:ilvl w:val="0"/>
          <w:numId w:val="0"/>
        </w:numPr>
        <w:wordWrap/>
        <w:spacing w:before="40" w:after="120"/>
        <w:ind w:left="573"/>
      </w:pPr>
      <w:r w:rsidRPr="00E70075">
        <w:rPr>
          <w:rFonts w:hint="eastAsia"/>
        </w:rPr>
        <w:lastRenderedPageBreak/>
        <w:t>쉬르머</w:t>
      </w:r>
      <w:r w:rsidRPr="00E70075">
        <w:rPr>
          <w:rFonts w:hint="eastAsia"/>
        </w:rPr>
        <w:t xml:space="preserve"> </w:t>
      </w:r>
      <w:r w:rsidRPr="00E70075">
        <w:rPr>
          <w:rFonts w:hint="eastAsia"/>
        </w:rPr>
        <w:t>검사</w:t>
      </w:r>
      <w:r w:rsidRPr="00E70075">
        <w:rPr>
          <w:rFonts w:hint="eastAsia"/>
        </w:rPr>
        <w:t>(Schirmer</w:t>
      </w:r>
      <w:r w:rsidRPr="00E70075">
        <w:rPr>
          <w:rFonts w:hint="eastAsia"/>
        </w:rPr>
        <w:t>’</w:t>
      </w:r>
      <w:r w:rsidRPr="00E70075">
        <w:rPr>
          <w:rFonts w:hint="eastAsia"/>
        </w:rPr>
        <w:t>s test)</w:t>
      </w:r>
      <w:r w:rsidRPr="00E70075">
        <w:rPr>
          <w:rFonts w:hint="eastAsia"/>
        </w:rPr>
        <w:t>는</w:t>
      </w:r>
      <w:r w:rsidRPr="00E70075">
        <w:rPr>
          <w:rFonts w:hint="eastAsia"/>
        </w:rPr>
        <w:t xml:space="preserve"> </w:t>
      </w:r>
      <w:r w:rsidRPr="00E70075">
        <w:rPr>
          <w:rFonts w:hint="eastAsia"/>
        </w:rPr>
        <w:t>점안</w:t>
      </w:r>
      <w:r w:rsidRPr="00E70075">
        <w:rPr>
          <w:rFonts w:hint="eastAsia"/>
        </w:rPr>
        <w:t xml:space="preserve"> </w:t>
      </w:r>
      <w:r w:rsidRPr="00E70075">
        <w:rPr>
          <w:rFonts w:hint="eastAsia"/>
        </w:rPr>
        <w:t>마취</w:t>
      </w:r>
      <w:r w:rsidRPr="00E70075">
        <w:rPr>
          <w:rFonts w:hint="eastAsia"/>
        </w:rPr>
        <w:t xml:space="preserve"> </w:t>
      </w:r>
      <w:r w:rsidRPr="00E70075">
        <w:rPr>
          <w:rFonts w:hint="eastAsia"/>
        </w:rPr>
        <w:t>없이</w:t>
      </w:r>
      <w:r w:rsidRPr="00E70075">
        <w:rPr>
          <w:rFonts w:hint="eastAsia"/>
        </w:rPr>
        <w:t xml:space="preserve"> </w:t>
      </w:r>
      <w:r w:rsidRPr="00E70075">
        <w:rPr>
          <w:rFonts w:hint="eastAsia"/>
        </w:rPr>
        <w:t>쉬르머</w:t>
      </w:r>
      <w:r w:rsidRPr="00E70075">
        <w:rPr>
          <w:rFonts w:hint="eastAsia"/>
        </w:rPr>
        <w:t xml:space="preserve">(Schirmer) </w:t>
      </w:r>
      <w:r w:rsidRPr="00E70075">
        <w:rPr>
          <w:rFonts w:hint="eastAsia"/>
        </w:rPr>
        <w:t>검사</w:t>
      </w:r>
      <w:r w:rsidRPr="00E70075">
        <w:rPr>
          <w:rFonts w:hint="eastAsia"/>
        </w:rPr>
        <w:t xml:space="preserve"> </w:t>
      </w:r>
      <w:r w:rsidRPr="00E70075">
        <w:rPr>
          <w:rFonts w:hint="eastAsia"/>
        </w:rPr>
        <w:t>용지를</w:t>
      </w:r>
      <w:r w:rsidRPr="00E70075">
        <w:rPr>
          <w:rFonts w:hint="eastAsia"/>
        </w:rPr>
        <w:t xml:space="preserve"> </w:t>
      </w:r>
      <w:r w:rsidRPr="00E70075">
        <w:rPr>
          <w:rFonts w:hint="eastAsia"/>
        </w:rPr>
        <w:t>아래</w:t>
      </w:r>
      <w:r w:rsidRPr="00E70075">
        <w:rPr>
          <w:rFonts w:hint="eastAsia"/>
        </w:rPr>
        <w:t xml:space="preserve"> </w:t>
      </w:r>
      <w:r w:rsidRPr="00E70075">
        <w:rPr>
          <w:rFonts w:hint="eastAsia"/>
        </w:rPr>
        <w:t>눈꺼풀의</w:t>
      </w:r>
      <w:r w:rsidRPr="00E70075">
        <w:rPr>
          <w:rFonts w:hint="eastAsia"/>
        </w:rPr>
        <w:t xml:space="preserve"> </w:t>
      </w:r>
      <w:r w:rsidRPr="00E70075">
        <w:rPr>
          <w:rFonts w:hint="eastAsia"/>
        </w:rPr>
        <w:t>중앙과</w:t>
      </w:r>
      <w:r w:rsidRPr="00E70075">
        <w:rPr>
          <w:rFonts w:hint="eastAsia"/>
        </w:rPr>
        <w:t xml:space="preserve"> </w:t>
      </w:r>
      <w:r w:rsidRPr="00E70075">
        <w:rPr>
          <w:rFonts w:hint="eastAsia"/>
        </w:rPr>
        <w:t>바깥쪽으로부터</w:t>
      </w:r>
      <w:r w:rsidRPr="00E70075">
        <w:rPr>
          <w:rFonts w:hint="eastAsia"/>
        </w:rPr>
        <w:t xml:space="preserve"> 1/3</w:t>
      </w:r>
      <w:r w:rsidRPr="00E70075">
        <w:rPr>
          <w:rFonts w:hint="eastAsia"/>
        </w:rPr>
        <w:t>지점</w:t>
      </w:r>
      <w:r w:rsidRPr="00E70075">
        <w:rPr>
          <w:rFonts w:hint="eastAsia"/>
        </w:rPr>
        <w:t xml:space="preserve"> </w:t>
      </w:r>
      <w:r w:rsidRPr="00E70075">
        <w:rPr>
          <w:rFonts w:hint="eastAsia"/>
        </w:rPr>
        <w:t>사이에</w:t>
      </w:r>
      <w:r w:rsidRPr="00E70075">
        <w:rPr>
          <w:rFonts w:hint="eastAsia"/>
        </w:rPr>
        <w:t xml:space="preserve"> </w:t>
      </w:r>
      <w:r w:rsidRPr="00E70075">
        <w:rPr>
          <w:rFonts w:hint="eastAsia"/>
        </w:rPr>
        <w:t>삽입한다</w:t>
      </w:r>
      <w:r w:rsidRPr="00E70075">
        <w:rPr>
          <w:rFonts w:hint="eastAsia"/>
        </w:rPr>
        <w:t xml:space="preserve">. </w:t>
      </w:r>
      <w:r w:rsidRPr="00E70075">
        <w:rPr>
          <w:rFonts w:hint="eastAsia"/>
        </w:rPr>
        <w:t>오른쪽</w:t>
      </w:r>
      <w:r w:rsidRPr="00E70075">
        <w:rPr>
          <w:rFonts w:hint="eastAsia"/>
        </w:rPr>
        <w:t xml:space="preserve"> </w:t>
      </w:r>
      <w:r w:rsidRPr="00E70075">
        <w:rPr>
          <w:rFonts w:hint="eastAsia"/>
        </w:rPr>
        <w:t>눈부터</w:t>
      </w:r>
      <w:r w:rsidRPr="00E70075">
        <w:rPr>
          <w:rFonts w:hint="eastAsia"/>
        </w:rPr>
        <w:t xml:space="preserve"> </w:t>
      </w:r>
      <w:r w:rsidRPr="00E70075">
        <w:rPr>
          <w:rFonts w:hint="eastAsia"/>
        </w:rPr>
        <w:t>삽입</w:t>
      </w:r>
      <w:r w:rsidRPr="00E70075">
        <w:rPr>
          <w:rFonts w:hint="eastAsia"/>
        </w:rPr>
        <w:t xml:space="preserve"> </w:t>
      </w:r>
      <w:r w:rsidRPr="00E70075">
        <w:rPr>
          <w:rFonts w:hint="eastAsia"/>
        </w:rPr>
        <w:t>후</w:t>
      </w:r>
      <w:r w:rsidRPr="00E70075">
        <w:rPr>
          <w:rFonts w:hint="eastAsia"/>
        </w:rPr>
        <w:t xml:space="preserve"> </w:t>
      </w:r>
      <w:r w:rsidRPr="00E70075">
        <w:rPr>
          <w:rFonts w:hint="eastAsia"/>
        </w:rPr>
        <w:t>왼쪽</w:t>
      </w:r>
      <w:r w:rsidRPr="00E70075">
        <w:rPr>
          <w:rFonts w:hint="eastAsia"/>
        </w:rPr>
        <w:t xml:space="preserve"> </w:t>
      </w:r>
      <w:r w:rsidRPr="00E70075">
        <w:rPr>
          <w:rFonts w:hint="eastAsia"/>
        </w:rPr>
        <w:t>눈에</w:t>
      </w:r>
      <w:r w:rsidRPr="00E70075">
        <w:rPr>
          <w:rFonts w:hint="eastAsia"/>
        </w:rPr>
        <w:t xml:space="preserve"> </w:t>
      </w:r>
      <w:r w:rsidRPr="00E70075">
        <w:rPr>
          <w:rFonts w:hint="eastAsia"/>
        </w:rPr>
        <w:t>삽입하며</w:t>
      </w:r>
      <w:r w:rsidRPr="00E70075">
        <w:rPr>
          <w:rFonts w:hint="eastAsia"/>
        </w:rPr>
        <w:t xml:space="preserve">, </w:t>
      </w:r>
      <w:r w:rsidRPr="00E70075">
        <w:rPr>
          <w:rFonts w:hint="eastAsia"/>
        </w:rPr>
        <w:t>눈을</w:t>
      </w:r>
      <w:r w:rsidRPr="00E70075">
        <w:rPr>
          <w:rFonts w:hint="eastAsia"/>
        </w:rPr>
        <w:t xml:space="preserve"> </w:t>
      </w:r>
      <w:r w:rsidRPr="00E70075">
        <w:rPr>
          <w:rFonts w:hint="eastAsia"/>
        </w:rPr>
        <w:t>감은</w:t>
      </w:r>
      <w:r w:rsidRPr="00E70075">
        <w:rPr>
          <w:rFonts w:hint="eastAsia"/>
        </w:rPr>
        <w:t xml:space="preserve"> </w:t>
      </w:r>
      <w:r w:rsidRPr="00E70075">
        <w:rPr>
          <w:rFonts w:hint="eastAsia"/>
        </w:rPr>
        <w:t>상태에서</w:t>
      </w:r>
      <w:r w:rsidRPr="00E70075">
        <w:rPr>
          <w:rFonts w:hint="eastAsia"/>
        </w:rPr>
        <w:t xml:space="preserve"> 5</w:t>
      </w:r>
      <w:r w:rsidRPr="00E70075">
        <w:rPr>
          <w:rFonts w:hint="eastAsia"/>
        </w:rPr>
        <w:t>분</w:t>
      </w:r>
      <w:r w:rsidRPr="00E70075">
        <w:rPr>
          <w:rFonts w:hint="eastAsia"/>
        </w:rPr>
        <w:t xml:space="preserve"> </w:t>
      </w:r>
      <w:r w:rsidRPr="00E70075">
        <w:rPr>
          <w:rFonts w:hint="eastAsia"/>
        </w:rPr>
        <w:t>후</w:t>
      </w:r>
      <w:r w:rsidRPr="00E70075">
        <w:rPr>
          <w:rFonts w:hint="eastAsia"/>
        </w:rPr>
        <w:t xml:space="preserve"> </w:t>
      </w:r>
      <w:r w:rsidRPr="00E70075">
        <w:rPr>
          <w:rFonts w:hint="eastAsia"/>
        </w:rPr>
        <w:t>오른쪽</w:t>
      </w:r>
      <w:r w:rsidRPr="00E70075">
        <w:rPr>
          <w:rFonts w:hint="eastAsia"/>
        </w:rPr>
        <w:t xml:space="preserve"> </w:t>
      </w:r>
      <w:r w:rsidRPr="00E70075">
        <w:rPr>
          <w:rFonts w:hint="eastAsia"/>
        </w:rPr>
        <w:t>눈부터</w:t>
      </w:r>
      <w:r w:rsidRPr="00E70075">
        <w:rPr>
          <w:rFonts w:hint="eastAsia"/>
        </w:rPr>
        <w:t xml:space="preserve"> </w:t>
      </w:r>
      <w:r w:rsidRPr="00E70075">
        <w:rPr>
          <w:rFonts w:hint="eastAsia"/>
        </w:rPr>
        <w:t>용지를</w:t>
      </w:r>
      <w:r w:rsidRPr="00E70075">
        <w:rPr>
          <w:rFonts w:hint="eastAsia"/>
        </w:rPr>
        <w:t xml:space="preserve"> </w:t>
      </w:r>
      <w:r w:rsidRPr="00E70075">
        <w:rPr>
          <w:rFonts w:hint="eastAsia"/>
        </w:rPr>
        <w:t>제거하여</w:t>
      </w:r>
      <w:r w:rsidRPr="00E70075">
        <w:rPr>
          <w:rFonts w:hint="eastAsia"/>
        </w:rPr>
        <w:t xml:space="preserve"> </w:t>
      </w:r>
      <w:r w:rsidRPr="00E70075">
        <w:rPr>
          <w:rFonts w:hint="eastAsia"/>
        </w:rPr>
        <w:t>용지의</w:t>
      </w:r>
      <w:r w:rsidRPr="00E70075">
        <w:rPr>
          <w:rFonts w:hint="eastAsia"/>
        </w:rPr>
        <w:t xml:space="preserve"> </w:t>
      </w:r>
      <w:r w:rsidRPr="00E70075">
        <w:rPr>
          <w:rFonts w:hint="eastAsia"/>
        </w:rPr>
        <w:t>젖은</w:t>
      </w:r>
      <w:r w:rsidRPr="00E70075">
        <w:rPr>
          <w:rFonts w:hint="eastAsia"/>
        </w:rPr>
        <w:t xml:space="preserve"> </w:t>
      </w:r>
      <w:r w:rsidRPr="00E70075">
        <w:rPr>
          <w:rFonts w:hint="eastAsia"/>
        </w:rPr>
        <w:t>길이를</w:t>
      </w:r>
      <w:r w:rsidRPr="00E70075">
        <w:rPr>
          <w:rFonts w:hint="eastAsia"/>
        </w:rPr>
        <w:t xml:space="preserve"> </w:t>
      </w:r>
      <w:r w:rsidRPr="00E70075">
        <w:rPr>
          <w:rFonts w:hint="eastAsia"/>
        </w:rPr>
        <w:t>측정한다</w:t>
      </w:r>
      <w:r w:rsidRPr="00E70075">
        <w:rPr>
          <w:rFonts w:hint="eastAsia"/>
        </w:rPr>
        <w:t xml:space="preserve">. </w:t>
      </w:r>
      <w:r w:rsidRPr="00E70075">
        <w:rPr>
          <w:rFonts w:hint="eastAsia"/>
        </w:rPr>
        <w:t>젖은</w:t>
      </w:r>
      <w:r w:rsidRPr="00E70075">
        <w:rPr>
          <w:rFonts w:hint="eastAsia"/>
        </w:rPr>
        <w:t xml:space="preserve"> </w:t>
      </w:r>
      <w:r w:rsidRPr="00E70075">
        <w:rPr>
          <w:rFonts w:hint="eastAsia"/>
        </w:rPr>
        <w:t>길이를</w:t>
      </w:r>
      <w:r w:rsidRPr="00E70075">
        <w:rPr>
          <w:rFonts w:hint="eastAsia"/>
        </w:rPr>
        <w:t xml:space="preserve"> </w:t>
      </w:r>
      <w:r w:rsidRPr="00E70075">
        <w:rPr>
          <w:rFonts w:hint="eastAsia"/>
        </w:rPr>
        <w:t>밀리미터</w:t>
      </w:r>
      <w:r w:rsidRPr="00E70075">
        <w:rPr>
          <w:rFonts w:hint="eastAsia"/>
        </w:rPr>
        <w:t xml:space="preserve">(mm) </w:t>
      </w:r>
      <w:r w:rsidRPr="00E70075">
        <w:rPr>
          <w:rFonts w:hint="eastAsia"/>
        </w:rPr>
        <w:t>단위로</w:t>
      </w:r>
      <w:r w:rsidRPr="00E70075">
        <w:rPr>
          <w:rFonts w:hint="eastAsia"/>
        </w:rPr>
        <w:t xml:space="preserve"> </w:t>
      </w:r>
      <w:r w:rsidRPr="00E70075">
        <w:rPr>
          <w:rFonts w:hint="eastAsia"/>
        </w:rPr>
        <w:t>측정하며</w:t>
      </w:r>
      <w:r w:rsidRPr="00E70075">
        <w:rPr>
          <w:rFonts w:hint="eastAsia"/>
        </w:rPr>
        <w:t xml:space="preserve">, </w:t>
      </w:r>
      <w:r w:rsidRPr="00E70075">
        <w:rPr>
          <w:rFonts w:hint="eastAsia"/>
        </w:rPr>
        <w:t>젖은</w:t>
      </w:r>
      <w:r w:rsidRPr="00E70075">
        <w:rPr>
          <w:rFonts w:hint="eastAsia"/>
        </w:rPr>
        <w:t xml:space="preserve"> </w:t>
      </w:r>
      <w:r w:rsidRPr="00E70075">
        <w:rPr>
          <w:rFonts w:hint="eastAsia"/>
        </w:rPr>
        <w:t>경계선이</w:t>
      </w:r>
      <w:r w:rsidRPr="00E70075">
        <w:rPr>
          <w:rFonts w:hint="eastAsia"/>
        </w:rPr>
        <w:t xml:space="preserve"> </w:t>
      </w:r>
      <w:r w:rsidRPr="00E70075">
        <w:rPr>
          <w:rFonts w:hint="eastAsia"/>
        </w:rPr>
        <w:t>사선일</w:t>
      </w:r>
      <w:r w:rsidRPr="00E70075">
        <w:rPr>
          <w:rFonts w:hint="eastAsia"/>
        </w:rPr>
        <w:t xml:space="preserve"> </w:t>
      </w:r>
      <w:r w:rsidRPr="00E70075">
        <w:rPr>
          <w:rFonts w:hint="eastAsia"/>
        </w:rPr>
        <w:t>경우에는</w:t>
      </w:r>
      <w:r w:rsidRPr="00E70075">
        <w:rPr>
          <w:rFonts w:hint="eastAsia"/>
        </w:rPr>
        <w:t xml:space="preserve"> </w:t>
      </w:r>
      <w:r w:rsidRPr="00E70075">
        <w:rPr>
          <w:rFonts w:hint="eastAsia"/>
        </w:rPr>
        <w:t>중간</w:t>
      </w:r>
      <w:r w:rsidRPr="00E70075">
        <w:rPr>
          <w:rFonts w:hint="eastAsia"/>
        </w:rPr>
        <w:t xml:space="preserve"> </w:t>
      </w:r>
      <w:r w:rsidRPr="00E70075">
        <w:rPr>
          <w:rFonts w:hint="eastAsia"/>
        </w:rPr>
        <w:t>지점의</w:t>
      </w:r>
      <w:r w:rsidRPr="00E70075">
        <w:rPr>
          <w:rFonts w:hint="eastAsia"/>
        </w:rPr>
        <w:t xml:space="preserve"> </w:t>
      </w:r>
      <w:r w:rsidRPr="00E70075">
        <w:rPr>
          <w:rFonts w:hint="eastAsia"/>
        </w:rPr>
        <w:t>길이를</w:t>
      </w:r>
      <w:r w:rsidRPr="00E70075">
        <w:rPr>
          <w:rFonts w:hint="eastAsia"/>
        </w:rPr>
        <w:t xml:space="preserve"> </w:t>
      </w:r>
      <w:r w:rsidRPr="00E70075">
        <w:rPr>
          <w:rFonts w:hint="eastAsia"/>
        </w:rPr>
        <w:t>측정한다</w:t>
      </w:r>
      <w:r w:rsidRPr="00E70075">
        <w:rPr>
          <w:rFonts w:hint="eastAsia"/>
        </w:rPr>
        <w:t>.</w:t>
      </w:r>
    </w:p>
    <w:p w14:paraId="5F4F4766" w14:textId="77777777" w:rsidR="00E70075" w:rsidRDefault="00E70075" w:rsidP="00E70075">
      <w:pPr>
        <w:pStyle w:val="1"/>
        <w:numPr>
          <w:ilvl w:val="0"/>
          <w:numId w:val="24"/>
        </w:numPr>
        <w:wordWrap/>
        <w:spacing w:before="40" w:after="120"/>
        <w:ind w:leftChars="120" w:left="573" w:hanging="357"/>
      </w:pPr>
      <w:r w:rsidRPr="00E70075">
        <w:rPr>
          <w:rFonts w:hint="eastAsia"/>
        </w:rPr>
        <w:t>세극등</w:t>
      </w:r>
      <w:r w:rsidRPr="00E70075">
        <w:rPr>
          <w:rFonts w:hint="eastAsia"/>
        </w:rPr>
        <w:t xml:space="preserve"> </w:t>
      </w:r>
      <w:r w:rsidRPr="00E70075">
        <w:rPr>
          <w:rFonts w:hint="eastAsia"/>
        </w:rPr>
        <w:t>검사</w:t>
      </w:r>
    </w:p>
    <w:p w14:paraId="09AFE2E8" w14:textId="53B6FD54" w:rsidR="00E70075" w:rsidRDefault="00E70075" w:rsidP="00E70075">
      <w:pPr>
        <w:pStyle w:val="1"/>
        <w:numPr>
          <w:ilvl w:val="0"/>
          <w:numId w:val="0"/>
        </w:numPr>
        <w:wordWrap/>
        <w:spacing w:before="40" w:after="120"/>
        <w:ind w:left="573"/>
      </w:pPr>
      <w:r w:rsidRPr="00E70075">
        <w:rPr>
          <w:rFonts w:hint="eastAsia"/>
        </w:rPr>
        <w:t>플루오레세인</w:t>
      </w:r>
      <w:r w:rsidRPr="00E70075">
        <w:rPr>
          <w:rFonts w:hint="eastAsia"/>
        </w:rPr>
        <w:t xml:space="preserve">(fluorescein) </w:t>
      </w:r>
      <w:r w:rsidRPr="00E70075">
        <w:rPr>
          <w:rFonts w:hint="eastAsia"/>
        </w:rPr>
        <w:t>염색</w:t>
      </w:r>
      <w:r w:rsidRPr="00E70075">
        <w:rPr>
          <w:rFonts w:hint="eastAsia"/>
        </w:rPr>
        <w:t xml:space="preserve"> </w:t>
      </w:r>
      <w:r w:rsidRPr="00E70075">
        <w:rPr>
          <w:rFonts w:hint="eastAsia"/>
        </w:rPr>
        <w:t>후에</w:t>
      </w:r>
      <w:r w:rsidRPr="00E70075">
        <w:rPr>
          <w:rFonts w:hint="eastAsia"/>
        </w:rPr>
        <w:t xml:space="preserve"> </w:t>
      </w:r>
      <w:r w:rsidRPr="00E70075">
        <w:rPr>
          <w:rFonts w:hint="eastAsia"/>
        </w:rPr>
        <w:t>세극등</w:t>
      </w:r>
      <w:r w:rsidRPr="00E70075">
        <w:rPr>
          <w:rFonts w:hint="eastAsia"/>
        </w:rPr>
        <w:t xml:space="preserve"> </w:t>
      </w:r>
      <w:r w:rsidRPr="00E70075">
        <w:rPr>
          <w:rFonts w:hint="eastAsia"/>
        </w:rPr>
        <w:t>검사</w:t>
      </w:r>
      <w:r w:rsidRPr="00E70075">
        <w:rPr>
          <w:rFonts w:hint="eastAsia"/>
        </w:rPr>
        <w:t>(slit lamp examination)</w:t>
      </w:r>
      <w:r w:rsidRPr="00E70075">
        <w:rPr>
          <w:rFonts w:hint="eastAsia"/>
        </w:rPr>
        <w:t>를</w:t>
      </w:r>
      <w:r w:rsidRPr="00E70075">
        <w:rPr>
          <w:rFonts w:hint="eastAsia"/>
        </w:rPr>
        <w:t xml:space="preserve"> </w:t>
      </w:r>
      <w:r w:rsidRPr="00E70075">
        <w:rPr>
          <w:rFonts w:hint="eastAsia"/>
        </w:rPr>
        <w:t>통해</w:t>
      </w:r>
      <w:r w:rsidRPr="00E70075">
        <w:rPr>
          <w:rFonts w:hint="eastAsia"/>
        </w:rPr>
        <w:t xml:space="preserve"> </w:t>
      </w:r>
      <w:r w:rsidRPr="00E70075">
        <w:rPr>
          <w:rFonts w:hint="eastAsia"/>
        </w:rPr>
        <w:t>눈꺼풀</w:t>
      </w:r>
      <w:r w:rsidRPr="00E70075">
        <w:rPr>
          <w:rFonts w:hint="eastAsia"/>
        </w:rPr>
        <w:t xml:space="preserve">, </w:t>
      </w:r>
      <w:r w:rsidRPr="00E70075">
        <w:rPr>
          <w:rFonts w:hint="eastAsia"/>
        </w:rPr>
        <w:t>각막</w:t>
      </w:r>
      <w:r w:rsidRPr="00E70075">
        <w:rPr>
          <w:rFonts w:hint="eastAsia"/>
        </w:rPr>
        <w:t xml:space="preserve">, </w:t>
      </w:r>
      <w:r w:rsidRPr="00E70075">
        <w:rPr>
          <w:rFonts w:hint="eastAsia"/>
        </w:rPr>
        <w:t>공막</w:t>
      </w:r>
      <w:r w:rsidRPr="00E70075">
        <w:rPr>
          <w:rFonts w:hint="eastAsia"/>
        </w:rPr>
        <w:t xml:space="preserve">, </w:t>
      </w:r>
      <w:r w:rsidRPr="00E70075">
        <w:rPr>
          <w:rFonts w:hint="eastAsia"/>
        </w:rPr>
        <w:t>결막</w:t>
      </w:r>
      <w:r w:rsidRPr="00E70075">
        <w:rPr>
          <w:rFonts w:hint="eastAsia"/>
        </w:rPr>
        <w:t xml:space="preserve">, </w:t>
      </w:r>
      <w:r w:rsidRPr="00E70075">
        <w:rPr>
          <w:rFonts w:hint="eastAsia"/>
        </w:rPr>
        <w:t>수정체</w:t>
      </w:r>
      <w:r w:rsidRPr="00E70075">
        <w:rPr>
          <w:rFonts w:hint="eastAsia"/>
        </w:rPr>
        <w:t xml:space="preserve">, </w:t>
      </w:r>
      <w:r w:rsidRPr="00E70075">
        <w:rPr>
          <w:rFonts w:hint="eastAsia"/>
        </w:rPr>
        <w:t>홍채</w:t>
      </w:r>
      <w:r w:rsidRPr="00E70075">
        <w:rPr>
          <w:rFonts w:hint="eastAsia"/>
        </w:rPr>
        <w:t xml:space="preserve"> </w:t>
      </w:r>
      <w:r w:rsidRPr="00E70075">
        <w:rPr>
          <w:rFonts w:hint="eastAsia"/>
        </w:rPr>
        <w:t>등의</w:t>
      </w:r>
      <w:r w:rsidRPr="00E70075">
        <w:rPr>
          <w:rFonts w:hint="eastAsia"/>
        </w:rPr>
        <w:t xml:space="preserve"> </w:t>
      </w:r>
      <w:r w:rsidRPr="00E70075">
        <w:rPr>
          <w:rFonts w:hint="eastAsia"/>
        </w:rPr>
        <w:t>안구</w:t>
      </w:r>
      <w:r w:rsidRPr="00E70075">
        <w:rPr>
          <w:rFonts w:hint="eastAsia"/>
        </w:rPr>
        <w:t xml:space="preserve"> </w:t>
      </w:r>
      <w:r w:rsidRPr="00E70075">
        <w:rPr>
          <w:rFonts w:hint="eastAsia"/>
        </w:rPr>
        <w:t>전안부</w:t>
      </w:r>
      <w:r w:rsidRPr="00E70075">
        <w:rPr>
          <w:rFonts w:hint="eastAsia"/>
        </w:rPr>
        <w:t>(anterior segment)</w:t>
      </w:r>
      <w:r w:rsidRPr="00E70075">
        <w:rPr>
          <w:rFonts w:hint="eastAsia"/>
        </w:rPr>
        <w:t>를</w:t>
      </w:r>
      <w:r w:rsidRPr="00E70075">
        <w:rPr>
          <w:rFonts w:hint="eastAsia"/>
        </w:rPr>
        <w:t xml:space="preserve"> </w:t>
      </w:r>
      <w:r w:rsidRPr="00E70075">
        <w:rPr>
          <w:rFonts w:hint="eastAsia"/>
        </w:rPr>
        <w:t>전반적으로</w:t>
      </w:r>
      <w:r w:rsidRPr="00E70075">
        <w:rPr>
          <w:rFonts w:hint="eastAsia"/>
        </w:rPr>
        <w:t xml:space="preserve"> </w:t>
      </w:r>
      <w:r w:rsidRPr="00E70075">
        <w:rPr>
          <w:rFonts w:hint="eastAsia"/>
        </w:rPr>
        <w:t>평가한다</w:t>
      </w:r>
      <w:r w:rsidRPr="00E70075">
        <w:rPr>
          <w:rFonts w:hint="eastAsia"/>
        </w:rPr>
        <w:t xml:space="preserve">. </w:t>
      </w:r>
      <w:r w:rsidRPr="00E70075">
        <w:rPr>
          <w:rFonts w:hint="eastAsia"/>
        </w:rPr>
        <w:t>검사</w:t>
      </w:r>
      <w:r w:rsidRPr="00E70075">
        <w:rPr>
          <w:rFonts w:hint="eastAsia"/>
        </w:rPr>
        <w:t xml:space="preserve"> </w:t>
      </w:r>
      <w:r w:rsidRPr="00E70075">
        <w:rPr>
          <w:rFonts w:hint="eastAsia"/>
        </w:rPr>
        <w:t>결과는</w:t>
      </w:r>
      <w:r w:rsidRPr="00E70075">
        <w:rPr>
          <w:rFonts w:hint="eastAsia"/>
        </w:rPr>
        <w:t xml:space="preserve"> Oxford grading system</w:t>
      </w:r>
      <w:r w:rsidRPr="00E70075">
        <w:rPr>
          <w:rFonts w:hint="eastAsia"/>
        </w:rPr>
        <w:t>에</w:t>
      </w:r>
      <w:r w:rsidRPr="00E70075">
        <w:rPr>
          <w:rFonts w:hint="eastAsia"/>
        </w:rPr>
        <w:t xml:space="preserve"> </w:t>
      </w:r>
      <w:r w:rsidRPr="00E70075">
        <w:rPr>
          <w:rFonts w:hint="eastAsia"/>
        </w:rPr>
        <w:t>따라</w:t>
      </w:r>
      <w:r w:rsidRPr="00E70075">
        <w:rPr>
          <w:rFonts w:hint="eastAsia"/>
        </w:rPr>
        <w:t xml:space="preserve"> 6 </w:t>
      </w:r>
      <w:r w:rsidRPr="00E70075">
        <w:rPr>
          <w:rFonts w:hint="eastAsia"/>
        </w:rPr>
        <w:t>단계로</w:t>
      </w:r>
      <w:r w:rsidRPr="00E70075">
        <w:rPr>
          <w:rFonts w:hint="eastAsia"/>
        </w:rPr>
        <w:t xml:space="preserve"> </w:t>
      </w:r>
      <w:r w:rsidRPr="00E70075">
        <w:rPr>
          <w:rFonts w:hint="eastAsia"/>
        </w:rPr>
        <w:t>평가한다</w:t>
      </w:r>
      <w:r w:rsidRPr="00E70075">
        <w:rPr>
          <w:rFonts w:hint="eastAsia"/>
        </w:rPr>
        <w:t>.</w:t>
      </w:r>
    </w:p>
    <w:p w14:paraId="2E2158AF" w14:textId="24397FD4" w:rsidR="002A6C03" w:rsidRDefault="002A6C03" w:rsidP="00E70075">
      <w:pPr>
        <w:pStyle w:val="1"/>
        <w:numPr>
          <w:ilvl w:val="0"/>
          <w:numId w:val="0"/>
        </w:numPr>
        <w:wordWrap/>
        <w:spacing w:before="40" w:after="120"/>
        <w:ind w:left="573"/>
      </w:pPr>
      <w:r>
        <w:rPr>
          <w:rFonts w:hint="eastAsia"/>
        </w:rPr>
        <w:t>*</w:t>
      </w:r>
      <w:r>
        <w:t xml:space="preserve"> Oxford grading system</w:t>
      </w:r>
    </w:p>
    <w:p w14:paraId="4CE9B1BF" w14:textId="2BB63C8B" w:rsidR="002A6C03" w:rsidRPr="00E70075" w:rsidRDefault="002A6C03" w:rsidP="00E70075">
      <w:pPr>
        <w:pStyle w:val="1"/>
        <w:numPr>
          <w:ilvl w:val="0"/>
          <w:numId w:val="0"/>
        </w:numPr>
        <w:wordWrap/>
        <w:spacing w:before="40" w:after="120"/>
        <w:ind w:left="573"/>
      </w:pPr>
      <w:r>
        <w:rPr>
          <w:noProof/>
        </w:rPr>
        <w:drawing>
          <wp:inline distT="0" distB="0" distL="0" distR="0" wp14:anchorId="093D7671" wp14:editId="2F39FC64">
            <wp:extent cx="2588064" cy="294071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4411" cy="2959284"/>
                    </a:xfrm>
                    <a:prstGeom prst="rect">
                      <a:avLst/>
                    </a:prstGeom>
                  </pic:spPr>
                </pic:pic>
              </a:graphicData>
            </a:graphic>
          </wp:inline>
        </w:drawing>
      </w:r>
    </w:p>
    <w:p w14:paraId="41BE27B9" w14:textId="3E7755CE" w:rsidR="00782115" w:rsidRPr="00632E3E" w:rsidRDefault="00782115" w:rsidP="00832082">
      <w:pPr>
        <w:pStyle w:val="2"/>
      </w:pPr>
      <w:bookmarkStart w:id="280" w:name="_Toc90998713"/>
      <w:r w:rsidRPr="00632E3E">
        <w:t>병용의약품</w:t>
      </w:r>
      <w:r w:rsidRPr="00632E3E">
        <w:t xml:space="preserve"> </w:t>
      </w:r>
      <w:r w:rsidRPr="00632E3E">
        <w:t>및</w:t>
      </w:r>
      <w:r w:rsidRPr="00632E3E">
        <w:t xml:space="preserve"> </w:t>
      </w:r>
      <w:r w:rsidRPr="00632E3E">
        <w:t>주의사항</w:t>
      </w:r>
      <w:bookmarkEnd w:id="280"/>
    </w:p>
    <w:p w14:paraId="3706AA91" w14:textId="008FD91C" w:rsidR="00782115" w:rsidRPr="00632E3E" w:rsidRDefault="00782115" w:rsidP="005A4435">
      <w:pPr>
        <w:pStyle w:val="1"/>
        <w:numPr>
          <w:ilvl w:val="0"/>
          <w:numId w:val="57"/>
        </w:numPr>
        <w:wordWrap/>
        <w:spacing w:before="40" w:after="120"/>
        <w:ind w:leftChars="120" w:left="573" w:hanging="357"/>
      </w:pPr>
      <w:bookmarkStart w:id="281" w:name="_Toc465852365"/>
      <w:r w:rsidRPr="00632E3E">
        <w:t>임상시험</w:t>
      </w:r>
      <w:r w:rsidRPr="00632E3E">
        <w:t xml:space="preserve"> </w:t>
      </w:r>
      <w:r w:rsidRPr="00632E3E">
        <w:t>기간</w:t>
      </w:r>
      <w:r w:rsidRPr="00632E3E">
        <w:t xml:space="preserve"> </w:t>
      </w:r>
      <w:r w:rsidRPr="00632E3E">
        <w:t>중에는</w:t>
      </w:r>
      <w:r w:rsidRPr="00632E3E">
        <w:t xml:space="preserve"> </w:t>
      </w:r>
      <w:r w:rsidR="00F76AC0" w:rsidRPr="00632E3E">
        <w:t>임상시험용의약품</w:t>
      </w:r>
      <w:r w:rsidRPr="00632E3E">
        <w:t>을</w:t>
      </w:r>
      <w:r w:rsidRPr="00632E3E">
        <w:t xml:space="preserve"> </w:t>
      </w:r>
      <w:r w:rsidRPr="00632E3E">
        <w:t>제외하고</w:t>
      </w:r>
      <w:r w:rsidRPr="00632E3E">
        <w:t xml:space="preserve">, </w:t>
      </w:r>
      <w:r w:rsidRPr="00632E3E">
        <w:t>일체의</w:t>
      </w:r>
      <w:r w:rsidRPr="00632E3E">
        <w:t xml:space="preserve"> </w:t>
      </w:r>
      <w:r w:rsidRPr="00632E3E">
        <w:t>의약품을</w:t>
      </w:r>
      <w:r w:rsidRPr="00632E3E">
        <w:t xml:space="preserve"> </w:t>
      </w:r>
      <w:r w:rsidRPr="00632E3E">
        <w:t>투여하지</w:t>
      </w:r>
      <w:r w:rsidRPr="00632E3E">
        <w:t xml:space="preserve"> </w:t>
      </w:r>
      <w:r w:rsidRPr="00632E3E">
        <w:t>않는</w:t>
      </w:r>
      <w:r w:rsidRPr="00632E3E">
        <w:t xml:space="preserve"> </w:t>
      </w:r>
      <w:r w:rsidRPr="00632E3E">
        <w:t>것을</w:t>
      </w:r>
      <w:r w:rsidRPr="00632E3E">
        <w:t xml:space="preserve"> </w:t>
      </w:r>
      <w:r w:rsidRPr="00632E3E">
        <w:t>원칙으로</w:t>
      </w:r>
      <w:r w:rsidRPr="00632E3E">
        <w:t xml:space="preserve"> </w:t>
      </w:r>
      <w:r w:rsidRPr="00632E3E">
        <w:t>한다</w:t>
      </w:r>
      <w:r w:rsidRPr="00632E3E">
        <w:t xml:space="preserve">. </w:t>
      </w:r>
      <w:r w:rsidRPr="00632E3E">
        <w:t>단</w:t>
      </w:r>
      <w:r w:rsidRPr="00632E3E">
        <w:t xml:space="preserve">, </w:t>
      </w:r>
      <w:r w:rsidRPr="00632E3E">
        <w:t>이상반응의</w:t>
      </w:r>
      <w:r w:rsidRPr="00632E3E">
        <w:t xml:space="preserve"> </w:t>
      </w:r>
      <w:r w:rsidRPr="00632E3E">
        <w:t>처치</w:t>
      </w:r>
      <w:r w:rsidRPr="00632E3E">
        <w:t xml:space="preserve"> </w:t>
      </w:r>
      <w:r w:rsidRPr="00632E3E">
        <w:t>등</w:t>
      </w:r>
      <w:r w:rsidRPr="00632E3E">
        <w:t xml:space="preserve"> </w:t>
      </w:r>
      <w:r w:rsidRPr="00632E3E">
        <w:t>필요한</w:t>
      </w:r>
      <w:r w:rsidRPr="00632E3E">
        <w:t xml:space="preserve"> </w:t>
      </w:r>
      <w:r w:rsidRPr="00632E3E">
        <w:t>경우에는</w:t>
      </w:r>
      <w:r w:rsidRPr="00632E3E">
        <w:t xml:space="preserve"> </w:t>
      </w:r>
      <w:r w:rsidRPr="00632E3E">
        <w:t>시험책임자</w:t>
      </w:r>
      <w:r w:rsidRPr="00632E3E">
        <w:t xml:space="preserve"> </w:t>
      </w:r>
      <w:r w:rsidRPr="00632E3E">
        <w:t>또는</w:t>
      </w:r>
      <w:r w:rsidRPr="00632E3E">
        <w:t xml:space="preserve"> </w:t>
      </w:r>
      <w:r w:rsidR="0073240E">
        <w:t>공동연구자</w:t>
      </w:r>
      <w:r w:rsidRPr="00632E3E">
        <w:t>의</w:t>
      </w:r>
      <w:r w:rsidRPr="00632E3E">
        <w:t xml:space="preserve"> </w:t>
      </w:r>
      <w:r w:rsidRPr="00632E3E">
        <w:t>판단에</w:t>
      </w:r>
      <w:r w:rsidRPr="00632E3E">
        <w:t xml:space="preserve"> </w:t>
      </w:r>
      <w:r w:rsidRPr="00632E3E">
        <w:t>따라</w:t>
      </w:r>
      <w:r w:rsidRPr="00632E3E">
        <w:t xml:space="preserve"> </w:t>
      </w:r>
      <w:r w:rsidRPr="00632E3E">
        <w:t>투여할</w:t>
      </w:r>
      <w:r w:rsidRPr="00632E3E">
        <w:t xml:space="preserve"> </w:t>
      </w:r>
      <w:r w:rsidRPr="00632E3E">
        <w:t>수</w:t>
      </w:r>
      <w:r w:rsidRPr="00632E3E">
        <w:t xml:space="preserve"> </w:t>
      </w:r>
      <w:r w:rsidRPr="00632E3E">
        <w:t>있다</w:t>
      </w:r>
      <w:r w:rsidRPr="00632E3E">
        <w:t xml:space="preserve">. </w:t>
      </w:r>
      <w:r w:rsidRPr="00632E3E">
        <w:t>투여된</w:t>
      </w:r>
      <w:r w:rsidRPr="00632E3E">
        <w:t xml:space="preserve"> </w:t>
      </w:r>
      <w:r w:rsidRPr="00632E3E">
        <w:t>의약품이</w:t>
      </w:r>
      <w:r w:rsidRPr="00632E3E">
        <w:t xml:space="preserve"> </w:t>
      </w:r>
      <w:r w:rsidRPr="00632E3E">
        <w:t>본</w:t>
      </w:r>
      <w:r w:rsidRPr="00632E3E">
        <w:t xml:space="preserve"> </w:t>
      </w:r>
      <w:r w:rsidRPr="00632E3E">
        <w:t>임상시험의</w:t>
      </w:r>
      <w:r w:rsidRPr="00632E3E">
        <w:t xml:space="preserve"> </w:t>
      </w:r>
      <w:r w:rsidRPr="00632E3E">
        <w:t>약동학적</w:t>
      </w:r>
      <w:r w:rsidRPr="00632E3E">
        <w:t xml:space="preserve"> </w:t>
      </w:r>
      <w:r w:rsidRPr="00632E3E">
        <w:t>평가</w:t>
      </w:r>
      <w:r w:rsidRPr="00632E3E">
        <w:t xml:space="preserve"> </w:t>
      </w:r>
      <w:r w:rsidRPr="00632E3E">
        <w:t>및</w:t>
      </w:r>
      <w:r w:rsidRPr="00632E3E">
        <w:t xml:space="preserve"> </w:t>
      </w:r>
      <w:r w:rsidRPr="00632E3E">
        <w:t>안전성</w:t>
      </w:r>
      <w:r w:rsidRPr="00632E3E">
        <w:t xml:space="preserve"> </w:t>
      </w:r>
      <w:r w:rsidRPr="00632E3E">
        <w:t>평가에</w:t>
      </w:r>
      <w:r w:rsidRPr="00632E3E">
        <w:t xml:space="preserve"> </w:t>
      </w:r>
      <w:r w:rsidRPr="00632E3E">
        <w:t>영향을</w:t>
      </w:r>
      <w:r w:rsidRPr="00632E3E">
        <w:t xml:space="preserve"> </w:t>
      </w:r>
      <w:r w:rsidRPr="00632E3E">
        <w:t>줄</w:t>
      </w:r>
      <w:r w:rsidRPr="00632E3E">
        <w:t xml:space="preserve"> </w:t>
      </w:r>
      <w:r w:rsidRPr="00632E3E">
        <w:t>수</w:t>
      </w:r>
      <w:r w:rsidRPr="00632E3E">
        <w:t xml:space="preserve"> </w:t>
      </w:r>
      <w:r w:rsidRPr="00632E3E">
        <w:t>있다고</w:t>
      </w:r>
      <w:r w:rsidRPr="00632E3E">
        <w:t xml:space="preserve"> </w:t>
      </w:r>
      <w:r w:rsidRPr="00632E3E">
        <w:t>예상되는</w:t>
      </w:r>
      <w:r w:rsidRPr="00632E3E">
        <w:t xml:space="preserve"> </w:t>
      </w:r>
      <w:r w:rsidRPr="00632E3E">
        <w:t>경우</w:t>
      </w:r>
      <w:r w:rsidRPr="00632E3E">
        <w:t xml:space="preserve">, </w:t>
      </w:r>
      <w:r w:rsidRPr="00632E3E">
        <w:t>해당대상자는</w:t>
      </w:r>
      <w:r w:rsidRPr="00632E3E">
        <w:t xml:space="preserve"> </w:t>
      </w:r>
      <w:r w:rsidRPr="00632E3E">
        <w:t>탈락하게</w:t>
      </w:r>
      <w:r w:rsidRPr="00632E3E">
        <w:t xml:space="preserve"> </w:t>
      </w:r>
      <w:r w:rsidRPr="00632E3E">
        <w:t>된다</w:t>
      </w:r>
      <w:r w:rsidR="00140160" w:rsidRPr="00632E3E">
        <w:t xml:space="preserve"> </w:t>
      </w:r>
      <w:r w:rsidRPr="00632E3E">
        <w:t>(</w:t>
      </w:r>
      <w:r w:rsidR="00A178FD" w:rsidRPr="00632E3E">
        <w:t>1</w:t>
      </w:r>
      <w:r w:rsidR="00DD6995" w:rsidRPr="00632E3E">
        <w:t>3</w:t>
      </w:r>
      <w:r w:rsidRPr="00632E3E">
        <w:t xml:space="preserve">. </w:t>
      </w:r>
      <w:r w:rsidRPr="00632E3E">
        <w:t>중지</w:t>
      </w:r>
      <w:r w:rsidRPr="00632E3E">
        <w:t xml:space="preserve"> </w:t>
      </w:r>
      <w:r w:rsidRPr="00632E3E">
        <w:t>및</w:t>
      </w:r>
      <w:r w:rsidRPr="00632E3E">
        <w:t xml:space="preserve"> </w:t>
      </w:r>
      <w:r w:rsidRPr="00632E3E">
        <w:t>탈락</w:t>
      </w:r>
      <w:r w:rsidRPr="00632E3E">
        <w:t xml:space="preserve"> </w:t>
      </w:r>
      <w:r w:rsidRPr="00632E3E">
        <w:t>기준</w:t>
      </w:r>
      <w:r w:rsidRPr="00632E3E">
        <w:t xml:space="preserve"> </w:t>
      </w:r>
      <w:r w:rsidRPr="00632E3E">
        <w:t>참조</w:t>
      </w:r>
      <w:r w:rsidRPr="00632E3E">
        <w:t xml:space="preserve">). </w:t>
      </w:r>
      <w:r w:rsidRPr="00632E3E">
        <w:t>투여된</w:t>
      </w:r>
      <w:r w:rsidRPr="00632E3E">
        <w:t xml:space="preserve"> </w:t>
      </w:r>
      <w:r w:rsidRPr="00632E3E">
        <w:t>모든</w:t>
      </w:r>
      <w:r w:rsidRPr="00632E3E">
        <w:t xml:space="preserve"> </w:t>
      </w:r>
      <w:r w:rsidRPr="00632E3E">
        <w:t>의약품과</w:t>
      </w:r>
      <w:r w:rsidRPr="00632E3E">
        <w:t xml:space="preserve"> </w:t>
      </w:r>
      <w:r w:rsidRPr="00632E3E">
        <w:t>투여사유는</w:t>
      </w:r>
      <w:r w:rsidRPr="00632E3E">
        <w:t xml:space="preserve"> </w:t>
      </w:r>
      <w:r w:rsidRPr="00632E3E">
        <w:t>반드시</w:t>
      </w:r>
      <w:r w:rsidRPr="00632E3E">
        <w:t xml:space="preserve"> </w:t>
      </w:r>
      <w:r w:rsidRPr="00632E3E">
        <w:t>근거문서와</w:t>
      </w:r>
      <w:r w:rsidRPr="00632E3E">
        <w:t xml:space="preserve"> </w:t>
      </w:r>
      <w:r w:rsidRPr="00632E3E">
        <w:t>증례기록서에</w:t>
      </w:r>
      <w:r w:rsidRPr="00632E3E">
        <w:t xml:space="preserve"> </w:t>
      </w:r>
      <w:r w:rsidRPr="00632E3E">
        <w:t>기재하고</w:t>
      </w:r>
      <w:r w:rsidRPr="00632E3E">
        <w:t xml:space="preserve"> </w:t>
      </w:r>
      <w:r w:rsidRPr="00632E3E">
        <w:t>시험책임자</w:t>
      </w:r>
      <w:r w:rsidRPr="00632E3E">
        <w:t xml:space="preserve"> </w:t>
      </w:r>
      <w:r w:rsidRPr="00632E3E">
        <w:t>또는</w:t>
      </w:r>
      <w:r w:rsidRPr="00632E3E">
        <w:t xml:space="preserve"> </w:t>
      </w:r>
      <w:r w:rsidR="0073240E">
        <w:t>공동연구자</w:t>
      </w:r>
      <w:r w:rsidRPr="00632E3E">
        <w:t>가</w:t>
      </w:r>
      <w:r w:rsidRPr="00632E3E">
        <w:t xml:space="preserve"> </w:t>
      </w:r>
      <w:r w:rsidRPr="00632E3E">
        <w:t>서명한다</w:t>
      </w:r>
      <w:r w:rsidRPr="00632E3E">
        <w:t xml:space="preserve">. </w:t>
      </w:r>
      <w:r w:rsidRPr="00632E3E">
        <w:t>이외의</w:t>
      </w:r>
      <w:r w:rsidRPr="00632E3E">
        <w:t xml:space="preserve"> </w:t>
      </w:r>
      <w:r w:rsidRPr="00632E3E">
        <w:t>의약품</w:t>
      </w:r>
      <w:r w:rsidRPr="00632E3E">
        <w:t xml:space="preserve"> </w:t>
      </w:r>
      <w:r w:rsidRPr="00632E3E">
        <w:t>투여는</w:t>
      </w:r>
      <w:r w:rsidRPr="00632E3E">
        <w:t xml:space="preserve"> </w:t>
      </w:r>
      <w:r w:rsidRPr="00632E3E">
        <w:t>대상자가</w:t>
      </w:r>
      <w:r w:rsidRPr="00632E3E">
        <w:t xml:space="preserve"> </w:t>
      </w:r>
      <w:r w:rsidRPr="00632E3E">
        <w:t>반드시</w:t>
      </w:r>
      <w:r w:rsidRPr="00632E3E">
        <w:t xml:space="preserve"> </w:t>
      </w:r>
      <w:r w:rsidRPr="00632E3E">
        <w:t>시험자와</w:t>
      </w:r>
      <w:r w:rsidRPr="00632E3E">
        <w:t xml:space="preserve"> </w:t>
      </w:r>
      <w:r w:rsidRPr="00632E3E">
        <w:t>상의하여</w:t>
      </w:r>
      <w:r w:rsidRPr="00632E3E">
        <w:t xml:space="preserve"> </w:t>
      </w:r>
      <w:r w:rsidRPr="00632E3E">
        <w:t>결정할</w:t>
      </w:r>
      <w:r w:rsidRPr="00632E3E">
        <w:t xml:space="preserve"> </w:t>
      </w:r>
      <w:r w:rsidRPr="00632E3E">
        <w:t>수</w:t>
      </w:r>
      <w:r w:rsidRPr="00632E3E">
        <w:t xml:space="preserve"> </w:t>
      </w:r>
      <w:r w:rsidRPr="00632E3E">
        <w:t>있도록</w:t>
      </w:r>
      <w:r w:rsidRPr="00632E3E">
        <w:t xml:space="preserve"> </w:t>
      </w:r>
      <w:r w:rsidRPr="00632E3E">
        <w:t>한다</w:t>
      </w:r>
      <w:r w:rsidRPr="00632E3E">
        <w:t>.</w:t>
      </w:r>
      <w:bookmarkEnd w:id="281"/>
    </w:p>
    <w:p w14:paraId="76679F39" w14:textId="4406D411" w:rsidR="00912B80" w:rsidRPr="00632E3E" w:rsidRDefault="00782115" w:rsidP="001754D4">
      <w:pPr>
        <w:pStyle w:val="1"/>
        <w:numPr>
          <w:ilvl w:val="0"/>
          <w:numId w:val="24"/>
        </w:numPr>
        <w:wordWrap/>
        <w:spacing w:before="40" w:after="120"/>
        <w:ind w:leftChars="120" w:left="573" w:hanging="357"/>
        <w:rPr>
          <w:szCs w:val="18"/>
        </w:rPr>
      </w:pPr>
      <w:bookmarkStart w:id="282" w:name="_Toc465852366"/>
      <w:r w:rsidRPr="00632E3E">
        <w:t>생활</w:t>
      </w:r>
      <w:r w:rsidRPr="00632E3E">
        <w:t xml:space="preserve"> </w:t>
      </w:r>
      <w:r w:rsidRPr="00632E3E">
        <w:t>습관</w:t>
      </w:r>
      <w:r w:rsidRPr="00632E3E">
        <w:t xml:space="preserve"> </w:t>
      </w:r>
      <w:r w:rsidRPr="00632E3E">
        <w:t>중</w:t>
      </w:r>
      <w:r w:rsidRPr="00632E3E">
        <w:t xml:space="preserve"> </w:t>
      </w:r>
      <w:r w:rsidR="005A2652" w:rsidRPr="00632E3E">
        <w:t>스크리닝</w:t>
      </w:r>
      <w:r w:rsidR="005A2652" w:rsidRPr="00632E3E">
        <w:t xml:space="preserve"> </w:t>
      </w:r>
      <w:r w:rsidR="005A2652" w:rsidRPr="00632E3E">
        <w:t>이후부터</w:t>
      </w:r>
      <w:r w:rsidR="005A2652" w:rsidRPr="00632E3E">
        <w:t xml:space="preserve"> </w:t>
      </w:r>
      <w:r w:rsidRPr="00632E3E">
        <w:t>임상시험이</w:t>
      </w:r>
      <w:r w:rsidRPr="00632E3E">
        <w:t xml:space="preserve"> </w:t>
      </w:r>
      <w:r w:rsidRPr="00632E3E">
        <w:t>끝나는</w:t>
      </w:r>
      <w:r w:rsidRPr="00632E3E">
        <w:t xml:space="preserve"> </w:t>
      </w:r>
      <w:r w:rsidRPr="00632E3E">
        <w:t>기간</w:t>
      </w:r>
      <w:r w:rsidRPr="00632E3E">
        <w:t xml:space="preserve"> </w:t>
      </w:r>
      <w:r w:rsidRPr="00632E3E">
        <w:t>동안</w:t>
      </w:r>
      <w:r w:rsidRPr="00632E3E">
        <w:t xml:space="preserve"> </w:t>
      </w:r>
      <w:r w:rsidRPr="00632E3E">
        <w:t>결과에</w:t>
      </w:r>
      <w:r w:rsidRPr="00632E3E">
        <w:t xml:space="preserve"> </w:t>
      </w:r>
      <w:r w:rsidRPr="00632E3E">
        <w:t>영향을</w:t>
      </w:r>
      <w:r w:rsidRPr="00632E3E">
        <w:t xml:space="preserve"> </w:t>
      </w:r>
      <w:r w:rsidRPr="00632E3E">
        <w:t>미칠</w:t>
      </w:r>
      <w:r w:rsidRPr="00632E3E">
        <w:t xml:space="preserve"> </w:t>
      </w:r>
      <w:r w:rsidRPr="00632E3E">
        <w:t>수</w:t>
      </w:r>
      <w:r w:rsidRPr="00632E3E">
        <w:t xml:space="preserve"> </w:t>
      </w:r>
      <w:r w:rsidRPr="00632E3E">
        <w:lastRenderedPageBreak/>
        <w:t>있는</w:t>
      </w:r>
      <w:r w:rsidR="00BE3C37" w:rsidRPr="00632E3E">
        <w:t xml:space="preserve"> </w:t>
      </w:r>
      <w:r w:rsidR="00BE3C37" w:rsidRPr="00632E3E">
        <w:t>외인적</w:t>
      </w:r>
      <w:r w:rsidR="00BE3C37" w:rsidRPr="00632E3E">
        <w:t xml:space="preserve"> </w:t>
      </w:r>
      <w:r w:rsidR="00BE3C37" w:rsidRPr="00632E3E">
        <w:t>요인</w:t>
      </w:r>
      <w:r w:rsidR="00BE3C37" w:rsidRPr="00632E3E">
        <w:t>(</w:t>
      </w:r>
      <w:r w:rsidR="00BE3C37" w:rsidRPr="00632E3E">
        <w:t>음주</w:t>
      </w:r>
      <w:r w:rsidR="006A3C40" w:rsidRPr="00632E3E">
        <w:t xml:space="preserve">, </w:t>
      </w:r>
      <w:r w:rsidR="006A3C40" w:rsidRPr="00632E3E">
        <w:t>흡연</w:t>
      </w:r>
      <w:r w:rsidR="006A3C40" w:rsidRPr="00632E3E">
        <w:t>,</w:t>
      </w:r>
      <w:r w:rsidR="00BE3C37" w:rsidRPr="00632E3E">
        <w:t xml:space="preserve"> </w:t>
      </w:r>
      <w:r w:rsidR="00E76D42" w:rsidRPr="00632E3E">
        <w:t>심한</w:t>
      </w:r>
      <w:r w:rsidR="00E76D42" w:rsidRPr="00632E3E">
        <w:t xml:space="preserve"> </w:t>
      </w:r>
      <w:r w:rsidR="00BE3C37" w:rsidRPr="00632E3E">
        <w:t>운동</w:t>
      </w:r>
      <w:r w:rsidR="00BE3C37" w:rsidRPr="00632E3E">
        <w:t xml:space="preserve"> </w:t>
      </w:r>
      <w:r w:rsidR="00BE3C37" w:rsidRPr="00632E3E">
        <w:t>등</w:t>
      </w:r>
      <w:r w:rsidR="00BE3C37" w:rsidRPr="00632E3E">
        <w:t>)</w:t>
      </w:r>
      <w:r w:rsidR="00E76D42" w:rsidRPr="00632E3E">
        <w:t>이</w:t>
      </w:r>
      <w:r w:rsidR="00E76D42" w:rsidRPr="00632E3E">
        <w:t xml:space="preserve"> </w:t>
      </w:r>
      <w:r w:rsidR="00E76D42" w:rsidRPr="00632E3E">
        <w:t>과도하지</w:t>
      </w:r>
      <w:r w:rsidR="00E76D42" w:rsidRPr="00632E3E">
        <w:t xml:space="preserve"> </w:t>
      </w:r>
      <w:r w:rsidR="00E76D42" w:rsidRPr="00632E3E">
        <w:t>않도록</w:t>
      </w:r>
      <w:r w:rsidR="00E76D42" w:rsidRPr="00632E3E">
        <w:t xml:space="preserve"> </w:t>
      </w:r>
      <w:r w:rsidR="00BE3C37" w:rsidRPr="00632E3E">
        <w:t>제한하며</w:t>
      </w:r>
      <w:r w:rsidR="00140160" w:rsidRPr="00632E3E">
        <w:t xml:space="preserve"> </w:t>
      </w:r>
      <w:r w:rsidR="000838FA" w:rsidRPr="00632E3E">
        <w:t>입원</w:t>
      </w:r>
      <w:r w:rsidR="000838FA" w:rsidRPr="00632E3E">
        <w:t xml:space="preserve"> 24</w:t>
      </w:r>
      <w:r w:rsidR="00A178FD" w:rsidRPr="00632E3E">
        <w:t>시간</w:t>
      </w:r>
      <w:r w:rsidR="003E0E7D" w:rsidRPr="00632E3E">
        <w:t xml:space="preserve"> </w:t>
      </w:r>
      <w:r w:rsidR="003E0E7D" w:rsidRPr="00632E3E">
        <w:t>전</w:t>
      </w:r>
      <w:r w:rsidR="00A178FD" w:rsidRPr="00632E3E">
        <w:t>부터</w:t>
      </w:r>
      <w:r w:rsidR="00A178FD" w:rsidRPr="00632E3E">
        <w:t xml:space="preserve"> </w:t>
      </w:r>
      <w:r w:rsidR="00A178FD" w:rsidRPr="00632E3E">
        <w:t>퇴원</w:t>
      </w:r>
      <w:r w:rsidR="00A178FD" w:rsidRPr="00632E3E">
        <w:t xml:space="preserve"> </w:t>
      </w:r>
      <w:r w:rsidR="00A178FD" w:rsidRPr="00632E3E">
        <w:t>시까지</w:t>
      </w:r>
      <w:r w:rsidR="000838FA" w:rsidRPr="00632E3E">
        <w:t xml:space="preserve"> </w:t>
      </w:r>
      <w:r w:rsidR="000838FA" w:rsidRPr="00632E3E">
        <w:t>금하도록</w:t>
      </w:r>
      <w:r w:rsidR="000838FA" w:rsidRPr="00632E3E">
        <w:rPr>
          <w:szCs w:val="18"/>
        </w:rPr>
        <w:t xml:space="preserve"> </w:t>
      </w:r>
      <w:r w:rsidR="000838FA" w:rsidRPr="00632E3E">
        <w:rPr>
          <w:szCs w:val="18"/>
        </w:rPr>
        <w:t>한다</w:t>
      </w:r>
      <w:r w:rsidR="000838FA" w:rsidRPr="00632E3E">
        <w:rPr>
          <w:szCs w:val="18"/>
        </w:rPr>
        <w:t>.</w:t>
      </w:r>
      <w:r w:rsidR="00140160" w:rsidRPr="00632E3E">
        <w:rPr>
          <w:szCs w:val="18"/>
        </w:rPr>
        <w:t xml:space="preserve"> </w:t>
      </w:r>
      <w:r w:rsidR="00140160" w:rsidRPr="00632E3E">
        <w:rPr>
          <w:szCs w:val="18"/>
        </w:rPr>
        <w:t>단</w:t>
      </w:r>
      <w:r w:rsidR="00140160" w:rsidRPr="00632E3E">
        <w:rPr>
          <w:szCs w:val="18"/>
        </w:rPr>
        <w:t xml:space="preserve">, </w:t>
      </w:r>
      <w:r w:rsidRPr="00632E3E">
        <w:rPr>
          <w:szCs w:val="18"/>
        </w:rPr>
        <w:t>각</w:t>
      </w:r>
      <w:r w:rsidRPr="00632E3E">
        <w:rPr>
          <w:szCs w:val="18"/>
        </w:rPr>
        <w:t xml:space="preserve"> </w:t>
      </w:r>
      <w:r w:rsidRPr="00632E3E">
        <w:rPr>
          <w:szCs w:val="18"/>
        </w:rPr>
        <w:t>대상자가</w:t>
      </w:r>
      <w:r w:rsidRPr="00632E3E">
        <w:rPr>
          <w:szCs w:val="18"/>
        </w:rPr>
        <w:t xml:space="preserve"> </w:t>
      </w:r>
      <w:r w:rsidRPr="00632E3E">
        <w:rPr>
          <w:szCs w:val="18"/>
        </w:rPr>
        <w:t>시험</w:t>
      </w:r>
      <w:r w:rsidRPr="00632E3E">
        <w:rPr>
          <w:szCs w:val="18"/>
        </w:rPr>
        <w:t xml:space="preserve"> </w:t>
      </w:r>
      <w:r w:rsidRPr="00632E3E">
        <w:rPr>
          <w:szCs w:val="18"/>
        </w:rPr>
        <w:t>기간</w:t>
      </w:r>
      <w:r w:rsidRPr="00632E3E">
        <w:rPr>
          <w:szCs w:val="18"/>
        </w:rPr>
        <w:t xml:space="preserve"> </w:t>
      </w:r>
      <w:r w:rsidRPr="00632E3E">
        <w:rPr>
          <w:szCs w:val="18"/>
        </w:rPr>
        <w:t>동안</w:t>
      </w:r>
      <w:r w:rsidRPr="00632E3E">
        <w:rPr>
          <w:szCs w:val="18"/>
        </w:rPr>
        <w:t xml:space="preserve"> </w:t>
      </w:r>
      <w:r w:rsidRPr="00632E3E">
        <w:rPr>
          <w:szCs w:val="18"/>
        </w:rPr>
        <w:t>해당</w:t>
      </w:r>
      <w:r w:rsidRPr="00632E3E">
        <w:rPr>
          <w:szCs w:val="18"/>
        </w:rPr>
        <w:t xml:space="preserve"> </w:t>
      </w:r>
      <w:r w:rsidRPr="00632E3E">
        <w:rPr>
          <w:szCs w:val="18"/>
        </w:rPr>
        <w:t>습관의</w:t>
      </w:r>
      <w:r w:rsidRPr="00632E3E">
        <w:rPr>
          <w:szCs w:val="18"/>
        </w:rPr>
        <w:t xml:space="preserve"> </w:t>
      </w:r>
      <w:r w:rsidRPr="00632E3E">
        <w:rPr>
          <w:szCs w:val="18"/>
        </w:rPr>
        <w:t>큰</w:t>
      </w:r>
      <w:r w:rsidRPr="00632E3E">
        <w:rPr>
          <w:szCs w:val="18"/>
        </w:rPr>
        <w:t xml:space="preserve"> </w:t>
      </w:r>
      <w:r w:rsidRPr="00632E3E">
        <w:rPr>
          <w:szCs w:val="18"/>
        </w:rPr>
        <w:t>변화가</w:t>
      </w:r>
      <w:r w:rsidRPr="00632E3E">
        <w:rPr>
          <w:szCs w:val="18"/>
        </w:rPr>
        <w:t xml:space="preserve"> </w:t>
      </w:r>
      <w:r w:rsidRPr="00632E3E">
        <w:rPr>
          <w:szCs w:val="18"/>
        </w:rPr>
        <w:t>없도록</w:t>
      </w:r>
      <w:r w:rsidRPr="00632E3E">
        <w:rPr>
          <w:szCs w:val="18"/>
        </w:rPr>
        <w:t xml:space="preserve"> </w:t>
      </w:r>
      <w:r w:rsidRPr="00632E3E">
        <w:rPr>
          <w:szCs w:val="18"/>
        </w:rPr>
        <w:t>교육한다</w:t>
      </w:r>
      <w:r w:rsidRPr="00632E3E">
        <w:rPr>
          <w:szCs w:val="18"/>
        </w:rPr>
        <w:t>.</w:t>
      </w:r>
      <w:bookmarkEnd w:id="282"/>
      <w:r w:rsidR="00912B80" w:rsidRPr="00632E3E">
        <w:rPr>
          <w:szCs w:val="18"/>
        </w:rPr>
        <w:br w:type="page"/>
      </w:r>
    </w:p>
    <w:p w14:paraId="00543B1B" w14:textId="77777777" w:rsidR="00782115" w:rsidRPr="00632E3E" w:rsidRDefault="00782115" w:rsidP="001F11C1">
      <w:pPr>
        <w:pStyle w:val="10"/>
      </w:pPr>
      <w:bookmarkStart w:id="283" w:name="_Toc495907709"/>
      <w:bookmarkStart w:id="284" w:name="_Toc495984946"/>
      <w:bookmarkStart w:id="285" w:name="_Toc495993978"/>
      <w:bookmarkStart w:id="286" w:name="_Toc495995232"/>
      <w:bookmarkStart w:id="287" w:name="_Toc496006668"/>
      <w:bookmarkStart w:id="288" w:name="_Toc508005500"/>
      <w:bookmarkStart w:id="289" w:name="_Toc511444854"/>
      <w:bookmarkStart w:id="290" w:name="_Toc511445036"/>
      <w:bookmarkStart w:id="291" w:name="_Toc511445353"/>
      <w:bookmarkStart w:id="292" w:name="_Toc175882390"/>
      <w:bookmarkStart w:id="293" w:name="_Toc346711730"/>
      <w:bookmarkStart w:id="294" w:name="_Toc381694424"/>
      <w:bookmarkStart w:id="295" w:name="_Toc388347014"/>
      <w:bookmarkStart w:id="296" w:name="_Toc388347079"/>
      <w:bookmarkStart w:id="297" w:name="_Toc90998714"/>
      <w:bookmarkStart w:id="298" w:name="_Toc495907711"/>
      <w:bookmarkStart w:id="299" w:name="_Toc495984948"/>
      <w:bookmarkStart w:id="300" w:name="_Toc495993980"/>
      <w:bookmarkStart w:id="301" w:name="_Toc495995234"/>
      <w:bookmarkStart w:id="302" w:name="_Toc496006670"/>
      <w:bookmarkStart w:id="303" w:name="_Toc508005502"/>
      <w:bookmarkStart w:id="304" w:name="_Toc511444856"/>
      <w:bookmarkStart w:id="305" w:name="_Toc511445038"/>
      <w:bookmarkStart w:id="306" w:name="_Toc511445355"/>
      <w:r w:rsidRPr="00632E3E">
        <w:lastRenderedPageBreak/>
        <w:t>관찰</w:t>
      </w:r>
      <w:r w:rsidRPr="00632E3E">
        <w:t xml:space="preserve"> </w:t>
      </w:r>
      <w:r w:rsidRPr="00632E3E">
        <w:t>및</w:t>
      </w:r>
      <w:r w:rsidRPr="00632E3E">
        <w:t xml:space="preserve"> </w:t>
      </w:r>
      <w:r w:rsidRPr="00632E3E">
        <w:t>검사</w:t>
      </w:r>
      <w:r w:rsidRPr="00632E3E">
        <w:t xml:space="preserve"> </w:t>
      </w:r>
      <w:r w:rsidRPr="00632E3E">
        <w:t>항목</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3A6C35C7" w14:textId="0A375FD1" w:rsidR="00782115" w:rsidRPr="00632E3E" w:rsidRDefault="00782115" w:rsidP="00832082">
      <w:pPr>
        <w:pStyle w:val="2"/>
      </w:pPr>
      <w:bookmarkStart w:id="307" w:name="_Toc90998715"/>
      <w:bookmarkEnd w:id="298"/>
      <w:bookmarkEnd w:id="299"/>
      <w:bookmarkEnd w:id="300"/>
      <w:bookmarkEnd w:id="301"/>
      <w:bookmarkEnd w:id="302"/>
      <w:bookmarkEnd w:id="303"/>
      <w:bookmarkEnd w:id="304"/>
      <w:bookmarkEnd w:id="305"/>
      <w:bookmarkEnd w:id="306"/>
      <w:r w:rsidRPr="00632E3E">
        <w:t>Screening Visit</w:t>
      </w:r>
      <w:r w:rsidR="00140160" w:rsidRPr="00632E3E">
        <w:t xml:space="preserve"> </w:t>
      </w:r>
      <w:r w:rsidRPr="00632E3E">
        <w:t>(-</w:t>
      </w:r>
      <w:r w:rsidR="00F94141" w:rsidRPr="00632E3E">
        <w:t>21</w:t>
      </w:r>
      <w:r w:rsidR="0079067B" w:rsidRPr="00632E3E">
        <w:t>d</w:t>
      </w:r>
      <w:r w:rsidRPr="00632E3E">
        <w:t xml:space="preserve"> ~</w:t>
      </w:r>
      <w:r w:rsidR="00246A59" w:rsidRPr="00632E3E">
        <w:t xml:space="preserve"> -1d</w:t>
      </w:r>
      <w:r w:rsidRPr="00632E3E">
        <w:t>)</w:t>
      </w:r>
      <w:bookmarkEnd w:id="307"/>
    </w:p>
    <w:p w14:paraId="670D3010" w14:textId="50774479" w:rsidR="00512BC6" w:rsidRPr="00632E3E" w:rsidRDefault="00782115" w:rsidP="001754D4">
      <w:pPr>
        <w:pStyle w:val="1"/>
        <w:numPr>
          <w:ilvl w:val="0"/>
          <w:numId w:val="41"/>
        </w:numPr>
        <w:wordWrap/>
        <w:spacing w:before="40" w:after="120"/>
        <w:ind w:leftChars="120" w:left="573" w:hanging="357"/>
      </w:pPr>
      <w:bookmarkStart w:id="308" w:name="_Toc465852368"/>
      <w:r w:rsidRPr="00632E3E">
        <w:t>인구학적</w:t>
      </w:r>
      <w:r w:rsidRPr="00632E3E">
        <w:t xml:space="preserve"> </w:t>
      </w:r>
      <w:r w:rsidRPr="00632E3E">
        <w:rPr>
          <w:szCs w:val="18"/>
        </w:rPr>
        <w:t>정보</w:t>
      </w:r>
      <w:r w:rsidRPr="00632E3E">
        <w:t xml:space="preserve"> </w:t>
      </w:r>
      <w:r w:rsidRPr="00632E3E">
        <w:t>및</w:t>
      </w:r>
      <w:r w:rsidRPr="00632E3E">
        <w:t xml:space="preserve"> </w:t>
      </w:r>
      <w:r w:rsidRPr="00632E3E">
        <w:t>문진</w:t>
      </w:r>
      <w:bookmarkEnd w:id="308"/>
    </w:p>
    <w:p w14:paraId="1BE934A5" w14:textId="6CB1AFA6" w:rsidR="00782115" w:rsidRPr="00632E3E" w:rsidRDefault="00782115" w:rsidP="00512BC6">
      <w:pPr>
        <w:pStyle w:val="1"/>
        <w:numPr>
          <w:ilvl w:val="0"/>
          <w:numId w:val="0"/>
        </w:numPr>
        <w:wordWrap/>
        <w:spacing w:before="40" w:after="120"/>
        <w:ind w:left="573"/>
        <w:rPr>
          <w:szCs w:val="18"/>
        </w:rPr>
      </w:pPr>
      <w:r w:rsidRPr="00632E3E">
        <w:t>대상자의</w:t>
      </w:r>
      <w:r w:rsidR="008354D8" w:rsidRPr="00632E3E">
        <w:t xml:space="preserve"> </w:t>
      </w:r>
      <w:r w:rsidR="00E76D42" w:rsidRPr="00632E3E">
        <w:t>이니셜</w:t>
      </w:r>
      <w:r w:rsidRPr="00632E3E">
        <w:t xml:space="preserve">, </w:t>
      </w:r>
      <w:r w:rsidRPr="00632E3E">
        <w:t>성별</w:t>
      </w:r>
      <w:r w:rsidRPr="00632E3E">
        <w:t xml:space="preserve">, </w:t>
      </w:r>
      <w:r w:rsidRPr="00632E3E">
        <w:t>연령등과</w:t>
      </w:r>
      <w:r w:rsidRPr="00632E3E">
        <w:t xml:space="preserve"> </w:t>
      </w:r>
      <w:r w:rsidRPr="00632E3E">
        <w:t>같은</w:t>
      </w:r>
      <w:r w:rsidRPr="00632E3E">
        <w:t xml:space="preserve"> </w:t>
      </w:r>
      <w:r w:rsidRPr="00632E3E">
        <w:t>인구학적</w:t>
      </w:r>
      <w:r w:rsidRPr="00632E3E">
        <w:t xml:space="preserve"> </w:t>
      </w:r>
      <w:r w:rsidRPr="00632E3E">
        <w:t>정보를</w:t>
      </w:r>
      <w:r w:rsidRPr="00632E3E">
        <w:t xml:space="preserve"> </w:t>
      </w:r>
      <w:r w:rsidRPr="00632E3E">
        <w:t>비롯하여</w:t>
      </w:r>
      <w:r w:rsidRPr="00632E3E">
        <w:t xml:space="preserve"> </w:t>
      </w:r>
      <w:r w:rsidRPr="00632E3E">
        <w:t>신장</w:t>
      </w:r>
      <w:r w:rsidR="00140160" w:rsidRPr="00632E3E">
        <w:t xml:space="preserve"> </w:t>
      </w:r>
      <w:r w:rsidRPr="00632E3E">
        <w:t>(</w:t>
      </w:r>
      <w:r w:rsidR="00BE3C37" w:rsidRPr="00632E3E">
        <w:t>cm,</w:t>
      </w:r>
      <w:r w:rsidRPr="00632E3E">
        <w:t xml:space="preserve"> </w:t>
      </w:r>
      <w:r w:rsidRPr="00632E3E">
        <w:t>소수점</w:t>
      </w:r>
      <w:r w:rsidRPr="00632E3E">
        <w:t xml:space="preserve"> </w:t>
      </w:r>
      <w:r w:rsidRPr="00632E3E">
        <w:t>한자리로</w:t>
      </w:r>
      <w:r w:rsidRPr="00632E3E">
        <w:t xml:space="preserve"> </w:t>
      </w:r>
      <w:r w:rsidRPr="00632E3E">
        <w:t>기록</w:t>
      </w:r>
      <w:r w:rsidRPr="00632E3E">
        <w:t xml:space="preserve">), </w:t>
      </w:r>
      <w:r w:rsidRPr="00632E3E">
        <w:t>체중</w:t>
      </w:r>
      <w:r w:rsidR="00140160" w:rsidRPr="00632E3E">
        <w:t xml:space="preserve"> </w:t>
      </w:r>
      <w:r w:rsidRPr="00632E3E">
        <w:t xml:space="preserve">(kg, </w:t>
      </w:r>
      <w:r w:rsidRPr="00632E3E">
        <w:t>소수점</w:t>
      </w:r>
      <w:r w:rsidRPr="00632E3E">
        <w:t xml:space="preserve"> </w:t>
      </w:r>
      <w:r w:rsidRPr="00632E3E">
        <w:t>한자리로</w:t>
      </w:r>
      <w:r w:rsidRPr="00632E3E">
        <w:t xml:space="preserve"> </w:t>
      </w:r>
      <w:r w:rsidRPr="00632E3E">
        <w:t>기록</w:t>
      </w:r>
      <w:r w:rsidRPr="00632E3E">
        <w:t>)</w:t>
      </w:r>
      <w:r w:rsidR="00CB0658" w:rsidRPr="00632E3E">
        <w:t>을</w:t>
      </w:r>
      <w:r w:rsidR="00CB0658" w:rsidRPr="00632E3E">
        <w:t xml:space="preserve"> </w:t>
      </w:r>
      <w:r w:rsidR="00CB0658" w:rsidRPr="00632E3E">
        <w:t>측정하는</w:t>
      </w:r>
      <w:r w:rsidR="00CB0658" w:rsidRPr="00632E3E">
        <w:t xml:space="preserve"> </w:t>
      </w:r>
      <w:r w:rsidR="00CB0658" w:rsidRPr="00632E3E">
        <w:t>신체계측</w:t>
      </w:r>
      <w:r w:rsidRPr="00632E3E">
        <w:t xml:space="preserve">, </w:t>
      </w:r>
      <w:r w:rsidRPr="00632E3E">
        <w:t>그리고</w:t>
      </w:r>
      <w:r w:rsidRPr="00632E3E">
        <w:t xml:space="preserve"> </w:t>
      </w:r>
      <w:r w:rsidRPr="00632E3E">
        <w:t>과거</w:t>
      </w:r>
      <w:r w:rsidRPr="00632E3E">
        <w:t xml:space="preserve"> </w:t>
      </w:r>
      <w:r w:rsidRPr="00632E3E">
        <w:t>병력</w:t>
      </w:r>
      <w:r w:rsidRPr="00632E3E">
        <w:t xml:space="preserve">, </w:t>
      </w:r>
      <w:r w:rsidR="00015489" w:rsidRPr="00632E3E">
        <w:t>수술력</w:t>
      </w:r>
      <w:r w:rsidR="00015489" w:rsidRPr="00632E3E">
        <w:t xml:space="preserve">, </w:t>
      </w:r>
      <w:r w:rsidRPr="00632E3E">
        <w:t>헌혈력</w:t>
      </w:r>
      <w:r w:rsidRPr="00632E3E">
        <w:t xml:space="preserve">, </w:t>
      </w:r>
      <w:r w:rsidRPr="00632E3E">
        <w:t>임상시험</w:t>
      </w:r>
      <w:r w:rsidRPr="00632E3E">
        <w:t xml:space="preserve"> </w:t>
      </w:r>
      <w:r w:rsidRPr="00632E3E">
        <w:t>참여</w:t>
      </w:r>
      <w:r w:rsidRPr="00632E3E">
        <w:t xml:space="preserve"> </w:t>
      </w:r>
      <w:r w:rsidRPr="00632E3E">
        <w:t>경험</w:t>
      </w:r>
      <w:r w:rsidRPr="00632E3E">
        <w:t xml:space="preserve">, </w:t>
      </w:r>
      <w:r w:rsidRPr="00632E3E">
        <w:t>의약품</w:t>
      </w:r>
      <w:r w:rsidRPr="00632E3E">
        <w:t xml:space="preserve"> </w:t>
      </w:r>
      <w:r w:rsidRPr="00632E3E">
        <w:t>복용력</w:t>
      </w:r>
      <w:r w:rsidR="0049588C" w:rsidRPr="00632E3E">
        <w:t xml:space="preserve">, </w:t>
      </w:r>
      <w:r w:rsidR="0049588C" w:rsidRPr="00632E3E">
        <w:t>생활습관</w:t>
      </w:r>
      <w:r w:rsidRPr="00632E3E">
        <w:t xml:space="preserve"> </w:t>
      </w:r>
      <w:r w:rsidRPr="00632E3E">
        <w:t>등을</w:t>
      </w:r>
      <w:r w:rsidRPr="00632E3E">
        <w:t xml:space="preserve"> </w:t>
      </w:r>
      <w:r w:rsidRPr="00632E3E">
        <w:t>문진한다</w:t>
      </w:r>
      <w:r w:rsidRPr="00632E3E">
        <w:t>.</w:t>
      </w:r>
      <w:r w:rsidR="00015489" w:rsidRPr="00632E3E">
        <w:t xml:space="preserve"> </w:t>
      </w:r>
      <w:r w:rsidR="00882697" w:rsidRPr="00632E3E">
        <w:t>병력</w:t>
      </w:r>
      <w:r w:rsidR="00882697" w:rsidRPr="00632E3E">
        <w:t xml:space="preserve"> </w:t>
      </w:r>
      <w:r w:rsidR="00882697" w:rsidRPr="00632E3E">
        <w:t>및</w:t>
      </w:r>
      <w:r w:rsidR="00882697" w:rsidRPr="00632E3E">
        <w:t xml:space="preserve"> </w:t>
      </w:r>
      <w:r w:rsidR="00882697" w:rsidRPr="00632E3E">
        <w:t>수술력은</w:t>
      </w:r>
      <w:r w:rsidR="00882697" w:rsidRPr="00632E3E">
        <w:t xml:space="preserve"> </w:t>
      </w:r>
      <w:r w:rsidR="00015489" w:rsidRPr="00632E3E">
        <w:t>스크리닝</w:t>
      </w:r>
      <w:r w:rsidR="00015489" w:rsidRPr="00632E3E">
        <w:t xml:space="preserve"> </w:t>
      </w:r>
      <w:r w:rsidR="00015489" w:rsidRPr="00632E3E">
        <w:t>방문일로부터</w:t>
      </w:r>
      <w:r w:rsidR="00015489" w:rsidRPr="00632E3E">
        <w:t xml:space="preserve"> 5</w:t>
      </w:r>
      <w:r w:rsidR="00015489" w:rsidRPr="00632E3E">
        <w:t>년</w:t>
      </w:r>
      <w:r w:rsidR="00F11472" w:rsidRPr="00632E3E">
        <w:t xml:space="preserve"> </w:t>
      </w:r>
      <w:r w:rsidR="00015489" w:rsidRPr="00632E3E">
        <w:t>이내의</w:t>
      </w:r>
      <w:r w:rsidR="00015489" w:rsidRPr="00632E3E">
        <w:t xml:space="preserve"> </w:t>
      </w:r>
      <w:r w:rsidR="00755132" w:rsidRPr="00632E3E">
        <w:t>내용</w:t>
      </w:r>
      <w:r w:rsidR="00015489" w:rsidRPr="00632E3E">
        <w:t>만</w:t>
      </w:r>
      <w:r w:rsidR="00015489" w:rsidRPr="00632E3E">
        <w:t xml:space="preserve"> </w:t>
      </w:r>
      <w:r w:rsidR="00015489" w:rsidRPr="00632E3E">
        <w:t>수집하며</w:t>
      </w:r>
      <w:r w:rsidR="00882697" w:rsidRPr="00632E3E">
        <w:t xml:space="preserve"> </w:t>
      </w:r>
      <w:r w:rsidR="00755132" w:rsidRPr="00632E3E">
        <w:t>다음과</w:t>
      </w:r>
      <w:r w:rsidR="00755132" w:rsidRPr="00632E3E">
        <w:t xml:space="preserve"> </w:t>
      </w:r>
      <w:r w:rsidR="00755132" w:rsidRPr="00632E3E">
        <w:t>같은</w:t>
      </w:r>
      <w:r w:rsidR="00755132" w:rsidRPr="00632E3E">
        <w:t xml:space="preserve"> category</w:t>
      </w:r>
      <w:r w:rsidR="00755132" w:rsidRPr="00632E3E">
        <w:t>로</w:t>
      </w:r>
      <w:r w:rsidR="00755132" w:rsidRPr="00632E3E">
        <w:t xml:space="preserve"> </w:t>
      </w:r>
      <w:r w:rsidR="00755132" w:rsidRPr="00632E3E">
        <w:t>나누어</w:t>
      </w:r>
      <w:r w:rsidR="00755132" w:rsidRPr="00632E3E">
        <w:t xml:space="preserve"> </w:t>
      </w:r>
      <w:r w:rsidR="00755132" w:rsidRPr="00632E3E">
        <w:t>수집한다</w:t>
      </w:r>
      <w:r w:rsidR="00755132" w:rsidRPr="00632E3E">
        <w:t>.</w:t>
      </w:r>
      <w:r w:rsidR="00242E52" w:rsidRPr="00632E3E">
        <w:t xml:space="preserve"> </w:t>
      </w:r>
    </w:p>
    <w:p w14:paraId="5C956678" w14:textId="77777777" w:rsidR="00755132" w:rsidRPr="00632E3E" w:rsidRDefault="00755132" w:rsidP="00512BC6">
      <w:pPr>
        <w:pStyle w:val="1"/>
        <w:numPr>
          <w:ilvl w:val="0"/>
          <w:numId w:val="0"/>
        </w:numPr>
        <w:wordWrap/>
        <w:spacing w:before="40" w:after="120"/>
        <w:ind w:left="573"/>
        <w:rPr>
          <w:szCs w:val="18"/>
        </w:rPr>
      </w:pPr>
      <w:r w:rsidRPr="00632E3E">
        <w:rPr>
          <w:szCs w:val="18"/>
        </w:rPr>
        <w:t>심혈관계</w:t>
      </w:r>
      <w:r w:rsidRPr="00632E3E">
        <w:rPr>
          <w:szCs w:val="18"/>
        </w:rPr>
        <w:t xml:space="preserve">, </w:t>
      </w:r>
      <w:r w:rsidRPr="00632E3E">
        <w:rPr>
          <w:szCs w:val="18"/>
        </w:rPr>
        <w:t>말초혈관계</w:t>
      </w:r>
      <w:r w:rsidRPr="00632E3E">
        <w:rPr>
          <w:szCs w:val="18"/>
        </w:rPr>
        <w:t xml:space="preserve">, </w:t>
      </w:r>
      <w:r w:rsidRPr="00632E3E">
        <w:rPr>
          <w:szCs w:val="18"/>
        </w:rPr>
        <w:t>피부</w:t>
      </w:r>
      <w:r w:rsidRPr="00632E3E">
        <w:rPr>
          <w:szCs w:val="18"/>
        </w:rPr>
        <w:t>/</w:t>
      </w:r>
      <w:r w:rsidRPr="00632E3E">
        <w:rPr>
          <w:szCs w:val="18"/>
        </w:rPr>
        <w:t>점막</w:t>
      </w:r>
      <w:r w:rsidRPr="00632E3E">
        <w:rPr>
          <w:szCs w:val="18"/>
        </w:rPr>
        <w:t xml:space="preserve">, </w:t>
      </w:r>
      <w:r w:rsidRPr="00632E3E">
        <w:rPr>
          <w:szCs w:val="18"/>
        </w:rPr>
        <w:t>눈</w:t>
      </w:r>
      <w:r w:rsidRPr="00632E3E">
        <w:rPr>
          <w:szCs w:val="18"/>
        </w:rPr>
        <w:t xml:space="preserve">, </w:t>
      </w:r>
      <w:r w:rsidRPr="00632E3E">
        <w:rPr>
          <w:szCs w:val="18"/>
        </w:rPr>
        <w:t>이비인후계</w:t>
      </w:r>
      <w:r w:rsidRPr="00632E3E">
        <w:rPr>
          <w:szCs w:val="18"/>
        </w:rPr>
        <w:t xml:space="preserve">, </w:t>
      </w:r>
      <w:r w:rsidRPr="00632E3E">
        <w:rPr>
          <w:szCs w:val="18"/>
        </w:rPr>
        <w:t>호흡기계</w:t>
      </w:r>
      <w:r w:rsidRPr="00632E3E">
        <w:rPr>
          <w:szCs w:val="18"/>
        </w:rPr>
        <w:t xml:space="preserve">, </w:t>
      </w:r>
      <w:r w:rsidRPr="00632E3E">
        <w:rPr>
          <w:szCs w:val="18"/>
        </w:rPr>
        <w:t>근육골격계</w:t>
      </w:r>
      <w:r w:rsidRPr="00632E3E">
        <w:rPr>
          <w:szCs w:val="18"/>
        </w:rPr>
        <w:t xml:space="preserve">, </w:t>
      </w:r>
      <w:r w:rsidRPr="00632E3E">
        <w:rPr>
          <w:szCs w:val="18"/>
        </w:rPr>
        <w:t>감염질환</w:t>
      </w:r>
      <w:r w:rsidRPr="00632E3E">
        <w:rPr>
          <w:szCs w:val="18"/>
        </w:rPr>
        <w:t xml:space="preserve">, </w:t>
      </w:r>
      <w:r w:rsidRPr="00632E3E">
        <w:rPr>
          <w:szCs w:val="18"/>
        </w:rPr>
        <w:t>위장</w:t>
      </w:r>
      <w:r w:rsidRPr="00632E3E">
        <w:rPr>
          <w:szCs w:val="18"/>
        </w:rPr>
        <w:t xml:space="preserve">, </w:t>
      </w:r>
      <w:r w:rsidRPr="00632E3E">
        <w:rPr>
          <w:szCs w:val="18"/>
        </w:rPr>
        <w:t>간</w:t>
      </w:r>
      <w:r w:rsidRPr="00632E3E">
        <w:rPr>
          <w:szCs w:val="18"/>
        </w:rPr>
        <w:t xml:space="preserve">, </w:t>
      </w:r>
      <w:r w:rsidRPr="00632E3E">
        <w:t>담도계</w:t>
      </w:r>
      <w:r w:rsidRPr="00632E3E">
        <w:rPr>
          <w:szCs w:val="18"/>
        </w:rPr>
        <w:t xml:space="preserve">, </w:t>
      </w:r>
      <w:r w:rsidRPr="00632E3E">
        <w:rPr>
          <w:szCs w:val="18"/>
        </w:rPr>
        <w:t>내분비계</w:t>
      </w:r>
      <w:r w:rsidRPr="00632E3E">
        <w:rPr>
          <w:szCs w:val="18"/>
        </w:rPr>
        <w:t xml:space="preserve">, </w:t>
      </w:r>
      <w:r w:rsidRPr="00632E3E">
        <w:rPr>
          <w:szCs w:val="18"/>
        </w:rPr>
        <w:t>신장</w:t>
      </w:r>
      <w:r w:rsidRPr="00632E3E">
        <w:rPr>
          <w:szCs w:val="18"/>
        </w:rPr>
        <w:t>/</w:t>
      </w:r>
      <w:r w:rsidRPr="00632E3E">
        <w:rPr>
          <w:szCs w:val="18"/>
        </w:rPr>
        <w:t>비뇨생식계</w:t>
      </w:r>
      <w:r w:rsidRPr="00632E3E">
        <w:rPr>
          <w:szCs w:val="18"/>
        </w:rPr>
        <w:t xml:space="preserve">, </w:t>
      </w:r>
      <w:r w:rsidRPr="00632E3E">
        <w:rPr>
          <w:szCs w:val="18"/>
        </w:rPr>
        <w:t>신경</w:t>
      </w:r>
      <w:r w:rsidRPr="00632E3E">
        <w:rPr>
          <w:szCs w:val="18"/>
        </w:rPr>
        <w:t>/</w:t>
      </w:r>
      <w:r w:rsidRPr="00632E3E">
        <w:rPr>
          <w:szCs w:val="18"/>
        </w:rPr>
        <w:t>정신계</w:t>
      </w:r>
      <w:r w:rsidRPr="00632E3E">
        <w:rPr>
          <w:szCs w:val="18"/>
        </w:rPr>
        <w:t xml:space="preserve">, </w:t>
      </w:r>
      <w:r w:rsidRPr="00632E3E">
        <w:rPr>
          <w:szCs w:val="18"/>
        </w:rPr>
        <w:t>종양</w:t>
      </w:r>
      <w:r w:rsidRPr="00632E3E">
        <w:rPr>
          <w:szCs w:val="18"/>
        </w:rPr>
        <w:t xml:space="preserve">, </w:t>
      </w:r>
      <w:r w:rsidRPr="00632E3E">
        <w:rPr>
          <w:szCs w:val="18"/>
        </w:rPr>
        <w:t>골절</w:t>
      </w:r>
      <w:r w:rsidRPr="00632E3E">
        <w:rPr>
          <w:szCs w:val="18"/>
        </w:rPr>
        <w:t xml:space="preserve">, </w:t>
      </w:r>
      <w:r w:rsidRPr="00632E3E">
        <w:rPr>
          <w:szCs w:val="18"/>
        </w:rPr>
        <w:t>수술력</w:t>
      </w:r>
      <w:r w:rsidRPr="00632E3E">
        <w:rPr>
          <w:szCs w:val="18"/>
        </w:rPr>
        <w:t xml:space="preserve">, </w:t>
      </w:r>
      <w:r w:rsidRPr="00632E3E">
        <w:rPr>
          <w:szCs w:val="18"/>
        </w:rPr>
        <w:t>기타</w:t>
      </w:r>
      <w:r w:rsidRPr="00632E3E">
        <w:rPr>
          <w:szCs w:val="18"/>
        </w:rPr>
        <w:t>(</w:t>
      </w:r>
      <w:r w:rsidRPr="00632E3E">
        <w:rPr>
          <w:szCs w:val="18"/>
        </w:rPr>
        <w:t>알러지</w:t>
      </w:r>
      <w:r w:rsidRPr="00632E3E">
        <w:rPr>
          <w:szCs w:val="18"/>
        </w:rPr>
        <w:t xml:space="preserve">, </w:t>
      </w:r>
      <w:r w:rsidRPr="00632E3E">
        <w:rPr>
          <w:szCs w:val="18"/>
        </w:rPr>
        <w:t>약물과민반응</w:t>
      </w:r>
      <w:r w:rsidRPr="00632E3E">
        <w:rPr>
          <w:szCs w:val="18"/>
        </w:rPr>
        <w:t xml:space="preserve"> </w:t>
      </w:r>
      <w:r w:rsidRPr="00632E3E">
        <w:rPr>
          <w:szCs w:val="18"/>
        </w:rPr>
        <w:t>포함</w:t>
      </w:r>
      <w:r w:rsidRPr="00632E3E">
        <w:rPr>
          <w:szCs w:val="18"/>
        </w:rPr>
        <w:t>)</w:t>
      </w:r>
    </w:p>
    <w:p w14:paraId="6A890333" w14:textId="77777777" w:rsidR="00782115" w:rsidRPr="00632E3E" w:rsidRDefault="00782115" w:rsidP="001754D4">
      <w:pPr>
        <w:pStyle w:val="1"/>
        <w:numPr>
          <w:ilvl w:val="0"/>
          <w:numId w:val="24"/>
        </w:numPr>
        <w:wordWrap/>
        <w:spacing w:before="40" w:after="120"/>
        <w:ind w:leftChars="120" w:left="573" w:hanging="357"/>
        <w:rPr>
          <w:szCs w:val="18"/>
        </w:rPr>
      </w:pPr>
      <w:bookmarkStart w:id="309" w:name="_Toc465852369"/>
      <w:r w:rsidRPr="00632E3E">
        <w:rPr>
          <w:szCs w:val="18"/>
        </w:rPr>
        <w:t>신체검사</w:t>
      </w:r>
      <w:bookmarkEnd w:id="309"/>
    </w:p>
    <w:p w14:paraId="254CB42A" w14:textId="77777777" w:rsidR="00782115" w:rsidRPr="00632E3E" w:rsidRDefault="00782115" w:rsidP="00512BC6">
      <w:pPr>
        <w:pStyle w:val="1"/>
        <w:numPr>
          <w:ilvl w:val="0"/>
          <w:numId w:val="0"/>
        </w:numPr>
        <w:wordWrap/>
        <w:spacing w:before="40" w:after="120"/>
        <w:ind w:left="573"/>
      </w:pPr>
      <w:r w:rsidRPr="00632E3E">
        <w:t>일반상태</w:t>
      </w:r>
      <w:r w:rsidRPr="00632E3E">
        <w:t xml:space="preserve">, </w:t>
      </w:r>
      <w:r w:rsidRPr="00632E3E">
        <w:t>영양상태</w:t>
      </w:r>
      <w:r w:rsidRPr="00632E3E">
        <w:t xml:space="preserve">, </w:t>
      </w:r>
      <w:r w:rsidRPr="00632E3E">
        <w:t>피부</w:t>
      </w:r>
      <w:r w:rsidRPr="00632E3E">
        <w:t>/</w:t>
      </w:r>
      <w:r w:rsidRPr="00632E3E">
        <w:t>점막</w:t>
      </w:r>
      <w:r w:rsidRPr="00632E3E">
        <w:t xml:space="preserve">, </w:t>
      </w:r>
      <w:r w:rsidRPr="00632E3E">
        <w:t>눈</w:t>
      </w:r>
      <w:r w:rsidRPr="00632E3E">
        <w:t xml:space="preserve">, </w:t>
      </w:r>
      <w:r w:rsidRPr="00632E3E">
        <w:t>이비인후계</w:t>
      </w:r>
      <w:r w:rsidRPr="00632E3E">
        <w:t xml:space="preserve">, </w:t>
      </w:r>
      <w:r w:rsidRPr="00632E3E">
        <w:t>갑상선</w:t>
      </w:r>
      <w:r w:rsidRPr="00632E3E">
        <w:t xml:space="preserve">, </w:t>
      </w:r>
      <w:r w:rsidRPr="00632E3E">
        <w:t>폐</w:t>
      </w:r>
      <w:r w:rsidRPr="00632E3E">
        <w:t xml:space="preserve">, </w:t>
      </w:r>
      <w:r w:rsidRPr="00632E3E">
        <w:t>심장</w:t>
      </w:r>
      <w:r w:rsidRPr="00632E3E">
        <w:t>/</w:t>
      </w:r>
      <w:r w:rsidRPr="00632E3E">
        <w:t>순환계</w:t>
      </w:r>
      <w:r w:rsidRPr="00632E3E">
        <w:t xml:space="preserve">, </w:t>
      </w:r>
      <w:r w:rsidRPr="00632E3E">
        <w:t>복부</w:t>
      </w:r>
      <w:r w:rsidRPr="00632E3E">
        <w:t xml:space="preserve">, </w:t>
      </w:r>
      <w:r w:rsidRPr="00632E3E">
        <w:t>신장</w:t>
      </w:r>
      <w:r w:rsidRPr="00632E3E">
        <w:t>/</w:t>
      </w:r>
      <w:r w:rsidRPr="00632E3E">
        <w:t>비뇨생식계</w:t>
      </w:r>
      <w:r w:rsidRPr="00632E3E">
        <w:t xml:space="preserve">, </w:t>
      </w:r>
      <w:r w:rsidRPr="00632E3E">
        <w:t>신경</w:t>
      </w:r>
      <w:r w:rsidRPr="00632E3E">
        <w:t>/</w:t>
      </w:r>
      <w:r w:rsidRPr="00632E3E">
        <w:t>정신계</w:t>
      </w:r>
      <w:r w:rsidRPr="00632E3E">
        <w:t xml:space="preserve">, </w:t>
      </w:r>
      <w:r w:rsidRPr="00632E3E">
        <w:t>척추</w:t>
      </w:r>
      <w:r w:rsidRPr="00632E3E">
        <w:t>/</w:t>
      </w:r>
      <w:r w:rsidRPr="00632E3E">
        <w:t>사지</w:t>
      </w:r>
      <w:r w:rsidRPr="00632E3E">
        <w:t>/</w:t>
      </w:r>
      <w:r w:rsidRPr="00632E3E">
        <w:t>종양</w:t>
      </w:r>
      <w:r w:rsidRPr="00632E3E">
        <w:t xml:space="preserve">, </w:t>
      </w:r>
      <w:r w:rsidRPr="00632E3E">
        <w:t>말초순환</w:t>
      </w:r>
      <w:r w:rsidRPr="00632E3E">
        <w:t xml:space="preserve">, </w:t>
      </w:r>
      <w:r w:rsidRPr="00632E3E">
        <w:t>림프계</w:t>
      </w:r>
      <w:r w:rsidRPr="00632E3E">
        <w:t xml:space="preserve">, </w:t>
      </w:r>
      <w:r w:rsidRPr="00632E3E">
        <w:t>기타</w:t>
      </w:r>
      <w:r w:rsidRPr="00632E3E">
        <w:t xml:space="preserve"> </w:t>
      </w:r>
      <w:r w:rsidRPr="00632E3E">
        <w:t>등에</w:t>
      </w:r>
      <w:r w:rsidRPr="00632E3E">
        <w:t xml:space="preserve"> </w:t>
      </w:r>
      <w:r w:rsidRPr="00632E3E">
        <w:t>대한</w:t>
      </w:r>
      <w:r w:rsidRPr="00632E3E">
        <w:t xml:space="preserve"> </w:t>
      </w:r>
      <w:r w:rsidRPr="00632E3E">
        <w:t>신체검사를</w:t>
      </w:r>
      <w:r w:rsidRPr="00632E3E">
        <w:t xml:space="preserve"> </w:t>
      </w:r>
      <w:r w:rsidRPr="00632E3E">
        <w:t>시행한다</w:t>
      </w:r>
      <w:r w:rsidRPr="00632E3E">
        <w:t>.</w:t>
      </w:r>
    </w:p>
    <w:p w14:paraId="0AA873AC" w14:textId="77777777" w:rsidR="00782115" w:rsidRPr="00632E3E" w:rsidRDefault="00782115" w:rsidP="001754D4">
      <w:pPr>
        <w:pStyle w:val="1"/>
        <w:numPr>
          <w:ilvl w:val="0"/>
          <w:numId w:val="24"/>
        </w:numPr>
        <w:wordWrap/>
        <w:spacing w:before="40" w:after="120"/>
        <w:ind w:leftChars="120" w:left="573" w:hanging="357"/>
        <w:rPr>
          <w:szCs w:val="18"/>
        </w:rPr>
      </w:pPr>
      <w:bookmarkStart w:id="310" w:name="_Toc465852370"/>
      <w:r w:rsidRPr="00632E3E">
        <w:rPr>
          <w:szCs w:val="18"/>
        </w:rPr>
        <w:t>활력징후</w:t>
      </w:r>
      <w:bookmarkEnd w:id="310"/>
    </w:p>
    <w:p w14:paraId="7B6A3ABD" w14:textId="4046F530" w:rsidR="00782115" w:rsidRDefault="00782115" w:rsidP="00512BC6">
      <w:pPr>
        <w:pStyle w:val="1"/>
        <w:numPr>
          <w:ilvl w:val="0"/>
          <w:numId w:val="0"/>
        </w:numPr>
        <w:wordWrap/>
        <w:spacing w:before="40" w:after="120"/>
        <w:ind w:left="573"/>
      </w:pPr>
      <w:r w:rsidRPr="00632E3E">
        <w:t>혈압</w:t>
      </w:r>
      <w:r w:rsidR="00140160" w:rsidRPr="00632E3E">
        <w:t xml:space="preserve"> </w:t>
      </w:r>
      <w:r w:rsidRPr="00632E3E">
        <w:t>(</w:t>
      </w:r>
      <w:r w:rsidRPr="00632E3E">
        <w:t>좌위</w:t>
      </w:r>
      <w:r w:rsidRPr="00632E3E">
        <w:t xml:space="preserve">), </w:t>
      </w:r>
      <w:r w:rsidRPr="00632E3E">
        <w:t>맥박수</w:t>
      </w:r>
      <w:r w:rsidRPr="00632E3E">
        <w:t xml:space="preserve">, </w:t>
      </w:r>
      <w:r w:rsidRPr="00632E3E">
        <w:t>체온을</w:t>
      </w:r>
      <w:r w:rsidRPr="00632E3E">
        <w:t xml:space="preserve"> </w:t>
      </w:r>
      <w:r w:rsidRPr="00632E3E">
        <w:t>측정한다</w:t>
      </w:r>
      <w:r w:rsidR="00140160" w:rsidRPr="00632E3E">
        <w:t xml:space="preserve"> </w:t>
      </w:r>
      <w:r w:rsidRPr="00632E3E">
        <w:t>(</w:t>
      </w:r>
      <w:r w:rsidRPr="00632E3E">
        <w:t>반드시</w:t>
      </w:r>
      <w:r w:rsidRPr="00632E3E">
        <w:t xml:space="preserve"> </w:t>
      </w:r>
      <w:r w:rsidRPr="00632E3E">
        <w:t>급격한</w:t>
      </w:r>
      <w:r w:rsidRPr="00632E3E">
        <w:t xml:space="preserve"> </w:t>
      </w:r>
      <w:r w:rsidRPr="00632E3E">
        <w:t>체위</w:t>
      </w:r>
      <w:r w:rsidRPr="00632E3E">
        <w:t xml:space="preserve"> </w:t>
      </w:r>
      <w:r w:rsidRPr="00632E3E">
        <w:t>변동</w:t>
      </w:r>
      <w:r w:rsidRPr="00632E3E">
        <w:t xml:space="preserve"> </w:t>
      </w:r>
      <w:r w:rsidRPr="00632E3E">
        <w:t>없이</w:t>
      </w:r>
      <w:r w:rsidRPr="00632E3E">
        <w:t xml:space="preserve"> 5</w:t>
      </w:r>
      <w:r w:rsidRPr="00632E3E">
        <w:t>분</w:t>
      </w:r>
      <w:r w:rsidRPr="00632E3E">
        <w:t xml:space="preserve"> </w:t>
      </w:r>
      <w:r w:rsidRPr="00632E3E">
        <w:t>이상</w:t>
      </w:r>
      <w:r w:rsidRPr="00632E3E">
        <w:t xml:space="preserve"> </w:t>
      </w:r>
      <w:r w:rsidRPr="00632E3E">
        <w:t>좌위를</w:t>
      </w:r>
      <w:r w:rsidRPr="00632E3E">
        <w:t xml:space="preserve"> </w:t>
      </w:r>
      <w:r w:rsidRPr="00632E3E">
        <w:t>유지한</w:t>
      </w:r>
      <w:r w:rsidRPr="00632E3E">
        <w:t xml:space="preserve"> </w:t>
      </w:r>
      <w:r w:rsidRPr="00632E3E">
        <w:t>상태에서</w:t>
      </w:r>
      <w:r w:rsidRPr="00632E3E">
        <w:t xml:space="preserve"> </w:t>
      </w:r>
      <w:r w:rsidRPr="00632E3E">
        <w:t>혈압과</w:t>
      </w:r>
      <w:r w:rsidRPr="00632E3E">
        <w:t xml:space="preserve"> </w:t>
      </w:r>
      <w:r w:rsidRPr="00632E3E">
        <w:t>맥박수를</w:t>
      </w:r>
      <w:r w:rsidRPr="00632E3E">
        <w:t xml:space="preserve"> </w:t>
      </w:r>
      <w:r w:rsidRPr="00632E3E">
        <w:t>측정한다</w:t>
      </w:r>
      <w:r w:rsidRPr="00632E3E">
        <w:t>.).</w:t>
      </w:r>
    </w:p>
    <w:p w14:paraId="7D39139E" w14:textId="124A66F9" w:rsidR="00D363A7" w:rsidRDefault="00103C4E" w:rsidP="00B92F6C">
      <w:pPr>
        <w:pStyle w:val="1"/>
        <w:numPr>
          <w:ilvl w:val="0"/>
          <w:numId w:val="24"/>
        </w:numPr>
        <w:wordWrap/>
        <w:spacing w:before="40" w:after="120"/>
        <w:ind w:leftChars="120" w:left="573" w:hanging="357"/>
      </w:pPr>
      <w:r>
        <w:rPr>
          <w:rFonts w:hint="eastAsia"/>
        </w:rPr>
        <w:t xml:space="preserve">12-lead </w:t>
      </w:r>
      <w:r>
        <w:rPr>
          <w:rFonts w:hint="eastAsia"/>
        </w:rPr>
        <w:t>심전도</w:t>
      </w:r>
    </w:p>
    <w:p w14:paraId="00ED6BDB" w14:textId="55E7B051" w:rsidR="00B92F6C" w:rsidRPr="00B92F6C" w:rsidRDefault="00B92F6C" w:rsidP="00B92F6C">
      <w:pPr>
        <w:pStyle w:val="1"/>
        <w:numPr>
          <w:ilvl w:val="0"/>
          <w:numId w:val="0"/>
        </w:numPr>
        <w:wordWrap/>
        <w:spacing w:before="40" w:after="120"/>
        <w:ind w:left="573"/>
      </w:pPr>
      <w:r>
        <w:rPr>
          <w:rFonts w:hint="eastAsia"/>
        </w:rPr>
        <w:t>기본적인</w:t>
      </w:r>
      <w:r>
        <w:rPr>
          <w:rFonts w:hint="eastAsia"/>
        </w:rPr>
        <w:t xml:space="preserve"> </w:t>
      </w:r>
      <w:r>
        <w:rPr>
          <w:rFonts w:hint="eastAsia"/>
        </w:rPr>
        <w:t>항목</w:t>
      </w:r>
      <w:r>
        <w:rPr>
          <w:rFonts w:hint="eastAsia"/>
        </w:rPr>
        <w:t xml:space="preserve"> </w:t>
      </w:r>
      <w:r>
        <w:rPr>
          <w:rFonts w:hint="eastAsia"/>
        </w:rPr>
        <w:t>이외에</w:t>
      </w:r>
      <w:r>
        <w:rPr>
          <w:rFonts w:hint="eastAsia"/>
        </w:rPr>
        <w:t xml:space="preserve"> automatic analysis &amp; recording</w:t>
      </w:r>
      <w:r>
        <w:rPr>
          <w:rFonts w:hint="eastAsia"/>
        </w:rPr>
        <w:t>에</w:t>
      </w:r>
      <w:r>
        <w:rPr>
          <w:rFonts w:hint="eastAsia"/>
        </w:rPr>
        <w:t xml:space="preserve"> </w:t>
      </w:r>
      <w:r>
        <w:rPr>
          <w:rFonts w:hint="eastAsia"/>
        </w:rPr>
        <w:t>의하여</w:t>
      </w:r>
      <w:r>
        <w:rPr>
          <w:rFonts w:hint="eastAsia"/>
        </w:rPr>
        <w:t xml:space="preserve"> </w:t>
      </w:r>
      <w:r>
        <w:rPr>
          <w:rFonts w:hint="eastAsia"/>
        </w:rPr>
        <w:t>별도로</w:t>
      </w:r>
      <w:r>
        <w:rPr>
          <w:rFonts w:hint="eastAsia"/>
        </w:rPr>
        <w:t xml:space="preserve"> ventricular rate(bpm), PR interval (msec), QRSD (msec), QT/QTc (msec) </w:t>
      </w:r>
      <w:r>
        <w:rPr>
          <w:rFonts w:hint="eastAsia"/>
        </w:rPr>
        <w:t>항목</w:t>
      </w:r>
      <w:r>
        <w:rPr>
          <w:rFonts w:hint="eastAsia"/>
        </w:rPr>
        <w:t xml:space="preserve"> </w:t>
      </w:r>
      <w:r>
        <w:rPr>
          <w:rFonts w:hint="eastAsia"/>
        </w:rPr>
        <w:t>등도</w:t>
      </w:r>
      <w:r>
        <w:rPr>
          <w:rFonts w:hint="eastAsia"/>
        </w:rPr>
        <w:t xml:space="preserve"> </w:t>
      </w:r>
      <w:r>
        <w:rPr>
          <w:rFonts w:hint="eastAsia"/>
        </w:rPr>
        <w:t>기록한다</w:t>
      </w:r>
      <w:r>
        <w:rPr>
          <w:rFonts w:hint="eastAsia"/>
        </w:rPr>
        <w:t>.</w:t>
      </w:r>
    </w:p>
    <w:p w14:paraId="43078F72" w14:textId="6443C8D7" w:rsidR="00782115" w:rsidRPr="00632E3E" w:rsidRDefault="00C35AC5" w:rsidP="001754D4">
      <w:pPr>
        <w:pStyle w:val="1"/>
        <w:numPr>
          <w:ilvl w:val="0"/>
          <w:numId w:val="24"/>
        </w:numPr>
        <w:wordWrap/>
        <w:spacing w:before="40" w:after="120"/>
        <w:ind w:leftChars="120" w:left="573" w:hanging="357"/>
        <w:rPr>
          <w:szCs w:val="18"/>
        </w:rPr>
      </w:pPr>
      <w:r w:rsidRPr="00632E3E">
        <w:rPr>
          <w:szCs w:val="18"/>
        </w:rPr>
        <w:t>실험실적</w:t>
      </w:r>
      <w:r w:rsidRPr="00632E3E">
        <w:rPr>
          <w:szCs w:val="18"/>
        </w:rPr>
        <w:t xml:space="preserve"> </w:t>
      </w:r>
      <w:r w:rsidRPr="00632E3E">
        <w:rPr>
          <w:szCs w:val="18"/>
        </w:rPr>
        <w:t>검사</w:t>
      </w:r>
      <w:r w:rsidRPr="00632E3E">
        <w:rPr>
          <w:szCs w:val="18"/>
        </w:rPr>
        <w:t xml:space="preserve">: </w:t>
      </w:r>
      <w:r w:rsidRPr="00632E3E">
        <w:rPr>
          <w:szCs w:val="18"/>
        </w:rPr>
        <w:t>혈액학</w:t>
      </w:r>
      <w:r w:rsidRPr="00632E3E">
        <w:rPr>
          <w:szCs w:val="18"/>
        </w:rPr>
        <w:t xml:space="preserve">, </w:t>
      </w:r>
      <w:r w:rsidRPr="00632E3E">
        <w:rPr>
          <w:szCs w:val="18"/>
        </w:rPr>
        <w:t>혈액화학</w:t>
      </w:r>
      <w:r w:rsidRPr="00632E3E">
        <w:rPr>
          <w:szCs w:val="18"/>
        </w:rPr>
        <w:t xml:space="preserve">, </w:t>
      </w:r>
      <w:r w:rsidRPr="00632E3E">
        <w:rPr>
          <w:szCs w:val="18"/>
        </w:rPr>
        <w:t>뇨검사</w:t>
      </w:r>
      <w:r w:rsidRPr="00632E3E">
        <w:rPr>
          <w:szCs w:val="18"/>
        </w:rPr>
        <w:t xml:space="preserve">, </w:t>
      </w:r>
      <w:r w:rsidRPr="00632E3E">
        <w:rPr>
          <w:szCs w:val="18"/>
        </w:rPr>
        <w:t>혈액응고검사</w:t>
      </w:r>
      <w:r w:rsidRPr="00632E3E">
        <w:rPr>
          <w:szCs w:val="18"/>
        </w:rPr>
        <w:t xml:space="preserve">, </w:t>
      </w:r>
      <w:r w:rsidRPr="00632E3E">
        <w:rPr>
          <w:szCs w:val="18"/>
        </w:rPr>
        <w:t>혈청검사를</w:t>
      </w:r>
      <w:r w:rsidRPr="00632E3E">
        <w:rPr>
          <w:szCs w:val="18"/>
        </w:rPr>
        <w:t xml:space="preserve"> </w:t>
      </w:r>
      <w:r w:rsidRPr="00632E3E">
        <w:rPr>
          <w:szCs w:val="18"/>
        </w:rPr>
        <w:t>실시한다</w:t>
      </w:r>
      <w:r w:rsidR="00512BC6" w:rsidRPr="00632E3E">
        <w:rPr>
          <w:szCs w:val="18"/>
        </w:rPr>
        <w:t>.</w:t>
      </w:r>
    </w:p>
    <w:tbl>
      <w:tblPr>
        <w:tblpPr w:leftFromText="142" w:rightFromText="142" w:vertAnchor="text" w:horzAnchor="margin" w:tblpXSpec="right" w:tblpY="59"/>
        <w:tblW w:w="4691" w:type="pct"/>
        <w:tblBorders>
          <w:top w:val="single" w:sz="4" w:space="0" w:color="auto"/>
          <w:bottom w:val="single" w:sz="4" w:space="0" w:color="auto"/>
          <w:insideH w:val="dotted" w:sz="4" w:space="0" w:color="auto"/>
        </w:tblBorders>
        <w:tblLook w:val="04A0" w:firstRow="1" w:lastRow="0" w:firstColumn="1" w:lastColumn="0" w:noHBand="0" w:noVBand="1"/>
      </w:tblPr>
      <w:tblGrid>
        <w:gridCol w:w="1987"/>
        <w:gridCol w:w="6481"/>
      </w:tblGrid>
      <w:tr w:rsidR="00512BC6" w:rsidRPr="00632E3E" w14:paraId="09F5CB08" w14:textId="77777777" w:rsidTr="00B5764D">
        <w:trPr>
          <w:trHeight w:val="222"/>
        </w:trPr>
        <w:tc>
          <w:tcPr>
            <w:tcW w:w="1173" w:type="pct"/>
            <w:shd w:val="clear" w:color="auto" w:fill="D9D9D9" w:themeFill="background1" w:themeFillShade="D9"/>
            <w:vAlign w:val="center"/>
          </w:tcPr>
          <w:p w14:paraId="6BCE3A70" w14:textId="77777777" w:rsidR="00512BC6" w:rsidRPr="00632E3E" w:rsidRDefault="00512BC6" w:rsidP="00B5764D">
            <w:pPr>
              <w:jc w:val="center"/>
              <w:rPr>
                <w:rFonts w:ascii="Times New Roman" w:eastAsia="맑은 고딕" w:hAnsi="Times New Roman"/>
                <w:szCs w:val="18"/>
              </w:rPr>
            </w:pPr>
            <w:r w:rsidRPr="00632E3E">
              <w:rPr>
                <w:rFonts w:ascii="Times New Roman" w:eastAsia="맑은 고딕" w:hAnsi="Times New Roman"/>
                <w:szCs w:val="18"/>
              </w:rPr>
              <w:t>혈액학</w:t>
            </w:r>
            <w:r w:rsidRPr="00632E3E">
              <w:rPr>
                <w:rFonts w:ascii="Times New Roman" w:eastAsia="맑은 고딕" w:hAnsi="Times New Roman"/>
                <w:szCs w:val="18"/>
              </w:rPr>
              <w:t xml:space="preserve"> </w:t>
            </w:r>
            <w:r w:rsidRPr="00632E3E">
              <w:rPr>
                <w:rFonts w:ascii="Times New Roman" w:eastAsia="맑은 고딕" w:hAnsi="Times New Roman"/>
                <w:szCs w:val="18"/>
              </w:rPr>
              <w:t>검사</w:t>
            </w:r>
          </w:p>
        </w:tc>
        <w:tc>
          <w:tcPr>
            <w:tcW w:w="3827" w:type="pct"/>
            <w:shd w:val="clear" w:color="auto" w:fill="auto"/>
            <w:vAlign w:val="center"/>
          </w:tcPr>
          <w:p w14:paraId="61A4CA67" w14:textId="252446C8" w:rsidR="00512BC6" w:rsidRPr="00632E3E" w:rsidRDefault="00512BC6" w:rsidP="00B5764D">
            <w:pPr>
              <w:pStyle w:val="af7"/>
              <w:rPr>
                <w:rFonts w:ascii="Times New Roman" w:eastAsia="맑은 고딕" w:hAnsi="Times New Roman"/>
                <w:szCs w:val="18"/>
              </w:rPr>
            </w:pPr>
            <w:r w:rsidRPr="00632E3E">
              <w:rPr>
                <w:rFonts w:ascii="Times New Roman" w:eastAsia="맑은 고딕" w:hAnsi="Times New Roman"/>
                <w:szCs w:val="18"/>
              </w:rPr>
              <w:t>WBC with differential count (Seg. neutrophil, Lymphocyte, Monocyte, Eosinophil, Basophil), WBC, RBC, hemoglobin, hematocrit, platelets, MCV, MCH, MCHC</w:t>
            </w:r>
          </w:p>
        </w:tc>
      </w:tr>
      <w:tr w:rsidR="00512BC6" w:rsidRPr="00632E3E" w14:paraId="2B8FF9DD" w14:textId="77777777" w:rsidTr="00B5764D">
        <w:trPr>
          <w:trHeight w:val="222"/>
        </w:trPr>
        <w:tc>
          <w:tcPr>
            <w:tcW w:w="1173" w:type="pct"/>
            <w:shd w:val="clear" w:color="auto" w:fill="D9D9D9" w:themeFill="background1" w:themeFillShade="D9"/>
            <w:vAlign w:val="center"/>
          </w:tcPr>
          <w:p w14:paraId="357A9DD1" w14:textId="77777777" w:rsidR="00512BC6" w:rsidRPr="00632E3E" w:rsidRDefault="00512BC6" w:rsidP="00B5764D">
            <w:pPr>
              <w:jc w:val="center"/>
              <w:rPr>
                <w:rFonts w:ascii="Times New Roman" w:eastAsia="맑은 고딕" w:hAnsi="Times New Roman"/>
                <w:szCs w:val="18"/>
              </w:rPr>
            </w:pPr>
            <w:r w:rsidRPr="00632E3E">
              <w:rPr>
                <w:rFonts w:ascii="Times New Roman" w:eastAsia="맑은 고딕" w:hAnsi="Times New Roman"/>
                <w:szCs w:val="18"/>
              </w:rPr>
              <w:t>혈액화학</w:t>
            </w:r>
            <w:r w:rsidRPr="00632E3E">
              <w:rPr>
                <w:rFonts w:ascii="Times New Roman" w:eastAsia="맑은 고딕" w:hAnsi="Times New Roman"/>
                <w:szCs w:val="18"/>
              </w:rPr>
              <w:t xml:space="preserve"> </w:t>
            </w:r>
            <w:r w:rsidRPr="00632E3E">
              <w:rPr>
                <w:rFonts w:ascii="Times New Roman" w:eastAsia="맑은 고딕" w:hAnsi="Times New Roman"/>
                <w:szCs w:val="18"/>
              </w:rPr>
              <w:t>검사</w:t>
            </w:r>
          </w:p>
        </w:tc>
        <w:tc>
          <w:tcPr>
            <w:tcW w:w="3827" w:type="pct"/>
            <w:shd w:val="clear" w:color="auto" w:fill="auto"/>
            <w:vAlign w:val="center"/>
          </w:tcPr>
          <w:p w14:paraId="3C051F56" w14:textId="12CBF95C" w:rsidR="00512BC6" w:rsidRPr="00632E3E" w:rsidRDefault="00512BC6" w:rsidP="00B5764D">
            <w:pPr>
              <w:jc w:val="left"/>
              <w:rPr>
                <w:rFonts w:ascii="Times New Roman" w:eastAsia="맑은 고딕" w:hAnsi="Times New Roman"/>
                <w:szCs w:val="18"/>
              </w:rPr>
            </w:pPr>
            <w:r w:rsidRPr="00632E3E">
              <w:rPr>
                <w:rFonts w:ascii="Times New Roman" w:eastAsia="맑은 고딕" w:hAnsi="Times New Roman"/>
                <w:szCs w:val="18"/>
              </w:rPr>
              <w:t>Glucose, BUN, uric acid, total protein, albumin, total bilirubin, alkaline phosphatase, AST, ALT, γ-GT, LDH, creatinine, Na, K, Cl, Calcium, phosphorus, Total cholesterol, MDRD-eGFR</w:t>
            </w:r>
          </w:p>
        </w:tc>
      </w:tr>
      <w:tr w:rsidR="00512BC6" w:rsidRPr="00632E3E" w14:paraId="2B9EA32F" w14:textId="77777777" w:rsidTr="00B5764D">
        <w:trPr>
          <w:trHeight w:val="222"/>
        </w:trPr>
        <w:tc>
          <w:tcPr>
            <w:tcW w:w="1173" w:type="pct"/>
            <w:shd w:val="clear" w:color="auto" w:fill="D9D9D9" w:themeFill="background1" w:themeFillShade="D9"/>
            <w:vAlign w:val="center"/>
          </w:tcPr>
          <w:p w14:paraId="4D716209" w14:textId="77777777" w:rsidR="00512BC6" w:rsidRPr="00632E3E" w:rsidRDefault="00512BC6" w:rsidP="00B5764D">
            <w:pPr>
              <w:jc w:val="center"/>
              <w:rPr>
                <w:rFonts w:ascii="Times New Roman" w:eastAsia="맑은 고딕" w:hAnsi="Times New Roman"/>
                <w:szCs w:val="18"/>
              </w:rPr>
            </w:pPr>
            <w:r w:rsidRPr="00632E3E">
              <w:rPr>
                <w:rFonts w:ascii="Times New Roman" w:eastAsia="맑은 고딕" w:hAnsi="Times New Roman"/>
                <w:szCs w:val="18"/>
              </w:rPr>
              <w:t>뇨검사</w:t>
            </w:r>
          </w:p>
        </w:tc>
        <w:tc>
          <w:tcPr>
            <w:tcW w:w="3827" w:type="pct"/>
            <w:shd w:val="clear" w:color="auto" w:fill="auto"/>
            <w:vAlign w:val="center"/>
          </w:tcPr>
          <w:p w14:paraId="11CAC971" w14:textId="0507172F" w:rsidR="00512BC6" w:rsidRPr="00632E3E" w:rsidRDefault="00512BC6" w:rsidP="00B5764D">
            <w:pPr>
              <w:jc w:val="left"/>
              <w:rPr>
                <w:rFonts w:ascii="Times New Roman" w:eastAsia="맑은 고딕" w:hAnsi="Times New Roman"/>
                <w:szCs w:val="18"/>
              </w:rPr>
            </w:pPr>
            <w:r w:rsidRPr="00632E3E">
              <w:rPr>
                <w:rFonts w:ascii="Times New Roman" w:eastAsia="맑은 고딕" w:hAnsi="Times New Roman"/>
                <w:szCs w:val="18"/>
              </w:rPr>
              <w:t>Specific gravity, pH, protein, glucose, ketone, color, leukocyte, bilirubin, occult blood, urobilinogen, nitrite, microscopy</w:t>
            </w:r>
          </w:p>
        </w:tc>
      </w:tr>
      <w:tr w:rsidR="00512BC6" w:rsidRPr="00632E3E" w14:paraId="4C22CD8D" w14:textId="77777777" w:rsidTr="00B5764D">
        <w:trPr>
          <w:trHeight w:val="222"/>
        </w:trPr>
        <w:tc>
          <w:tcPr>
            <w:tcW w:w="1173" w:type="pct"/>
            <w:shd w:val="clear" w:color="auto" w:fill="D9D9D9" w:themeFill="background1" w:themeFillShade="D9"/>
            <w:vAlign w:val="center"/>
          </w:tcPr>
          <w:p w14:paraId="7FE6FF36" w14:textId="77777777" w:rsidR="00512BC6" w:rsidRPr="00632E3E" w:rsidRDefault="00512BC6" w:rsidP="00B5764D">
            <w:pPr>
              <w:jc w:val="center"/>
              <w:rPr>
                <w:rFonts w:ascii="Times New Roman" w:eastAsia="맑은 고딕" w:hAnsi="Times New Roman"/>
                <w:szCs w:val="18"/>
              </w:rPr>
            </w:pPr>
            <w:r w:rsidRPr="00632E3E">
              <w:rPr>
                <w:rFonts w:ascii="Times New Roman" w:eastAsia="맑은 고딕" w:hAnsi="Times New Roman"/>
                <w:szCs w:val="18"/>
              </w:rPr>
              <w:lastRenderedPageBreak/>
              <w:t>혈액응고</w:t>
            </w:r>
            <w:r w:rsidRPr="00632E3E">
              <w:rPr>
                <w:rFonts w:ascii="Times New Roman" w:eastAsia="맑은 고딕" w:hAnsi="Times New Roman"/>
                <w:szCs w:val="18"/>
              </w:rPr>
              <w:t xml:space="preserve"> </w:t>
            </w:r>
            <w:r w:rsidRPr="00632E3E">
              <w:rPr>
                <w:rFonts w:ascii="Times New Roman" w:eastAsia="맑은 고딕" w:hAnsi="Times New Roman"/>
                <w:szCs w:val="18"/>
              </w:rPr>
              <w:t>검사</w:t>
            </w:r>
          </w:p>
        </w:tc>
        <w:tc>
          <w:tcPr>
            <w:tcW w:w="3827" w:type="pct"/>
            <w:shd w:val="clear" w:color="auto" w:fill="auto"/>
            <w:vAlign w:val="center"/>
          </w:tcPr>
          <w:p w14:paraId="5BD9C336" w14:textId="44103547" w:rsidR="00512BC6" w:rsidRPr="00632E3E" w:rsidRDefault="00512BC6" w:rsidP="00B5764D">
            <w:pPr>
              <w:jc w:val="left"/>
              <w:rPr>
                <w:rFonts w:ascii="Times New Roman" w:eastAsia="맑은 고딕" w:hAnsi="Times New Roman"/>
                <w:szCs w:val="18"/>
              </w:rPr>
            </w:pPr>
            <w:r w:rsidRPr="00632E3E">
              <w:rPr>
                <w:rFonts w:ascii="Times New Roman" w:eastAsia="맑은 고딕" w:hAnsi="Times New Roman"/>
                <w:szCs w:val="18"/>
              </w:rPr>
              <w:t>PT (INR), aPTT</w:t>
            </w:r>
          </w:p>
        </w:tc>
      </w:tr>
      <w:tr w:rsidR="00512BC6" w:rsidRPr="00632E3E" w14:paraId="142ADBC0" w14:textId="77777777" w:rsidTr="00B5764D">
        <w:trPr>
          <w:trHeight w:val="222"/>
        </w:trPr>
        <w:tc>
          <w:tcPr>
            <w:tcW w:w="1173" w:type="pct"/>
            <w:shd w:val="clear" w:color="auto" w:fill="D9D9D9" w:themeFill="background1" w:themeFillShade="D9"/>
            <w:vAlign w:val="center"/>
          </w:tcPr>
          <w:p w14:paraId="6E347961" w14:textId="77777777" w:rsidR="00512BC6" w:rsidRPr="00632E3E" w:rsidRDefault="00512BC6" w:rsidP="00B5764D">
            <w:pPr>
              <w:jc w:val="center"/>
              <w:rPr>
                <w:rFonts w:ascii="Times New Roman" w:eastAsia="맑은 고딕" w:hAnsi="Times New Roman"/>
                <w:szCs w:val="18"/>
              </w:rPr>
            </w:pPr>
            <w:r w:rsidRPr="00632E3E">
              <w:rPr>
                <w:rFonts w:ascii="Times New Roman" w:eastAsia="맑은 고딕" w:hAnsi="Times New Roman"/>
                <w:szCs w:val="18"/>
              </w:rPr>
              <w:t>혈청검사</w:t>
            </w:r>
          </w:p>
        </w:tc>
        <w:tc>
          <w:tcPr>
            <w:tcW w:w="3827" w:type="pct"/>
            <w:shd w:val="clear" w:color="auto" w:fill="auto"/>
            <w:vAlign w:val="center"/>
          </w:tcPr>
          <w:p w14:paraId="6E21724D" w14:textId="137B1593" w:rsidR="00512BC6" w:rsidRPr="00632E3E" w:rsidRDefault="00512BC6" w:rsidP="00B5764D">
            <w:pPr>
              <w:jc w:val="left"/>
              <w:rPr>
                <w:rFonts w:ascii="Times New Roman" w:eastAsia="맑은 고딕" w:hAnsi="Times New Roman"/>
                <w:szCs w:val="18"/>
              </w:rPr>
            </w:pPr>
            <w:r w:rsidRPr="00632E3E">
              <w:rPr>
                <w:rFonts w:ascii="Times New Roman" w:eastAsia="맑은 고딕" w:hAnsi="Times New Roman"/>
                <w:szCs w:val="18"/>
              </w:rPr>
              <w:t>HBsAg, anti-HCV Ab, HIV Ag/Ab, Syphilis reagin test</w:t>
            </w:r>
          </w:p>
        </w:tc>
      </w:tr>
    </w:tbl>
    <w:p w14:paraId="2D3C55E0" w14:textId="3EAC13E1" w:rsidR="00563A78" w:rsidRPr="00563A78" w:rsidRDefault="00563A78" w:rsidP="00563A78"/>
    <w:p w14:paraId="6A838311" w14:textId="1AF2605E" w:rsidR="00563A78" w:rsidRDefault="00563A78" w:rsidP="00563A78"/>
    <w:p w14:paraId="5F67A833" w14:textId="75E96F1B" w:rsidR="00563A78" w:rsidRDefault="00563A78" w:rsidP="00563A78"/>
    <w:p w14:paraId="1758679F" w14:textId="50C185E4" w:rsidR="000A7AEC" w:rsidRDefault="000A7AEC" w:rsidP="000A7AEC">
      <w:pPr>
        <w:pStyle w:val="1"/>
        <w:numPr>
          <w:ilvl w:val="0"/>
          <w:numId w:val="24"/>
        </w:numPr>
        <w:wordWrap/>
        <w:spacing w:before="40" w:after="120"/>
        <w:ind w:leftChars="120" w:left="573" w:hanging="357"/>
        <w:rPr>
          <w:rFonts w:asciiTheme="minorEastAsia" w:eastAsiaTheme="minorEastAsia" w:hAnsiTheme="minorEastAsia"/>
        </w:rPr>
      </w:pPr>
      <w:r w:rsidRPr="00636D5B">
        <w:rPr>
          <w:rFonts w:asciiTheme="minorEastAsia" w:eastAsiaTheme="minorEastAsia" w:hAnsiTheme="minorEastAsia" w:hint="eastAsia"/>
        </w:rPr>
        <w:t>안과 검사</w:t>
      </w:r>
    </w:p>
    <w:p w14:paraId="4AE5D037" w14:textId="77777777" w:rsidR="00332598" w:rsidRPr="00332598" w:rsidRDefault="00332598" w:rsidP="00332598">
      <w:pPr>
        <w:pStyle w:val="a9"/>
        <w:numPr>
          <w:ilvl w:val="5"/>
          <w:numId w:val="13"/>
        </w:numPr>
        <w:wordWrap/>
        <w:spacing w:before="120" w:line="274" w:lineRule="auto"/>
        <w:ind w:leftChars="0" w:left="918" w:hanging="357"/>
        <w:rPr>
          <w:rFonts w:ascii="Times New Roman" w:eastAsia="맑은 고딕" w:hAnsi="Times New Roman"/>
          <w:kern w:val="2"/>
          <w:sz w:val="20"/>
          <w:szCs w:val="22"/>
        </w:rPr>
      </w:pPr>
      <w:r w:rsidRPr="00332598">
        <w:rPr>
          <w:rFonts w:ascii="Times New Roman" w:eastAsia="맑은 고딕" w:hAnsi="Times New Roman" w:hint="eastAsia"/>
          <w:kern w:val="2"/>
          <w:sz w:val="20"/>
          <w:szCs w:val="22"/>
        </w:rPr>
        <w:t>검사항목</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시력검사</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안압검사</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세극등검사</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눈물막파괴시간</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검사</w:t>
      </w:r>
      <w:r w:rsidRPr="00332598">
        <w:rPr>
          <w:rFonts w:ascii="Times New Roman" w:eastAsia="맑은 고딕" w:hAnsi="Times New Roman" w:hint="eastAsia"/>
          <w:kern w:val="2"/>
          <w:sz w:val="20"/>
          <w:szCs w:val="22"/>
        </w:rPr>
        <w:t>,</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Schirmer</w:t>
      </w:r>
      <w:r w:rsidRPr="00332598">
        <w:rPr>
          <w:rFonts w:ascii="Times New Roman" w:eastAsia="맑은 고딕" w:hAnsi="Times New Roman"/>
          <w:kern w:val="2"/>
          <w:sz w:val="20"/>
          <w:szCs w:val="22"/>
        </w:rPr>
        <w:t>’s test </w:t>
      </w:r>
    </w:p>
    <w:p w14:paraId="6D719D67" w14:textId="77777777" w:rsidR="00332598" w:rsidRPr="00332598" w:rsidRDefault="00332598" w:rsidP="00332598">
      <w:pPr>
        <w:pStyle w:val="a9"/>
        <w:numPr>
          <w:ilvl w:val="5"/>
          <w:numId w:val="13"/>
        </w:numPr>
        <w:wordWrap/>
        <w:spacing w:before="120" w:line="274" w:lineRule="auto"/>
        <w:ind w:leftChars="0" w:left="918" w:hanging="357"/>
        <w:rPr>
          <w:rFonts w:ascii="Times New Roman" w:eastAsia="맑은 고딕" w:hAnsi="Times New Roman"/>
          <w:kern w:val="2"/>
          <w:sz w:val="20"/>
          <w:szCs w:val="22"/>
        </w:rPr>
      </w:pPr>
      <w:r w:rsidRPr="00332598">
        <w:rPr>
          <w:rFonts w:ascii="Times New Roman" w:eastAsia="맑은 고딕" w:hAnsi="Times New Roman" w:hint="eastAsia"/>
          <w:kern w:val="2"/>
          <w:sz w:val="20"/>
          <w:szCs w:val="22"/>
        </w:rPr>
        <w:t>검사</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장소</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서울성모병원</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안과</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외래</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또는</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임상시험센터</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병동</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및</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외래</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방문하여</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실시</w:t>
      </w:r>
      <w:r w:rsidRPr="00332598">
        <w:rPr>
          <w:rFonts w:ascii="Times New Roman" w:eastAsia="맑은 고딕" w:hAnsi="Times New Roman"/>
          <w:kern w:val="2"/>
          <w:sz w:val="20"/>
          <w:szCs w:val="22"/>
        </w:rPr>
        <w:t> </w:t>
      </w:r>
    </w:p>
    <w:p w14:paraId="2B3A645B" w14:textId="6D9A0E0A" w:rsidR="00332598" w:rsidRPr="00332598" w:rsidRDefault="00332598" w:rsidP="00332598">
      <w:pPr>
        <w:pStyle w:val="a9"/>
        <w:numPr>
          <w:ilvl w:val="5"/>
          <w:numId w:val="13"/>
        </w:numPr>
        <w:wordWrap/>
        <w:spacing w:before="120" w:line="274" w:lineRule="auto"/>
        <w:ind w:leftChars="0" w:left="918" w:hanging="357"/>
        <w:rPr>
          <w:rFonts w:ascii="Times New Roman" w:eastAsia="맑은 고딕" w:hAnsi="Times New Roman"/>
          <w:kern w:val="2"/>
          <w:sz w:val="20"/>
          <w:szCs w:val="22"/>
        </w:rPr>
      </w:pPr>
      <w:r w:rsidRPr="00332598">
        <w:rPr>
          <w:rFonts w:ascii="Times New Roman" w:eastAsia="맑은 고딕" w:hAnsi="Times New Roman" w:hint="eastAsia"/>
          <w:kern w:val="2"/>
          <w:sz w:val="20"/>
          <w:szCs w:val="22"/>
        </w:rPr>
        <w:t>검사</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시행자</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kern w:val="2"/>
          <w:sz w:val="20"/>
          <w:szCs w:val="22"/>
        </w:rPr>
        <w:t xml:space="preserve">: </w:t>
      </w:r>
      <w:r w:rsidRPr="00332598">
        <w:rPr>
          <w:rFonts w:ascii="Times New Roman" w:eastAsia="맑은 고딕" w:hAnsi="Times New Roman" w:hint="eastAsia"/>
          <w:kern w:val="2"/>
          <w:sz w:val="20"/>
          <w:szCs w:val="22"/>
        </w:rPr>
        <w:t>서울성모병원</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안과</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공동연구자</w:t>
      </w:r>
      <w:r w:rsidRPr="00332598">
        <w:rPr>
          <w:rFonts w:ascii="Times New Roman" w:eastAsia="맑은 고딕" w:hAnsi="Times New Roman" w:hint="eastAsia"/>
          <w:kern w:val="2"/>
          <w:sz w:val="20"/>
          <w:szCs w:val="22"/>
        </w:rPr>
        <w:t>(</w:t>
      </w:r>
      <w:r w:rsidRPr="00332598">
        <w:rPr>
          <w:rFonts w:ascii="Times New Roman" w:eastAsia="맑은 고딕" w:hAnsi="Times New Roman" w:hint="eastAsia"/>
          <w:kern w:val="2"/>
          <w:sz w:val="20"/>
          <w:szCs w:val="22"/>
        </w:rPr>
        <w:t>또는</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위임을</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받은</w:t>
      </w:r>
      <w:r w:rsidRPr="00332598">
        <w:rPr>
          <w:rFonts w:ascii="Times New Roman" w:eastAsia="맑은 고딕" w:hAnsi="Times New Roman" w:hint="eastAsia"/>
          <w:kern w:val="2"/>
          <w:sz w:val="20"/>
          <w:szCs w:val="22"/>
        </w:rPr>
        <w:t xml:space="preserve"> </w:t>
      </w:r>
      <w:r w:rsidRPr="00332598">
        <w:rPr>
          <w:rFonts w:ascii="Times New Roman" w:eastAsia="맑은 고딕" w:hAnsi="Times New Roman" w:hint="eastAsia"/>
          <w:kern w:val="2"/>
          <w:sz w:val="20"/>
          <w:szCs w:val="22"/>
        </w:rPr>
        <w:t>연구자</w:t>
      </w:r>
      <w:r w:rsidRPr="00332598">
        <w:rPr>
          <w:rFonts w:ascii="Times New Roman" w:eastAsia="맑은 고딕" w:hAnsi="Times New Roman" w:hint="eastAsia"/>
          <w:kern w:val="2"/>
          <w:sz w:val="20"/>
          <w:szCs w:val="22"/>
        </w:rPr>
        <w:t>)</w:t>
      </w:r>
    </w:p>
    <w:p w14:paraId="217A565B" w14:textId="6C7A5C85" w:rsidR="00782115" w:rsidRPr="00632E3E" w:rsidRDefault="00782115" w:rsidP="003B36F9">
      <w:pPr>
        <w:pStyle w:val="2"/>
      </w:pPr>
      <w:bookmarkStart w:id="311" w:name="_Toc90998716"/>
      <w:r w:rsidRPr="00632E3E">
        <w:t>입원</w:t>
      </w:r>
      <w:r w:rsidR="00C16AFE">
        <w:rPr>
          <w:rFonts w:hint="eastAsia"/>
        </w:rPr>
        <w:t xml:space="preserve"> (</w:t>
      </w:r>
      <w:r w:rsidR="00C16AFE">
        <w:t>-</w:t>
      </w:r>
      <w:r w:rsidR="00C16AFE" w:rsidRPr="00632E3E">
        <w:t>1d</w:t>
      </w:r>
      <w:r w:rsidR="00C16AFE">
        <w:t xml:space="preserve"> ~ 5</w:t>
      </w:r>
      <w:r w:rsidR="00C16AFE">
        <w:rPr>
          <w:rFonts w:hint="eastAsia"/>
        </w:rPr>
        <w:t>d</w:t>
      </w:r>
      <w:r w:rsidR="00C16AFE">
        <w:t>)</w:t>
      </w:r>
      <w:bookmarkEnd w:id="311"/>
    </w:p>
    <w:p w14:paraId="6D4FA29E" w14:textId="0F982CF4" w:rsidR="00782115" w:rsidRPr="00632E3E" w:rsidRDefault="007C65FB" w:rsidP="001754D4">
      <w:pPr>
        <w:pStyle w:val="1"/>
        <w:numPr>
          <w:ilvl w:val="0"/>
          <w:numId w:val="42"/>
        </w:numPr>
        <w:wordWrap/>
        <w:spacing w:before="40" w:after="120"/>
        <w:ind w:leftChars="120" w:left="573" w:hanging="357"/>
        <w:rPr>
          <w:szCs w:val="18"/>
        </w:rPr>
      </w:pPr>
      <w:bookmarkStart w:id="312" w:name="_Toc465852373"/>
      <w:r w:rsidRPr="00632E3E">
        <w:rPr>
          <w:szCs w:val="18"/>
        </w:rPr>
        <w:t>신체검사</w:t>
      </w:r>
      <w:r w:rsidRPr="00632E3E">
        <w:rPr>
          <w:szCs w:val="18"/>
        </w:rPr>
        <w:t xml:space="preserve"> </w:t>
      </w:r>
      <w:r w:rsidRPr="00632E3E">
        <w:rPr>
          <w:szCs w:val="18"/>
        </w:rPr>
        <w:t>및</w:t>
      </w:r>
      <w:r w:rsidRPr="00632E3E">
        <w:rPr>
          <w:szCs w:val="18"/>
        </w:rPr>
        <w:t xml:space="preserve"> </w:t>
      </w:r>
      <w:r w:rsidR="00782115" w:rsidRPr="00632E3E">
        <w:rPr>
          <w:szCs w:val="18"/>
        </w:rPr>
        <w:t>활력징후</w:t>
      </w:r>
      <w:bookmarkEnd w:id="312"/>
      <w:r w:rsidR="00782115" w:rsidRPr="00632E3E">
        <w:rPr>
          <w:szCs w:val="18"/>
        </w:rPr>
        <w:t xml:space="preserve"> </w:t>
      </w:r>
    </w:p>
    <w:p w14:paraId="3E663F3C" w14:textId="77777777" w:rsidR="007C65FB" w:rsidRPr="00632E3E" w:rsidRDefault="007C65FB" w:rsidP="007C65FB">
      <w:pPr>
        <w:pStyle w:val="a9"/>
        <w:numPr>
          <w:ilvl w:val="5"/>
          <w:numId w:val="13"/>
        </w:numPr>
        <w:wordWrap/>
        <w:spacing w:before="120" w:line="274" w:lineRule="auto"/>
        <w:ind w:leftChars="0" w:left="918" w:hanging="357"/>
        <w:rPr>
          <w:rFonts w:ascii="Times New Roman" w:eastAsia="맑은 고딕" w:hAnsi="Times New Roman"/>
          <w:kern w:val="2"/>
          <w:sz w:val="20"/>
          <w:szCs w:val="22"/>
        </w:rPr>
      </w:pPr>
      <w:r w:rsidRPr="00632E3E">
        <w:rPr>
          <w:rFonts w:ascii="Times New Roman" w:eastAsia="맑은 고딕" w:hAnsi="Times New Roman"/>
          <w:kern w:val="2"/>
          <w:sz w:val="20"/>
          <w:szCs w:val="22"/>
        </w:rPr>
        <w:t>신체검사</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방법</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일반상태</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영양상태</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피부</w:t>
      </w:r>
      <w:r w:rsidRPr="00632E3E">
        <w:rPr>
          <w:rFonts w:ascii="Times New Roman" w:eastAsia="맑은 고딕" w:hAnsi="Times New Roman"/>
          <w:kern w:val="2"/>
          <w:sz w:val="20"/>
          <w:szCs w:val="22"/>
        </w:rPr>
        <w:t>/</w:t>
      </w:r>
      <w:r w:rsidRPr="00632E3E">
        <w:rPr>
          <w:rFonts w:ascii="Times New Roman" w:eastAsia="맑은 고딕" w:hAnsi="Times New Roman"/>
          <w:kern w:val="2"/>
          <w:sz w:val="20"/>
          <w:szCs w:val="22"/>
        </w:rPr>
        <w:t>점막</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눈</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이비인후계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갑상선</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폐</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심장</w:t>
      </w:r>
      <w:r w:rsidRPr="00632E3E">
        <w:rPr>
          <w:rFonts w:ascii="Times New Roman" w:eastAsia="맑은 고딕" w:hAnsi="Times New Roman"/>
          <w:kern w:val="2"/>
          <w:sz w:val="20"/>
          <w:szCs w:val="22"/>
        </w:rPr>
        <w:t>/</w:t>
      </w:r>
      <w:r w:rsidRPr="00632E3E">
        <w:rPr>
          <w:rFonts w:ascii="Times New Roman" w:eastAsia="맑은 고딕" w:hAnsi="Times New Roman"/>
          <w:kern w:val="2"/>
          <w:sz w:val="20"/>
          <w:szCs w:val="22"/>
        </w:rPr>
        <w:t>순환계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복부</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신장</w:t>
      </w:r>
      <w:r w:rsidRPr="00632E3E">
        <w:rPr>
          <w:rFonts w:ascii="Times New Roman" w:eastAsia="맑은 고딕" w:hAnsi="Times New Roman"/>
          <w:kern w:val="2"/>
          <w:sz w:val="20"/>
          <w:szCs w:val="22"/>
        </w:rPr>
        <w:t>/</w:t>
      </w:r>
      <w:r w:rsidRPr="00632E3E">
        <w:rPr>
          <w:rFonts w:ascii="Times New Roman" w:eastAsia="맑은 고딕" w:hAnsi="Times New Roman"/>
          <w:kern w:val="2"/>
          <w:sz w:val="20"/>
          <w:szCs w:val="22"/>
        </w:rPr>
        <w:t>비뇨생식계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신경</w:t>
      </w:r>
      <w:r w:rsidRPr="00632E3E">
        <w:rPr>
          <w:rFonts w:ascii="Times New Roman" w:eastAsia="맑은 고딕" w:hAnsi="Times New Roman"/>
          <w:kern w:val="2"/>
          <w:sz w:val="20"/>
          <w:szCs w:val="22"/>
        </w:rPr>
        <w:t>/</w:t>
      </w:r>
      <w:r w:rsidRPr="00632E3E">
        <w:rPr>
          <w:rFonts w:ascii="Times New Roman" w:eastAsia="맑은 고딕" w:hAnsi="Times New Roman"/>
          <w:kern w:val="2"/>
          <w:sz w:val="20"/>
          <w:szCs w:val="22"/>
        </w:rPr>
        <w:t>정신계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척추</w:t>
      </w:r>
      <w:r w:rsidRPr="00632E3E">
        <w:rPr>
          <w:rFonts w:ascii="Times New Roman" w:eastAsia="맑은 고딕" w:hAnsi="Times New Roman"/>
          <w:kern w:val="2"/>
          <w:sz w:val="20"/>
          <w:szCs w:val="22"/>
        </w:rPr>
        <w:t>/</w:t>
      </w:r>
      <w:r w:rsidRPr="00632E3E">
        <w:rPr>
          <w:rFonts w:ascii="Times New Roman" w:eastAsia="맑은 고딕" w:hAnsi="Times New Roman"/>
          <w:kern w:val="2"/>
          <w:sz w:val="20"/>
          <w:szCs w:val="22"/>
        </w:rPr>
        <w:t>사지</w:t>
      </w:r>
      <w:r w:rsidRPr="00632E3E">
        <w:rPr>
          <w:rFonts w:ascii="Times New Roman" w:eastAsia="맑은 고딕" w:hAnsi="Times New Roman"/>
          <w:kern w:val="2"/>
          <w:sz w:val="20"/>
          <w:szCs w:val="22"/>
        </w:rPr>
        <w:t>/</w:t>
      </w:r>
      <w:r w:rsidRPr="00632E3E">
        <w:rPr>
          <w:rFonts w:ascii="Times New Roman" w:eastAsia="맑은 고딕" w:hAnsi="Times New Roman"/>
          <w:kern w:val="2"/>
          <w:sz w:val="20"/>
          <w:szCs w:val="22"/>
        </w:rPr>
        <w:t>종양</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말초순환</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림프계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기타</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등에</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대해</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시행한다</w:t>
      </w:r>
      <w:r w:rsidRPr="00632E3E">
        <w:rPr>
          <w:rFonts w:ascii="Times New Roman" w:eastAsia="맑은 고딕" w:hAnsi="Times New Roman"/>
          <w:kern w:val="2"/>
          <w:sz w:val="20"/>
          <w:szCs w:val="22"/>
        </w:rPr>
        <w:t>.</w:t>
      </w:r>
    </w:p>
    <w:p w14:paraId="7394B790" w14:textId="617A96DB" w:rsidR="007C65FB" w:rsidRPr="00632E3E" w:rsidRDefault="007C65FB" w:rsidP="007C65FB">
      <w:pPr>
        <w:pStyle w:val="a9"/>
        <w:numPr>
          <w:ilvl w:val="5"/>
          <w:numId w:val="13"/>
        </w:numPr>
        <w:wordWrap/>
        <w:spacing w:before="120" w:line="274" w:lineRule="auto"/>
        <w:ind w:leftChars="0" w:left="918" w:hanging="357"/>
        <w:rPr>
          <w:rFonts w:ascii="Times New Roman" w:eastAsia="맑은 고딕" w:hAnsi="Times New Roman"/>
          <w:kern w:val="2"/>
          <w:sz w:val="20"/>
          <w:szCs w:val="22"/>
        </w:rPr>
      </w:pPr>
      <w:r w:rsidRPr="00632E3E">
        <w:rPr>
          <w:rFonts w:ascii="Times New Roman" w:eastAsia="맑은 고딕" w:hAnsi="Times New Roman"/>
          <w:kern w:val="2"/>
          <w:sz w:val="20"/>
          <w:szCs w:val="22"/>
        </w:rPr>
        <w:t>활력징후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검사방법</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혈압</w:t>
      </w:r>
      <w:r w:rsidRPr="00632E3E">
        <w:rPr>
          <w:rFonts w:ascii="Times New Roman" w:eastAsia="맑은 고딕" w:hAnsi="Times New Roman"/>
          <w:kern w:val="2"/>
          <w:sz w:val="20"/>
          <w:szCs w:val="22"/>
        </w:rPr>
        <w:t xml:space="preserve"> (</w:t>
      </w:r>
      <w:r w:rsidR="008375A3">
        <w:rPr>
          <w:rFonts w:ascii="Times New Roman" w:eastAsia="맑은 고딕" w:hAnsi="Times New Roman" w:hint="eastAsia"/>
          <w:kern w:val="2"/>
          <w:sz w:val="20"/>
          <w:szCs w:val="22"/>
        </w:rPr>
        <w:t>좌위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맥박수</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체온을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측정한다</w:t>
      </w:r>
      <w:r w:rsidRPr="00632E3E">
        <w:rPr>
          <w:rFonts w:ascii="Times New Roman" w:eastAsia="맑은 고딕" w:hAnsi="Times New Roman"/>
          <w:kern w:val="2"/>
          <w:sz w:val="20"/>
          <w:szCs w:val="22"/>
        </w:rPr>
        <w:t>. (</w:t>
      </w:r>
      <w:r w:rsidRPr="00632E3E">
        <w:rPr>
          <w:rFonts w:ascii="Times New Roman" w:eastAsia="맑은 고딕" w:hAnsi="Times New Roman"/>
          <w:kern w:val="2"/>
          <w:sz w:val="20"/>
          <w:szCs w:val="22"/>
        </w:rPr>
        <w:t>반드시</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급격한</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체위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변동</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없이</w:t>
      </w:r>
      <w:r w:rsidRPr="00632E3E">
        <w:rPr>
          <w:rFonts w:ascii="Times New Roman" w:eastAsia="맑은 고딕" w:hAnsi="Times New Roman"/>
          <w:kern w:val="2"/>
          <w:sz w:val="20"/>
          <w:szCs w:val="22"/>
        </w:rPr>
        <w:t xml:space="preserve"> 5</w:t>
      </w:r>
      <w:r w:rsidRPr="00632E3E">
        <w:rPr>
          <w:rFonts w:ascii="Times New Roman" w:eastAsia="맑은 고딕" w:hAnsi="Times New Roman"/>
          <w:kern w:val="2"/>
          <w:sz w:val="20"/>
          <w:szCs w:val="22"/>
        </w:rPr>
        <w:t>분</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이상</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안정된</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자세를</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유지한</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상태에서</w:t>
      </w:r>
      <w:r w:rsidRPr="00632E3E">
        <w:rPr>
          <w:rFonts w:ascii="Times New Roman" w:eastAsia="맑은 고딕" w:hAnsi="Times New Roman"/>
          <w:kern w:val="2"/>
          <w:sz w:val="20"/>
          <w:szCs w:val="22"/>
        </w:rPr>
        <w:t xml:space="preserve"> </w:t>
      </w:r>
      <w:r w:rsidRPr="00632E3E">
        <w:rPr>
          <w:rFonts w:ascii="Times New Roman" w:eastAsia="맑은 고딕" w:hAnsi="Times New Roman"/>
          <w:kern w:val="2"/>
          <w:sz w:val="20"/>
          <w:szCs w:val="22"/>
        </w:rPr>
        <w:t>측정한다</w:t>
      </w:r>
      <w:r w:rsidRPr="00632E3E">
        <w:rPr>
          <w:rFonts w:ascii="Times New Roman" w:eastAsia="맑은 고딕" w:hAnsi="Times New Roman"/>
          <w:kern w:val="2"/>
          <w:sz w:val="20"/>
          <w:szCs w:val="22"/>
        </w:rPr>
        <w:t>.)</w:t>
      </w:r>
    </w:p>
    <w:p w14:paraId="64E61508" w14:textId="3AF5EA9D" w:rsidR="00782115" w:rsidRPr="00632E3E" w:rsidRDefault="00373EDE"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13" w:name="_Toc465852375"/>
      <w:r w:rsidRPr="00632E3E">
        <w:rPr>
          <w:rFonts w:ascii="Times New Roman" w:eastAsia="맑은 고딕" w:hAnsi="Times New Roman"/>
          <w:kern w:val="2"/>
          <w:sz w:val="20"/>
          <w:szCs w:val="22"/>
        </w:rPr>
        <w:t>검사시각</w:t>
      </w:r>
      <w:r w:rsidR="0071659F" w:rsidRPr="00632E3E">
        <w:rPr>
          <w:rFonts w:ascii="Times New Roman" w:eastAsia="맑은 고딕" w:hAnsi="Times New Roman"/>
          <w:sz w:val="20"/>
        </w:rPr>
        <w:t xml:space="preserve">: </w:t>
      </w:r>
      <w:bookmarkEnd w:id="313"/>
      <w:r w:rsidR="00684854" w:rsidRPr="00632E3E">
        <w:rPr>
          <w:rFonts w:ascii="Times New Roman" w:eastAsia="맑은 고딕" w:hAnsi="Times New Roman"/>
          <w:sz w:val="20"/>
        </w:rPr>
        <w:t xml:space="preserve">[-1d] </w:t>
      </w:r>
      <w:r w:rsidR="00684854" w:rsidRPr="00632E3E">
        <w:rPr>
          <w:rFonts w:ascii="Times New Roman" w:eastAsia="맑은 고딕" w:hAnsi="Times New Roman"/>
          <w:sz w:val="20"/>
        </w:rPr>
        <w:t>입원시</w:t>
      </w:r>
      <w:r w:rsidR="00684854" w:rsidRPr="00632E3E">
        <w:rPr>
          <w:rFonts w:ascii="Times New Roman" w:eastAsia="맑은 고딕" w:hAnsi="Times New Roman"/>
          <w:sz w:val="20"/>
        </w:rPr>
        <w:t xml:space="preserve">, [1d-5d] </w:t>
      </w:r>
      <w:r w:rsidR="00684854" w:rsidRPr="00632E3E">
        <w:rPr>
          <w:rFonts w:ascii="Times New Roman" w:eastAsia="맑은 고딕" w:hAnsi="Times New Roman"/>
          <w:sz w:val="20"/>
        </w:rPr>
        <w:t>첫</w:t>
      </w:r>
      <w:r w:rsidR="00684854" w:rsidRPr="00632E3E">
        <w:rPr>
          <w:rFonts w:ascii="Times New Roman" w:eastAsia="맑은 고딕" w:hAnsi="Times New Roman"/>
          <w:sz w:val="20"/>
        </w:rPr>
        <w:t xml:space="preserve"> </w:t>
      </w:r>
      <w:r w:rsidR="00684854" w:rsidRPr="00632E3E">
        <w:rPr>
          <w:rFonts w:ascii="Times New Roman" w:eastAsia="맑은 고딕" w:hAnsi="Times New Roman"/>
          <w:sz w:val="20"/>
        </w:rPr>
        <w:t>투여</w:t>
      </w:r>
      <w:r w:rsidR="00684854" w:rsidRPr="00632E3E">
        <w:rPr>
          <w:rFonts w:ascii="Times New Roman" w:eastAsia="맑은 고딕" w:hAnsi="Times New Roman"/>
          <w:sz w:val="20"/>
        </w:rPr>
        <w:t xml:space="preserve"> </w:t>
      </w:r>
      <w:r w:rsidR="00684854" w:rsidRPr="00632E3E">
        <w:rPr>
          <w:rFonts w:ascii="Times New Roman" w:eastAsia="맑은 고딕" w:hAnsi="Times New Roman"/>
          <w:sz w:val="20"/>
        </w:rPr>
        <w:t>전</w:t>
      </w:r>
      <w:r w:rsidR="00684854" w:rsidRPr="00632E3E">
        <w:rPr>
          <w:rFonts w:ascii="Times New Roman" w:eastAsia="맑은 고딕" w:hAnsi="Times New Roman"/>
          <w:sz w:val="20"/>
        </w:rPr>
        <w:t xml:space="preserve">, [1d-5d] </w:t>
      </w:r>
      <w:r w:rsidR="00684854" w:rsidRPr="00632E3E">
        <w:rPr>
          <w:rFonts w:ascii="Times New Roman" w:eastAsia="맑은 고딕" w:hAnsi="Times New Roman"/>
          <w:sz w:val="20"/>
        </w:rPr>
        <w:t>첫</w:t>
      </w:r>
      <w:r w:rsidR="00684854" w:rsidRPr="00632E3E">
        <w:rPr>
          <w:rFonts w:ascii="Times New Roman" w:eastAsia="맑은 고딕" w:hAnsi="Times New Roman"/>
          <w:sz w:val="20"/>
        </w:rPr>
        <w:t xml:space="preserve"> </w:t>
      </w:r>
      <w:r w:rsidR="00684854" w:rsidRPr="00632E3E">
        <w:rPr>
          <w:rFonts w:ascii="Times New Roman" w:eastAsia="맑은 고딕" w:hAnsi="Times New Roman"/>
          <w:sz w:val="20"/>
        </w:rPr>
        <w:t>투여</w:t>
      </w:r>
      <w:r w:rsidR="00684854" w:rsidRPr="00632E3E">
        <w:rPr>
          <w:rFonts w:ascii="Times New Roman" w:eastAsia="맑은 고딕" w:hAnsi="Times New Roman"/>
          <w:sz w:val="20"/>
        </w:rPr>
        <w:t xml:space="preserve"> </w:t>
      </w:r>
      <w:r w:rsidR="00684854" w:rsidRPr="00632E3E">
        <w:rPr>
          <w:rFonts w:ascii="Times New Roman" w:eastAsia="맑은 고딕" w:hAnsi="Times New Roman"/>
          <w:sz w:val="20"/>
        </w:rPr>
        <w:t>후</w:t>
      </w:r>
      <w:r w:rsidR="00684854" w:rsidRPr="00632E3E">
        <w:rPr>
          <w:rFonts w:ascii="Times New Roman" w:eastAsia="맑은 고딕" w:hAnsi="Times New Roman"/>
          <w:sz w:val="20"/>
        </w:rPr>
        <w:t xml:space="preserve"> 4, 10h</w:t>
      </w:r>
    </w:p>
    <w:p w14:paraId="69C1D023" w14:textId="77777777" w:rsidR="001939C9" w:rsidRPr="00632E3E" w:rsidRDefault="00373EDE"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14" w:name="_Toc465852376"/>
      <w:r w:rsidRPr="00632E3E">
        <w:rPr>
          <w:rFonts w:ascii="Times New Roman" w:eastAsia="맑은 고딕" w:hAnsi="Times New Roman"/>
          <w:kern w:val="2"/>
          <w:sz w:val="20"/>
          <w:szCs w:val="22"/>
        </w:rPr>
        <w:t>계획된</w:t>
      </w:r>
      <w:r w:rsidRPr="00632E3E">
        <w:rPr>
          <w:rFonts w:ascii="Times New Roman" w:eastAsia="맑은 고딕" w:hAnsi="Times New Roman"/>
          <w:sz w:val="20"/>
        </w:rPr>
        <w:t xml:space="preserve"> </w:t>
      </w:r>
      <w:r w:rsidRPr="00632E3E">
        <w:rPr>
          <w:rFonts w:ascii="Times New Roman" w:eastAsia="맑은 고딕" w:hAnsi="Times New Roman"/>
          <w:sz w:val="20"/>
        </w:rPr>
        <w:t>시각으로부터의</w:t>
      </w:r>
      <w:r w:rsidRPr="00632E3E">
        <w:rPr>
          <w:rFonts w:ascii="Times New Roman" w:eastAsia="맑은 고딕" w:hAnsi="Times New Roman"/>
          <w:sz w:val="20"/>
        </w:rPr>
        <w:t xml:space="preserve"> </w:t>
      </w:r>
      <w:r w:rsidRPr="00632E3E">
        <w:rPr>
          <w:rFonts w:ascii="Times New Roman" w:eastAsia="맑은 고딕" w:hAnsi="Times New Roman"/>
          <w:sz w:val="20"/>
        </w:rPr>
        <w:t>허용</w:t>
      </w:r>
      <w:r w:rsidRPr="00632E3E">
        <w:rPr>
          <w:rFonts w:ascii="Times New Roman" w:eastAsia="맑은 고딕" w:hAnsi="Times New Roman"/>
          <w:sz w:val="20"/>
        </w:rPr>
        <w:t xml:space="preserve"> </w:t>
      </w:r>
      <w:r w:rsidR="001939C9" w:rsidRPr="00632E3E">
        <w:rPr>
          <w:rFonts w:ascii="Times New Roman" w:eastAsia="맑은 고딕" w:hAnsi="Times New Roman"/>
          <w:sz w:val="20"/>
        </w:rPr>
        <w:t>편차</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허용</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편차</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내</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수행한</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검사는</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계획된</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시각에</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수행한</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것으로</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간주함</w:t>
      </w:r>
    </w:p>
    <w:p w14:paraId="4B5AAEB3" w14:textId="795492A2" w:rsidR="001939C9" w:rsidRPr="00632E3E" w:rsidRDefault="00684854" w:rsidP="001754D4">
      <w:pPr>
        <w:pStyle w:val="aa"/>
        <w:numPr>
          <w:ilvl w:val="0"/>
          <w:numId w:val="43"/>
        </w:numPr>
        <w:tabs>
          <w:tab w:val="left" w:pos="700"/>
          <w:tab w:val="left" w:pos="1985"/>
        </w:tabs>
        <w:wordWrap/>
        <w:autoSpaceDE/>
        <w:autoSpaceDN/>
        <w:snapToGrid w:val="0"/>
        <w:spacing w:after="120" w:line="274" w:lineRule="auto"/>
        <w:ind w:left="1298" w:hanging="357"/>
        <w:rPr>
          <w:rFonts w:ascii="Times New Roman" w:eastAsia="맑은 고딕" w:hAnsi="Times New Roman"/>
          <w:sz w:val="20"/>
        </w:rPr>
      </w:pPr>
      <w:r w:rsidRPr="00632E3E">
        <w:rPr>
          <w:rFonts w:ascii="Times New Roman" w:eastAsia="맑은 고딕" w:hAnsi="Times New Roman"/>
          <w:sz w:val="20"/>
        </w:rPr>
        <w:t>[</w:t>
      </w:r>
      <w:r w:rsidR="00862A27" w:rsidRPr="00632E3E">
        <w:rPr>
          <w:rFonts w:ascii="Times New Roman" w:eastAsia="맑은 고딕" w:hAnsi="Times New Roman"/>
          <w:sz w:val="20"/>
        </w:rPr>
        <w:t>-</w:t>
      </w:r>
      <w:r w:rsidR="00C16B27" w:rsidRPr="00632E3E">
        <w:rPr>
          <w:rFonts w:ascii="Times New Roman" w:eastAsia="맑은 고딕" w:hAnsi="Times New Roman"/>
          <w:sz w:val="20"/>
        </w:rPr>
        <w:t>1d</w:t>
      </w:r>
      <w:r w:rsidRPr="00632E3E">
        <w:rPr>
          <w:rFonts w:ascii="Times New Roman" w:eastAsia="맑은 고딕" w:hAnsi="Times New Roman"/>
          <w:sz w:val="20"/>
        </w:rPr>
        <w:t>]</w:t>
      </w:r>
      <w:r w:rsidR="00C16B27" w:rsidRPr="00632E3E">
        <w:rPr>
          <w:rFonts w:ascii="Times New Roman" w:eastAsia="맑은 고딕" w:hAnsi="Times New Roman"/>
          <w:sz w:val="20"/>
        </w:rPr>
        <w:t xml:space="preserve"> </w:t>
      </w:r>
      <w:r w:rsidR="00C16B27" w:rsidRPr="00632E3E">
        <w:rPr>
          <w:rFonts w:ascii="Times New Roman" w:eastAsia="맑은 고딕" w:hAnsi="Times New Roman"/>
          <w:sz w:val="20"/>
        </w:rPr>
        <w:t>입원</w:t>
      </w:r>
      <w:r w:rsidR="00BE22F4" w:rsidRPr="00632E3E">
        <w:rPr>
          <w:rFonts w:ascii="Times New Roman" w:eastAsia="맑은 고딕" w:hAnsi="Times New Roman"/>
          <w:sz w:val="20"/>
        </w:rPr>
        <w:t xml:space="preserve"> </w:t>
      </w:r>
      <w:r w:rsidR="00BE22F4" w:rsidRPr="00632E3E">
        <w:rPr>
          <w:rFonts w:ascii="Times New Roman" w:eastAsia="맑은 고딕" w:hAnsi="Times New Roman"/>
          <w:sz w:val="20"/>
        </w:rPr>
        <w:t>시</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입원</w:t>
      </w:r>
      <w:r w:rsidR="001939C9" w:rsidRPr="00632E3E">
        <w:rPr>
          <w:rFonts w:ascii="Times New Roman" w:eastAsia="맑은 고딕" w:hAnsi="Times New Roman"/>
          <w:sz w:val="20"/>
        </w:rPr>
        <w:t xml:space="preserve"> </w:t>
      </w:r>
      <w:r w:rsidR="002C7903" w:rsidRPr="00632E3E">
        <w:rPr>
          <w:rFonts w:ascii="Times New Roman" w:eastAsia="맑은 고딕" w:hAnsi="Times New Roman"/>
          <w:sz w:val="20"/>
        </w:rPr>
        <w:t>당일</w:t>
      </w:r>
      <w:r w:rsidR="002C7903" w:rsidRPr="00632E3E">
        <w:rPr>
          <w:rFonts w:ascii="Times New Roman" w:eastAsia="맑은 고딕" w:hAnsi="Times New Roman"/>
          <w:sz w:val="20"/>
        </w:rPr>
        <w:t xml:space="preserve"> </w:t>
      </w:r>
      <w:r w:rsidR="002C7903" w:rsidRPr="00632E3E">
        <w:rPr>
          <w:rFonts w:ascii="Times New Roman" w:eastAsia="맑은 고딕" w:hAnsi="Times New Roman"/>
          <w:sz w:val="20"/>
        </w:rPr>
        <w:t>실시</w:t>
      </w:r>
    </w:p>
    <w:p w14:paraId="70ECD6A7" w14:textId="38C200D2" w:rsidR="001939C9" w:rsidRPr="00632E3E" w:rsidRDefault="00684854" w:rsidP="001754D4">
      <w:pPr>
        <w:pStyle w:val="aa"/>
        <w:numPr>
          <w:ilvl w:val="0"/>
          <w:numId w:val="43"/>
        </w:numPr>
        <w:tabs>
          <w:tab w:val="left" w:pos="700"/>
          <w:tab w:val="left" w:pos="1985"/>
        </w:tabs>
        <w:wordWrap/>
        <w:autoSpaceDE/>
        <w:autoSpaceDN/>
        <w:snapToGrid w:val="0"/>
        <w:spacing w:after="120" w:line="274" w:lineRule="auto"/>
        <w:ind w:left="1298" w:hanging="357"/>
        <w:rPr>
          <w:rFonts w:ascii="Times New Roman" w:eastAsia="맑은 고딕" w:hAnsi="Times New Roman"/>
          <w:sz w:val="20"/>
        </w:rPr>
      </w:pPr>
      <w:r w:rsidRPr="00632E3E">
        <w:rPr>
          <w:rFonts w:ascii="Times New Roman" w:eastAsia="맑은 고딕" w:hAnsi="Times New Roman"/>
          <w:sz w:val="20"/>
        </w:rPr>
        <w:t>[1d-5</w:t>
      </w:r>
      <w:r w:rsidR="001939C9" w:rsidRPr="00632E3E">
        <w:rPr>
          <w:rFonts w:ascii="Times New Roman" w:eastAsia="맑은 고딕" w:hAnsi="Times New Roman"/>
          <w:sz w:val="20"/>
        </w:rPr>
        <w:t>d</w:t>
      </w:r>
      <w:r w:rsidRPr="00632E3E">
        <w:rPr>
          <w:rFonts w:ascii="Times New Roman" w:eastAsia="맑은 고딕" w:hAnsi="Times New Roman"/>
          <w:sz w:val="20"/>
        </w:rPr>
        <w:t>]</w:t>
      </w:r>
      <w:r w:rsidR="001525B0" w:rsidRPr="00632E3E">
        <w:rPr>
          <w:rFonts w:ascii="Times New Roman" w:eastAsia="맑은 고딕" w:hAnsi="Times New Roman"/>
          <w:sz w:val="20"/>
        </w:rPr>
        <w:t xml:space="preserve"> </w:t>
      </w:r>
      <w:r w:rsidRPr="00632E3E">
        <w:rPr>
          <w:rFonts w:ascii="Times New Roman" w:eastAsia="맑은 고딕" w:hAnsi="Times New Roman"/>
          <w:sz w:val="20"/>
        </w:rPr>
        <w:t>첫</w:t>
      </w:r>
      <w:r w:rsidRPr="00632E3E">
        <w:rPr>
          <w:rFonts w:ascii="Times New Roman" w:eastAsia="맑은 고딕" w:hAnsi="Times New Roman"/>
          <w:sz w:val="20"/>
        </w:rPr>
        <w:t xml:space="preserve"> </w:t>
      </w:r>
      <w:r w:rsidR="001525B0" w:rsidRPr="00632E3E">
        <w:rPr>
          <w:rFonts w:ascii="Times New Roman" w:eastAsia="맑은 고딕" w:hAnsi="Times New Roman"/>
          <w:sz w:val="20"/>
        </w:rPr>
        <w:t>투여</w:t>
      </w:r>
      <w:r w:rsidR="001525B0" w:rsidRPr="00632E3E">
        <w:rPr>
          <w:rFonts w:ascii="Times New Roman" w:eastAsia="맑은 고딕" w:hAnsi="Times New Roman"/>
          <w:sz w:val="20"/>
        </w:rPr>
        <w:t xml:space="preserve"> </w:t>
      </w:r>
      <w:r w:rsidR="001525B0" w:rsidRPr="00632E3E">
        <w:rPr>
          <w:rFonts w:ascii="Times New Roman" w:eastAsia="맑은 고딕" w:hAnsi="Times New Roman"/>
          <w:sz w:val="20"/>
        </w:rPr>
        <w:t>전</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투</w:t>
      </w:r>
      <w:r w:rsidR="000200C7" w:rsidRPr="00632E3E">
        <w:rPr>
          <w:rFonts w:ascii="Times New Roman" w:eastAsia="맑은 고딕" w:hAnsi="Times New Roman"/>
          <w:sz w:val="20"/>
        </w:rPr>
        <w:t>여</w:t>
      </w:r>
      <w:r w:rsidR="001939C9" w:rsidRPr="00632E3E">
        <w:rPr>
          <w:rFonts w:ascii="Times New Roman" w:eastAsia="맑은 고딕" w:hAnsi="Times New Roman"/>
          <w:sz w:val="20"/>
        </w:rPr>
        <w:t xml:space="preserve"> </w:t>
      </w:r>
      <w:r w:rsidR="001939C9" w:rsidRPr="00632E3E">
        <w:rPr>
          <w:rFonts w:ascii="Times New Roman" w:eastAsia="맑은 고딕" w:hAnsi="Times New Roman"/>
          <w:sz w:val="20"/>
        </w:rPr>
        <w:t>전</w:t>
      </w:r>
      <w:r w:rsidR="001939C9" w:rsidRPr="00632E3E">
        <w:rPr>
          <w:rFonts w:ascii="Times New Roman" w:eastAsia="맑은 고딕" w:hAnsi="Times New Roman"/>
          <w:sz w:val="20"/>
        </w:rPr>
        <w:t xml:space="preserve"> 2</w:t>
      </w:r>
      <w:r w:rsidR="00342B66">
        <w:rPr>
          <w:rFonts w:ascii="Times New Roman" w:eastAsia="맑은 고딕" w:hAnsi="Times New Roman"/>
          <w:sz w:val="20"/>
        </w:rPr>
        <w:t>h</w:t>
      </w:r>
    </w:p>
    <w:p w14:paraId="48F3A566" w14:textId="54B89B0D" w:rsidR="00373EDE" w:rsidRPr="00632E3E" w:rsidRDefault="00684854" w:rsidP="001754D4">
      <w:pPr>
        <w:pStyle w:val="aa"/>
        <w:numPr>
          <w:ilvl w:val="0"/>
          <w:numId w:val="43"/>
        </w:numPr>
        <w:tabs>
          <w:tab w:val="left" w:pos="700"/>
          <w:tab w:val="left" w:pos="1985"/>
        </w:tabs>
        <w:wordWrap/>
        <w:autoSpaceDE/>
        <w:autoSpaceDN/>
        <w:snapToGrid w:val="0"/>
        <w:spacing w:after="120" w:line="274" w:lineRule="auto"/>
        <w:ind w:left="1298" w:hanging="357"/>
        <w:rPr>
          <w:rFonts w:ascii="Times New Roman" w:eastAsia="맑은 고딕" w:hAnsi="Times New Roman"/>
          <w:sz w:val="20"/>
        </w:rPr>
      </w:pPr>
      <w:r w:rsidRPr="00632E3E">
        <w:rPr>
          <w:rFonts w:ascii="Times New Roman" w:eastAsia="맑은 고딕" w:hAnsi="Times New Roman"/>
          <w:sz w:val="20"/>
        </w:rPr>
        <w:t xml:space="preserve">[1-5d] </w:t>
      </w:r>
      <w:r w:rsidRPr="00632E3E">
        <w:rPr>
          <w:rFonts w:ascii="Times New Roman" w:eastAsia="맑은 고딕" w:hAnsi="Times New Roman"/>
          <w:sz w:val="20"/>
        </w:rPr>
        <w:t>첫</w:t>
      </w:r>
      <w:r w:rsidRPr="00632E3E">
        <w:rPr>
          <w:rFonts w:ascii="Times New Roman" w:eastAsia="맑은 고딕" w:hAnsi="Times New Roman"/>
          <w:sz w:val="20"/>
        </w:rPr>
        <w:t xml:space="preserve"> </w:t>
      </w: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후</w:t>
      </w:r>
      <w:r w:rsidRPr="00632E3E">
        <w:rPr>
          <w:rFonts w:ascii="Times New Roman" w:eastAsia="맑은 고딕" w:hAnsi="Times New Roman"/>
          <w:sz w:val="20"/>
        </w:rPr>
        <w:t xml:space="preserve"> 4, 10h</w:t>
      </w:r>
      <w:r w:rsidR="0071659F" w:rsidRPr="00632E3E">
        <w:rPr>
          <w:rFonts w:ascii="Times New Roman" w:eastAsia="맑은 고딕" w:hAnsi="Times New Roman"/>
          <w:sz w:val="20"/>
        </w:rPr>
        <w:t>: ±1</w:t>
      </w:r>
      <w:bookmarkEnd w:id="314"/>
      <w:r w:rsidR="00342B66">
        <w:rPr>
          <w:rFonts w:ascii="Times New Roman" w:eastAsia="맑은 고딕" w:hAnsi="Times New Roman" w:hint="eastAsia"/>
          <w:sz w:val="20"/>
        </w:rPr>
        <w:t>h</w:t>
      </w:r>
    </w:p>
    <w:p w14:paraId="42A36681" w14:textId="61102D8B" w:rsidR="00DF4F3D" w:rsidRDefault="00CE2EB0"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15" w:name="_Toc465852377"/>
      <w:bookmarkEnd w:id="315"/>
      <w:r w:rsidRPr="00632E3E">
        <w:rPr>
          <w:rFonts w:ascii="Times New Roman" w:eastAsia="맑은 고딕" w:hAnsi="Times New Roman"/>
          <w:sz w:val="20"/>
        </w:rPr>
        <w:t>[</w:t>
      </w:r>
      <w:r w:rsidR="00DF4F3D" w:rsidRPr="00632E3E">
        <w:rPr>
          <w:rFonts w:ascii="Times New Roman" w:eastAsia="맑은 고딕" w:hAnsi="Times New Roman"/>
          <w:sz w:val="20"/>
        </w:rPr>
        <w:t>-</w:t>
      </w:r>
      <w:r w:rsidR="00862A27" w:rsidRPr="00632E3E">
        <w:rPr>
          <w:rFonts w:ascii="Times New Roman" w:eastAsia="맑은 고딕" w:hAnsi="Times New Roman"/>
          <w:sz w:val="20"/>
        </w:rPr>
        <w:t>1</w:t>
      </w:r>
      <w:r w:rsidR="00DF4F3D" w:rsidRPr="00632E3E">
        <w:rPr>
          <w:rFonts w:ascii="Times New Roman" w:eastAsia="맑은 고딕" w:hAnsi="Times New Roman"/>
          <w:sz w:val="20"/>
        </w:rPr>
        <w:t>d</w:t>
      </w:r>
      <w:r w:rsidRPr="00632E3E">
        <w:rPr>
          <w:rFonts w:ascii="Times New Roman" w:eastAsia="맑은 고딕" w:hAnsi="Times New Roman"/>
          <w:sz w:val="20"/>
        </w:rPr>
        <w:t>]</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와</w:t>
      </w:r>
      <w:r w:rsidR="00DF4F3D" w:rsidRPr="00632E3E">
        <w:rPr>
          <w:rFonts w:ascii="Times New Roman" w:eastAsia="맑은 고딕" w:hAnsi="Times New Roman"/>
          <w:sz w:val="20"/>
        </w:rPr>
        <w:t xml:space="preserve"> </w:t>
      </w:r>
      <w:r w:rsidRPr="00632E3E">
        <w:rPr>
          <w:rFonts w:ascii="Times New Roman" w:eastAsia="맑은 고딕" w:hAnsi="Times New Roman"/>
          <w:sz w:val="20"/>
        </w:rPr>
        <w:t>[1</w:t>
      </w:r>
      <w:r w:rsidR="00862A27" w:rsidRPr="00632E3E">
        <w:rPr>
          <w:rFonts w:ascii="Times New Roman" w:eastAsia="맑은 고딕" w:hAnsi="Times New Roman"/>
          <w:sz w:val="20"/>
        </w:rPr>
        <w:t>d</w:t>
      </w:r>
      <w:r w:rsidRPr="00632E3E">
        <w:rPr>
          <w:rFonts w:ascii="Times New Roman" w:eastAsia="맑은 고딕" w:hAnsi="Times New Roman"/>
          <w:sz w:val="20"/>
        </w:rPr>
        <w:t>]</w:t>
      </w:r>
      <w:r w:rsidR="00862A27" w:rsidRPr="00632E3E">
        <w:rPr>
          <w:rFonts w:ascii="Times New Roman" w:eastAsia="맑은 고딕" w:hAnsi="Times New Roman"/>
          <w:sz w:val="20"/>
        </w:rPr>
        <w:t xml:space="preserve"> </w:t>
      </w:r>
      <w:r w:rsidR="004D2E4C">
        <w:rPr>
          <w:rFonts w:ascii="Times New Roman" w:eastAsia="맑은 고딕" w:hAnsi="Times New Roman" w:hint="eastAsia"/>
          <w:sz w:val="20"/>
        </w:rPr>
        <w:t>첫</w:t>
      </w:r>
      <w:r w:rsidR="004D2E4C">
        <w:rPr>
          <w:rFonts w:ascii="Times New Roman" w:eastAsia="맑은 고딕" w:hAnsi="Times New Roman" w:hint="eastAsia"/>
          <w:sz w:val="20"/>
        </w:rPr>
        <w:t xml:space="preserve"> </w:t>
      </w:r>
      <w:r w:rsidR="000200C7" w:rsidRPr="00632E3E">
        <w:rPr>
          <w:rFonts w:ascii="Times New Roman" w:eastAsia="맑은 고딕" w:hAnsi="Times New Roman"/>
          <w:sz w:val="20"/>
        </w:rPr>
        <w:t>투여</w:t>
      </w:r>
      <w:r w:rsidR="00E84BFE" w:rsidRPr="00632E3E">
        <w:rPr>
          <w:rFonts w:ascii="Times New Roman" w:eastAsia="맑은 고딕" w:hAnsi="Times New Roman"/>
          <w:sz w:val="20"/>
        </w:rPr>
        <w:t xml:space="preserve"> </w:t>
      </w:r>
      <w:r w:rsidR="00DF4F3D" w:rsidRPr="00632E3E">
        <w:rPr>
          <w:rFonts w:ascii="Times New Roman" w:eastAsia="맑은 고딕" w:hAnsi="Times New Roman"/>
          <w:sz w:val="20"/>
        </w:rPr>
        <w:t>전</w:t>
      </w:r>
      <w:r w:rsidR="00A7284C">
        <w:rPr>
          <w:rFonts w:ascii="Times New Roman" w:eastAsia="맑은 고딕" w:hAnsi="Times New Roman" w:hint="eastAsia"/>
          <w:sz w:val="20"/>
        </w:rPr>
        <w:t>,</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신체검사상</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임상적으로</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의미가</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있는</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경우</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병력으로</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간주하며</w:t>
      </w:r>
      <w:r w:rsidR="00DF4F3D" w:rsidRPr="00632E3E">
        <w:rPr>
          <w:rFonts w:ascii="Times New Roman" w:eastAsia="맑은 고딕" w:hAnsi="Times New Roman"/>
          <w:sz w:val="20"/>
        </w:rPr>
        <w:t xml:space="preserve">, </w:t>
      </w:r>
      <w:r w:rsidR="000200C7" w:rsidRPr="00632E3E">
        <w:rPr>
          <w:rFonts w:ascii="Times New Roman" w:eastAsia="맑은 고딕" w:hAnsi="Times New Roman"/>
          <w:sz w:val="20"/>
        </w:rPr>
        <w:t>투여</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이후</w:t>
      </w:r>
      <w:r w:rsidR="00862A27" w:rsidRPr="00632E3E">
        <w:rPr>
          <w:rFonts w:ascii="Times New Roman" w:eastAsia="맑은 고딕" w:hAnsi="Times New Roman"/>
          <w:sz w:val="20"/>
        </w:rPr>
        <w:t>는</w:t>
      </w:r>
      <w:r w:rsidR="00862A27" w:rsidRPr="00632E3E">
        <w:rPr>
          <w:rFonts w:ascii="Times New Roman" w:eastAsia="맑은 고딕" w:hAnsi="Times New Roman"/>
          <w:sz w:val="20"/>
        </w:rPr>
        <w:t xml:space="preserve"> </w:t>
      </w:r>
      <w:r w:rsidR="00DF4F3D" w:rsidRPr="00632E3E">
        <w:rPr>
          <w:rFonts w:ascii="Times New Roman" w:eastAsia="맑은 고딕" w:hAnsi="Times New Roman"/>
          <w:sz w:val="20"/>
        </w:rPr>
        <w:t>이상반응으로</w:t>
      </w:r>
      <w:r w:rsidR="00DF4F3D" w:rsidRPr="00632E3E">
        <w:rPr>
          <w:rFonts w:ascii="Times New Roman" w:eastAsia="맑은 고딕" w:hAnsi="Times New Roman"/>
          <w:sz w:val="20"/>
        </w:rPr>
        <w:t xml:space="preserve"> </w:t>
      </w:r>
      <w:r w:rsidR="00DF4F3D" w:rsidRPr="00632E3E">
        <w:rPr>
          <w:rFonts w:ascii="Times New Roman" w:eastAsia="맑은 고딕" w:hAnsi="Times New Roman"/>
          <w:sz w:val="20"/>
        </w:rPr>
        <w:t>간주한다</w:t>
      </w:r>
      <w:r w:rsidR="00DF4F3D" w:rsidRPr="00632E3E">
        <w:rPr>
          <w:rFonts w:ascii="Times New Roman" w:eastAsia="맑은 고딕" w:hAnsi="Times New Roman"/>
          <w:sz w:val="20"/>
        </w:rPr>
        <w:t xml:space="preserve">. </w:t>
      </w:r>
    </w:p>
    <w:p w14:paraId="422D7418" w14:textId="760ADEFB" w:rsidR="00EA1B21" w:rsidRPr="00632E3E" w:rsidRDefault="00EA1B21" w:rsidP="00EA1B21">
      <w:pPr>
        <w:pStyle w:val="1"/>
        <w:numPr>
          <w:ilvl w:val="0"/>
          <w:numId w:val="24"/>
        </w:numPr>
        <w:wordWrap/>
        <w:spacing w:before="40" w:after="120"/>
        <w:ind w:leftChars="120" w:left="573" w:hanging="357"/>
        <w:rPr>
          <w:szCs w:val="18"/>
        </w:rPr>
      </w:pPr>
      <w:r>
        <w:rPr>
          <w:rFonts w:hint="eastAsia"/>
          <w:szCs w:val="18"/>
        </w:rPr>
        <w:t>실험실적</w:t>
      </w:r>
      <w:r>
        <w:rPr>
          <w:rFonts w:hint="eastAsia"/>
          <w:szCs w:val="18"/>
        </w:rPr>
        <w:t xml:space="preserve"> </w:t>
      </w:r>
      <w:r>
        <w:rPr>
          <w:rFonts w:hint="eastAsia"/>
          <w:szCs w:val="18"/>
        </w:rPr>
        <w:t>검사</w:t>
      </w:r>
      <w:r>
        <w:rPr>
          <w:rFonts w:hint="eastAsia"/>
          <w:szCs w:val="18"/>
        </w:rPr>
        <w:t>:</w:t>
      </w:r>
      <w:r>
        <w:rPr>
          <w:szCs w:val="18"/>
        </w:rPr>
        <w:t xml:space="preserve"> </w:t>
      </w:r>
      <w:r w:rsidRPr="00632E3E">
        <w:rPr>
          <w:szCs w:val="18"/>
        </w:rPr>
        <w:t>혈액학</w:t>
      </w:r>
      <w:r w:rsidRPr="00632E3E">
        <w:rPr>
          <w:szCs w:val="18"/>
        </w:rPr>
        <w:t xml:space="preserve">, </w:t>
      </w:r>
      <w:r w:rsidRPr="00632E3E">
        <w:rPr>
          <w:szCs w:val="18"/>
        </w:rPr>
        <w:t>혈액화학</w:t>
      </w:r>
      <w:r w:rsidRPr="00632E3E">
        <w:rPr>
          <w:szCs w:val="18"/>
        </w:rPr>
        <w:t xml:space="preserve">, </w:t>
      </w:r>
      <w:r w:rsidRPr="00632E3E">
        <w:rPr>
          <w:szCs w:val="18"/>
        </w:rPr>
        <w:t>뇨검사를</w:t>
      </w:r>
      <w:r w:rsidRPr="00632E3E">
        <w:rPr>
          <w:szCs w:val="18"/>
        </w:rPr>
        <w:t xml:space="preserve"> </w:t>
      </w:r>
      <w:r w:rsidRPr="00632E3E">
        <w:rPr>
          <w:szCs w:val="18"/>
        </w:rPr>
        <w:t>실시한다</w:t>
      </w:r>
      <w:r w:rsidRPr="00632E3E">
        <w:rPr>
          <w:szCs w:val="18"/>
        </w:rPr>
        <w:t>.</w:t>
      </w:r>
    </w:p>
    <w:tbl>
      <w:tblPr>
        <w:tblpPr w:leftFromText="142" w:rightFromText="142" w:vertAnchor="text" w:horzAnchor="margin" w:tblpXSpec="right" w:tblpY="59"/>
        <w:tblW w:w="4691" w:type="pct"/>
        <w:tblBorders>
          <w:top w:val="single" w:sz="4" w:space="0" w:color="auto"/>
          <w:bottom w:val="single" w:sz="4" w:space="0" w:color="auto"/>
          <w:insideH w:val="dotted" w:sz="4" w:space="0" w:color="auto"/>
        </w:tblBorders>
        <w:tblLook w:val="04A0" w:firstRow="1" w:lastRow="0" w:firstColumn="1" w:lastColumn="0" w:noHBand="0" w:noVBand="1"/>
      </w:tblPr>
      <w:tblGrid>
        <w:gridCol w:w="1987"/>
        <w:gridCol w:w="6481"/>
      </w:tblGrid>
      <w:tr w:rsidR="00EB0C7F" w:rsidRPr="00632E3E" w14:paraId="3C7A3E06" w14:textId="77777777" w:rsidTr="00B5764D">
        <w:trPr>
          <w:trHeight w:val="222"/>
        </w:trPr>
        <w:tc>
          <w:tcPr>
            <w:tcW w:w="1173" w:type="pct"/>
            <w:shd w:val="clear" w:color="auto" w:fill="D9D9D9" w:themeFill="background1" w:themeFillShade="D9"/>
            <w:vAlign w:val="center"/>
          </w:tcPr>
          <w:p w14:paraId="5A41E787" w14:textId="77777777" w:rsidR="00EB0C7F" w:rsidRPr="00632E3E" w:rsidRDefault="00EB0C7F" w:rsidP="00B5764D">
            <w:pPr>
              <w:jc w:val="center"/>
              <w:rPr>
                <w:rFonts w:ascii="Times New Roman" w:eastAsia="맑은 고딕" w:hAnsi="Times New Roman"/>
                <w:szCs w:val="18"/>
              </w:rPr>
            </w:pPr>
            <w:r w:rsidRPr="00632E3E">
              <w:rPr>
                <w:rFonts w:ascii="Times New Roman" w:eastAsia="맑은 고딕" w:hAnsi="Times New Roman"/>
                <w:szCs w:val="18"/>
              </w:rPr>
              <w:t>혈액학</w:t>
            </w:r>
            <w:r w:rsidRPr="00632E3E">
              <w:rPr>
                <w:rFonts w:ascii="Times New Roman" w:eastAsia="맑은 고딕" w:hAnsi="Times New Roman"/>
                <w:szCs w:val="18"/>
              </w:rPr>
              <w:t xml:space="preserve"> </w:t>
            </w:r>
            <w:r w:rsidRPr="00632E3E">
              <w:rPr>
                <w:rFonts w:ascii="Times New Roman" w:eastAsia="맑은 고딕" w:hAnsi="Times New Roman"/>
                <w:szCs w:val="18"/>
              </w:rPr>
              <w:t>검사</w:t>
            </w:r>
          </w:p>
        </w:tc>
        <w:tc>
          <w:tcPr>
            <w:tcW w:w="3827" w:type="pct"/>
            <w:shd w:val="clear" w:color="auto" w:fill="auto"/>
            <w:vAlign w:val="center"/>
          </w:tcPr>
          <w:p w14:paraId="2D5BF95D" w14:textId="77777777" w:rsidR="00EB0C7F" w:rsidRPr="00632E3E" w:rsidRDefault="00EB0C7F" w:rsidP="00B5764D">
            <w:pPr>
              <w:pStyle w:val="af7"/>
              <w:rPr>
                <w:rFonts w:ascii="Times New Roman" w:eastAsia="맑은 고딕" w:hAnsi="Times New Roman"/>
                <w:szCs w:val="18"/>
              </w:rPr>
            </w:pPr>
            <w:r w:rsidRPr="00632E3E">
              <w:rPr>
                <w:rFonts w:ascii="Times New Roman" w:eastAsia="맑은 고딕" w:hAnsi="Times New Roman"/>
                <w:szCs w:val="18"/>
              </w:rPr>
              <w:t>WBC with differential count (Seg. neutrophil, Lymphocyte, Monocyte, Eosinophil, Basophil), WBC, RBC, hemoglobin, hematocrit, platelets, MCV, MCH, MCHC</w:t>
            </w:r>
          </w:p>
        </w:tc>
      </w:tr>
      <w:tr w:rsidR="00EB0C7F" w:rsidRPr="00632E3E" w14:paraId="08FAF31B" w14:textId="77777777" w:rsidTr="00B5764D">
        <w:trPr>
          <w:trHeight w:val="222"/>
        </w:trPr>
        <w:tc>
          <w:tcPr>
            <w:tcW w:w="1173" w:type="pct"/>
            <w:shd w:val="clear" w:color="auto" w:fill="D9D9D9" w:themeFill="background1" w:themeFillShade="D9"/>
            <w:vAlign w:val="center"/>
          </w:tcPr>
          <w:p w14:paraId="38AA52D5" w14:textId="77777777" w:rsidR="00EB0C7F" w:rsidRPr="00632E3E" w:rsidRDefault="00EB0C7F" w:rsidP="00B5764D">
            <w:pPr>
              <w:jc w:val="center"/>
              <w:rPr>
                <w:rFonts w:ascii="Times New Roman" w:eastAsia="맑은 고딕" w:hAnsi="Times New Roman"/>
                <w:szCs w:val="18"/>
              </w:rPr>
            </w:pPr>
            <w:r w:rsidRPr="00632E3E">
              <w:rPr>
                <w:rFonts w:ascii="Times New Roman" w:eastAsia="맑은 고딕" w:hAnsi="Times New Roman"/>
                <w:szCs w:val="18"/>
              </w:rPr>
              <w:t>혈액화학</w:t>
            </w:r>
            <w:r w:rsidRPr="00632E3E">
              <w:rPr>
                <w:rFonts w:ascii="Times New Roman" w:eastAsia="맑은 고딕" w:hAnsi="Times New Roman"/>
                <w:szCs w:val="18"/>
              </w:rPr>
              <w:t xml:space="preserve"> </w:t>
            </w:r>
            <w:r w:rsidRPr="00632E3E">
              <w:rPr>
                <w:rFonts w:ascii="Times New Roman" w:eastAsia="맑은 고딕" w:hAnsi="Times New Roman"/>
                <w:szCs w:val="18"/>
              </w:rPr>
              <w:t>검사</w:t>
            </w:r>
          </w:p>
        </w:tc>
        <w:tc>
          <w:tcPr>
            <w:tcW w:w="3827" w:type="pct"/>
            <w:shd w:val="clear" w:color="auto" w:fill="auto"/>
            <w:vAlign w:val="center"/>
          </w:tcPr>
          <w:p w14:paraId="7938895F" w14:textId="13A677DE" w:rsidR="00EB0C7F" w:rsidRPr="00632E3E" w:rsidRDefault="00EB0C7F" w:rsidP="00B5764D">
            <w:pPr>
              <w:pStyle w:val="af7"/>
              <w:rPr>
                <w:rFonts w:ascii="Times New Roman" w:eastAsia="맑은 고딕" w:hAnsi="Times New Roman"/>
                <w:szCs w:val="18"/>
              </w:rPr>
            </w:pPr>
            <w:r w:rsidRPr="00632E3E">
              <w:rPr>
                <w:rFonts w:ascii="Times New Roman" w:eastAsia="맑은 고딕" w:hAnsi="Times New Roman"/>
                <w:szCs w:val="18"/>
              </w:rPr>
              <w:t>Glucose, BUN, uric acid, total protein, albumin, total bilirubin, alkaline phosphatase, AST, ALT, γ-GT, LDH, creatinine, Na, K, Cl, Calcium, phosphorus, Total cholesterol, MDRD-eGFR</w:t>
            </w:r>
          </w:p>
        </w:tc>
      </w:tr>
      <w:tr w:rsidR="00EB0C7F" w:rsidRPr="00632E3E" w14:paraId="171F24A3" w14:textId="77777777" w:rsidTr="00B5764D">
        <w:trPr>
          <w:trHeight w:val="222"/>
        </w:trPr>
        <w:tc>
          <w:tcPr>
            <w:tcW w:w="1173" w:type="pct"/>
            <w:shd w:val="clear" w:color="auto" w:fill="D9D9D9" w:themeFill="background1" w:themeFillShade="D9"/>
            <w:vAlign w:val="center"/>
          </w:tcPr>
          <w:p w14:paraId="1E4D1460" w14:textId="77777777" w:rsidR="00EB0C7F" w:rsidRPr="00632E3E" w:rsidRDefault="00EB0C7F" w:rsidP="00B5764D">
            <w:pPr>
              <w:jc w:val="center"/>
              <w:rPr>
                <w:rFonts w:ascii="Times New Roman" w:eastAsia="맑은 고딕" w:hAnsi="Times New Roman"/>
                <w:szCs w:val="18"/>
              </w:rPr>
            </w:pPr>
            <w:r w:rsidRPr="00632E3E">
              <w:rPr>
                <w:rFonts w:ascii="Times New Roman" w:eastAsia="맑은 고딕" w:hAnsi="Times New Roman"/>
                <w:szCs w:val="18"/>
              </w:rPr>
              <w:lastRenderedPageBreak/>
              <w:t>뇨검사</w:t>
            </w:r>
          </w:p>
        </w:tc>
        <w:tc>
          <w:tcPr>
            <w:tcW w:w="3827" w:type="pct"/>
            <w:shd w:val="clear" w:color="auto" w:fill="auto"/>
            <w:vAlign w:val="center"/>
          </w:tcPr>
          <w:p w14:paraId="0E1357E2" w14:textId="0EE83E02" w:rsidR="00EB0C7F" w:rsidRPr="00632E3E" w:rsidRDefault="00EB0C7F" w:rsidP="00B5764D">
            <w:pPr>
              <w:pStyle w:val="af7"/>
              <w:rPr>
                <w:rFonts w:ascii="Times New Roman" w:eastAsia="맑은 고딕" w:hAnsi="Times New Roman"/>
                <w:szCs w:val="18"/>
              </w:rPr>
            </w:pPr>
            <w:r w:rsidRPr="00632E3E">
              <w:rPr>
                <w:rFonts w:ascii="Times New Roman" w:eastAsia="맑은 고딕" w:hAnsi="Times New Roman"/>
                <w:szCs w:val="18"/>
              </w:rPr>
              <w:t>Specific gravity, pH, protein, glucose, ketone, color, leukocyte, bilirubin, occult blood, urobilinogen, nitrite, microscopy</w:t>
            </w:r>
          </w:p>
        </w:tc>
      </w:tr>
    </w:tbl>
    <w:p w14:paraId="02BD2CFB" w14:textId="033737C8" w:rsidR="003F3ED7" w:rsidRPr="00632E3E" w:rsidRDefault="00373EDE"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16" w:name="_Toc465852384"/>
      <w:r w:rsidRPr="00632E3E">
        <w:rPr>
          <w:rFonts w:ascii="Times New Roman" w:eastAsia="맑은 고딕" w:hAnsi="Times New Roman"/>
          <w:sz w:val="20"/>
        </w:rPr>
        <w:t>검사시각</w:t>
      </w:r>
      <w:r w:rsidRPr="00632E3E">
        <w:rPr>
          <w:rFonts w:ascii="Times New Roman" w:eastAsia="맑은 고딕" w:hAnsi="Times New Roman"/>
          <w:sz w:val="20"/>
        </w:rPr>
        <w:t xml:space="preserve">: </w:t>
      </w:r>
      <w:r w:rsidR="00CE2EB0" w:rsidRPr="00632E3E">
        <w:rPr>
          <w:rFonts w:ascii="Times New Roman" w:eastAsia="맑은 고딕" w:hAnsi="Times New Roman"/>
          <w:sz w:val="20"/>
        </w:rPr>
        <w:t xml:space="preserve">[5d] </w:t>
      </w:r>
      <w:r w:rsidR="00CE2EB0" w:rsidRPr="00632E3E">
        <w:rPr>
          <w:rFonts w:ascii="Times New Roman" w:eastAsia="맑은 고딕" w:hAnsi="Times New Roman"/>
          <w:sz w:val="20"/>
        </w:rPr>
        <w:t>마지막</w:t>
      </w:r>
      <w:r w:rsidR="00CE2EB0" w:rsidRPr="00632E3E">
        <w:rPr>
          <w:rFonts w:ascii="Times New Roman" w:eastAsia="맑은 고딕" w:hAnsi="Times New Roman"/>
          <w:sz w:val="20"/>
        </w:rPr>
        <w:t xml:space="preserve"> </w:t>
      </w:r>
      <w:r w:rsidR="00CE2EB0" w:rsidRPr="00632E3E">
        <w:rPr>
          <w:rFonts w:ascii="Times New Roman" w:eastAsia="맑은 고딕" w:hAnsi="Times New Roman"/>
          <w:sz w:val="20"/>
        </w:rPr>
        <w:t>투여</w:t>
      </w:r>
      <w:r w:rsidR="00CE2EB0" w:rsidRPr="00632E3E">
        <w:rPr>
          <w:rFonts w:ascii="Times New Roman" w:eastAsia="맑은 고딕" w:hAnsi="Times New Roman"/>
          <w:sz w:val="20"/>
        </w:rPr>
        <w:t xml:space="preserve"> </w:t>
      </w:r>
      <w:r w:rsidR="00CE2EB0" w:rsidRPr="00632E3E">
        <w:rPr>
          <w:rFonts w:ascii="Times New Roman" w:eastAsia="맑은 고딕" w:hAnsi="Times New Roman"/>
          <w:sz w:val="20"/>
        </w:rPr>
        <w:t>후</w:t>
      </w:r>
      <w:r w:rsidR="00CE2EB0" w:rsidRPr="00632E3E">
        <w:rPr>
          <w:rFonts w:ascii="Times New Roman" w:eastAsia="맑은 고딕" w:hAnsi="Times New Roman"/>
          <w:sz w:val="20"/>
        </w:rPr>
        <w:t xml:space="preserve"> 6h</w:t>
      </w:r>
      <w:r w:rsidR="00924797" w:rsidRPr="00632E3E">
        <w:rPr>
          <w:rFonts w:ascii="Times New Roman" w:eastAsia="맑은 고딕" w:hAnsi="Times New Roman"/>
          <w:sz w:val="20"/>
        </w:rPr>
        <w:t xml:space="preserve"> (</w:t>
      </w:r>
      <w:r w:rsidR="00924797" w:rsidRPr="00632E3E">
        <w:rPr>
          <w:rFonts w:ascii="Times New Roman" w:eastAsia="맑은 고딕" w:hAnsi="Times New Roman"/>
          <w:sz w:val="20"/>
        </w:rPr>
        <w:t>단</w:t>
      </w:r>
      <w:r w:rsidR="00924797" w:rsidRPr="00632E3E">
        <w:rPr>
          <w:rFonts w:ascii="Times New Roman" w:eastAsia="맑은 고딕" w:hAnsi="Times New Roman"/>
          <w:sz w:val="20"/>
        </w:rPr>
        <w:t xml:space="preserve">, </w:t>
      </w:r>
      <w:r w:rsidR="00924797" w:rsidRPr="00632E3E">
        <w:rPr>
          <w:rFonts w:ascii="Times New Roman" w:eastAsia="맑은 고딕" w:hAnsi="Times New Roman"/>
          <w:sz w:val="20"/>
        </w:rPr>
        <w:t>시험자</w:t>
      </w:r>
      <w:r w:rsidR="00924797" w:rsidRPr="00632E3E">
        <w:rPr>
          <w:rFonts w:ascii="Times New Roman" w:eastAsia="맑은 고딕" w:hAnsi="Times New Roman"/>
          <w:sz w:val="20"/>
        </w:rPr>
        <w:t xml:space="preserve"> </w:t>
      </w:r>
      <w:r w:rsidR="00924797" w:rsidRPr="00632E3E">
        <w:rPr>
          <w:rFonts w:ascii="Times New Roman" w:eastAsia="맑은 고딕" w:hAnsi="Times New Roman"/>
          <w:sz w:val="20"/>
        </w:rPr>
        <w:t>판단하에</w:t>
      </w:r>
      <w:r w:rsidR="00924797" w:rsidRPr="00632E3E">
        <w:rPr>
          <w:rFonts w:ascii="Times New Roman" w:eastAsia="맑은 고딕" w:hAnsi="Times New Roman"/>
          <w:sz w:val="20"/>
        </w:rPr>
        <w:t xml:space="preserve"> </w:t>
      </w:r>
      <w:r w:rsidR="00924797" w:rsidRPr="00632E3E">
        <w:rPr>
          <w:rFonts w:ascii="Times New Roman" w:eastAsia="맑은 고딕" w:hAnsi="Times New Roman"/>
          <w:sz w:val="20"/>
        </w:rPr>
        <w:t>추가</w:t>
      </w:r>
      <w:r w:rsidR="00924797" w:rsidRPr="00632E3E">
        <w:rPr>
          <w:rFonts w:ascii="Times New Roman" w:eastAsia="맑은 고딕" w:hAnsi="Times New Roman"/>
          <w:sz w:val="20"/>
        </w:rPr>
        <w:t xml:space="preserve"> </w:t>
      </w:r>
      <w:r w:rsidR="00924797" w:rsidRPr="00632E3E">
        <w:rPr>
          <w:rFonts w:ascii="Times New Roman" w:eastAsia="맑은 고딕" w:hAnsi="Times New Roman"/>
          <w:sz w:val="20"/>
        </w:rPr>
        <w:t>시행</w:t>
      </w:r>
      <w:r w:rsidR="00924797" w:rsidRPr="00632E3E">
        <w:rPr>
          <w:rFonts w:ascii="Times New Roman" w:eastAsia="맑은 고딕" w:hAnsi="Times New Roman"/>
          <w:sz w:val="20"/>
        </w:rPr>
        <w:t xml:space="preserve"> </w:t>
      </w:r>
      <w:r w:rsidR="00924797" w:rsidRPr="00632E3E">
        <w:rPr>
          <w:rFonts w:ascii="Times New Roman" w:eastAsia="맑은 고딕" w:hAnsi="Times New Roman"/>
          <w:sz w:val="20"/>
        </w:rPr>
        <w:t>가능</w:t>
      </w:r>
      <w:r w:rsidR="00924797" w:rsidRPr="00632E3E">
        <w:rPr>
          <w:rFonts w:ascii="Times New Roman" w:eastAsia="맑은 고딕" w:hAnsi="Times New Roman"/>
          <w:sz w:val="20"/>
        </w:rPr>
        <w:t>)</w:t>
      </w:r>
      <w:bookmarkEnd w:id="316"/>
    </w:p>
    <w:p w14:paraId="2E73380E" w14:textId="7E41581E" w:rsidR="00742B77" w:rsidRPr="00632E3E" w:rsidRDefault="00742B77" w:rsidP="001B3474">
      <w:pPr>
        <w:pStyle w:val="a9"/>
        <w:numPr>
          <w:ilvl w:val="5"/>
          <w:numId w:val="13"/>
        </w:numPr>
        <w:wordWrap/>
        <w:spacing w:before="120" w:line="274" w:lineRule="auto"/>
        <w:ind w:leftChars="0" w:left="918" w:hanging="357"/>
        <w:rPr>
          <w:rFonts w:ascii="Times New Roman" w:eastAsia="맑은 고딕" w:hAnsi="Times New Roman"/>
          <w:szCs w:val="18"/>
        </w:rPr>
      </w:pPr>
      <w:r w:rsidRPr="00632E3E">
        <w:rPr>
          <w:rFonts w:ascii="Times New Roman" w:eastAsia="맑은 고딕" w:hAnsi="Times New Roman"/>
          <w:sz w:val="20"/>
        </w:rPr>
        <w:t>계획된</w:t>
      </w:r>
      <w:r w:rsidRPr="00632E3E">
        <w:rPr>
          <w:rFonts w:ascii="Times New Roman" w:eastAsia="맑은 고딕" w:hAnsi="Times New Roman"/>
          <w:sz w:val="20"/>
        </w:rPr>
        <w:t xml:space="preserve"> </w:t>
      </w:r>
      <w:r w:rsidRPr="00632E3E">
        <w:rPr>
          <w:rFonts w:ascii="Times New Roman" w:eastAsia="맑은 고딕" w:hAnsi="Times New Roman"/>
          <w:sz w:val="20"/>
        </w:rPr>
        <w:t>시각으로부터의</w:t>
      </w:r>
      <w:r w:rsidRPr="00632E3E">
        <w:rPr>
          <w:rFonts w:ascii="Times New Roman" w:eastAsia="맑은 고딕" w:hAnsi="Times New Roman"/>
          <w:sz w:val="20"/>
        </w:rPr>
        <w:t xml:space="preserve"> </w:t>
      </w:r>
      <w:r w:rsidRPr="00632E3E">
        <w:rPr>
          <w:rFonts w:ascii="Times New Roman" w:eastAsia="맑은 고딕" w:hAnsi="Times New Roman"/>
          <w:sz w:val="20"/>
        </w:rPr>
        <w:t>허용</w:t>
      </w:r>
      <w:r w:rsidRPr="00632E3E">
        <w:rPr>
          <w:rFonts w:ascii="Times New Roman" w:eastAsia="맑은 고딕" w:hAnsi="Times New Roman"/>
          <w:sz w:val="20"/>
        </w:rPr>
        <w:t xml:space="preserve"> </w:t>
      </w:r>
      <w:r w:rsidRPr="00632E3E">
        <w:rPr>
          <w:rFonts w:ascii="Times New Roman" w:eastAsia="맑은 고딕" w:hAnsi="Times New Roman"/>
          <w:sz w:val="20"/>
        </w:rPr>
        <w:t>편차</w:t>
      </w:r>
      <w:r w:rsidRPr="00632E3E">
        <w:rPr>
          <w:rFonts w:ascii="Times New Roman" w:eastAsia="맑은 고딕" w:hAnsi="Times New Roman"/>
          <w:sz w:val="20"/>
        </w:rPr>
        <w:t>: ±1 h (</w:t>
      </w:r>
      <w:r w:rsidRPr="00632E3E">
        <w:rPr>
          <w:rFonts w:ascii="Times New Roman" w:eastAsia="맑은 고딕" w:hAnsi="Times New Roman"/>
          <w:sz w:val="20"/>
        </w:rPr>
        <w:t>허용</w:t>
      </w:r>
      <w:r w:rsidRPr="00632E3E">
        <w:rPr>
          <w:rFonts w:ascii="Times New Roman" w:eastAsia="맑은 고딕" w:hAnsi="Times New Roman"/>
          <w:sz w:val="20"/>
        </w:rPr>
        <w:t xml:space="preserve"> </w:t>
      </w:r>
      <w:r w:rsidRPr="00632E3E">
        <w:rPr>
          <w:rFonts w:ascii="Times New Roman" w:eastAsia="맑은 고딕" w:hAnsi="Times New Roman"/>
          <w:sz w:val="20"/>
        </w:rPr>
        <w:t>편차</w:t>
      </w:r>
      <w:r w:rsidRPr="00632E3E">
        <w:rPr>
          <w:rFonts w:ascii="Times New Roman" w:eastAsia="맑은 고딕" w:hAnsi="Times New Roman"/>
          <w:sz w:val="20"/>
        </w:rPr>
        <w:t xml:space="preserve"> </w:t>
      </w:r>
      <w:r w:rsidRPr="00632E3E">
        <w:rPr>
          <w:rFonts w:ascii="Times New Roman" w:eastAsia="맑은 고딕" w:hAnsi="Times New Roman"/>
          <w:sz w:val="20"/>
        </w:rPr>
        <w:t>내</w:t>
      </w:r>
      <w:r w:rsidRPr="00632E3E">
        <w:rPr>
          <w:rFonts w:ascii="Times New Roman" w:eastAsia="맑은 고딕" w:hAnsi="Times New Roman"/>
          <w:sz w:val="20"/>
        </w:rPr>
        <w:t xml:space="preserve"> </w:t>
      </w:r>
      <w:r w:rsidRPr="00632E3E">
        <w:rPr>
          <w:rFonts w:ascii="Times New Roman" w:eastAsia="맑은 고딕" w:hAnsi="Times New Roman"/>
          <w:sz w:val="20"/>
        </w:rPr>
        <w:t>수행한</w:t>
      </w:r>
      <w:r w:rsidRPr="00632E3E">
        <w:rPr>
          <w:rFonts w:ascii="Times New Roman" w:eastAsia="맑은 고딕" w:hAnsi="Times New Roman"/>
          <w:sz w:val="20"/>
        </w:rPr>
        <w:t xml:space="preserve"> </w:t>
      </w:r>
      <w:r w:rsidRPr="00632E3E">
        <w:rPr>
          <w:rFonts w:ascii="Times New Roman" w:eastAsia="맑은 고딕" w:hAnsi="Times New Roman"/>
          <w:sz w:val="20"/>
        </w:rPr>
        <w:t>검사는</w:t>
      </w:r>
      <w:r w:rsidRPr="00632E3E">
        <w:rPr>
          <w:rFonts w:ascii="Times New Roman" w:eastAsia="맑은 고딕" w:hAnsi="Times New Roman"/>
          <w:sz w:val="20"/>
        </w:rPr>
        <w:t xml:space="preserve"> </w:t>
      </w:r>
      <w:r w:rsidRPr="00632E3E">
        <w:rPr>
          <w:rFonts w:ascii="Times New Roman" w:eastAsia="맑은 고딕" w:hAnsi="Times New Roman"/>
          <w:sz w:val="20"/>
        </w:rPr>
        <w:t>계획된</w:t>
      </w:r>
      <w:r w:rsidRPr="00632E3E">
        <w:rPr>
          <w:rFonts w:ascii="Times New Roman" w:eastAsia="맑은 고딕" w:hAnsi="Times New Roman"/>
          <w:sz w:val="20"/>
        </w:rPr>
        <w:t xml:space="preserve"> </w:t>
      </w:r>
      <w:r w:rsidRPr="00632E3E">
        <w:rPr>
          <w:rFonts w:ascii="Times New Roman" w:eastAsia="맑은 고딕" w:hAnsi="Times New Roman"/>
          <w:sz w:val="20"/>
        </w:rPr>
        <w:t>시각에</w:t>
      </w:r>
      <w:r w:rsidRPr="00632E3E">
        <w:rPr>
          <w:rFonts w:ascii="Times New Roman" w:eastAsia="맑은 고딕" w:hAnsi="Times New Roman"/>
          <w:sz w:val="20"/>
        </w:rPr>
        <w:t xml:space="preserve"> </w:t>
      </w:r>
      <w:r w:rsidRPr="00632E3E">
        <w:rPr>
          <w:rFonts w:ascii="Times New Roman" w:eastAsia="맑은 고딕" w:hAnsi="Times New Roman"/>
          <w:sz w:val="20"/>
        </w:rPr>
        <w:t>수행한</w:t>
      </w:r>
      <w:r w:rsidRPr="00632E3E">
        <w:rPr>
          <w:rFonts w:ascii="Times New Roman" w:eastAsia="맑은 고딕" w:hAnsi="Times New Roman"/>
          <w:sz w:val="20"/>
        </w:rPr>
        <w:t xml:space="preserve"> </w:t>
      </w:r>
      <w:r w:rsidRPr="00632E3E">
        <w:rPr>
          <w:rFonts w:ascii="Times New Roman" w:eastAsia="맑은 고딕" w:hAnsi="Times New Roman"/>
          <w:sz w:val="20"/>
        </w:rPr>
        <w:t>것으로</w:t>
      </w:r>
      <w:r w:rsidRPr="00632E3E">
        <w:rPr>
          <w:rFonts w:ascii="Times New Roman" w:eastAsia="맑은 고딕" w:hAnsi="Times New Roman"/>
          <w:sz w:val="20"/>
        </w:rPr>
        <w:t xml:space="preserve"> </w:t>
      </w:r>
      <w:r w:rsidRPr="00632E3E">
        <w:rPr>
          <w:rFonts w:ascii="Times New Roman" w:eastAsia="맑은 고딕" w:hAnsi="Times New Roman"/>
          <w:sz w:val="20"/>
        </w:rPr>
        <w:t>간주함</w:t>
      </w:r>
      <w:r w:rsidRPr="00632E3E">
        <w:rPr>
          <w:rFonts w:ascii="Times New Roman" w:eastAsia="맑은 고딕" w:hAnsi="Times New Roman"/>
          <w:sz w:val="20"/>
        </w:rPr>
        <w:t>)</w:t>
      </w:r>
    </w:p>
    <w:p w14:paraId="153A44A3" w14:textId="77777777" w:rsidR="00782115" w:rsidRPr="00632E3E" w:rsidRDefault="00782115" w:rsidP="001754D4">
      <w:pPr>
        <w:pStyle w:val="1"/>
        <w:numPr>
          <w:ilvl w:val="0"/>
          <w:numId w:val="24"/>
        </w:numPr>
        <w:wordWrap/>
        <w:spacing w:before="40" w:after="120"/>
        <w:ind w:leftChars="120" w:left="573" w:hanging="357"/>
        <w:rPr>
          <w:szCs w:val="18"/>
        </w:rPr>
      </w:pPr>
      <w:bookmarkStart w:id="317" w:name="_Toc465852385"/>
      <w:r w:rsidRPr="00632E3E">
        <w:rPr>
          <w:szCs w:val="18"/>
        </w:rPr>
        <w:t>12-lead</w:t>
      </w:r>
      <w:r w:rsidR="00A35610" w:rsidRPr="00632E3E">
        <w:rPr>
          <w:szCs w:val="18"/>
        </w:rPr>
        <w:t xml:space="preserve"> </w:t>
      </w:r>
      <w:r w:rsidRPr="00632E3E">
        <w:rPr>
          <w:szCs w:val="18"/>
        </w:rPr>
        <w:t>심전도</w:t>
      </w:r>
      <w:r w:rsidRPr="00632E3E">
        <w:rPr>
          <w:szCs w:val="18"/>
        </w:rPr>
        <w:t xml:space="preserve"> </w:t>
      </w:r>
      <w:r w:rsidRPr="00632E3E">
        <w:rPr>
          <w:szCs w:val="18"/>
        </w:rPr>
        <w:t>검사</w:t>
      </w:r>
      <w:bookmarkEnd w:id="317"/>
    </w:p>
    <w:p w14:paraId="7767D9A2" w14:textId="43131241" w:rsidR="00924797" w:rsidRPr="00632E3E" w:rsidRDefault="00924797"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18" w:name="_Toc465852386"/>
      <w:r w:rsidRPr="00632E3E">
        <w:rPr>
          <w:rFonts w:ascii="Times New Roman" w:eastAsia="맑은 고딕" w:hAnsi="Times New Roman"/>
          <w:sz w:val="20"/>
        </w:rPr>
        <w:t>검사방법</w:t>
      </w:r>
      <w:r w:rsidRPr="00632E3E">
        <w:rPr>
          <w:rFonts w:ascii="Times New Roman" w:eastAsia="맑은 고딕" w:hAnsi="Times New Roman"/>
          <w:sz w:val="20"/>
        </w:rPr>
        <w:t xml:space="preserve">: </w:t>
      </w:r>
      <w:r w:rsidRPr="00632E3E">
        <w:rPr>
          <w:rFonts w:ascii="Times New Roman" w:eastAsia="맑은 고딕" w:hAnsi="Times New Roman"/>
          <w:sz w:val="20"/>
        </w:rPr>
        <w:t>기본적인</w:t>
      </w:r>
      <w:r w:rsidRPr="00632E3E">
        <w:rPr>
          <w:rFonts w:ascii="Times New Roman" w:eastAsia="맑은 고딕" w:hAnsi="Times New Roman"/>
          <w:sz w:val="20"/>
        </w:rPr>
        <w:t xml:space="preserve"> </w:t>
      </w:r>
      <w:r w:rsidRPr="00632E3E">
        <w:rPr>
          <w:rFonts w:ascii="Times New Roman" w:eastAsia="맑은 고딕" w:hAnsi="Times New Roman"/>
          <w:sz w:val="20"/>
        </w:rPr>
        <w:t>항목</w:t>
      </w:r>
      <w:r w:rsidRPr="00632E3E">
        <w:rPr>
          <w:rFonts w:ascii="Times New Roman" w:eastAsia="맑은 고딕" w:hAnsi="Times New Roman"/>
          <w:sz w:val="20"/>
        </w:rPr>
        <w:t xml:space="preserve"> </w:t>
      </w:r>
      <w:r w:rsidRPr="00632E3E">
        <w:rPr>
          <w:rFonts w:ascii="Times New Roman" w:eastAsia="맑은 고딕" w:hAnsi="Times New Roman"/>
          <w:sz w:val="20"/>
        </w:rPr>
        <w:t>이외에</w:t>
      </w:r>
      <w:r w:rsidRPr="00632E3E">
        <w:rPr>
          <w:rFonts w:ascii="Times New Roman" w:eastAsia="맑은 고딕" w:hAnsi="Times New Roman"/>
          <w:sz w:val="20"/>
        </w:rPr>
        <w:t xml:space="preserve"> automatic analysis &amp; recording</w:t>
      </w:r>
      <w:r w:rsidRPr="00632E3E">
        <w:rPr>
          <w:rFonts w:ascii="Times New Roman" w:eastAsia="맑은 고딕" w:hAnsi="Times New Roman"/>
          <w:sz w:val="20"/>
        </w:rPr>
        <w:t>에</w:t>
      </w:r>
      <w:r w:rsidRPr="00632E3E">
        <w:rPr>
          <w:rFonts w:ascii="Times New Roman" w:eastAsia="맑은 고딕" w:hAnsi="Times New Roman"/>
          <w:sz w:val="20"/>
        </w:rPr>
        <w:t xml:space="preserve"> </w:t>
      </w:r>
      <w:r w:rsidRPr="00632E3E">
        <w:rPr>
          <w:rFonts w:ascii="Times New Roman" w:eastAsia="맑은 고딕" w:hAnsi="Times New Roman"/>
          <w:sz w:val="20"/>
        </w:rPr>
        <w:t>의하여</w:t>
      </w:r>
      <w:r w:rsidRPr="00632E3E">
        <w:rPr>
          <w:rFonts w:ascii="Times New Roman" w:eastAsia="맑은 고딕" w:hAnsi="Times New Roman"/>
          <w:sz w:val="20"/>
        </w:rPr>
        <w:t xml:space="preserve"> </w:t>
      </w:r>
      <w:r w:rsidRPr="00632E3E">
        <w:rPr>
          <w:rFonts w:ascii="Times New Roman" w:eastAsia="맑은 고딕" w:hAnsi="Times New Roman"/>
          <w:sz w:val="20"/>
        </w:rPr>
        <w:t>별도로</w:t>
      </w:r>
      <w:r w:rsidRPr="00632E3E">
        <w:rPr>
          <w:rFonts w:ascii="Times New Roman" w:eastAsia="맑은 고딕" w:hAnsi="Times New Roman"/>
          <w:sz w:val="20"/>
        </w:rPr>
        <w:t xml:space="preserve"> </w:t>
      </w:r>
      <w:r w:rsidRPr="00632E3E">
        <w:rPr>
          <w:rFonts w:ascii="Times New Roman" w:eastAsia="맑은 고딕" w:hAnsi="Times New Roman"/>
          <w:sz w:val="20"/>
        </w:rPr>
        <w:t>출력되는</w:t>
      </w:r>
      <w:r w:rsidRPr="00632E3E">
        <w:rPr>
          <w:rFonts w:ascii="Times New Roman" w:eastAsia="맑은 고딕" w:hAnsi="Times New Roman"/>
          <w:sz w:val="20"/>
        </w:rPr>
        <w:t xml:space="preserve"> </w:t>
      </w:r>
      <w:r w:rsidR="0024300C" w:rsidRPr="00632E3E">
        <w:rPr>
          <w:rFonts w:ascii="Times New Roman" w:eastAsia="맑은 고딕" w:hAnsi="Times New Roman"/>
          <w:sz w:val="20"/>
        </w:rPr>
        <w:t xml:space="preserve">ventricular rate(bpm), </w:t>
      </w:r>
      <w:r w:rsidRPr="00632E3E">
        <w:rPr>
          <w:rFonts w:ascii="Times New Roman" w:eastAsia="맑은 고딕" w:hAnsi="Times New Roman"/>
          <w:sz w:val="20"/>
        </w:rPr>
        <w:t xml:space="preserve">PR interval (msec), </w:t>
      </w:r>
      <w:r w:rsidR="00287ABA" w:rsidRPr="00632E3E">
        <w:rPr>
          <w:rFonts w:ascii="Times New Roman" w:eastAsia="맑은 고딕" w:hAnsi="Times New Roman"/>
          <w:sz w:val="20"/>
        </w:rPr>
        <w:t>QRSD</w:t>
      </w:r>
      <w:r w:rsidRPr="00632E3E">
        <w:rPr>
          <w:rFonts w:ascii="Times New Roman" w:eastAsia="맑은 고딕" w:hAnsi="Times New Roman"/>
          <w:sz w:val="20"/>
        </w:rPr>
        <w:t xml:space="preserve">(msec), QT/QTc (msec) </w:t>
      </w:r>
      <w:r w:rsidRPr="00632E3E">
        <w:rPr>
          <w:rFonts w:ascii="Times New Roman" w:eastAsia="맑은 고딕" w:hAnsi="Times New Roman"/>
          <w:sz w:val="20"/>
        </w:rPr>
        <w:t>항목</w:t>
      </w:r>
      <w:r w:rsidRPr="00632E3E">
        <w:rPr>
          <w:rFonts w:ascii="Times New Roman" w:eastAsia="맑은 고딕" w:hAnsi="Times New Roman"/>
          <w:sz w:val="20"/>
        </w:rPr>
        <w:t xml:space="preserve"> </w:t>
      </w:r>
      <w:r w:rsidRPr="00632E3E">
        <w:rPr>
          <w:rFonts w:ascii="Times New Roman" w:eastAsia="맑은 고딕" w:hAnsi="Times New Roman"/>
          <w:sz w:val="20"/>
        </w:rPr>
        <w:t>등도</w:t>
      </w:r>
      <w:r w:rsidRPr="00632E3E">
        <w:rPr>
          <w:rFonts w:ascii="Times New Roman" w:eastAsia="맑은 고딕" w:hAnsi="Times New Roman"/>
          <w:sz w:val="20"/>
        </w:rPr>
        <w:t xml:space="preserve"> </w:t>
      </w:r>
      <w:r w:rsidRPr="00632E3E">
        <w:rPr>
          <w:rFonts w:ascii="Times New Roman" w:eastAsia="맑은 고딕" w:hAnsi="Times New Roman"/>
          <w:sz w:val="20"/>
        </w:rPr>
        <w:t>기록한다</w:t>
      </w:r>
      <w:r w:rsidRPr="00632E3E">
        <w:rPr>
          <w:rFonts w:ascii="Times New Roman" w:eastAsia="맑은 고딕" w:hAnsi="Times New Roman"/>
          <w:sz w:val="20"/>
        </w:rPr>
        <w:t>.</w:t>
      </w:r>
      <w:bookmarkEnd w:id="318"/>
    </w:p>
    <w:p w14:paraId="6615136F" w14:textId="0F57323F" w:rsidR="00782115" w:rsidRPr="00632E3E" w:rsidRDefault="00924797"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19" w:name="_Toc465852387"/>
      <w:r w:rsidRPr="00632E3E">
        <w:rPr>
          <w:rFonts w:ascii="Times New Roman" w:eastAsia="맑은 고딕" w:hAnsi="Times New Roman"/>
          <w:sz w:val="20"/>
        </w:rPr>
        <w:t>검사시각</w:t>
      </w:r>
      <w:r w:rsidR="00B55974" w:rsidRPr="00632E3E">
        <w:rPr>
          <w:rFonts w:ascii="Times New Roman" w:eastAsia="맑은 고딕" w:hAnsi="Times New Roman"/>
          <w:sz w:val="20"/>
        </w:rPr>
        <w:t xml:space="preserve">: </w:t>
      </w:r>
      <w:r w:rsidR="003C2B36" w:rsidRPr="00632E3E">
        <w:rPr>
          <w:rFonts w:ascii="Times New Roman" w:eastAsia="맑은 고딕" w:hAnsi="Times New Roman"/>
          <w:sz w:val="20"/>
        </w:rPr>
        <w:t xml:space="preserve">[5d] </w:t>
      </w:r>
      <w:r w:rsidR="003C2B36" w:rsidRPr="00632E3E">
        <w:rPr>
          <w:rFonts w:ascii="Times New Roman" w:eastAsia="맑은 고딕" w:hAnsi="Times New Roman"/>
          <w:sz w:val="20"/>
        </w:rPr>
        <w:t>마지막</w:t>
      </w:r>
      <w:r w:rsidR="003C2B36" w:rsidRPr="00632E3E">
        <w:rPr>
          <w:rFonts w:ascii="Times New Roman" w:eastAsia="맑은 고딕" w:hAnsi="Times New Roman"/>
          <w:sz w:val="20"/>
        </w:rPr>
        <w:t xml:space="preserve"> </w:t>
      </w:r>
      <w:r w:rsidR="003C2B36" w:rsidRPr="00632E3E">
        <w:rPr>
          <w:rFonts w:ascii="Times New Roman" w:eastAsia="맑은 고딕" w:hAnsi="Times New Roman"/>
          <w:sz w:val="20"/>
        </w:rPr>
        <w:t>투여</w:t>
      </w:r>
      <w:r w:rsidR="003C2B36" w:rsidRPr="00632E3E">
        <w:rPr>
          <w:rFonts w:ascii="Times New Roman" w:eastAsia="맑은 고딕" w:hAnsi="Times New Roman"/>
          <w:sz w:val="20"/>
        </w:rPr>
        <w:t xml:space="preserve"> </w:t>
      </w:r>
      <w:r w:rsidR="003C2B36" w:rsidRPr="00632E3E">
        <w:rPr>
          <w:rFonts w:ascii="Times New Roman" w:eastAsia="맑은 고딕" w:hAnsi="Times New Roman"/>
          <w:sz w:val="20"/>
        </w:rPr>
        <w:t>후</w:t>
      </w:r>
      <w:r w:rsidR="003C2B36" w:rsidRPr="00632E3E">
        <w:rPr>
          <w:rFonts w:ascii="Times New Roman" w:eastAsia="맑은 고딕" w:hAnsi="Times New Roman"/>
          <w:sz w:val="20"/>
        </w:rPr>
        <w:t xml:space="preserve"> 6h</w:t>
      </w:r>
      <w:r w:rsidR="003C4B7B" w:rsidRPr="00632E3E">
        <w:rPr>
          <w:rFonts w:ascii="Times New Roman" w:eastAsia="맑은 고딕" w:hAnsi="Times New Roman"/>
          <w:color w:val="0070C0"/>
          <w:sz w:val="20"/>
        </w:rPr>
        <w:t xml:space="preserve"> </w:t>
      </w:r>
      <w:r w:rsidRPr="00632E3E">
        <w:rPr>
          <w:rFonts w:ascii="Times New Roman" w:eastAsia="맑은 고딕" w:hAnsi="Times New Roman"/>
          <w:sz w:val="20"/>
        </w:rPr>
        <w:t>(</w:t>
      </w:r>
      <w:r w:rsidRPr="00632E3E">
        <w:rPr>
          <w:rFonts w:ascii="Times New Roman" w:eastAsia="맑은 고딕" w:hAnsi="Times New Roman"/>
          <w:sz w:val="20"/>
        </w:rPr>
        <w:t>단</w:t>
      </w:r>
      <w:r w:rsidRPr="00632E3E">
        <w:rPr>
          <w:rFonts w:ascii="Times New Roman" w:eastAsia="맑은 고딕" w:hAnsi="Times New Roman"/>
          <w:sz w:val="20"/>
        </w:rPr>
        <w:t xml:space="preserve">, </w:t>
      </w:r>
      <w:r w:rsidRPr="00632E3E">
        <w:rPr>
          <w:rFonts w:ascii="Times New Roman" w:eastAsia="맑은 고딕" w:hAnsi="Times New Roman"/>
          <w:sz w:val="20"/>
        </w:rPr>
        <w:t>시험자</w:t>
      </w:r>
      <w:r w:rsidRPr="00632E3E">
        <w:rPr>
          <w:rFonts w:ascii="Times New Roman" w:eastAsia="맑은 고딕" w:hAnsi="Times New Roman"/>
          <w:sz w:val="20"/>
        </w:rPr>
        <w:t xml:space="preserve"> </w:t>
      </w:r>
      <w:r w:rsidRPr="00632E3E">
        <w:rPr>
          <w:rFonts w:ascii="Times New Roman" w:eastAsia="맑은 고딕" w:hAnsi="Times New Roman"/>
          <w:sz w:val="20"/>
        </w:rPr>
        <w:t>판단하에</w:t>
      </w:r>
      <w:r w:rsidRPr="00632E3E">
        <w:rPr>
          <w:rFonts w:ascii="Times New Roman" w:eastAsia="맑은 고딕" w:hAnsi="Times New Roman"/>
          <w:sz w:val="20"/>
        </w:rPr>
        <w:t xml:space="preserve"> </w:t>
      </w:r>
      <w:r w:rsidRPr="00632E3E">
        <w:rPr>
          <w:rFonts w:ascii="Times New Roman" w:eastAsia="맑은 고딕" w:hAnsi="Times New Roman"/>
          <w:sz w:val="20"/>
        </w:rPr>
        <w:t>추가</w:t>
      </w:r>
      <w:r w:rsidRPr="00632E3E">
        <w:rPr>
          <w:rFonts w:ascii="Times New Roman" w:eastAsia="맑은 고딕" w:hAnsi="Times New Roman"/>
          <w:sz w:val="20"/>
        </w:rPr>
        <w:t xml:space="preserve"> </w:t>
      </w:r>
      <w:r w:rsidRPr="00632E3E">
        <w:rPr>
          <w:rFonts w:ascii="Times New Roman" w:eastAsia="맑은 고딕" w:hAnsi="Times New Roman"/>
          <w:sz w:val="20"/>
        </w:rPr>
        <w:t>시행</w:t>
      </w:r>
      <w:r w:rsidRPr="00632E3E">
        <w:rPr>
          <w:rFonts w:ascii="Times New Roman" w:eastAsia="맑은 고딕" w:hAnsi="Times New Roman"/>
          <w:sz w:val="20"/>
        </w:rPr>
        <w:t xml:space="preserve"> </w:t>
      </w:r>
      <w:r w:rsidRPr="00632E3E">
        <w:rPr>
          <w:rFonts w:ascii="Times New Roman" w:eastAsia="맑은 고딕" w:hAnsi="Times New Roman"/>
          <w:sz w:val="20"/>
        </w:rPr>
        <w:t>가능</w:t>
      </w:r>
      <w:r w:rsidRPr="00632E3E">
        <w:rPr>
          <w:rFonts w:ascii="Times New Roman" w:eastAsia="맑은 고딕" w:hAnsi="Times New Roman"/>
          <w:sz w:val="20"/>
        </w:rPr>
        <w:t>)</w:t>
      </w:r>
      <w:bookmarkEnd w:id="319"/>
    </w:p>
    <w:p w14:paraId="40FE3BD7" w14:textId="2BDE7D65" w:rsidR="0071659F" w:rsidRPr="00632E3E" w:rsidRDefault="0071659F" w:rsidP="001B3474">
      <w:pPr>
        <w:pStyle w:val="a9"/>
        <w:numPr>
          <w:ilvl w:val="5"/>
          <w:numId w:val="13"/>
        </w:numPr>
        <w:wordWrap/>
        <w:spacing w:before="120" w:line="274" w:lineRule="auto"/>
        <w:ind w:leftChars="0" w:left="918" w:hanging="357"/>
        <w:rPr>
          <w:rFonts w:ascii="Times New Roman" w:eastAsia="맑은 고딕" w:hAnsi="Times New Roman"/>
          <w:szCs w:val="18"/>
        </w:rPr>
      </w:pPr>
      <w:r w:rsidRPr="00632E3E">
        <w:rPr>
          <w:rFonts w:ascii="Times New Roman" w:eastAsia="맑은 고딕" w:hAnsi="Times New Roman"/>
          <w:sz w:val="20"/>
        </w:rPr>
        <w:t>계획된</w:t>
      </w:r>
      <w:r w:rsidRPr="00632E3E">
        <w:rPr>
          <w:rFonts w:ascii="Times New Roman" w:eastAsia="맑은 고딕" w:hAnsi="Times New Roman"/>
          <w:sz w:val="20"/>
        </w:rPr>
        <w:t xml:space="preserve"> </w:t>
      </w:r>
      <w:r w:rsidRPr="00632E3E">
        <w:rPr>
          <w:rFonts w:ascii="Times New Roman" w:eastAsia="맑은 고딕" w:hAnsi="Times New Roman"/>
          <w:sz w:val="20"/>
        </w:rPr>
        <w:t>시각으로부터의</w:t>
      </w:r>
      <w:r w:rsidRPr="00632E3E">
        <w:rPr>
          <w:rFonts w:ascii="Times New Roman" w:eastAsia="맑은 고딕" w:hAnsi="Times New Roman"/>
          <w:szCs w:val="18"/>
        </w:rPr>
        <w:t xml:space="preserve"> </w:t>
      </w:r>
      <w:r w:rsidRPr="00632E3E">
        <w:rPr>
          <w:rFonts w:ascii="Times New Roman" w:eastAsia="맑은 고딕" w:hAnsi="Times New Roman"/>
          <w:sz w:val="20"/>
        </w:rPr>
        <w:t>허용</w:t>
      </w:r>
      <w:r w:rsidRPr="00632E3E">
        <w:rPr>
          <w:rFonts w:ascii="Times New Roman" w:eastAsia="맑은 고딕" w:hAnsi="Times New Roman"/>
          <w:sz w:val="20"/>
        </w:rPr>
        <w:t xml:space="preserve"> </w:t>
      </w:r>
      <w:r w:rsidRPr="00632E3E">
        <w:rPr>
          <w:rFonts w:ascii="Times New Roman" w:eastAsia="맑은 고딕" w:hAnsi="Times New Roman"/>
          <w:sz w:val="20"/>
        </w:rPr>
        <w:t>편차</w:t>
      </w:r>
      <w:r w:rsidRPr="00632E3E">
        <w:rPr>
          <w:rFonts w:ascii="Times New Roman" w:eastAsia="맑은 고딕" w:hAnsi="Times New Roman"/>
          <w:sz w:val="20"/>
        </w:rPr>
        <w:t>: ±1 h (</w:t>
      </w:r>
      <w:r w:rsidRPr="00632E3E">
        <w:rPr>
          <w:rFonts w:ascii="Times New Roman" w:eastAsia="맑은 고딕" w:hAnsi="Times New Roman"/>
          <w:sz w:val="20"/>
        </w:rPr>
        <w:t>허용</w:t>
      </w:r>
      <w:r w:rsidRPr="00632E3E">
        <w:rPr>
          <w:rFonts w:ascii="Times New Roman" w:eastAsia="맑은 고딕" w:hAnsi="Times New Roman"/>
          <w:sz w:val="20"/>
        </w:rPr>
        <w:t xml:space="preserve"> </w:t>
      </w:r>
      <w:r w:rsidRPr="00632E3E">
        <w:rPr>
          <w:rFonts w:ascii="Times New Roman" w:eastAsia="맑은 고딕" w:hAnsi="Times New Roman"/>
          <w:sz w:val="20"/>
        </w:rPr>
        <w:t>편차</w:t>
      </w:r>
      <w:r w:rsidRPr="00632E3E">
        <w:rPr>
          <w:rFonts w:ascii="Times New Roman" w:eastAsia="맑은 고딕" w:hAnsi="Times New Roman"/>
          <w:sz w:val="20"/>
        </w:rPr>
        <w:t xml:space="preserve"> </w:t>
      </w:r>
      <w:r w:rsidRPr="00632E3E">
        <w:rPr>
          <w:rFonts w:ascii="Times New Roman" w:eastAsia="맑은 고딕" w:hAnsi="Times New Roman"/>
          <w:sz w:val="20"/>
        </w:rPr>
        <w:t>내</w:t>
      </w:r>
      <w:r w:rsidRPr="00632E3E">
        <w:rPr>
          <w:rFonts w:ascii="Times New Roman" w:eastAsia="맑은 고딕" w:hAnsi="Times New Roman"/>
          <w:sz w:val="20"/>
        </w:rPr>
        <w:t xml:space="preserve"> </w:t>
      </w:r>
      <w:r w:rsidRPr="00632E3E">
        <w:rPr>
          <w:rFonts w:ascii="Times New Roman" w:eastAsia="맑은 고딕" w:hAnsi="Times New Roman"/>
          <w:sz w:val="20"/>
        </w:rPr>
        <w:t>수행한</w:t>
      </w:r>
      <w:r w:rsidRPr="00632E3E">
        <w:rPr>
          <w:rFonts w:ascii="Times New Roman" w:eastAsia="맑은 고딕" w:hAnsi="Times New Roman"/>
          <w:sz w:val="20"/>
        </w:rPr>
        <w:t xml:space="preserve"> </w:t>
      </w:r>
      <w:r w:rsidRPr="00632E3E">
        <w:rPr>
          <w:rFonts w:ascii="Times New Roman" w:eastAsia="맑은 고딕" w:hAnsi="Times New Roman"/>
          <w:sz w:val="20"/>
        </w:rPr>
        <w:t>검사는</w:t>
      </w:r>
      <w:r w:rsidRPr="00632E3E">
        <w:rPr>
          <w:rFonts w:ascii="Times New Roman" w:eastAsia="맑은 고딕" w:hAnsi="Times New Roman"/>
          <w:sz w:val="20"/>
        </w:rPr>
        <w:t xml:space="preserve"> </w:t>
      </w:r>
      <w:r w:rsidRPr="00632E3E">
        <w:rPr>
          <w:rFonts w:ascii="Times New Roman" w:eastAsia="맑은 고딕" w:hAnsi="Times New Roman"/>
          <w:sz w:val="20"/>
        </w:rPr>
        <w:t>계획된</w:t>
      </w:r>
      <w:r w:rsidRPr="00632E3E">
        <w:rPr>
          <w:rFonts w:ascii="Times New Roman" w:eastAsia="맑은 고딕" w:hAnsi="Times New Roman"/>
          <w:sz w:val="20"/>
        </w:rPr>
        <w:t xml:space="preserve"> </w:t>
      </w:r>
      <w:r w:rsidRPr="00632E3E">
        <w:rPr>
          <w:rFonts w:ascii="Times New Roman" w:eastAsia="맑은 고딕" w:hAnsi="Times New Roman"/>
          <w:sz w:val="20"/>
        </w:rPr>
        <w:t>시각에</w:t>
      </w:r>
      <w:r w:rsidRPr="00632E3E">
        <w:rPr>
          <w:rFonts w:ascii="Times New Roman" w:eastAsia="맑은 고딕" w:hAnsi="Times New Roman"/>
          <w:sz w:val="20"/>
        </w:rPr>
        <w:t xml:space="preserve"> </w:t>
      </w:r>
      <w:r w:rsidRPr="00632E3E">
        <w:rPr>
          <w:rFonts w:ascii="Times New Roman" w:eastAsia="맑은 고딕" w:hAnsi="Times New Roman"/>
          <w:sz w:val="20"/>
        </w:rPr>
        <w:t>수행한</w:t>
      </w:r>
      <w:r w:rsidRPr="00632E3E">
        <w:rPr>
          <w:rFonts w:ascii="Times New Roman" w:eastAsia="맑은 고딕" w:hAnsi="Times New Roman"/>
          <w:sz w:val="20"/>
        </w:rPr>
        <w:t xml:space="preserve"> </w:t>
      </w:r>
      <w:r w:rsidRPr="00632E3E">
        <w:rPr>
          <w:rFonts w:ascii="Times New Roman" w:eastAsia="맑은 고딕" w:hAnsi="Times New Roman"/>
          <w:sz w:val="20"/>
        </w:rPr>
        <w:t>것으로</w:t>
      </w:r>
      <w:r w:rsidRPr="00632E3E">
        <w:rPr>
          <w:rFonts w:ascii="Times New Roman" w:eastAsia="맑은 고딕" w:hAnsi="Times New Roman"/>
          <w:sz w:val="20"/>
        </w:rPr>
        <w:t xml:space="preserve"> </w:t>
      </w:r>
      <w:r w:rsidRPr="00632E3E">
        <w:rPr>
          <w:rFonts w:ascii="Times New Roman" w:eastAsia="맑은 고딕" w:hAnsi="Times New Roman"/>
          <w:sz w:val="20"/>
        </w:rPr>
        <w:t>간주함</w:t>
      </w:r>
      <w:r w:rsidRPr="00632E3E">
        <w:rPr>
          <w:rFonts w:ascii="Times New Roman" w:eastAsia="맑은 고딕" w:hAnsi="Times New Roman"/>
          <w:sz w:val="20"/>
        </w:rPr>
        <w:t>)</w:t>
      </w:r>
    </w:p>
    <w:p w14:paraId="519785A1" w14:textId="6606F59B" w:rsidR="00782115" w:rsidRDefault="00782115" w:rsidP="001754D4">
      <w:pPr>
        <w:pStyle w:val="1"/>
        <w:numPr>
          <w:ilvl w:val="0"/>
          <w:numId w:val="24"/>
        </w:numPr>
        <w:wordWrap/>
        <w:spacing w:before="40" w:after="120"/>
        <w:ind w:leftChars="120" w:left="573" w:hanging="357"/>
        <w:rPr>
          <w:szCs w:val="18"/>
        </w:rPr>
      </w:pPr>
      <w:bookmarkStart w:id="320" w:name="_Toc465852388"/>
      <w:r w:rsidRPr="00632E3E">
        <w:rPr>
          <w:szCs w:val="18"/>
        </w:rPr>
        <w:t>약동학</w:t>
      </w:r>
      <w:r w:rsidRPr="00632E3E">
        <w:rPr>
          <w:szCs w:val="18"/>
        </w:rPr>
        <w:t xml:space="preserve"> </w:t>
      </w:r>
      <w:r w:rsidRPr="00632E3E">
        <w:rPr>
          <w:szCs w:val="18"/>
        </w:rPr>
        <w:t>채혈</w:t>
      </w:r>
      <w:r w:rsidR="007B46B2" w:rsidRPr="00632E3E">
        <w:rPr>
          <w:szCs w:val="18"/>
        </w:rPr>
        <w:t>: ‘1</w:t>
      </w:r>
      <w:r w:rsidR="00A25F77" w:rsidRPr="00632E3E">
        <w:rPr>
          <w:szCs w:val="18"/>
        </w:rPr>
        <w:t>0.5</w:t>
      </w:r>
      <w:r w:rsidR="007B46B2" w:rsidRPr="00632E3E">
        <w:rPr>
          <w:szCs w:val="18"/>
        </w:rPr>
        <w:t xml:space="preserve">) </w:t>
      </w:r>
      <w:r w:rsidR="007B46B2" w:rsidRPr="00632E3E">
        <w:rPr>
          <w:szCs w:val="18"/>
        </w:rPr>
        <w:t>약동학</w:t>
      </w:r>
      <w:r w:rsidR="007B46B2" w:rsidRPr="00632E3E">
        <w:rPr>
          <w:szCs w:val="18"/>
        </w:rPr>
        <w:t xml:space="preserve"> </w:t>
      </w:r>
      <w:r w:rsidR="007B46B2" w:rsidRPr="00632E3E">
        <w:rPr>
          <w:szCs w:val="18"/>
        </w:rPr>
        <w:t>채혈</w:t>
      </w:r>
      <w:r w:rsidR="007B46B2" w:rsidRPr="00632E3E">
        <w:rPr>
          <w:szCs w:val="18"/>
        </w:rPr>
        <w:t xml:space="preserve">’ </w:t>
      </w:r>
      <w:r w:rsidR="007B46B2" w:rsidRPr="00632E3E">
        <w:rPr>
          <w:szCs w:val="18"/>
        </w:rPr>
        <w:t>참조</w:t>
      </w:r>
      <w:bookmarkEnd w:id="320"/>
    </w:p>
    <w:p w14:paraId="7627B3FB" w14:textId="66B5C674" w:rsidR="008A130C" w:rsidRDefault="008A130C" w:rsidP="008A130C">
      <w:pPr>
        <w:pStyle w:val="1"/>
        <w:numPr>
          <w:ilvl w:val="0"/>
          <w:numId w:val="18"/>
        </w:numPr>
        <w:wordWrap/>
        <w:spacing w:before="40" w:after="120"/>
        <w:ind w:leftChars="120" w:left="573" w:hanging="357"/>
        <w:rPr>
          <w:rFonts w:asciiTheme="minorEastAsia" w:eastAsiaTheme="minorEastAsia" w:hAnsiTheme="minorEastAsia"/>
        </w:rPr>
      </w:pPr>
      <w:r w:rsidRPr="008A130C">
        <w:rPr>
          <w:rFonts w:asciiTheme="minorEastAsia" w:eastAsiaTheme="minorEastAsia" w:hAnsiTheme="minorEastAsia" w:hint="eastAsia"/>
        </w:rPr>
        <w:t>안과 검사</w:t>
      </w:r>
    </w:p>
    <w:p w14:paraId="0999EEB3" w14:textId="77777777" w:rsidR="00CD7EC7" w:rsidRPr="00CD7EC7" w:rsidRDefault="00CD7EC7" w:rsidP="00CD7EC7">
      <w:pPr>
        <w:pStyle w:val="a9"/>
        <w:numPr>
          <w:ilvl w:val="5"/>
          <w:numId w:val="13"/>
        </w:numPr>
        <w:wordWrap/>
        <w:spacing w:before="120" w:line="274" w:lineRule="auto"/>
        <w:ind w:leftChars="0" w:left="918" w:hanging="357"/>
        <w:rPr>
          <w:rFonts w:ascii="Times New Roman" w:eastAsia="맑은 고딕" w:hAnsi="Times New Roman"/>
          <w:sz w:val="20"/>
        </w:rPr>
      </w:pPr>
      <w:r w:rsidRPr="00CD7EC7">
        <w:rPr>
          <w:rFonts w:ascii="Times New Roman" w:eastAsia="맑은 고딕" w:hAnsi="Times New Roman" w:hint="eastAsia"/>
          <w:sz w:val="20"/>
        </w:rPr>
        <w:t>검사항목</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시력검사</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안압검사</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세극등검사</w:t>
      </w:r>
      <w:r w:rsidRPr="00CD7EC7">
        <w:rPr>
          <w:rFonts w:ascii="Times New Roman" w:eastAsia="맑은 고딕" w:hAnsi="Times New Roman"/>
          <w:sz w:val="20"/>
        </w:rPr>
        <w:t> </w:t>
      </w:r>
    </w:p>
    <w:p w14:paraId="7166F54F" w14:textId="71F1DFBE" w:rsidR="00CD7EC7" w:rsidRPr="00CD7EC7" w:rsidRDefault="00CD7EC7" w:rsidP="00CD7EC7">
      <w:pPr>
        <w:pStyle w:val="a9"/>
        <w:numPr>
          <w:ilvl w:val="5"/>
          <w:numId w:val="13"/>
        </w:numPr>
        <w:wordWrap/>
        <w:spacing w:before="120" w:line="274" w:lineRule="auto"/>
        <w:ind w:leftChars="0" w:left="918" w:hanging="357"/>
        <w:rPr>
          <w:rFonts w:ascii="Times New Roman" w:eastAsia="맑은 고딕" w:hAnsi="Times New Roman"/>
          <w:sz w:val="20"/>
        </w:rPr>
      </w:pPr>
      <w:r w:rsidRPr="00CD7EC7">
        <w:rPr>
          <w:rFonts w:ascii="Times New Roman" w:eastAsia="맑은 고딕" w:hAnsi="Times New Roman" w:hint="eastAsia"/>
          <w:sz w:val="20"/>
        </w:rPr>
        <w:t>검사시각</w:t>
      </w:r>
      <w:r w:rsidRPr="00CD7EC7">
        <w:rPr>
          <w:rFonts w:ascii="Times New Roman" w:eastAsia="맑은 고딕" w:hAnsi="Times New Roman" w:hint="eastAsia"/>
          <w:sz w:val="20"/>
        </w:rPr>
        <w:t xml:space="preserve"> : </w:t>
      </w:r>
      <w:r w:rsidR="003B34C1">
        <w:rPr>
          <w:rFonts w:ascii="Times New Roman" w:eastAsia="맑은 고딕" w:hAnsi="Times New Roman"/>
          <w:sz w:val="20"/>
        </w:rPr>
        <w:t>[</w:t>
      </w:r>
      <w:r w:rsidRPr="00CD7EC7">
        <w:rPr>
          <w:rFonts w:ascii="Times New Roman" w:eastAsia="맑은 고딕" w:hAnsi="Times New Roman"/>
          <w:sz w:val="20"/>
        </w:rPr>
        <w:t>5d</w:t>
      </w:r>
      <w:r w:rsidR="003B34C1">
        <w:rPr>
          <w:rFonts w:ascii="Times New Roman" w:eastAsia="맑은 고딕" w:hAnsi="Times New Roman"/>
          <w:sz w:val="20"/>
        </w:rPr>
        <w:t>]</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마지막</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투여</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후</w:t>
      </w:r>
      <w:r w:rsidRPr="00CD7EC7">
        <w:rPr>
          <w:rFonts w:ascii="Times New Roman" w:eastAsia="맑은 고딕" w:hAnsi="Times New Roman"/>
          <w:sz w:val="20"/>
        </w:rPr>
        <w:t xml:space="preserve"> </w:t>
      </w:r>
      <w:r w:rsidR="003B34C1">
        <w:rPr>
          <w:rFonts w:ascii="Times New Roman" w:eastAsia="맑은 고딕" w:hAnsi="Times New Roman"/>
          <w:sz w:val="20"/>
        </w:rPr>
        <w:t>4</w:t>
      </w:r>
      <w:r w:rsidRPr="00CD7EC7">
        <w:rPr>
          <w:rFonts w:ascii="Times New Roman" w:eastAsia="맑은 고딕" w:hAnsi="Times New Roman"/>
          <w:sz w:val="20"/>
        </w:rPr>
        <w:t>h</w:t>
      </w:r>
    </w:p>
    <w:p w14:paraId="15DDBEF4" w14:textId="77777777" w:rsidR="00CD7EC7" w:rsidRPr="00CD7EC7" w:rsidRDefault="00CD7EC7" w:rsidP="00CD7EC7">
      <w:pPr>
        <w:pStyle w:val="a9"/>
        <w:numPr>
          <w:ilvl w:val="5"/>
          <w:numId w:val="13"/>
        </w:numPr>
        <w:wordWrap/>
        <w:spacing w:before="120" w:line="274" w:lineRule="auto"/>
        <w:ind w:leftChars="0" w:left="918" w:hanging="357"/>
        <w:rPr>
          <w:rFonts w:ascii="Times New Roman" w:eastAsia="맑은 고딕" w:hAnsi="Times New Roman"/>
          <w:sz w:val="20"/>
        </w:rPr>
      </w:pPr>
      <w:r w:rsidRPr="00CD7EC7">
        <w:rPr>
          <w:rFonts w:ascii="Times New Roman" w:eastAsia="맑은 고딕" w:hAnsi="Times New Roman" w:hint="eastAsia"/>
          <w:sz w:val="20"/>
        </w:rPr>
        <w:t>계획된</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시각으로부터의</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허용</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편차</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w:t>
      </w:r>
      <w:r w:rsidRPr="00CD7EC7">
        <w:rPr>
          <w:rFonts w:ascii="Times New Roman" w:eastAsia="맑은 고딕" w:hAnsi="Times New Roman" w:hint="eastAsia"/>
          <w:sz w:val="20"/>
        </w:rPr>
        <w:t>2 hr (</w:t>
      </w:r>
      <w:r w:rsidRPr="00CD7EC7">
        <w:rPr>
          <w:rFonts w:ascii="Times New Roman" w:eastAsia="맑은 고딕" w:hAnsi="Times New Roman" w:hint="eastAsia"/>
          <w:sz w:val="20"/>
        </w:rPr>
        <w:t>허용</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편차</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내</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수행한</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검사는</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계획된</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시각에</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수행한</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것으로</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간주함</w:t>
      </w:r>
      <w:r w:rsidRPr="00CD7EC7">
        <w:rPr>
          <w:rFonts w:ascii="Times New Roman" w:eastAsia="맑은 고딕" w:hAnsi="Times New Roman" w:hint="eastAsia"/>
          <w:sz w:val="20"/>
        </w:rPr>
        <w:t>)</w:t>
      </w:r>
    </w:p>
    <w:p w14:paraId="76F355CD" w14:textId="77777777" w:rsidR="00CD7EC7" w:rsidRPr="00CD7EC7" w:rsidRDefault="00CD7EC7" w:rsidP="00CD7EC7">
      <w:pPr>
        <w:pStyle w:val="a9"/>
        <w:numPr>
          <w:ilvl w:val="5"/>
          <w:numId w:val="13"/>
        </w:numPr>
        <w:wordWrap/>
        <w:spacing w:before="120" w:line="274" w:lineRule="auto"/>
        <w:ind w:leftChars="0" w:left="918" w:hanging="357"/>
        <w:rPr>
          <w:rFonts w:ascii="Times New Roman" w:eastAsia="맑은 고딕" w:hAnsi="Times New Roman"/>
          <w:sz w:val="20"/>
        </w:rPr>
      </w:pPr>
      <w:r w:rsidRPr="00CD7EC7">
        <w:rPr>
          <w:rFonts w:ascii="Times New Roman" w:eastAsia="맑은 고딕" w:hAnsi="Times New Roman" w:hint="eastAsia"/>
          <w:sz w:val="20"/>
        </w:rPr>
        <w:t>검사</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장소</w:t>
      </w:r>
      <w:r w:rsidRPr="00CD7EC7">
        <w:rPr>
          <w:rFonts w:ascii="Times New Roman" w:eastAsia="맑은 고딕" w:hAnsi="Times New Roman" w:hint="eastAsia"/>
          <w:sz w:val="20"/>
        </w:rPr>
        <w:t xml:space="preserve"> </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서울성모병원</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안과</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외래</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또는</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임상시험센터</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병동</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및</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외래</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방문하여</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실시</w:t>
      </w:r>
      <w:r w:rsidRPr="00CD7EC7">
        <w:rPr>
          <w:rFonts w:ascii="Times New Roman" w:eastAsia="맑은 고딕" w:hAnsi="Times New Roman"/>
          <w:sz w:val="20"/>
        </w:rPr>
        <w:t> </w:t>
      </w:r>
    </w:p>
    <w:p w14:paraId="702F9E65" w14:textId="77777777" w:rsidR="00CD7EC7" w:rsidRPr="00CD7EC7" w:rsidRDefault="00CD7EC7" w:rsidP="00CD7EC7">
      <w:pPr>
        <w:pStyle w:val="a9"/>
        <w:numPr>
          <w:ilvl w:val="5"/>
          <w:numId w:val="13"/>
        </w:numPr>
        <w:wordWrap/>
        <w:spacing w:before="120" w:line="274" w:lineRule="auto"/>
        <w:ind w:leftChars="0" w:left="918" w:hanging="357"/>
        <w:rPr>
          <w:rFonts w:ascii="Times New Roman" w:eastAsia="맑은 고딕" w:hAnsi="Times New Roman"/>
          <w:sz w:val="20"/>
        </w:rPr>
      </w:pPr>
      <w:r w:rsidRPr="00CD7EC7">
        <w:rPr>
          <w:rFonts w:ascii="Times New Roman" w:eastAsia="맑은 고딕" w:hAnsi="Times New Roman" w:hint="eastAsia"/>
          <w:sz w:val="20"/>
        </w:rPr>
        <w:t>검사</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시행자</w:t>
      </w:r>
      <w:r w:rsidRPr="00CD7EC7">
        <w:rPr>
          <w:rFonts w:ascii="Times New Roman" w:eastAsia="맑은 고딕" w:hAnsi="Times New Roman" w:hint="eastAsia"/>
          <w:sz w:val="20"/>
        </w:rPr>
        <w:t xml:space="preserve"> </w:t>
      </w:r>
      <w:r w:rsidRPr="00CD7EC7">
        <w:rPr>
          <w:rFonts w:ascii="Times New Roman" w:eastAsia="맑은 고딕" w:hAnsi="Times New Roman"/>
          <w:sz w:val="20"/>
        </w:rPr>
        <w:t xml:space="preserve">: </w:t>
      </w:r>
      <w:r w:rsidRPr="00CD7EC7">
        <w:rPr>
          <w:rFonts w:ascii="Times New Roman" w:eastAsia="맑은 고딕" w:hAnsi="Times New Roman" w:hint="eastAsia"/>
          <w:sz w:val="20"/>
        </w:rPr>
        <w:t>서울성모병원</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안과</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공동연구자</w:t>
      </w:r>
      <w:r w:rsidRPr="00CD7EC7">
        <w:rPr>
          <w:rFonts w:ascii="Times New Roman" w:eastAsia="맑은 고딕" w:hAnsi="Times New Roman" w:hint="eastAsia"/>
          <w:sz w:val="20"/>
        </w:rPr>
        <w:t>(</w:t>
      </w:r>
      <w:r w:rsidRPr="00CD7EC7">
        <w:rPr>
          <w:rFonts w:ascii="Times New Roman" w:eastAsia="맑은 고딕" w:hAnsi="Times New Roman" w:hint="eastAsia"/>
          <w:sz w:val="20"/>
        </w:rPr>
        <w:t>또는</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위임을</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받은</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연구자</w:t>
      </w:r>
      <w:r w:rsidRPr="00CD7EC7">
        <w:rPr>
          <w:rFonts w:ascii="Times New Roman" w:eastAsia="맑은 고딕" w:hAnsi="Times New Roman" w:hint="eastAsia"/>
          <w:sz w:val="20"/>
        </w:rPr>
        <w:t>)</w:t>
      </w:r>
    </w:p>
    <w:p w14:paraId="668B3A9D" w14:textId="7A1FDD47" w:rsidR="00CD7EC7" w:rsidRPr="00CD7EC7" w:rsidRDefault="00CD7EC7" w:rsidP="00CD7EC7">
      <w:pPr>
        <w:pStyle w:val="a9"/>
        <w:numPr>
          <w:ilvl w:val="5"/>
          <w:numId w:val="13"/>
        </w:numPr>
        <w:wordWrap/>
        <w:spacing w:before="120" w:line="274" w:lineRule="auto"/>
        <w:ind w:leftChars="0" w:left="918" w:hanging="357"/>
        <w:rPr>
          <w:rFonts w:ascii="Times New Roman" w:eastAsia="맑은 고딕" w:hAnsi="Times New Roman"/>
          <w:sz w:val="20"/>
        </w:rPr>
      </w:pPr>
      <w:r w:rsidRPr="00CD7EC7">
        <w:rPr>
          <w:rFonts w:ascii="Times New Roman" w:eastAsia="맑은 고딕" w:hAnsi="Times New Roman" w:hint="eastAsia"/>
          <w:sz w:val="20"/>
        </w:rPr>
        <w:t>입원</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시</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안과</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검사</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외래</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방문은</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연구진의</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인솔하에</w:t>
      </w:r>
      <w:r w:rsidRPr="00CD7EC7">
        <w:rPr>
          <w:rFonts w:ascii="Times New Roman" w:eastAsia="맑은 고딕" w:hAnsi="Times New Roman" w:hint="eastAsia"/>
          <w:sz w:val="20"/>
        </w:rPr>
        <w:t xml:space="preserve"> </w:t>
      </w:r>
      <w:r w:rsidRPr="00CD7EC7">
        <w:rPr>
          <w:rFonts w:ascii="Times New Roman" w:eastAsia="맑은 고딕" w:hAnsi="Times New Roman" w:hint="eastAsia"/>
          <w:sz w:val="20"/>
        </w:rPr>
        <w:t>진행됨</w:t>
      </w:r>
    </w:p>
    <w:p w14:paraId="6B54527F" w14:textId="77777777" w:rsidR="00782115" w:rsidRPr="00632E3E" w:rsidRDefault="00782115" w:rsidP="001754D4">
      <w:pPr>
        <w:pStyle w:val="1"/>
        <w:numPr>
          <w:ilvl w:val="0"/>
          <w:numId w:val="24"/>
        </w:numPr>
        <w:wordWrap/>
        <w:spacing w:before="40" w:after="120"/>
        <w:ind w:leftChars="120" w:left="573" w:hanging="357"/>
        <w:rPr>
          <w:szCs w:val="18"/>
        </w:rPr>
      </w:pPr>
      <w:bookmarkStart w:id="321" w:name="_Toc465852389"/>
      <w:r w:rsidRPr="00632E3E">
        <w:rPr>
          <w:szCs w:val="18"/>
        </w:rPr>
        <w:t>병용약물</w:t>
      </w:r>
      <w:r w:rsidRPr="00632E3E">
        <w:rPr>
          <w:szCs w:val="18"/>
        </w:rPr>
        <w:t xml:space="preserve"> </w:t>
      </w:r>
      <w:r w:rsidRPr="00632E3E">
        <w:rPr>
          <w:szCs w:val="18"/>
        </w:rPr>
        <w:t>확인</w:t>
      </w:r>
      <w:bookmarkEnd w:id="321"/>
    </w:p>
    <w:p w14:paraId="1CEDB412" w14:textId="3384DB06" w:rsidR="00924797" w:rsidRPr="00632E3E" w:rsidRDefault="00924797"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22" w:name="_Toc465852390"/>
      <w:r w:rsidRPr="00632E3E">
        <w:rPr>
          <w:rFonts w:ascii="Times New Roman" w:eastAsia="맑은 고딕" w:hAnsi="Times New Roman"/>
          <w:sz w:val="20"/>
        </w:rPr>
        <w:t>확인방법</w:t>
      </w:r>
      <w:r w:rsidRPr="00632E3E">
        <w:rPr>
          <w:rFonts w:ascii="Times New Roman" w:eastAsia="맑은 고딕" w:hAnsi="Times New Roman"/>
          <w:sz w:val="20"/>
        </w:rPr>
        <w:t xml:space="preserve">: </w:t>
      </w:r>
      <w:r w:rsidRPr="00632E3E">
        <w:rPr>
          <w:rFonts w:ascii="Times New Roman" w:eastAsia="맑은 고딕" w:hAnsi="Times New Roman"/>
          <w:sz w:val="20"/>
        </w:rPr>
        <w:t>대상자의</w:t>
      </w:r>
      <w:r w:rsidRPr="00632E3E">
        <w:rPr>
          <w:rFonts w:ascii="Times New Roman" w:eastAsia="맑은 고딕" w:hAnsi="Times New Roman"/>
          <w:sz w:val="20"/>
        </w:rPr>
        <w:t xml:space="preserve"> </w:t>
      </w:r>
      <w:r w:rsidRPr="00632E3E">
        <w:rPr>
          <w:rFonts w:ascii="Times New Roman" w:eastAsia="맑은 고딕" w:hAnsi="Times New Roman"/>
          <w:sz w:val="20"/>
        </w:rPr>
        <w:t>자발적인</w:t>
      </w:r>
      <w:r w:rsidRPr="00632E3E">
        <w:rPr>
          <w:rFonts w:ascii="Times New Roman" w:eastAsia="맑은 고딕" w:hAnsi="Times New Roman"/>
          <w:sz w:val="20"/>
        </w:rPr>
        <w:t xml:space="preserve"> </w:t>
      </w:r>
      <w:r w:rsidRPr="00632E3E">
        <w:rPr>
          <w:rFonts w:ascii="Times New Roman" w:eastAsia="맑은 고딕" w:hAnsi="Times New Roman"/>
          <w:sz w:val="20"/>
        </w:rPr>
        <w:t>보고</w:t>
      </w:r>
      <w:r w:rsidRPr="00632E3E">
        <w:rPr>
          <w:rFonts w:ascii="Times New Roman" w:eastAsia="맑은 고딕" w:hAnsi="Times New Roman"/>
          <w:sz w:val="20"/>
        </w:rPr>
        <w:t xml:space="preserve"> </w:t>
      </w:r>
      <w:r w:rsidRPr="00632E3E">
        <w:rPr>
          <w:rFonts w:ascii="Times New Roman" w:eastAsia="맑은 고딕" w:hAnsi="Times New Roman"/>
          <w:sz w:val="20"/>
        </w:rPr>
        <w:t>이외에</w:t>
      </w:r>
      <w:r w:rsidRPr="00632E3E">
        <w:rPr>
          <w:rFonts w:ascii="Times New Roman" w:eastAsia="맑은 고딕" w:hAnsi="Times New Roman"/>
          <w:sz w:val="20"/>
        </w:rPr>
        <w:t xml:space="preserve"> </w:t>
      </w:r>
      <w:r w:rsidR="00FE3DA0">
        <w:rPr>
          <w:rFonts w:ascii="Times New Roman" w:eastAsia="맑은 고딕" w:hAnsi="Times New Roman" w:hint="eastAsia"/>
          <w:sz w:val="20"/>
        </w:rPr>
        <w:t>시험담당자</w:t>
      </w:r>
      <w:r w:rsidR="00FE3DA0" w:rsidRPr="00632E3E">
        <w:rPr>
          <w:rFonts w:ascii="Times New Roman" w:eastAsia="맑은 고딕" w:hAnsi="Times New Roman"/>
          <w:sz w:val="20"/>
        </w:rPr>
        <w:t xml:space="preserve"> </w:t>
      </w:r>
      <w:r w:rsidRPr="00632E3E">
        <w:rPr>
          <w:rFonts w:ascii="Times New Roman" w:eastAsia="맑은 고딕" w:hAnsi="Times New Roman"/>
          <w:sz w:val="20"/>
        </w:rPr>
        <w:t>등의</w:t>
      </w:r>
      <w:r w:rsidRPr="00632E3E">
        <w:rPr>
          <w:rFonts w:ascii="Times New Roman" w:eastAsia="맑은 고딕" w:hAnsi="Times New Roman"/>
          <w:sz w:val="20"/>
        </w:rPr>
        <w:t xml:space="preserve"> </w:t>
      </w:r>
      <w:r w:rsidRPr="00632E3E">
        <w:rPr>
          <w:rFonts w:ascii="Times New Roman" w:eastAsia="맑은 고딕" w:hAnsi="Times New Roman"/>
          <w:sz w:val="20"/>
        </w:rPr>
        <w:t>문진</w:t>
      </w:r>
      <w:r w:rsidRPr="00632E3E">
        <w:rPr>
          <w:rFonts w:ascii="Times New Roman" w:eastAsia="맑은 고딕" w:hAnsi="Times New Roman"/>
          <w:sz w:val="20"/>
        </w:rPr>
        <w:t xml:space="preserve"> </w:t>
      </w:r>
      <w:r w:rsidRPr="00632E3E">
        <w:rPr>
          <w:rFonts w:ascii="Times New Roman" w:eastAsia="맑은 고딕" w:hAnsi="Times New Roman"/>
          <w:sz w:val="20"/>
        </w:rPr>
        <w:t>등</w:t>
      </w:r>
      <w:bookmarkEnd w:id="322"/>
    </w:p>
    <w:p w14:paraId="6621D999" w14:textId="16D8B056" w:rsidR="00782115" w:rsidRPr="00632E3E" w:rsidRDefault="00924797"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23" w:name="_Toc465852391"/>
      <w:r w:rsidRPr="00632E3E">
        <w:rPr>
          <w:rFonts w:ascii="Times New Roman" w:eastAsia="맑은 고딕" w:hAnsi="Times New Roman"/>
          <w:sz w:val="20"/>
        </w:rPr>
        <w:t>확인시각</w:t>
      </w:r>
      <w:r w:rsidRPr="00632E3E">
        <w:rPr>
          <w:rFonts w:ascii="Times New Roman" w:eastAsia="맑은 고딕" w:hAnsi="Times New Roman"/>
          <w:sz w:val="20"/>
        </w:rPr>
        <w:t xml:space="preserve">: </w:t>
      </w:r>
      <w:bookmarkEnd w:id="323"/>
      <w:r w:rsidR="00781A2E" w:rsidRPr="00632E3E">
        <w:rPr>
          <w:rFonts w:ascii="Times New Roman" w:eastAsia="맑은 고딕" w:hAnsi="Times New Roman"/>
          <w:sz w:val="20"/>
        </w:rPr>
        <w:t>[</w:t>
      </w:r>
      <w:r w:rsidR="00B55974" w:rsidRPr="00632E3E">
        <w:rPr>
          <w:rFonts w:ascii="Times New Roman" w:eastAsia="맑은 고딕" w:hAnsi="Times New Roman"/>
          <w:sz w:val="20"/>
        </w:rPr>
        <w:t>-</w:t>
      </w:r>
      <w:r w:rsidR="005910F6" w:rsidRPr="00632E3E">
        <w:rPr>
          <w:rFonts w:ascii="Times New Roman" w:eastAsia="맑은 고딕" w:hAnsi="Times New Roman"/>
          <w:sz w:val="20"/>
        </w:rPr>
        <w:t>1</w:t>
      </w:r>
      <w:r w:rsidR="00B55974" w:rsidRPr="00632E3E">
        <w:rPr>
          <w:rFonts w:ascii="Times New Roman" w:eastAsia="맑은 고딕" w:hAnsi="Times New Roman"/>
          <w:sz w:val="20"/>
        </w:rPr>
        <w:t>d</w:t>
      </w:r>
      <w:r w:rsidR="00781A2E" w:rsidRPr="00632E3E">
        <w:rPr>
          <w:rFonts w:ascii="Times New Roman" w:eastAsia="맑은 고딕" w:hAnsi="Times New Roman"/>
          <w:sz w:val="20"/>
        </w:rPr>
        <w:t>]</w:t>
      </w:r>
      <w:r w:rsidR="00B55974" w:rsidRPr="00632E3E">
        <w:rPr>
          <w:rFonts w:ascii="Times New Roman" w:eastAsia="맑은 고딕" w:hAnsi="Times New Roman"/>
          <w:sz w:val="20"/>
        </w:rPr>
        <w:t xml:space="preserve"> </w:t>
      </w:r>
      <w:r w:rsidR="00B55974" w:rsidRPr="00632E3E">
        <w:rPr>
          <w:rFonts w:ascii="Times New Roman" w:eastAsia="맑은 고딕" w:hAnsi="Times New Roman"/>
          <w:sz w:val="20"/>
        </w:rPr>
        <w:t>입원시</w:t>
      </w:r>
      <w:r w:rsidR="00B55974" w:rsidRPr="00632E3E">
        <w:rPr>
          <w:rFonts w:ascii="Times New Roman" w:eastAsia="맑은 고딕" w:hAnsi="Times New Roman"/>
          <w:sz w:val="20"/>
        </w:rPr>
        <w:t>,</w:t>
      </w:r>
      <w:r w:rsidR="00781A2E" w:rsidRPr="00632E3E">
        <w:rPr>
          <w:rFonts w:ascii="Times New Roman" w:eastAsia="맑은 고딕" w:hAnsi="Times New Roman"/>
          <w:sz w:val="20"/>
        </w:rPr>
        <w:t xml:space="preserve"> [1d-5d] </w:t>
      </w:r>
      <w:r w:rsidR="00781A2E" w:rsidRPr="00632E3E">
        <w:rPr>
          <w:rFonts w:ascii="Times New Roman" w:eastAsia="맑은 고딕" w:hAnsi="Times New Roman"/>
          <w:sz w:val="20"/>
        </w:rPr>
        <w:t>첫</w:t>
      </w:r>
      <w:r w:rsidR="00B55974" w:rsidRPr="00632E3E">
        <w:rPr>
          <w:rFonts w:ascii="Times New Roman" w:eastAsia="맑은 고딕" w:hAnsi="Times New Roman"/>
          <w:sz w:val="20"/>
        </w:rPr>
        <w:t xml:space="preserve"> </w:t>
      </w:r>
      <w:r w:rsidR="00B55974" w:rsidRPr="00632E3E">
        <w:rPr>
          <w:rFonts w:ascii="Times New Roman" w:eastAsia="맑은 고딕" w:hAnsi="Times New Roman"/>
          <w:sz w:val="20"/>
        </w:rPr>
        <w:t>투여</w:t>
      </w:r>
      <w:r w:rsidR="005910F6" w:rsidRPr="00632E3E">
        <w:rPr>
          <w:rFonts w:ascii="Times New Roman" w:eastAsia="맑은 고딕" w:hAnsi="Times New Roman"/>
          <w:sz w:val="20"/>
        </w:rPr>
        <w:t xml:space="preserve"> </w:t>
      </w:r>
      <w:r w:rsidR="00B55974" w:rsidRPr="00632E3E">
        <w:rPr>
          <w:rFonts w:ascii="Times New Roman" w:eastAsia="맑은 고딕" w:hAnsi="Times New Roman"/>
          <w:sz w:val="20"/>
        </w:rPr>
        <w:t>전</w:t>
      </w:r>
      <w:r w:rsidR="00763589">
        <w:rPr>
          <w:rFonts w:ascii="Times New Roman" w:eastAsia="맑은 고딕" w:hAnsi="Times New Roman" w:hint="eastAsia"/>
          <w:sz w:val="20"/>
        </w:rPr>
        <w:t xml:space="preserve">, </w:t>
      </w:r>
      <w:r w:rsidR="00781A2E" w:rsidRPr="00632E3E">
        <w:rPr>
          <w:rFonts w:ascii="Times New Roman" w:eastAsia="맑은 고딕" w:hAnsi="Times New Roman"/>
          <w:sz w:val="20"/>
        </w:rPr>
        <w:t>[</w:t>
      </w:r>
      <w:r w:rsidR="00FC239E" w:rsidRPr="00632E3E">
        <w:rPr>
          <w:rFonts w:ascii="Times New Roman" w:eastAsia="맑은 고딕" w:hAnsi="Times New Roman"/>
          <w:sz w:val="20"/>
        </w:rPr>
        <w:t>5</w:t>
      </w:r>
      <w:r w:rsidR="00384EC1" w:rsidRPr="00632E3E">
        <w:rPr>
          <w:rFonts w:ascii="Times New Roman" w:eastAsia="맑은 고딕" w:hAnsi="Times New Roman"/>
          <w:sz w:val="20"/>
        </w:rPr>
        <w:t>d</w:t>
      </w:r>
      <w:r w:rsidR="00781A2E" w:rsidRPr="00632E3E">
        <w:rPr>
          <w:rFonts w:ascii="Times New Roman" w:eastAsia="맑은 고딕" w:hAnsi="Times New Roman"/>
          <w:sz w:val="20"/>
        </w:rPr>
        <w:t>]</w:t>
      </w:r>
      <w:r w:rsidR="00B55974" w:rsidRPr="00632E3E">
        <w:rPr>
          <w:rFonts w:ascii="Times New Roman" w:eastAsia="맑은 고딕" w:hAnsi="Times New Roman"/>
          <w:sz w:val="20"/>
        </w:rPr>
        <w:t xml:space="preserve"> </w:t>
      </w:r>
      <w:r w:rsidR="00384EC1" w:rsidRPr="00632E3E">
        <w:rPr>
          <w:rFonts w:ascii="Times New Roman" w:eastAsia="맑은 고딕" w:hAnsi="Times New Roman"/>
          <w:sz w:val="20"/>
        </w:rPr>
        <w:t>퇴원</w:t>
      </w:r>
      <w:r w:rsidR="00384EC1" w:rsidRPr="00632E3E">
        <w:rPr>
          <w:rFonts w:ascii="Times New Roman" w:eastAsia="맑은 고딕" w:hAnsi="Times New Roman"/>
          <w:sz w:val="20"/>
        </w:rPr>
        <w:t xml:space="preserve"> </w:t>
      </w:r>
      <w:r w:rsidR="00384EC1" w:rsidRPr="00632E3E">
        <w:rPr>
          <w:rFonts w:ascii="Times New Roman" w:eastAsia="맑은 고딕" w:hAnsi="Times New Roman"/>
          <w:sz w:val="20"/>
        </w:rPr>
        <w:t>전</w:t>
      </w:r>
    </w:p>
    <w:p w14:paraId="3BA5B23A" w14:textId="77777777" w:rsidR="00B55974" w:rsidRPr="00632E3E" w:rsidRDefault="00B55974" w:rsidP="001754D4">
      <w:pPr>
        <w:pStyle w:val="1"/>
        <w:numPr>
          <w:ilvl w:val="0"/>
          <w:numId w:val="24"/>
        </w:numPr>
        <w:wordWrap/>
        <w:spacing w:before="40" w:after="120"/>
        <w:ind w:leftChars="120" w:left="573" w:hanging="357"/>
        <w:rPr>
          <w:szCs w:val="18"/>
        </w:rPr>
      </w:pPr>
      <w:r w:rsidRPr="00632E3E">
        <w:rPr>
          <w:szCs w:val="18"/>
        </w:rPr>
        <w:t>이상반응</w:t>
      </w:r>
      <w:r w:rsidRPr="00632E3E">
        <w:rPr>
          <w:szCs w:val="18"/>
        </w:rPr>
        <w:t xml:space="preserve"> </w:t>
      </w:r>
      <w:r w:rsidRPr="00632E3E">
        <w:rPr>
          <w:szCs w:val="18"/>
        </w:rPr>
        <w:t>확인</w:t>
      </w:r>
    </w:p>
    <w:p w14:paraId="5EB32745" w14:textId="66E3455B" w:rsidR="00B55974" w:rsidRPr="00632E3E" w:rsidRDefault="00B55974" w:rsidP="001B3474">
      <w:pPr>
        <w:pStyle w:val="a9"/>
        <w:numPr>
          <w:ilvl w:val="5"/>
          <w:numId w:val="13"/>
        </w:numPr>
        <w:wordWrap/>
        <w:spacing w:before="120" w:line="274" w:lineRule="auto"/>
        <w:ind w:leftChars="0" w:left="918" w:hanging="357"/>
        <w:rPr>
          <w:rFonts w:ascii="Times New Roman" w:eastAsia="맑은 고딕" w:hAnsi="Times New Roman"/>
          <w:sz w:val="20"/>
        </w:rPr>
      </w:pPr>
      <w:r w:rsidRPr="00632E3E">
        <w:rPr>
          <w:rFonts w:ascii="Times New Roman" w:eastAsia="맑은 고딕" w:hAnsi="Times New Roman"/>
          <w:sz w:val="20"/>
        </w:rPr>
        <w:t>확인방법</w:t>
      </w:r>
      <w:r w:rsidRPr="00632E3E">
        <w:rPr>
          <w:rFonts w:ascii="Times New Roman" w:eastAsia="맑은 고딕" w:hAnsi="Times New Roman"/>
          <w:sz w:val="20"/>
        </w:rPr>
        <w:t xml:space="preserve">: </w:t>
      </w:r>
      <w:r w:rsidRPr="00632E3E">
        <w:rPr>
          <w:rFonts w:ascii="Times New Roman" w:eastAsia="맑은 고딕" w:hAnsi="Times New Roman"/>
          <w:sz w:val="20"/>
        </w:rPr>
        <w:t>대상자의</w:t>
      </w:r>
      <w:r w:rsidRPr="00632E3E">
        <w:rPr>
          <w:rFonts w:ascii="Times New Roman" w:eastAsia="맑은 고딕" w:hAnsi="Times New Roman"/>
          <w:sz w:val="20"/>
        </w:rPr>
        <w:t xml:space="preserve"> </w:t>
      </w:r>
      <w:r w:rsidRPr="00632E3E">
        <w:rPr>
          <w:rFonts w:ascii="Times New Roman" w:eastAsia="맑은 고딕" w:hAnsi="Times New Roman"/>
          <w:sz w:val="20"/>
        </w:rPr>
        <w:t>자발적인</w:t>
      </w:r>
      <w:r w:rsidRPr="00632E3E">
        <w:rPr>
          <w:rFonts w:ascii="Times New Roman" w:eastAsia="맑은 고딕" w:hAnsi="Times New Roman"/>
          <w:sz w:val="20"/>
        </w:rPr>
        <w:t xml:space="preserve"> </w:t>
      </w:r>
      <w:r w:rsidRPr="00632E3E">
        <w:rPr>
          <w:rFonts w:ascii="Times New Roman" w:eastAsia="맑은 고딕" w:hAnsi="Times New Roman"/>
          <w:sz w:val="20"/>
        </w:rPr>
        <w:t>보고</w:t>
      </w:r>
      <w:r w:rsidRPr="00632E3E">
        <w:rPr>
          <w:rFonts w:ascii="Times New Roman" w:eastAsia="맑은 고딕" w:hAnsi="Times New Roman"/>
          <w:sz w:val="20"/>
        </w:rPr>
        <w:t xml:space="preserve"> </w:t>
      </w:r>
      <w:r w:rsidRPr="00632E3E">
        <w:rPr>
          <w:rFonts w:ascii="Times New Roman" w:eastAsia="맑은 고딕" w:hAnsi="Times New Roman"/>
          <w:sz w:val="20"/>
        </w:rPr>
        <w:t>이외에</w:t>
      </w:r>
      <w:r w:rsidRPr="00632E3E">
        <w:rPr>
          <w:rFonts w:ascii="Times New Roman" w:eastAsia="맑은 고딕" w:hAnsi="Times New Roman"/>
          <w:sz w:val="20"/>
        </w:rPr>
        <w:t xml:space="preserve"> </w:t>
      </w:r>
      <w:r w:rsidR="00FE3DA0">
        <w:rPr>
          <w:rFonts w:ascii="Times New Roman" w:eastAsia="맑은 고딕" w:hAnsi="Times New Roman" w:hint="eastAsia"/>
          <w:sz w:val="20"/>
        </w:rPr>
        <w:t>시험담당자</w:t>
      </w:r>
      <w:r w:rsidR="00FE3DA0" w:rsidRPr="00632E3E">
        <w:rPr>
          <w:rFonts w:ascii="Times New Roman" w:eastAsia="맑은 고딕" w:hAnsi="Times New Roman"/>
          <w:sz w:val="20"/>
        </w:rPr>
        <w:t xml:space="preserve"> </w:t>
      </w:r>
      <w:r w:rsidR="00FE3DA0" w:rsidRPr="00632E3E">
        <w:rPr>
          <w:rFonts w:ascii="Times New Roman" w:eastAsia="맑은 고딕" w:hAnsi="Times New Roman"/>
          <w:sz w:val="20"/>
        </w:rPr>
        <w:t>등의</w:t>
      </w:r>
      <w:r w:rsidR="00FE3DA0" w:rsidRPr="00632E3E">
        <w:rPr>
          <w:rFonts w:ascii="Times New Roman" w:eastAsia="맑은 고딕" w:hAnsi="Times New Roman"/>
          <w:sz w:val="20"/>
        </w:rPr>
        <w:t xml:space="preserve"> </w:t>
      </w:r>
      <w:r w:rsidR="00FE3DA0" w:rsidRPr="00632E3E">
        <w:rPr>
          <w:rFonts w:ascii="Times New Roman" w:eastAsia="맑은 고딕" w:hAnsi="Times New Roman"/>
          <w:sz w:val="20"/>
        </w:rPr>
        <w:t>문진</w:t>
      </w:r>
      <w:r w:rsidR="00FE3DA0" w:rsidRPr="00632E3E">
        <w:rPr>
          <w:rFonts w:ascii="Times New Roman" w:eastAsia="맑은 고딕" w:hAnsi="Times New Roman"/>
          <w:sz w:val="20"/>
        </w:rPr>
        <w:t xml:space="preserve"> </w:t>
      </w:r>
      <w:r w:rsidR="00FE3DA0" w:rsidRPr="00632E3E">
        <w:rPr>
          <w:rFonts w:ascii="Times New Roman" w:eastAsia="맑은 고딕" w:hAnsi="Times New Roman"/>
          <w:sz w:val="20"/>
        </w:rPr>
        <w:t>등</w:t>
      </w:r>
    </w:p>
    <w:p w14:paraId="19F677DB" w14:textId="77777777" w:rsidR="004112B2" w:rsidRPr="00632E3E" w:rsidRDefault="004112B2" w:rsidP="001B3474">
      <w:pPr>
        <w:pStyle w:val="a9"/>
        <w:numPr>
          <w:ilvl w:val="5"/>
          <w:numId w:val="13"/>
        </w:numPr>
        <w:wordWrap/>
        <w:spacing w:before="120" w:line="274" w:lineRule="auto"/>
        <w:ind w:leftChars="0" w:left="918" w:hanging="357"/>
        <w:rPr>
          <w:rFonts w:ascii="Times New Roman" w:eastAsia="맑은 고딕" w:hAnsi="Times New Roman"/>
          <w:sz w:val="20"/>
        </w:rPr>
      </w:pPr>
      <w:r w:rsidRPr="00632E3E">
        <w:rPr>
          <w:rFonts w:ascii="Times New Roman" w:eastAsia="맑은 고딕" w:hAnsi="Times New Roman"/>
          <w:sz w:val="20"/>
        </w:rPr>
        <w:t>국소내약성</w:t>
      </w:r>
      <w:r w:rsidRPr="00632E3E">
        <w:rPr>
          <w:rFonts w:ascii="Times New Roman" w:eastAsia="맑은 고딕" w:hAnsi="Times New Roman"/>
          <w:sz w:val="20"/>
        </w:rPr>
        <w:t xml:space="preserve"> (</w:t>
      </w:r>
      <w:r w:rsidRPr="00632E3E">
        <w:rPr>
          <w:rFonts w:ascii="Times New Roman" w:eastAsia="맑은 고딕" w:hAnsi="Times New Roman"/>
          <w:sz w:val="20"/>
        </w:rPr>
        <w:t>안구</w:t>
      </w:r>
      <w:r w:rsidRPr="00632E3E">
        <w:rPr>
          <w:rFonts w:ascii="Times New Roman" w:eastAsia="맑은 고딕" w:hAnsi="Times New Roman"/>
          <w:sz w:val="20"/>
        </w:rPr>
        <w:t xml:space="preserve"> </w:t>
      </w:r>
      <w:r w:rsidRPr="00632E3E">
        <w:rPr>
          <w:rFonts w:ascii="Times New Roman" w:eastAsia="맑은 고딕" w:hAnsi="Times New Roman"/>
          <w:sz w:val="20"/>
        </w:rPr>
        <w:t>이물감</w:t>
      </w:r>
      <w:r w:rsidRPr="00632E3E">
        <w:rPr>
          <w:rFonts w:ascii="Times New Roman" w:eastAsia="맑은 고딕" w:hAnsi="Times New Roman"/>
          <w:sz w:val="20"/>
        </w:rPr>
        <w:t xml:space="preserve">, </w:t>
      </w:r>
      <w:r w:rsidRPr="00632E3E">
        <w:rPr>
          <w:rFonts w:ascii="Times New Roman" w:eastAsia="맑은 고딕" w:hAnsi="Times New Roman"/>
          <w:sz w:val="20"/>
        </w:rPr>
        <w:t>안구</w:t>
      </w:r>
      <w:r w:rsidRPr="00632E3E">
        <w:rPr>
          <w:rFonts w:ascii="Times New Roman" w:eastAsia="맑은 고딕" w:hAnsi="Times New Roman"/>
          <w:sz w:val="20"/>
        </w:rPr>
        <w:t xml:space="preserve"> </w:t>
      </w:r>
      <w:r w:rsidRPr="00632E3E">
        <w:rPr>
          <w:rFonts w:ascii="Times New Roman" w:eastAsia="맑은 고딕" w:hAnsi="Times New Roman"/>
          <w:sz w:val="20"/>
        </w:rPr>
        <w:t>건조감</w:t>
      </w:r>
      <w:r w:rsidRPr="00632E3E">
        <w:rPr>
          <w:rFonts w:ascii="Times New Roman" w:eastAsia="맑은 고딕" w:hAnsi="Times New Roman"/>
          <w:sz w:val="20"/>
        </w:rPr>
        <w:t xml:space="preserve">, </w:t>
      </w:r>
      <w:r w:rsidRPr="00632E3E">
        <w:rPr>
          <w:rFonts w:ascii="Times New Roman" w:eastAsia="맑은 고딕" w:hAnsi="Times New Roman"/>
          <w:sz w:val="20"/>
        </w:rPr>
        <w:t>안구</w:t>
      </w:r>
      <w:r w:rsidRPr="00632E3E">
        <w:rPr>
          <w:rFonts w:ascii="Times New Roman" w:eastAsia="맑은 고딕" w:hAnsi="Times New Roman"/>
          <w:sz w:val="20"/>
        </w:rPr>
        <w:t xml:space="preserve"> </w:t>
      </w:r>
      <w:r w:rsidRPr="00632E3E">
        <w:rPr>
          <w:rFonts w:ascii="Times New Roman" w:eastAsia="맑은 고딕" w:hAnsi="Times New Roman"/>
          <w:sz w:val="20"/>
        </w:rPr>
        <w:t>쓰라림</w:t>
      </w:r>
      <w:r w:rsidRPr="00632E3E">
        <w:rPr>
          <w:rFonts w:ascii="Times New Roman" w:eastAsia="맑은 고딕" w:hAnsi="Times New Roman"/>
          <w:sz w:val="20"/>
        </w:rPr>
        <w:t xml:space="preserve"> </w:t>
      </w:r>
      <w:r w:rsidRPr="00632E3E">
        <w:rPr>
          <w:rFonts w:ascii="Times New Roman" w:eastAsia="맑은 고딕" w:hAnsi="Times New Roman"/>
          <w:sz w:val="20"/>
        </w:rPr>
        <w:t>또는</w:t>
      </w:r>
      <w:r w:rsidRPr="00632E3E">
        <w:rPr>
          <w:rFonts w:ascii="Times New Roman" w:eastAsia="맑은 고딕" w:hAnsi="Times New Roman"/>
          <w:sz w:val="20"/>
        </w:rPr>
        <w:t xml:space="preserve"> </w:t>
      </w:r>
      <w:r w:rsidRPr="00632E3E">
        <w:rPr>
          <w:rFonts w:ascii="Times New Roman" w:eastAsia="맑은 고딕" w:hAnsi="Times New Roman"/>
          <w:sz w:val="20"/>
        </w:rPr>
        <w:t>통증</w:t>
      </w:r>
      <w:r w:rsidRPr="00632E3E">
        <w:rPr>
          <w:rFonts w:ascii="Times New Roman" w:eastAsia="맑은 고딕" w:hAnsi="Times New Roman"/>
          <w:sz w:val="20"/>
        </w:rPr>
        <w:t xml:space="preserve">, </w:t>
      </w:r>
      <w:r w:rsidRPr="00632E3E">
        <w:rPr>
          <w:rFonts w:ascii="Times New Roman" w:eastAsia="맑은 고딕" w:hAnsi="Times New Roman"/>
          <w:sz w:val="20"/>
        </w:rPr>
        <w:t>눈부심</w:t>
      </w:r>
      <w:r w:rsidRPr="00632E3E">
        <w:rPr>
          <w:rFonts w:ascii="Times New Roman" w:eastAsia="맑은 고딕" w:hAnsi="Times New Roman"/>
          <w:sz w:val="20"/>
        </w:rPr>
        <w:t xml:space="preserve"> </w:t>
      </w:r>
      <w:r w:rsidRPr="00632E3E">
        <w:rPr>
          <w:rFonts w:ascii="Times New Roman" w:eastAsia="맑은 고딕" w:hAnsi="Times New Roman"/>
          <w:sz w:val="20"/>
        </w:rPr>
        <w:t>또는</w:t>
      </w:r>
      <w:r w:rsidRPr="00632E3E">
        <w:rPr>
          <w:rFonts w:ascii="Times New Roman" w:eastAsia="맑은 고딕" w:hAnsi="Times New Roman"/>
          <w:sz w:val="20"/>
        </w:rPr>
        <w:t xml:space="preserve"> </w:t>
      </w:r>
      <w:r w:rsidRPr="00632E3E">
        <w:rPr>
          <w:rFonts w:ascii="Times New Roman" w:eastAsia="맑은 고딕" w:hAnsi="Times New Roman"/>
          <w:sz w:val="20"/>
        </w:rPr>
        <w:t>광기피증</w:t>
      </w:r>
      <w:r w:rsidRPr="00632E3E">
        <w:rPr>
          <w:rFonts w:ascii="Times New Roman" w:eastAsia="맑은 고딕" w:hAnsi="Times New Roman"/>
          <w:sz w:val="20"/>
        </w:rPr>
        <w:t xml:space="preserve">, </w:t>
      </w:r>
      <w:r w:rsidRPr="00632E3E">
        <w:rPr>
          <w:rFonts w:ascii="Times New Roman" w:eastAsia="맑은 고딕" w:hAnsi="Times New Roman"/>
          <w:sz w:val="20"/>
        </w:rPr>
        <w:t>시야흐림</w:t>
      </w:r>
      <w:r w:rsidRPr="00632E3E">
        <w:rPr>
          <w:rFonts w:ascii="Times New Roman" w:eastAsia="맑은 고딕" w:hAnsi="Times New Roman"/>
          <w:sz w:val="20"/>
        </w:rPr>
        <w:t xml:space="preserve">, </w:t>
      </w:r>
      <w:r w:rsidRPr="00632E3E">
        <w:rPr>
          <w:rFonts w:ascii="Times New Roman" w:eastAsia="맑은 고딕" w:hAnsi="Times New Roman"/>
          <w:sz w:val="20"/>
        </w:rPr>
        <w:t>안구충혈</w:t>
      </w:r>
      <w:r w:rsidRPr="00632E3E">
        <w:rPr>
          <w:rFonts w:ascii="Times New Roman" w:eastAsia="맑은 고딕" w:hAnsi="Times New Roman"/>
          <w:sz w:val="20"/>
        </w:rPr>
        <w:t xml:space="preserve">, </w:t>
      </w:r>
      <w:r w:rsidRPr="00632E3E">
        <w:rPr>
          <w:rFonts w:ascii="Times New Roman" w:eastAsia="맑은 고딕" w:hAnsi="Times New Roman"/>
          <w:sz w:val="20"/>
        </w:rPr>
        <w:t>의도하지</w:t>
      </w:r>
      <w:r w:rsidRPr="00632E3E">
        <w:rPr>
          <w:rFonts w:ascii="Times New Roman" w:eastAsia="맑은 고딕" w:hAnsi="Times New Roman"/>
          <w:sz w:val="20"/>
        </w:rPr>
        <w:t xml:space="preserve"> </w:t>
      </w:r>
      <w:r w:rsidRPr="00632E3E">
        <w:rPr>
          <w:rFonts w:ascii="Times New Roman" w:eastAsia="맑은 고딕" w:hAnsi="Times New Roman"/>
          <w:sz w:val="20"/>
        </w:rPr>
        <w:t>않은</w:t>
      </w:r>
      <w:r w:rsidRPr="00632E3E">
        <w:rPr>
          <w:rFonts w:ascii="Times New Roman" w:eastAsia="맑은 고딕" w:hAnsi="Times New Roman"/>
          <w:sz w:val="20"/>
        </w:rPr>
        <w:t xml:space="preserve"> </w:t>
      </w:r>
      <w:r w:rsidRPr="00632E3E">
        <w:rPr>
          <w:rFonts w:ascii="Times New Roman" w:eastAsia="맑은 고딕" w:hAnsi="Times New Roman"/>
          <w:sz w:val="20"/>
        </w:rPr>
        <w:t>눈물</w:t>
      </w:r>
      <w:r w:rsidRPr="00632E3E">
        <w:rPr>
          <w:rFonts w:ascii="Times New Roman" w:eastAsia="맑은 고딕" w:hAnsi="Times New Roman"/>
          <w:sz w:val="20"/>
        </w:rPr>
        <w:t>)</w:t>
      </w:r>
      <w:r w:rsidRPr="00632E3E">
        <w:rPr>
          <w:rFonts w:ascii="Times New Roman" w:eastAsia="맑은 고딕" w:hAnsi="Times New Roman"/>
          <w:sz w:val="20"/>
        </w:rPr>
        <w:t>을</w:t>
      </w:r>
      <w:r w:rsidRPr="00632E3E">
        <w:rPr>
          <w:rFonts w:ascii="Times New Roman" w:eastAsia="맑은 고딕" w:hAnsi="Times New Roman"/>
          <w:sz w:val="20"/>
        </w:rPr>
        <w:t xml:space="preserve"> </w:t>
      </w:r>
      <w:r w:rsidRPr="00632E3E">
        <w:rPr>
          <w:rFonts w:ascii="Times New Roman" w:eastAsia="맑은 고딕" w:hAnsi="Times New Roman"/>
          <w:sz w:val="20"/>
        </w:rPr>
        <w:t>포함한</w:t>
      </w:r>
      <w:r w:rsidRPr="00632E3E">
        <w:rPr>
          <w:rFonts w:ascii="Times New Roman" w:eastAsia="맑은 고딕" w:hAnsi="Times New Roman"/>
          <w:sz w:val="20"/>
        </w:rPr>
        <w:t xml:space="preserve"> </w:t>
      </w:r>
      <w:r w:rsidRPr="00632E3E">
        <w:rPr>
          <w:rFonts w:ascii="Times New Roman" w:eastAsia="맑은 고딕" w:hAnsi="Times New Roman"/>
          <w:sz w:val="20"/>
        </w:rPr>
        <w:t>이상반응을</w:t>
      </w:r>
      <w:r w:rsidRPr="00632E3E">
        <w:rPr>
          <w:rFonts w:ascii="Times New Roman" w:eastAsia="맑은 고딕" w:hAnsi="Times New Roman"/>
          <w:sz w:val="20"/>
        </w:rPr>
        <w:t xml:space="preserve"> </w:t>
      </w:r>
      <w:r w:rsidRPr="00632E3E">
        <w:rPr>
          <w:rFonts w:ascii="Times New Roman" w:eastAsia="맑은 고딕" w:hAnsi="Times New Roman"/>
          <w:sz w:val="20"/>
        </w:rPr>
        <w:t>확인함</w:t>
      </w:r>
      <w:r w:rsidR="00384200" w:rsidRPr="00632E3E">
        <w:rPr>
          <w:rFonts w:ascii="Times New Roman" w:eastAsia="맑은 고딕" w:hAnsi="Times New Roman"/>
          <w:sz w:val="20"/>
        </w:rPr>
        <w:t>(</w:t>
      </w:r>
      <w:r w:rsidR="00384200" w:rsidRPr="00632E3E">
        <w:rPr>
          <w:rFonts w:ascii="Times New Roman" w:eastAsia="맑은 고딕" w:hAnsi="Times New Roman"/>
          <w:sz w:val="20"/>
        </w:rPr>
        <w:t>이상반응</w:t>
      </w:r>
      <w:r w:rsidR="00384200" w:rsidRPr="00632E3E">
        <w:rPr>
          <w:rFonts w:ascii="Times New Roman" w:eastAsia="맑은 고딕" w:hAnsi="Times New Roman"/>
          <w:sz w:val="20"/>
        </w:rPr>
        <w:t xml:space="preserve"> </w:t>
      </w:r>
      <w:r w:rsidR="00384200" w:rsidRPr="00632E3E">
        <w:rPr>
          <w:rFonts w:ascii="Times New Roman" w:eastAsia="맑은 고딕" w:hAnsi="Times New Roman"/>
          <w:sz w:val="20"/>
        </w:rPr>
        <w:lastRenderedPageBreak/>
        <w:t>평가기준에</w:t>
      </w:r>
      <w:r w:rsidR="00384200" w:rsidRPr="00632E3E">
        <w:rPr>
          <w:rFonts w:ascii="Times New Roman" w:eastAsia="맑은 고딕" w:hAnsi="Times New Roman"/>
          <w:sz w:val="20"/>
        </w:rPr>
        <w:t xml:space="preserve"> </w:t>
      </w:r>
      <w:r w:rsidR="00384200" w:rsidRPr="00632E3E">
        <w:rPr>
          <w:rFonts w:ascii="Times New Roman" w:eastAsia="맑은 고딕" w:hAnsi="Times New Roman"/>
          <w:sz w:val="20"/>
        </w:rPr>
        <w:t>따라</w:t>
      </w:r>
      <w:r w:rsidR="00384200" w:rsidRPr="00632E3E">
        <w:rPr>
          <w:rFonts w:ascii="Times New Roman" w:eastAsia="맑은 고딕" w:hAnsi="Times New Roman"/>
          <w:sz w:val="20"/>
        </w:rPr>
        <w:t xml:space="preserve"> </w:t>
      </w:r>
      <w:r w:rsidR="00384200" w:rsidRPr="00632E3E">
        <w:rPr>
          <w:rFonts w:ascii="Times New Roman" w:eastAsia="맑은 고딕" w:hAnsi="Times New Roman"/>
          <w:sz w:val="20"/>
        </w:rPr>
        <w:t>경증</w:t>
      </w:r>
      <w:r w:rsidR="00384200" w:rsidRPr="00632E3E">
        <w:rPr>
          <w:rFonts w:ascii="Times New Roman" w:eastAsia="맑은 고딕" w:hAnsi="Times New Roman"/>
          <w:sz w:val="20"/>
        </w:rPr>
        <w:t xml:space="preserve">(Grade 1), </w:t>
      </w:r>
      <w:r w:rsidR="00384200" w:rsidRPr="00632E3E">
        <w:rPr>
          <w:rFonts w:ascii="Times New Roman" w:eastAsia="맑은 고딕" w:hAnsi="Times New Roman"/>
          <w:sz w:val="20"/>
        </w:rPr>
        <w:t>중등증</w:t>
      </w:r>
      <w:r w:rsidR="00384200" w:rsidRPr="00632E3E">
        <w:rPr>
          <w:rFonts w:ascii="Times New Roman" w:eastAsia="맑은 고딕" w:hAnsi="Times New Roman"/>
          <w:sz w:val="20"/>
        </w:rPr>
        <w:t xml:space="preserve">(Grade 2), </w:t>
      </w:r>
      <w:r w:rsidR="00384200" w:rsidRPr="00632E3E">
        <w:rPr>
          <w:rFonts w:ascii="Times New Roman" w:eastAsia="맑은 고딕" w:hAnsi="Times New Roman"/>
          <w:sz w:val="20"/>
        </w:rPr>
        <w:t>중증</w:t>
      </w:r>
      <w:r w:rsidR="00384200" w:rsidRPr="00632E3E">
        <w:rPr>
          <w:rFonts w:ascii="Times New Roman" w:eastAsia="맑은 고딕" w:hAnsi="Times New Roman"/>
          <w:sz w:val="20"/>
        </w:rPr>
        <w:t>(Grade 3)</w:t>
      </w:r>
      <w:r w:rsidR="00384200" w:rsidRPr="00632E3E">
        <w:rPr>
          <w:rFonts w:ascii="Times New Roman" w:eastAsia="맑은 고딕" w:hAnsi="Times New Roman"/>
          <w:sz w:val="20"/>
        </w:rPr>
        <w:t>로</w:t>
      </w:r>
      <w:r w:rsidR="00384200" w:rsidRPr="00632E3E">
        <w:rPr>
          <w:rFonts w:ascii="Times New Roman" w:eastAsia="맑은 고딕" w:hAnsi="Times New Roman"/>
          <w:sz w:val="20"/>
        </w:rPr>
        <w:t xml:space="preserve"> </w:t>
      </w:r>
      <w:r w:rsidR="00384200" w:rsidRPr="00632E3E">
        <w:rPr>
          <w:rFonts w:ascii="Times New Roman" w:eastAsia="맑은 고딕" w:hAnsi="Times New Roman"/>
          <w:sz w:val="20"/>
        </w:rPr>
        <w:t>평가함</w:t>
      </w:r>
      <w:r w:rsidR="00384200" w:rsidRPr="00632E3E">
        <w:rPr>
          <w:rFonts w:ascii="Times New Roman" w:eastAsia="맑은 고딕" w:hAnsi="Times New Roman"/>
          <w:sz w:val="20"/>
        </w:rPr>
        <w:t>)</w:t>
      </w:r>
    </w:p>
    <w:p w14:paraId="1F60D4B8" w14:textId="4CD43189" w:rsidR="00B55974" w:rsidRPr="00632E3E" w:rsidRDefault="00B55974" w:rsidP="00821129">
      <w:pPr>
        <w:pStyle w:val="a9"/>
        <w:numPr>
          <w:ilvl w:val="5"/>
          <w:numId w:val="13"/>
        </w:numPr>
        <w:wordWrap/>
        <w:spacing w:before="120" w:line="274" w:lineRule="auto"/>
        <w:ind w:leftChars="0" w:left="918" w:hanging="357"/>
        <w:rPr>
          <w:rFonts w:ascii="Times New Roman" w:eastAsia="맑은 고딕" w:hAnsi="Times New Roman"/>
          <w:sz w:val="20"/>
        </w:rPr>
      </w:pPr>
      <w:r w:rsidRPr="00632E3E">
        <w:rPr>
          <w:rFonts w:ascii="Times New Roman" w:eastAsia="맑은 고딕" w:hAnsi="Times New Roman"/>
          <w:sz w:val="20"/>
        </w:rPr>
        <w:t>확인시각</w:t>
      </w:r>
      <w:r w:rsidRPr="00632E3E">
        <w:rPr>
          <w:rFonts w:ascii="Times New Roman" w:eastAsia="맑은 고딕" w:hAnsi="Times New Roman"/>
          <w:sz w:val="20"/>
        </w:rPr>
        <w:t xml:space="preserve">: </w:t>
      </w:r>
      <w:r w:rsidR="00821129" w:rsidRPr="00632E3E">
        <w:rPr>
          <w:rFonts w:ascii="Times New Roman" w:eastAsia="맑은 고딕" w:hAnsi="Times New Roman"/>
          <w:sz w:val="20"/>
        </w:rPr>
        <w:t>[</w:t>
      </w:r>
      <w:r w:rsidR="008F5B16">
        <w:rPr>
          <w:rFonts w:ascii="Times New Roman" w:eastAsia="맑은 고딕" w:hAnsi="Times New Roman"/>
          <w:sz w:val="20"/>
        </w:rPr>
        <w:t>2</w:t>
      </w:r>
      <w:r w:rsidR="00821129" w:rsidRPr="00632E3E">
        <w:rPr>
          <w:rFonts w:ascii="Times New Roman" w:eastAsia="맑은 고딕" w:hAnsi="Times New Roman"/>
          <w:sz w:val="20"/>
        </w:rPr>
        <w:t xml:space="preserve">-5d] </w:t>
      </w:r>
      <w:r w:rsidR="00821129" w:rsidRPr="00632E3E">
        <w:rPr>
          <w:rFonts w:ascii="Times New Roman" w:eastAsia="맑은 고딕" w:hAnsi="Times New Roman"/>
          <w:sz w:val="20"/>
        </w:rPr>
        <w:t>첫</w:t>
      </w:r>
      <w:r w:rsidR="00821129" w:rsidRPr="00632E3E">
        <w:rPr>
          <w:rFonts w:ascii="Times New Roman" w:eastAsia="맑은 고딕" w:hAnsi="Times New Roman"/>
          <w:sz w:val="20"/>
        </w:rPr>
        <w:t xml:space="preserve"> </w:t>
      </w:r>
      <w:r w:rsidR="00821129" w:rsidRPr="00632E3E">
        <w:rPr>
          <w:rFonts w:ascii="Times New Roman" w:eastAsia="맑은 고딕" w:hAnsi="Times New Roman"/>
          <w:sz w:val="20"/>
        </w:rPr>
        <w:t>투여</w:t>
      </w:r>
      <w:r w:rsidR="00821129" w:rsidRPr="00632E3E">
        <w:rPr>
          <w:rFonts w:ascii="Times New Roman" w:eastAsia="맑은 고딕" w:hAnsi="Times New Roman"/>
          <w:sz w:val="20"/>
        </w:rPr>
        <w:t xml:space="preserve"> </w:t>
      </w:r>
      <w:r w:rsidR="00821129" w:rsidRPr="00632E3E">
        <w:rPr>
          <w:rFonts w:ascii="Times New Roman" w:eastAsia="맑은 고딕" w:hAnsi="Times New Roman"/>
          <w:sz w:val="20"/>
        </w:rPr>
        <w:t>전</w:t>
      </w:r>
      <w:r w:rsidR="00821129" w:rsidRPr="00632E3E">
        <w:rPr>
          <w:rFonts w:ascii="Times New Roman" w:eastAsia="맑은 고딕" w:hAnsi="Times New Roman"/>
          <w:sz w:val="20"/>
        </w:rPr>
        <w:t xml:space="preserve">, </w:t>
      </w:r>
      <w:r w:rsidR="008F5B16">
        <w:rPr>
          <w:rFonts w:ascii="Times New Roman" w:eastAsia="맑은 고딕" w:hAnsi="Times New Roman"/>
          <w:sz w:val="20"/>
        </w:rPr>
        <w:t xml:space="preserve">[1-5d] </w:t>
      </w:r>
      <w:r w:rsidR="008F5B16">
        <w:rPr>
          <w:rFonts w:ascii="Times New Roman" w:eastAsia="맑은 고딕" w:hAnsi="Times New Roman" w:hint="eastAsia"/>
          <w:sz w:val="20"/>
        </w:rPr>
        <w:t>매</w:t>
      </w:r>
      <w:r w:rsidR="008F5B16">
        <w:rPr>
          <w:rFonts w:ascii="Times New Roman" w:eastAsia="맑은 고딕" w:hAnsi="Times New Roman" w:hint="eastAsia"/>
          <w:sz w:val="20"/>
        </w:rPr>
        <w:t xml:space="preserve"> </w:t>
      </w:r>
      <w:r w:rsidR="008F5B16">
        <w:rPr>
          <w:rFonts w:ascii="Times New Roman" w:eastAsia="맑은 고딕" w:hAnsi="Times New Roman" w:hint="eastAsia"/>
          <w:sz w:val="20"/>
        </w:rPr>
        <w:t>투</w:t>
      </w:r>
      <w:r w:rsidR="00821129" w:rsidRPr="00632E3E">
        <w:rPr>
          <w:rFonts w:ascii="Times New Roman" w:eastAsia="맑은 고딕" w:hAnsi="Times New Roman"/>
          <w:sz w:val="20"/>
        </w:rPr>
        <w:t>여</w:t>
      </w:r>
      <w:r w:rsidR="00821129" w:rsidRPr="00632E3E">
        <w:rPr>
          <w:rFonts w:ascii="Times New Roman" w:eastAsia="맑은 고딕" w:hAnsi="Times New Roman"/>
          <w:sz w:val="20"/>
        </w:rPr>
        <w:t xml:space="preserve"> </w:t>
      </w:r>
      <w:r w:rsidR="00821129" w:rsidRPr="00632E3E">
        <w:rPr>
          <w:rFonts w:ascii="Times New Roman" w:eastAsia="맑은 고딕" w:hAnsi="Times New Roman"/>
          <w:sz w:val="20"/>
        </w:rPr>
        <w:t>직후</w:t>
      </w:r>
    </w:p>
    <w:p w14:paraId="4AC97BBD" w14:textId="77777777" w:rsidR="00DF4F3D" w:rsidRPr="00632E3E" w:rsidRDefault="00DF4F3D" w:rsidP="001754D4">
      <w:pPr>
        <w:pStyle w:val="1"/>
        <w:numPr>
          <w:ilvl w:val="0"/>
          <w:numId w:val="24"/>
        </w:numPr>
        <w:wordWrap/>
        <w:spacing w:before="40" w:after="120"/>
        <w:ind w:leftChars="120" w:left="573" w:hanging="357"/>
        <w:rPr>
          <w:szCs w:val="18"/>
        </w:rPr>
      </w:pPr>
      <w:r w:rsidRPr="00632E3E">
        <w:rPr>
          <w:szCs w:val="18"/>
        </w:rPr>
        <w:t>병력</w:t>
      </w:r>
      <w:r w:rsidR="00F11472" w:rsidRPr="00632E3E">
        <w:rPr>
          <w:szCs w:val="18"/>
        </w:rPr>
        <w:t xml:space="preserve"> </w:t>
      </w:r>
      <w:r w:rsidR="00F11472" w:rsidRPr="00632E3E">
        <w:rPr>
          <w:szCs w:val="18"/>
        </w:rPr>
        <w:t>및</w:t>
      </w:r>
      <w:r w:rsidR="00F11472" w:rsidRPr="00632E3E">
        <w:rPr>
          <w:szCs w:val="18"/>
        </w:rPr>
        <w:t xml:space="preserve"> </w:t>
      </w:r>
      <w:r w:rsidR="00F11472" w:rsidRPr="00632E3E">
        <w:rPr>
          <w:szCs w:val="18"/>
        </w:rPr>
        <w:t>수술력</w:t>
      </w:r>
      <w:r w:rsidRPr="00632E3E">
        <w:rPr>
          <w:szCs w:val="18"/>
        </w:rPr>
        <w:t xml:space="preserve"> </w:t>
      </w:r>
      <w:r w:rsidRPr="00632E3E">
        <w:rPr>
          <w:szCs w:val="18"/>
        </w:rPr>
        <w:t>확인</w:t>
      </w:r>
    </w:p>
    <w:p w14:paraId="2E9CE6E4" w14:textId="690FE896" w:rsidR="00DF4F3D" w:rsidRPr="00632E3E" w:rsidRDefault="00DF4F3D" w:rsidP="001B3474">
      <w:pPr>
        <w:pStyle w:val="a9"/>
        <w:numPr>
          <w:ilvl w:val="5"/>
          <w:numId w:val="13"/>
        </w:numPr>
        <w:wordWrap/>
        <w:spacing w:before="120" w:line="274" w:lineRule="auto"/>
        <w:ind w:leftChars="0" w:left="918" w:hanging="357"/>
        <w:rPr>
          <w:rFonts w:ascii="Times New Roman" w:eastAsia="맑은 고딕" w:hAnsi="Times New Roman"/>
          <w:sz w:val="20"/>
        </w:rPr>
      </w:pPr>
      <w:r w:rsidRPr="00632E3E">
        <w:rPr>
          <w:rFonts w:ascii="Times New Roman" w:eastAsia="맑은 고딕" w:hAnsi="Times New Roman"/>
          <w:sz w:val="20"/>
        </w:rPr>
        <w:t>확인방법</w:t>
      </w:r>
      <w:r w:rsidRPr="00632E3E">
        <w:rPr>
          <w:rFonts w:ascii="Times New Roman" w:eastAsia="맑은 고딕" w:hAnsi="Times New Roman"/>
          <w:sz w:val="20"/>
        </w:rPr>
        <w:t xml:space="preserve">: </w:t>
      </w:r>
      <w:r w:rsidRPr="00632E3E">
        <w:rPr>
          <w:rFonts w:ascii="Times New Roman" w:eastAsia="맑은 고딕" w:hAnsi="Times New Roman"/>
          <w:sz w:val="20"/>
        </w:rPr>
        <w:t>대상자의</w:t>
      </w:r>
      <w:r w:rsidRPr="00632E3E">
        <w:rPr>
          <w:rFonts w:ascii="Times New Roman" w:eastAsia="맑은 고딕" w:hAnsi="Times New Roman"/>
          <w:sz w:val="20"/>
        </w:rPr>
        <w:t xml:space="preserve"> </w:t>
      </w:r>
      <w:r w:rsidRPr="00632E3E">
        <w:rPr>
          <w:rFonts w:ascii="Times New Roman" w:eastAsia="맑은 고딕" w:hAnsi="Times New Roman"/>
          <w:sz w:val="20"/>
        </w:rPr>
        <w:t>자발적인</w:t>
      </w:r>
      <w:r w:rsidRPr="00632E3E">
        <w:rPr>
          <w:rFonts w:ascii="Times New Roman" w:eastAsia="맑은 고딕" w:hAnsi="Times New Roman"/>
          <w:sz w:val="20"/>
        </w:rPr>
        <w:t xml:space="preserve"> </w:t>
      </w:r>
      <w:r w:rsidRPr="00632E3E">
        <w:rPr>
          <w:rFonts w:ascii="Times New Roman" w:eastAsia="맑은 고딕" w:hAnsi="Times New Roman"/>
          <w:sz w:val="20"/>
        </w:rPr>
        <w:t>보고</w:t>
      </w:r>
      <w:r w:rsidRPr="00632E3E">
        <w:rPr>
          <w:rFonts w:ascii="Times New Roman" w:eastAsia="맑은 고딕" w:hAnsi="Times New Roman"/>
          <w:sz w:val="20"/>
        </w:rPr>
        <w:t xml:space="preserve"> </w:t>
      </w:r>
      <w:r w:rsidRPr="00632E3E">
        <w:rPr>
          <w:rFonts w:ascii="Times New Roman" w:eastAsia="맑은 고딕" w:hAnsi="Times New Roman"/>
          <w:sz w:val="20"/>
        </w:rPr>
        <w:t>이외에</w:t>
      </w:r>
      <w:r w:rsidRPr="00632E3E">
        <w:rPr>
          <w:rFonts w:ascii="Times New Roman" w:eastAsia="맑은 고딕" w:hAnsi="Times New Roman"/>
          <w:sz w:val="20"/>
        </w:rPr>
        <w:t xml:space="preserve"> </w:t>
      </w:r>
      <w:r w:rsidR="00FE3DA0">
        <w:rPr>
          <w:rFonts w:ascii="Times New Roman" w:eastAsia="맑은 고딕" w:hAnsi="Times New Roman" w:hint="eastAsia"/>
          <w:sz w:val="20"/>
        </w:rPr>
        <w:t>시험담당자</w:t>
      </w:r>
      <w:r w:rsidR="00FE3DA0" w:rsidRPr="00632E3E">
        <w:rPr>
          <w:rFonts w:ascii="Times New Roman" w:eastAsia="맑은 고딕" w:hAnsi="Times New Roman"/>
          <w:sz w:val="20"/>
        </w:rPr>
        <w:t xml:space="preserve"> </w:t>
      </w:r>
      <w:r w:rsidR="00FE3DA0" w:rsidRPr="00632E3E">
        <w:rPr>
          <w:rFonts w:ascii="Times New Roman" w:eastAsia="맑은 고딕" w:hAnsi="Times New Roman"/>
          <w:sz w:val="20"/>
        </w:rPr>
        <w:t>등의</w:t>
      </w:r>
      <w:r w:rsidR="00FE3DA0" w:rsidRPr="00632E3E">
        <w:rPr>
          <w:rFonts w:ascii="Times New Roman" w:eastAsia="맑은 고딕" w:hAnsi="Times New Roman"/>
          <w:sz w:val="20"/>
        </w:rPr>
        <w:t xml:space="preserve"> </w:t>
      </w:r>
      <w:r w:rsidR="00FE3DA0" w:rsidRPr="00632E3E">
        <w:rPr>
          <w:rFonts w:ascii="Times New Roman" w:eastAsia="맑은 고딕" w:hAnsi="Times New Roman"/>
          <w:sz w:val="20"/>
        </w:rPr>
        <w:t>문진</w:t>
      </w:r>
      <w:r w:rsidR="00FE3DA0" w:rsidRPr="00632E3E">
        <w:rPr>
          <w:rFonts w:ascii="Times New Roman" w:eastAsia="맑은 고딕" w:hAnsi="Times New Roman"/>
          <w:sz w:val="20"/>
        </w:rPr>
        <w:t xml:space="preserve"> </w:t>
      </w:r>
      <w:r w:rsidR="00FE3DA0" w:rsidRPr="00632E3E">
        <w:rPr>
          <w:rFonts w:ascii="Times New Roman" w:eastAsia="맑은 고딕" w:hAnsi="Times New Roman"/>
          <w:sz w:val="20"/>
        </w:rPr>
        <w:t>등</w:t>
      </w:r>
    </w:p>
    <w:p w14:paraId="54527B83" w14:textId="655CE31D" w:rsidR="00DF4F3D" w:rsidRPr="00632E3E" w:rsidRDefault="006432B6" w:rsidP="001B3474">
      <w:pPr>
        <w:pStyle w:val="a9"/>
        <w:numPr>
          <w:ilvl w:val="5"/>
          <w:numId w:val="13"/>
        </w:numPr>
        <w:wordWrap/>
        <w:spacing w:before="120" w:line="274" w:lineRule="auto"/>
        <w:ind w:leftChars="0" w:left="918" w:hanging="357"/>
        <w:rPr>
          <w:rFonts w:ascii="Times New Roman" w:eastAsia="맑은 고딕" w:hAnsi="Times New Roman"/>
          <w:sz w:val="20"/>
        </w:rPr>
      </w:pPr>
      <w:r w:rsidRPr="00632E3E">
        <w:rPr>
          <w:rFonts w:ascii="Times New Roman" w:eastAsia="맑은 고딕" w:hAnsi="Times New Roman"/>
          <w:sz w:val="20"/>
        </w:rPr>
        <w:t>확인시각</w:t>
      </w:r>
      <w:r w:rsidRPr="00632E3E">
        <w:rPr>
          <w:rFonts w:ascii="Times New Roman" w:eastAsia="맑은 고딕" w:hAnsi="Times New Roman"/>
          <w:sz w:val="20"/>
        </w:rPr>
        <w:t xml:space="preserve">: </w:t>
      </w:r>
      <w:r w:rsidR="00594B4E" w:rsidRPr="00632E3E">
        <w:rPr>
          <w:rFonts w:ascii="Times New Roman" w:eastAsia="맑은 고딕" w:hAnsi="Times New Roman"/>
          <w:sz w:val="20"/>
        </w:rPr>
        <w:t>[</w:t>
      </w:r>
      <w:r w:rsidR="00B55974" w:rsidRPr="00632E3E">
        <w:rPr>
          <w:rFonts w:ascii="Times New Roman" w:eastAsia="맑은 고딕" w:hAnsi="Times New Roman"/>
          <w:sz w:val="20"/>
        </w:rPr>
        <w:t>-</w:t>
      </w:r>
      <w:r w:rsidR="00E37C14" w:rsidRPr="00632E3E">
        <w:rPr>
          <w:rFonts w:ascii="Times New Roman" w:eastAsia="맑은 고딕" w:hAnsi="Times New Roman"/>
          <w:sz w:val="20"/>
        </w:rPr>
        <w:t>1</w:t>
      </w:r>
      <w:r w:rsidRPr="00632E3E">
        <w:rPr>
          <w:rFonts w:ascii="Times New Roman" w:eastAsia="맑은 고딕" w:hAnsi="Times New Roman"/>
          <w:sz w:val="20"/>
        </w:rPr>
        <w:t>d</w:t>
      </w:r>
      <w:r w:rsidR="00594B4E" w:rsidRPr="00632E3E">
        <w:rPr>
          <w:rFonts w:ascii="Times New Roman" w:eastAsia="맑은 고딕" w:hAnsi="Times New Roman"/>
          <w:sz w:val="20"/>
        </w:rPr>
        <w:t>]</w:t>
      </w:r>
      <w:r w:rsidRPr="00632E3E">
        <w:rPr>
          <w:rFonts w:ascii="Times New Roman" w:eastAsia="맑은 고딕" w:hAnsi="Times New Roman"/>
          <w:sz w:val="20"/>
        </w:rPr>
        <w:t xml:space="preserve"> </w:t>
      </w:r>
      <w:r w:rsidRPr="00632E3E">
        <w:rPr>
          <w:rFonts w:ascii="Times New Roman" w:eastAsia="맑은 고딕" w:hAnsi="Times New Roman"/>
          <w:sz w:val="20"/>
        </w:rPr>
        <w:t>입원</w:t>
      </w:r>
      <w:r w:rsidRPr="00632E3E">
        <w:rPr>
          <w:rFonts w:ascii="Times New Roman" w:eastAsia="맑은 고딕" w:hAnsi="Times New Roman"/>
          <w:sz w:val="20"/>
        </w:rPr>
        <w:t xml:space="preserve"> </w:t>
      </w:r>
      <w:r w:rsidRPr="00632E3E">
        <w:rPr>
          <w:rFonts w:ascii="Times New Roman" w:eastAsia="맑은 고딕" w:hAnsi="Times New Roman"/>
          <w:sz w:val="20"/>
        </w:rPr>
        <w:t>시</w:t>
      </w:r>
      <w:r w:rsidRPr="00632E3E">
        <w:rPr>
          <w:rFonts w:ascii="Times New Roman" w:eastAsia="맑은 고딕" w:hAnsi="Times New Roman"/>
          <w:sz w:val="20"/>
        </w:rPr>
        <w:t xml:space="preserve">, </w:t>
      </w:r>
      <w:r w:rsidR="00594B4E" w:rsidRPr="00632E3E">
        <w:rPr>
          <w:rFonts w:ascii="Times New Roman" w:eastAsia="맑은 고딕" w:hAnsi="Times New Roman"/>
          <w:sz w:val="20"/>
        </w:rPr>
        <w:t>[1</w:t>
      </w:r>
      <w:r w:rsidRPr="00632E3E">
        <w:rPr>
          <w:rFonts w:ascii="Times New Roman" w:eastAsia="맑은 고딕" w:hAnsi="Times New Roman"/>
          <w:sz w:val="20"/>
        </w:rPr>
        <w:t>d</w:t>
      </w:r>
      <w:r w:rsidR="00594B4E" w:rsidRPr="00632E3E">
        <w:rPr>
          <w:rFonts w:ascii="Times New Roman" w:eastAsia="맑은 고딕" w:hAnsi="Times New Roman"/>
          <w:sz w:val="20"/>
        </w:rPr>
        <w:t>]</w:t>
      </w:r>
      <w:r w:rsidRPr="00632E3E">
        <w:rPr>
          <w:rFonts w:ascii="Times New Roman" w:eastAsia="맑은 고딕" w:hAnsi="Times New Roman"/>
          <w:sz w:val="20"/>
        </w:rPr>
        <w:t xml:space="preserve"> </w:t>
      </w:r>
      <w:r w:rsidR="000A574D">
        <w:rPr>
          <w:rFonts w:ascii="Times New Roman" w:eastAsia="맑은 고딕" w:hAnsi="Times New Roman" w:hint="eastAsia"/>
          <w:sz w:val="20"/>
        </w:rPr>
        <w:t>첫</w:t>
      </w:r>
      <w:r w:rsidR="000A574D">
        <w:rPr>
          <w:rFonts w:ascii="Times New Roman" w:eastAsia="맑은 고딕" w:hAnsi="Times New Roman" w:hint="eastAsia"/>
          <w:sz w:val="20"/>
        </w:rPr>
        <w:t xml:space="preserve"> </w:t>
      </w:r>
      <w:r w:rsidR="000200C7" w:rsidRPr="00632E3E">
        <w:rPr>
          <w:rFonts w:ascii="Times New Roman" w:eastAsia="맑은 고딕" w:hAnsi="Times New Roman"/>
          <w:sz w:val="20"/>
        </w:rPr>
        <w:t>투여</w:t>
      </w:r>
      <w:r w:rsidR="00E37C14" w:rsidRPr="00632E3E">
        <w:rPr>
          <w:rFonts w:ascii="Times New Roman" w:eastAsia="맑은 고딕" w:hAnsi="Times New Roman"/>
          <w:sz w:val="20"/>
        </w:rPr>
        <w:t xml:space="preserve"> </w:t>
      </w:r>
      <w:r w:rsidRPr="00632E3E">
        <w:rPr>
          <w:rFonts w:ascii="Times New Roman" w:eastAsia="맑은 고딕" w:hAnsi="Times New Roman"/>
          <w:sz w:val="20"/>
        </w:rPr>
        <w:t>전</w:t>
      </w:r>
    </w:p>
    <w:p w14:paraId="7B5943C0" w14:textId="77777777" w:rsidR="00782115" w:rsidRPr="00632E3E" w:rsidRDefault="00782115" w:rsidP="001754D4">
      <w:pPr>
        <w:pStyle w:val="1"/>
        <w:numPr>
          <w:ilvl w:val="0"/>
          <w:numId w:val="24"/>
        </w:numPr>
        <w:wordWrap/>
        <w:spacing w:before="40" w:after="120"/>
        <w:ind w:leftChars="120" w:left="573" w:hanging="357"/>
        <w:rPr>
          <w:szCs w:val="18"/>
        </w:rPr>
      </w:pPr>
      <w:bookmarkStart w:id="324" w:name="_Toc465852392"/>
      <w:r w:rsidRPr="00632E3E">
        <w:rPr>
          <w:szCs w:val="18"/>
        </w:rPr>
        <w:t>생활습관</w:t>
      </w:r>
      <w:r w:rsidRPr="00632E3E">
        <w:rPr>
          <w:szCs w:val="18"/>
        </w:rPr>
        <w:t xml:space="preserve"> </w:t>
      </w:r>
      <w:r w:rsidRPr="00632E3E">
        <w:rPr>
          <w:szCs w:val="18"/>
        </w:rPr>
        <w:t>확인</w:t>
      </w:r>
      <w:bookmarkEnd w:id="324"/>
    </w:p>
    <w:p w14:paraId="2A8923EC" w14:textId="77777777" w:rsidR="00924797" w:rsidRPr="00632E3E" w:rsidRDefault="00924797"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25" w:name="_Toc465852393"/>
      <w:r w:rsidRPr="00632E3E">
        <w:rPr>
          <w:rFonts w:ascii="Times New Roman" w:eastAsia="맑은 고딕" w:hAnsi="Times New Roman"/>
          <w:sz w:val="20"/>
        </w:rPr>
        <w:t>확인방법</w:t>
      </w:r>
      <w:r w:rsidRPr="00632E3E">
        <w:rPr>
          <w:rFonts w:ascii="Times New Roman" w:eastAsia="맑은 고딕" w:hAnsi="Times New Roman"/>
          <w:sz w:val="20"/>
        </w:rPr>
        <w:t xml:space="preserve">: </w:t>
      </w:r>
      <w:r w:rsidRPr="00632E3E">
        <w:rPr>
          <w:rFonts w:ascii="Times New Roman" w:eastAsia="맑은 고딕" w:hAnsi="Times New Roman"/>
          <w:sz w:val="20"/>
        </w:rPr>
        <w:t>흡연</w:t>
      </w:r>
      <w:r w:rsidRPr="00632E3E">
        <w:rPr>
          <w:rFonts w:ascii="Times New Roman" w:eastAsia="맑은 고딕" w:hAnsi="Times New Roman"/>
          <w:sz w:val="20"/>
        </w:rPr>
        <w:t xml:space="preserve"> </w:t>
      </w:r>
      <w:r w:rsidRPr="00632E3E">
        <w:rPr>
          <w:rFonts w:ascii="Times New Roman" w:eastAsia="맑은 고딕" w:hAnsi="Times New Roman"/>
          <w:sz w:val="20"/>
        </w:rPr>
        <w:t>및</w:t>
      </w:r>
      <w:r w:rsidRPr="00632E3E">
        <w:rPr>
          <w:rFonts w:ascii="Times New Roman" w:eastAsia="맑은 고딕" w:hAnsi="Times New Roman"/>
          <w:sz w:val="20"/>
        </w:rPr>
        <w:t xml:space="preserve"> </w:t>
      </w:r>
      <w:r w:rsidRPr="00632E3E">
        <w:rPr>
          <w:rFonts w:ascii="Times New Roman" w:eastAsia="맑은 고딕" w:hAnsi="Times New Roman"/>
          <w:sz w:val="20"/>
        </w:rPr>
        <w:t>알코올</w:t>
      </w:r>
      <w:r w:rsidRPr="00632E3E">
        <w:rPr>
          <w:rFonts w:ascii="Times New Roman" w:eastAsia="맑은 고딕" w:hAnsi="Times New Roman"/>
          <w:sz w:val="20"/>
        </w:rPr>
        <w:t xml:space="preserve">, </w:t>
      </w:r>
      <w:r w:rsidRPr="00632E3E">
        <w:rPr>
          <w:rFonts w:ascii="Times New Roman" w:eastAsia="맑은 고딕" w:hAnsi="Times New Roman"/>
          <w:sz w:val="20"/>
        </w:rPr>
        <w:t>카페인</w:t>
      </w:r>
      <w:r w:rsidRPr="00632E3E">
        <w:rPr>
          <w:rFonts w:ascii="Times New Roman" w:eastAsia="맑은 고딕" w:hAnsi="Times New Roman"/>
          <w:sz w:val="20"/>
        </w:rPr>
        <w:t xml:space="preserve"> </w:t>
      </w:r>
      <w:r w:rsidRPr="00632E3E">
        <w:rPr>
          <w:rFonts w:ascii="Times New Roman" w:eastAsia="맑은 고딕" w:hAnsi="Times New Roman"/>
          <w:sz w:val="20"/>
        </w:rPr>
        <w:t>섭취</w:t>
      </w:r>
      <w:r w:rsidR="00915DCB" w:rsidRPr="00632E3E">
        <w:rPr>
          <w:rFonts w:ascii="Times New Roman" w:eastAsia="맑은 고딕" w:hAnsi="Times New Roman"/>
          <w:sz w:val="20"/>
        </w:rPr>
        <w:t>량의</w:t>
      </w:r>
      <w:r w:rsidR="00915DCB" w:rsidRPr="00632E3E">
        <w:rPr>
          <w:rFonts w:ascii="Times New Roman" w:eastAsia="맑은 고딕" w:hAnsi="Times New Roman"/>
          <w:sz w:val="20"/>
        </w:rPr>
        <w:t xml:space="preserve"> </w:t>
      </w:r>
      <w:r w:rsidR="00915DCB" w:rsidRPr="00632E3E">
        <w:rPr>
          <w:rFonts w:ascii="Times New Roman" w:eastAsia="맑은 고딕" w:hAnsi="Times New Roman"/>
          <w:sz w:val="20"/>
        </w:rPr>
        <w:t>변화</w:t>
      </w:r>
      <w:r w:rsidRPr="00632E3E">
        <w:rPr>
          <w:rFonts w:ascii="Times New Roman" w:eastAsia="맑은 고딕" w:hAnsi="Times New Roman"/>
          <w:sz w:val="20"/>
        </w:rPr>
        <w:t xml:space="preserve"> </w:t>
      </w:r>
      <w:r w:rsidRPr="00632E3E">
        <w:rPr>
          <w:rFonts w:ascii="Times New Roman" w:eastAsia="맑은 고딕" w:hAnsi="Times New Roman"/>
          <w:sz w:val="20"/>
        </w:rPr>
        <w:t>여부를</w:t>
      </w:r>
      <w:r w:rsidRPr="00632E3E">
        <w:rPr>
          <w:rFonts w:ascii="Times New Roman" w:eastAsia="맑은 고딕" w:hAnsi="Times New Roman"/>
          <w:sz w:val="20"/>
        </w:rPr>
        <w:t xml:space="preserve"> </w:t>
      </w:r>
      <w:r w:rsidRPr="00632E3E">
        <w:rPr>
          <w:rFonts w:ascii="Times New Roman" w:eastAsia="맑은 고딕" w:hAnsi="Times New Roman"/>
          <w:sz w:val="20"/>
        </w:rPr>
        <w:t>반드시</w:t>
      </w:r>
      <w:r w:rsidRPr="00632E3E">
        <w:rPr>
          <w:rFonts w:ascii="Times New Roman" w:eastAsia="맑은 고딕" w:hAnsi="Times New Roman"/>
          <w:sz w:val="20"/>
        </w:rPr>
        <w:t xml:space="preserve"> </w:t>
      </w:r>
      <w:r w:rsidRPr="00632E3E">
        <w:rPr>
          <w:rFonts w:ascii="Times New Roman" w:eastAsia="맑은 고딕" w:hAnsi="Times New Roman"/>
          <w:sz w:val="20"/>
        </w:rPr>
        <w:t>포함하여</w:t>
      </w:r>
      <w:r w:rsidRPr="00632E3E">
        <w:rPr>
          <w:rFonts w:ascii="Times New Roman" w:eastAsia="맑은 고딕" w:hAnsi="Times New Roman"/>
          <w:sz w:val="20"/>
        </w:rPr>
        <w:t xml:space="preserve"> </w:t>
      </w:r>
      <w:r w:rsidRPr="00632E3E">
        <w:rPr>
          <w:rFonts w:ascii="Times New Roman" w:eastAsia="맑은 고딕" w:hAnsi="Times New Roman"/>
          <w:sz w:val="20"/>
        </w:rPr>
        <w:t>기타사항</w:t>
      </w:r>
      <w:r w:rsidRPr="00632E3E">
        <w:rPr>
          <w:rFonts w:ascii="Times New Roman" w:eastAsia="맑은 고딕" w:hAnsi="Times New Roman"/>
          <w:sz w:val="20"/>
        </w:rPr>
        <w:t xml:space="preserve"> </w:t>
      </w:r>
      <w:r w:rsidRPr="00632E3E">
        <w:rPr>
          <w:rFonts w:ascii="Times New Roman" w:eastAsia="맑은 고딕" w:hAnsi="Times New Roman"/>
          <w:sz w:val="20"/>
        </w:rPr>
        <w:t>등을</w:t>
      </w:r>
      <w:r w:rsidRPr="00632E3E">
        <w:rPr>
          <w:rFonts w:ascii="Times New Roman" w:eastAsia="맑은 고딕" w:hAnsi="Times New Roman"/>
          <w:sz w:val="20"/>
        </w:rPr>
        <w:t xml:space="preserve"> </w:t>
      </w:r>
      <w:r w:rsidRPr="00632E3E">
        <w:rPr>
          <w:rFonts w:ascii="Times New Roman" w:eastAsia="맑은 고딕" w:hAnsi="Times New Roman"/>
          <w:sz w:val="20"/>
        </w:rPr>
        <w:t>확인</w:t>
      </w:r>
      <w:bookmarkEnd w:id="325"/>
    </w:p>
    <w:p w14:paraId="637CE448" w14:textId="013DA4DA" w:rsidR="00566E2D" w:rsidRPr="00632E3E" w:rsidRDefault="00924797" w:rsidP="001B3474">
      <w:pPr>
        <w:pStyle w:val="a9"/>
        <w:numPr>
          <w:ilvl w:val="5"/>
          <w:numId w:val="13"/>
        </w:numPr>
        <w:wordWrap/>
        <w:spacing w:before="120" w:line="274" w:lineRule="auto"/>
        <w:ind w:leftChars="0" w:left="918" w:hanging="357"/>
        <w:rPr>
          <w:rFonts w:ascii="Times New Roman" w:eastAsia="맑은 고딕" w:hAnsi="Times New Roman"/>
          <w:sz w:val="20"/>
        </w:rPr>
      </w:pPr>
      <w:bookmarkStart w:id="326" w:name="_Toc465852394"/>
      <w:r w:rsidRPr="00632E3E">
        <w:rPr>
          <w:rFonts w:ascii="Times New Roman" w:eastAsia="맑은 고딕" w:hAnsi="Times New Roman"/>
          <w:sz w:val="20"/>
        </w:rPr>
        <w:t>확인시각</w:t>
      </w:r>
      <w:r w:rsidRPr="00632E3E">
        <w:rPr>
          <w:rFonts w:ascii="Times New Roman" w:eastAsia="맑은 고딕" w:hAnsi="Times New Roman"/>
          <w:sz w:val="20"/>
        </w:rPr>
        <w:t xml:space="preserve">: </w:t>
      </w:r>
      <w:r w:rsidR="00811C0A" w:rsidRPr="00632E3E">
        <w:rPr>
          <w:rFonts w:ascii="Times New Roman" w:eastAsia="맑은 고딕" w:hAnsi="Times New Roman"/>
          <w:sz w:val="20"/>
        </w:rPr>
        <w:t>[</w:t>
      </w:r>
      <w:r w:rsidR="00782115" w:rsidRPr="00632E3E">
        <w:rPr>
          <w:rFonts w:ascii="Times New Roman" w:eastAsia="맑은 고딕" w:hAnsi="Times New Roman"/>
          <w:sz w:val="20"/>
        </w:rPr>
        <w:t>-</w:t>
      </w:r>
      <w:r w:rsidR="00CE54B7" w:rsidRPr="00632E3E">
        <w:rPr>
          <w:rFonts w:ascii="Times New Roman" w:eastAsia="맑은 고딕" w:hAnsi="Times New Roman"/>
          <w:sz w:val="20"/>
        </w:rPr>
        <w:t>1</w:t>
      </w:r>
      <w:r w:rsidR="00782115" w:rsidRPr="00632E3E">
        <w:rPr>
          <w:rFonts w:ascii="Times New Roman" w:eastAsia="맑은 고딕" w:hAnsi="Times New Roman"/>
          <w:sz w:val="20"/>
        </w:rPr>
        <w:t>d</w:t>
      </w:r>
      <w:r w:rsidR="00811C0A" w:rsidRPr="00632E3E">
        <w:rPr>
          <w:rFonts w:ascii="Times New Roman" w:eastAsia="맑은 고딕" w:hAnsi="Times New Roman"/>
          <w:sz w:val="20"/>
        </w:rPr>
        <w:t>]</w:t>
      </w:r>
      <w:r w:rsidR="005E1C64" w:rsidRPr="00632E3E">
        <w:rPr>
          <w:rFonts w:ascii="Times New Roman" w:eastAsia="맑은 고딕" w:hAnsi="Times New Roman"/>
          <w:sz w:val="20"/>
        </w:rPr>
        <w:t xml:space="preserve"> </w:t>
      </w:r>
      <w:r w:rsidR="00782115" w:rsidRPr="00632E3E">
        <w:rPr>
          <w:rFonts w:ascii="Times New Roman" w:eastAsia="맑은 고딕" w:hAnsi="Times New Roman"/>
          <w:sz w:val="20"/>
        </w:rPr>
        <w:t>입원</w:t>
      </w:r>
      <w:r w:rsidR="00782115" w:rsidRPr="00632E3E">
        <w:rPr>
          <w:rFonts w:ascii="Times New Roman" w:eastAsia="맑은 고딕" w:hAnsi="Times New Roman"/>
          <w:sz w:val="20"/>
        </w:rPr>
        <w:t xml:space="preserve"> </w:t>
      </w:r>
      <w:r w:rsidR="00782115" w:rsidRPr="00632E3E">
        <w:rPr>
          <w:rFonts w:ascii="Times New Roman" w:eastAsia="맑은 고딕" w:hAnsi="Times New Roman"/>
          <w:sz w:val="20"/>
        </w:rPr>
        <w:t>시</w:t>
      </w:r>
      <w:bookmarkEnd w:id="326"/>
    </w:p>
    <w:p w14:paraId="494E8F39" w14:textId="7B4E0FE4" w:rsidR="00782115" w:rsidRPr="00632E3E" w:rsidRDefault="00103C4E" w:rsidP="00832082">
      <w:pPr>
        <w:pStyle w:val="2"/>
      </w:pPr>
      <w:bookmarkStart w:id="327" w:name="_Toc90998717"/>
      <w:r>
        <w:t>Unscheduled Visit(</w:t>
      </w:r>
      <w:r>
        <w:rPr>
          <w:rFonts w:hint="eastAsia"/>
        </w:rPr>
        <w:t>예정되지</w:t>
      </w:r>
      <w:r>
        <w:rPr>
          <w:rFonts w:hint="eastAsia"/>
        </w:rPr>
        <w:t xml:space="preserve"> </w:t>
      </w:r>
      <w:r>
        <w:rPr>
          <w:rFonts w:hint="eastAsia"/>
        </w:rPr>
        <w:t>않은</w:t>
      </w:r>
      <w:r>
        <w:rPr>
          <w:rFonts w:hint="eastAsia"/>
        </w:rPr>
        <w:t xml:space="preserve"> </w:t>
      </w:r>
      <w:r>
        <w:rPr>
          <w:rFonts w:hint="eastAsia"/>
        </w:rPr>
        <w:t>방문</w:t>
      </w:r>
      <w:r>
        <w:rPr>
          <w:rFonts w:hint="eastAsia"/>
        </w:rPr>
        <w:t>)</w:t>
      </w:r>
      <w:bookmarkEnd w:id="327"/>
    </w:p>
    <w:p w14:paraId="29C562E5" w14:textId="67D0C4A2" w:rsidR="00945716" w:rsidRPr="00632E3E" w:rsidRDefault="00A408FA" w:rsidP="00F450F7">
      <w:pPr>
        <w:pStyle w:val="1"/>
        <w:numPr>
          <w:ilvl w:val="0"/>
          <w:numId w:val="0"/>
        </w:numPr>
        <w:wordWrap/>
        <w:spacing w:before="40" w:after="120"/>
        <w:ind w:left="573"/>
      </w:pPr>
      <w:r>
        <w:rPr>
          <w:rFonts w:hint="eastAsia"/>
        </w:rPr>
        <w:t>시험자의</w:t>
      </w:r>
      <w:r>
        <w:rPr>
          <w:rFonts w:hint="eastAsia"/>
        </w:rPr>
        <w:t xml:space="preserve"> </w:t>
      </w:r>
      <w:r>
        <w:rPr>
          <w:rFonts w:hint="eastAsia"/>
        </w:rPr>
        <w:t>판단</w:t>
      </w:r>
      <w:r>
        <w:rPr>
          <w:rFonts w:hint="eastAsia"/>
        </w:rPr>
        <w:t xml:space="preserve"> </w:t>
      </w:r>
      <w:r>
        <w:rPr>
          <w:rFonts w:hint="eastAsia"/>
        </w:rPr>
        <w:t>하에</w:t>
      </w:r>
      <w:r>
        <w:rPr>
          <w:rFonts w:hint="eastAsia"/>
        </w:rPr>
        <w:t xml:space="preserve"> </w:t>
      </w:r>
      <w:r>
        <w:rPr>
          <w:rFonts w:hint="eastAsia"/>
        </w:rPr>
        <w:t>필요한</w:t>
      </w:r>
      <w:r>
        <w:rPr>
          <w:rFonts w:hint="eastAsia"/>
        </w:rPr>
        <w:t xml:space="preserve"> </w:t>
      </w:r>
      <w:r>
        <w:rPr>
          <w:rFonts w:hint="eastAsia"/>
        </w:rPr>
        <w:t>경우</w:t>
      </w:r>
      <w:r>
        <w:t xml:space="preserve"> </w:t>
      </w:r>
      <w:r>
        <w:rPr>
          <w:rFonts w:hint="eastAsia"/>
        </w:rPr>
        <w:t>예</w:t>
      </w:r>
      <w:r w:rsidR="00E917CD">
        <w:rPr>
          <w:rFonts w:hint="eastAsia"/>
        </w:rPr>
        <w:t>정되지</w:t>
      </w:r>
      <w:r w:rsidR="00E917CD">
        <w:rPr>
          <w:rFonts w:hint="eastAsia"/>
        </w:rPr>
        <w:t xml:space="preserve"> </w:t>
      </w:r>
      <w:r w:rsidR="00E917CD">
        <w:rPr>
          <w:rFonts w:hint="eastAsia"/>
        </w:rPr>
        <w:t>않은</w:t>
      </w:r>
      <w:r w:rsidR="00E917CD">
        <w:rPr>
          <w:rFonts w:hint="eastAsia"/>
        </w:rPr>
        <w:t xml:space="preserve"> </w:t>
      </w:r>
      <w:r>
        <w:rPr>
          <w:rFonts w:hint="eastAsia"/>
        </w:rPr>
        <w:t>방문을</w:t>
      </w:r>
      <w:r>
        <w:rPr>
          <w:rFonts w:hint="eastAsia"/>
        </w:rPr>
        <w:t xml:space="preserve"> </w:t>
      </w:r>
      <w:r>
        <w:rPr>
          <w:rFonts w:hint="eastAsia"/>
        </w:rPr>
        <w:t>진행할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szCs w:val="18"/>
        </w:rPr>
        <w:t>증상이나</w:t>
      </w:r>
      <w:r>
        <w:rPr>
          <w:rFonts w:hint="eastAsia"/>
          <w:szCs w:val="18"/>
        </w:rPr>
        <w:t xml:space="preserve"> </w:t>
      </w:r>
      <w:r>
        <w:rPr>
          <w:rFonts w:hint="eastAsia"/>
          <w:szCs w:val="18"/>
        </w:rPr>
        <w:t>징후에</w:t>
      </w:r>
      <w:r>
        <w:rPr>
          <w:rFonts w:hint="eastAsia"/>
          <w:szCs w:val="18"/>
        </w:rPr>
        <w:t xml:space="preserve"> </w:t>
      </w:r>
      <w:r>
        <w:rPr>
          <w:rFonts w:hint="eastAsia"/>
          <w:szCs w:val="18"/>
        </w:rPr>
        <w:t>따라</w:t>
      </w:r>
      <w:r>
        <w:rPr>
          <w:rFonts w:hint="eastAsia"/>
          <w:szCs w:val="18"/>
        </w:rPr>
        <w:t xml:space="preserve"> </w:t>
      </w:r>
      <w:r>
        <w:rPr>
          <w:rFonts w:hint="eastAsia"/>
          <w:szCs w:val="18"/>
        </w:rPr>
        <w:t>검사가</w:t>
      </w:r>
      <w:r>
        <w:rPr>
          <w:rFonts w:hint="eastAsia"/>
          <w:szCs w:val="18"/>
        </w:rPr>
        <w:t xml:space="preserve"> </w:t>
      </w:r>
      <w:r>
        <w:rPr>
          <w:rFonts w:hint="eastAsia"/>
          <w:szCs w:val="18"/>
        </w:rPr>
        <w:t>필요하다고</w:t>
      </w:r>
      <w:r>
        <w:rPr>
          <w:rFonts w:hint="eastAsia"/>
          <w:szCs w:val="18"/>
        </w:rPr>
        <w:t xml:space="preserve"> </w:t>
      </w:r>
      <w:r>
        <w:rPr>
          <w:rFonts w:hint="eastAsia"/>
          <w:szCs w:val="18"/>
        </w:rPr>
        <w:t>시험자가</w:t>
      </w:r>
      <w:r>
        <w:rPr>
          <w:rFonts w:hint="eastAsia"/>
          <w:szCs w:val="18"/>
        </w:rPr>
        <w:t xml:space="preserve"> </w:t>
      </w:r>
      <w:r>
        <w:rPr>
          <w:rFonts w:hint="eastAsia"/>
          <w:szCs w:val="18"/>
        </w:rPr>
        <w:t>판단한</w:t>
      </w:r>
      <w:r>
        <w:rPr>
          <w:rFonts w:hint="eastAsia"/>
          <w:szCs w:val="18"/>
        </w:rPr>
        <w:t xml:space="preserve"> </w:t>
      </w:r>
      <w:r>
        <w:rPr>
          <w:rFonts w:hint="eastAsia"/>
          <w:szCs w:val="18"/>
        </w:rPr>
        <w:t>경우</w:t>
      </w:r>
      <w:r>
        <w:rPr>
          <w:rFonts w:hint="eastAsia"/>
          <w:szCs w:val="18"/>
        </w:rPr>
        <w:t xml:space="preserve">, </w:t>
      </w:r>
      <w:r>
        <w:rPr>
          <w:rFonts w:hint="eastAsia"/>
          <w:szCs w:val="18"/>
        </w:rPr>
        <w:t>필요한</w:t>
      </w:r>
      <w:r>
        <w:rPr>
          <w:rFonts w:hint="eastAsia"/>
          <w:szCs w:val="18"/>
        </w:rPr>
        <w:t xml:space="preserve"> </w:t>
      </w:r>
      <w:r>
        <w:rPr>
          <w:rFonts w:hint="eastAsia"/>
          <w:szCs w:val="18"/>
        </w:rPr>
        <w:t>검사</w:t>
      </w:r>
      <w:r w:rsidR="00955C7A">
        <w:rPr>
          <w:rFonts w:hint="eastAsia"/>
          <w:szCs w:val="18"/>
        </w:rPr>
        <w:t>를</w:t>
      </w:r>
      <w:r w:rsidR="00955C7A">
        <w:rPr>
          <w:rFonts w:hint="eastAsia"/>
          <w:szCs w:val="18"/>
        </w:rPr>
        <w:t xml:space="preserve"> </w:t>
      </w:r>
      <w:r w:rsidR="00955C7A">
        <w:rPr>
          <w:rFonts w:hint="eastAsia"/>
          <w:szCs w:val="18"/>
        </w:rPr>
        <w:t>시행할</w:t>
      </w:r>
      <w:r w:rsidR="00955C7A">
        <w:rPr>
          <w:rFonts w:hint="eastAsia"/>
          <w:szCs w:val="18"/>
        </w:rPr>
        <w:t xml:space="preserve"> </w:t>
      </w:r>
      <w:r w:rsidR="00955C7A">
        <w:rPr>
          <w:rFonts w:hint="eastAsia"/>
          <w:szCs w:val="18"/>
        </w:rPr>
        <w:t>수</w:t>
      </w:r>
      <w:r w:rsidR="00955C7A">
        <w:rPr>
          <w:rFonts w:hint="eastAsia"/>
          <w:szCs w:val="18"/>
        </w:rPr>
        <w:t xml:space="preserve"> </w:t>
      </w:r>
      <w:r w:rsidR="00955C7A">
        <w:rPr>
          <w:rFonts w:hint="eastAsia"/>
          <w:szCs w:val="18"/>
        </w:rPr>
        <w:t>있다</w:t>
      </w:r>
      <w:r w:rsidR="00955C7A">
        <w:rPr>
          <w:rFonts w:hint="eastAsia"/>
          <w:szCs w:val="18"/>
        </w:rPr>
        <w:t>.</w:t>
      </w:r>
    </w:p>
    <w:p w14:paraId="5778D045" w14:textId="77777777" w:rsidR="00885BA0" w:rsidRPr="00E917CD" w:rsidRDefault="00782115" w:rsidP="00E917CD">
      <w:pPr>
        <w:pStyle w:val="a9"/>
        <w:numPr>
          <w:ilvl w:val="5"/>
          <w:numId w:val="13"/>
        </w:numPr>
        <w:wordWrap/>
        <w:spacing w:before="40" w:after="40" w:line="160" w:lineRule="atLeast"/>
        <w:ind w:leftChars="0" w:left="918" w:hanging="357"/>
        <w:rPr>
          <w:rFonts w:ascii="Times New Roman" w:eastAsia="맑은 고딕" w:hAnsi="Times New Roman"/>
          <w:sz w:val="20"/>
        </w:rPr>
      </w:pPr>
      <w:bookmarkStart w:id="328" w:name="_Toc465852395"/>
      <w:r w:rsidRPr="00E917CD">
        <w:rPr>
          <w:rFonts w:ascii="Times New Roman" w:eastAsia="맑은 고딕" w:hAnsi="Times New Roman"/>
          <w:sz w:val="20"/>
        </w:rPr>
        <w:t>활력징후</w:t>
      </w:r>
      <w:bookmarkStart w:id="329" w:name="_Toc465852396"/>
      <w:bookmarkEnd w:id="328"/>
    </w:p>
    <w:p w14:paraId="6C0AEA70" w14:textId="77777777" w:rsidR="00782115" w:rsidRPr="00E917CD" w:rsidRDefault="00782115" w:rsidP="00E917CD">
      <w:pPr>
        <w:pStyle w:val="a9"/>
        <w:numPr>
          <w:ilvl w:val="5"/>
          <w:numId w:val="13"/>
        </w:numPr>
        <w:wordWrap/>
        <w:spacing w:before="40" w:after="40" w:line="160" w:lineRule="atLeast"/>
        <w:ind w:leftChars="0" w:left="918" w:hanging="357"/>
        <w:rPr>
          <w:rFonts w:ascii="Times New Roman" w:eastAsia="맑은 고딕" w:hAnsi="Times New Roman"/>
          <w:sz w:val="20"/>
        </w:rPr>
      </w:pPr>
      <w:bookmarkStart w:id="330" w:name="_Toc465852397"/>
      <w:bookmarkEnd w:id="329"/>
      <w:r w:rsidRPr="00E917CD">
        <w:rPr>
          <w:rFonts w:ascii="Times New Roman" w:eastAsia="맑은 고딕" w:hAnsi="Times New Roman"/>
          <w:sz w:val="20"/>
        </w:rPr>
        <w:t>신체검사</w:t>
      </w:r>
      <w:bookmarkEnd w:id="330"/>
    </w:p>
    <w:p w14:paraId="38CC7F54" w14:textId="77777777" w:rsidR="00A458C8" w:rsidRPr="00E917CD" w:rsidRDefault="00F450F7" w:rsidP="00E917CD">
      <w:pPr>
        <w:pStyle w:val="a9"/>
        <w:numPr>
          <w:ilvl w:val="5"/>
          <w:numId w:val="13"/>
        </w:numPr>
        <w:wordWrap/>
        <w:spacing w:before="40" w:after="40" w:line="160" w:lineRule="atLeast"/>
        <w:ind w:leftChars="0" w:left="918" w:hanging="357"/>
        <w:rPr>
          <w:rFonts w:ascii="Times New Roman" w:eastAsia="맑은 고딕" w:hAnsi="Times New Roman"/>
          <w:sz w:val="20"/>
        </w:rPr>
      </w:pPr>
      <w:r w:rsidRPr="00E917CD">
        <w:rPr>
          <w:rFonts w:ascii="Times New Roman" w:eastAsia="맑은 고딕" w:hAnsi="Times New Roman"/>
          <w:sz w:val="20"/>
        </w:rPr>
        <w:t>실험실적</w:t>
      </w:r>
      <w:r w:rsidRPr="00E917CD">
        <w:rPr>
          <w:rFonts w:ascii="Times New Roman" w:eastAsia="맑은 고딕" w:hAnsi="Times New Roman"/>
          <w:sz w:val="20"/>
        </w:rPr>
        <w:t xml:space="preserve"> </w:t>
      </w:r>
      <w:r w:rsidRPr="00E917CD">
        <w:rPr>
          <w:rFonts w:ascii="Times New Roman" w:eastAsia="맑은 고딕" w:hAnsi="Times New Roman"/>
          <w:sz w:val="20"/>
        </w:rPr>
        <w:t>검사</w:t>
      </w:r>
    </w:p>
    <w:p w14:paraId="6EA7CCE6" w14:textId="7C276156" w:rsidR="00F450F7" w:rsidRDefault="00B77139" w:rsidP="00E917CD">
      <w:pPr>
        <w:pStyle w:val="a9"/>
        <w:numPr>
          <w:ilvl w:val="5"/>
          <w:numId w:val="13"/>
        </w:numPr>
        <w:wordWrap/>
        <w:spacing w:before="40" w:after="40" w:line="160" w:lineRule="atLeast"/>
        <w:ind w:leftChars="0" w:left="918" w:hanging="357"/>
        <w:rPr>
          <w:rFonts w:ascii="Times New Roman" w:eastAsia="맑은 고딕" w:hAnsi="Times New Roman"/>
          <w:sz w:val="20"/>
        </w:rPr>
      </w:pPr>
      <w:r w:rsidRPr="00E917CD">
        <w:rPr>
          <w:rFonts w:ascii="Times New Roman" w:eastAsia="맑은 고딕" w:hAnsi="Times New Roman"/>
          <w:sz w:val="20"/>
        </w:rPr>
        <w:t>시력검사</w:t>
      </w:r>
    </w:p>
    <w:p w14:paraId="24053301" w14:textId="77777777" w:rsidR="000F32CE" w:rsidRDefault="000F32CE" w:rsidP="000F32CE">
      <w:pPr>
        <w:pStyle w:val="a9"/>
        <w:numPr>
          <w:ilvl w:val="5"/>
          <w:numId w:val="13"/>
        </w:numPr>
        <w:wordWrap/>
        <w:spacing w:before="40" w:after="40" w:line="160" w:lineRule="atLeast"/>
        <w:ind w:leftChars="0" w:left="918" w:hanging="357"/>
        <w:rPr>
          <w:rFonts w:ascii="Times New Roman" w:eastAsia="맑은 고딕" w:hAnsi="Times New Roman"/>
          <w:sz w:val="20"/>
        </w:rPr>
      </w:pPr>
      <w:r>
        <w:rPr>
          <w:rFonts w:ascii="Times New Roman" w:eastAsia="맑은 고딕" w:hAnsi="Times New Roman" w:hint="eastAsia"/>
          <w:sz w:val="20"/>
        </w:rPr>
        <w:t>안압검사</w:t>
      </w:r>
    </w:p>
    <w:p w14:paraId="76827C2F" w14:textId="77777777" w:rsidR="000F32CE" w:rsidRPr="00E917CD" w:rsidRDefault="000F32CE" w:rsidP="000F32CE">
      <w:pPr>
        <w:pStyle w:val="a9"/>
        <w:numPr>
          <w:ilvl w:val="5"/>
          <w:numId w:val="13"/>
        </w:numPr>
        <w:wordWrap/>
        <w:spacing w:before="40" w:after="40" w:line="160" w:lineRule="atLeast"/>
        <w:ind w:leftChars="0" w:left="918" w:hanging="357"/>
        <w:rPr>
          <w:rFonts w:ascii="Times New Roman" w:eastAsia="맑은 고딕" w:hAnsi="Times New Roman"/>
          <w:sz w:val="20"/>
        </w:rPr>
      </w:pPr>
      <w:r>
        <w:rPr>
          <w:rFonts w:ascii="Times New Roman" w:eastAsia="맑은 고딕" w:hAnsi="Times New Roman" w:hint="eastAsia"/>
          <w:sz w:val="20"/>
        </w:rPr>
        <w:t>세극등</w:t>
      </w:r>
      <w:r>
        <w:rPr>
          <w:rFonts w:ascii="Times New Roman" w:eastAsia="맑은 고딕" w:hAnsi="Times New Roman" w:hint="eastAsia"/>
          <w:sz w:val="20"/>
        </w:rPr>
        <w:t xml:space="preserve"> </w:t>
      </w:r>
      <w:r>
        <w:rPr>
          <w:rFonts w:ascii="Times New Roman" w:eastAsia="맑은 고딕" w:hAnsi="Times New Roman" w:hint="eastAsia"/>
          <w:sz w:val="20"/>
        </w:rPr>
        <w:t>검사</w:t>
      </w:r>
    </w:p>
    <w:p w14:paraId="1BD17D80" w14:textId="6DA3DFFC" w:rsidR="00B453EA" w:rsidRPr="00E917CD" w:rsidRDefault="00B453EA" w:rsidP="00E917CD">
      <w:pPr>
        <w:pStyle w:val="a9"/>
        <w:numPr>
          <w:ilvl w:val="5"/>
          <w:numId w:val="13"/>
        </w:numPr>
        <w:wordWrap/>
        <w:spacing w:before="40" w:after="40" w:line="160" w:lineRule="atLeast"/>
        <w:ind w:leftChars="0" w:left="918" w:hanging="357"/>
        <w:rPr>
          <w:rFonts w:ascii="Times New Roman" w:eastAsia="맑은 고딕" w:hAnsi="Times New Roman"/>
          <w:sz w:val="20"/>
        </w:rPr>
      </w:pPr>
      <w:r w:rsidRPr="00E917CD">
        <w:rPr>
          <w:rFonts w:ascii="Times New Roman" w:eastAsia="맑은 고딕" w:hAnsi="Times New Roman"/>
          <w:sz w:val="20"/>
        </w:rPr>
        <w:t xml:space="preserve">12-lead </w:t>
      </w:r>
      <w:r w:rsidRPr="00E917CD">
        <w:rPr>
          <w:rFonts w:ascii="Times New Roman" w:eastAsia="맑은 고딕" w:hAnsi="Times New Roman"/>
          <w:sz w:val="20"/>
        </w:rPr>
        <w:t>심전도</w:t>
      </w:r>
      <w:r w:rsidRPr="00E917CD">
        <w:rPr>
          <w:rFonts w:ascii="Times New Roman" w:eastAsia="맑은 고딕" w:hAnsi="Times New Roman"/>
          <w:sz w:val="20"/>
        </w:rPr>
        <w:t xml:space="preserve"> </w:t>
      </w:r>
      <w:r w:rsidRPr="00E917CD">
        <w:rPr>
          <w:rFonts w:ascii="Times New Roman" w:eastAsia="맑은 고딕" w:hAnsi="Times New Roman"/>
          <w:sz w:val="20"/>
        </w:rPr>
        <w:t>검사</w:t>
      </w:r>
    </w:p>
    <w:p w14:paraId="07903BAB" w14:textId="57743802" w:rsidR="00DE7266" w:rsidRPr="00E917CD" w:rsidRDefault="00DE7266" w:rsidP="00E917CD">
      <w:pPr>
        <w:pStyle w:val="a9"/>
        <w:numPr>
          <w:ilvl w:val="5"/>
          <w:numId w:val="13"/>
        </w:numPr>
        <w:wordWrap/>
        <w:spacing w:before="40" w:after="40" w:line="160" w:lineRule="atLeast"/>
        <w:ind w:leftChars="0" w:left="918" w:hanging="357"/>
        <w:rPr>
          <w:rFonts w:ascii="Times New Roman" w:eastAsia="맑은 고딕" w:hAnsi="Times New Roman"/>
          <w:sz w:val="20"/>
        </w:rPr>
      </w:pPr>
      <w:r w:rsidRPr="00E917CD">
        <w:rPr>
          <w:rFonts w:ascii="Times New Roman" w:eastAsia="맑은 고딕" w:hAnsi="Times New Roman" w:hint="eastAsia"/>
          <w:sz w:val="20"/>
        </w:rPr>
        <w:t>병용약물</w:t>
      </w:r>
      <w:r w:rsidRPr="00E917CD">
        <w:rPr>
          <w:rFonts w:ascii="Times New Roman" w:eastAsia="맑은 고딕" w:hAnsi="Times New Roman" w:hint="eastAsia"/>
          <w:sz w:val="20"/>
        </w:rPr>
        <w:t xml:space="preserve"> </w:t>
      </w:r>
      <w:r w:rsidRPr="00E917CD">
        <w:rPr>
          <w:rFonts w:ascii="Times New Roman" w:eastAsia="맑은 고딕" w:hAnsi="Times New Roman" w:hint="eastAsia"/>
          <w:sz w:val="20"/>
        </w:rPr>
        <w:t>확인</w:t>
      </w:r>
    </w:p>
    <w:p w14:paraId="577561F7" w14:textId="10AF8C0C" w:rsidR="00DE7266" w:rsidRPr="00E917CD" w:rsidRDefault="00DE7266" w:rsidP="00E917CD">
      <w:pPr>
        <w:pStyle w:val="a9"/>
        <w:numPr>
          <w:ilvl w:val="5"/>
          <w:numId w:val="13"/>
        </w:numPr>
        <w:wordWrap/>
        <w:spacing w:before="40" w:after="40" w:line="160" w:lineRule="atLeast"/>
        <w:ind w:leftChars="0" w:left="918" w:hanging="357"/>
        <w:rPr>
          <w:rFonts w:ascii="Times New Roman" w:eastAsia="맑은 고딕" w:hAnsi="Times New Roman"/>
          <w:sz w:val="20"/>
        </w:rPr>
      </w:pPr>
      <w:r w:rsidRPr="00E917CD">
        <w:rPr>
          <w:rFonts w:ascii="Times New Roman" w:eastAsia="맑은 고딕" w:hAnsi="Times New Roman" w:hint="eastAsia"/>
          <w:sz w:val="20"/>
        </w:rPr>
        <w:t>이상반응</w:t>
      </w:r>
      <w:r w:rsidRPr="00E917CD">
        <w:rPr>
          <w:rFonts w:ascii="Times New Roman" w:eastAsia="맑은 고딕" w:hAnsi="Times New Roman" w:hint="eastAsia"/>
          <w:sz w:val="20"/>
        </w:rPr>
        <w:t xml:space="preserve"> </w:t>
      </w:r>
      <w:r w:rsidRPr="00E917CD">
        <w:rPr>
          <w:rFonts w:ascii="Times New Roman" w:eastAsia="맑은 고딕" w:hAnsi="Times New Roman" w:hint="eastAsia"/>
          <w:sz w:val="20"/>
        </w:rPr>
        <w:t>확인</w:t>
      </w:r>
    </w:p>
    <w:p w14:paraId="7CA4AEDE" w14:textId="493C8F7E" w:rsidR="00DE7266" w:rsidRPr="00632E3E" w:rsidRDefault="00DE7266" w:rsidP="00DE7266">
      <w:pPr>
        <w:pStyle w:val="1"/>
        <w:numPr>
          <w:ilvl w:val="0"/>
          <w:numId w:val="0"/>
        </w:numPr>
        <w:wordWrap/>
        <w:spacing w:before="40" w:after="120"/>
        <w:ind w:left="573"/>
        <w:rPr>
          <w:szCs w:val="18"/>
        </w:rPr>
      </w:pPr>
    </w:p>
    <w:p w14:paraId="77D33C14" w14:textId="0BC9FF0A" w:rsidR="00782115" w:rsidRPr="00632E3E" w:rsidRDefault="00782115" w:rsidP="001F11C1">
      <w:pPr>
        <w:pStyle w:val="10"/>
      </w:pPr>
      <w:bookmarkStart w:id="331" w:name="_Toc381694425"/>
      <w:bookmarkStart w:id="332" w:name="_Toc388347015"/>
      <w:bookmarkStart w:id="333" w:name="_Toc388347080"/>
      <w:bookmarkStart w:id="334" w:name="_Toc90998718"/>
      <w:r w:rsidRPr="00632E3E">
        <w:t>약동학</w:t>
      </w:r>
      <w:r w:rsidRPr="00632E3E">
        <w:t xml:space="preserve"> </w:t>
      </w:r>
      <w:r w:rsidRPr="00632E3E">
        <w:t>검체</w:t>
      </w:r>
      <w:r w:rsidRPr="00632E3E">
        <w:t xml:space="preserve"> </w:t>
      </w:r>
      <w:r w:rsidR="00E34AA2" w:rsidRPr="00632E3E">
        <w:t>처리</w:t>
      </w:r>
      <w:r w:rsidRPr="00632E3E">
        <w:t xml:space="preserve">, </w:t>
      </w:r>
      <w:r w:rsidRPr="00632E3E">
        <w:t>보관</w:t>
      </w:r>
      <w:r w:rsidRPr="00632E3E">
        <w:t xml:space="preserve"> </w:t>
      </w:r>
      <w:r w:rsidRPr="00632E3E">
        <w:t>및</w:t>
      </w:r>
      <w:r w:rsidRPr="00632E3E">
        <w:t xml:space="preserve"> </w:t>
      </w:r>
      <w:r w:rsidRPr="00632E3E">
        <w:t>약물농도</w:t>
      </w:r>
      <w:r w:rsidR="008716DD" w:rsidRPr="00632E3E">
        <w:t xml:space="preserve"> </w:t>
      </w:r>
      <w:r w:rsidRPr="00632E3E">
        <w:t>분석방법</w:t>
      </w:r>
      <w:bookmarkEnd w:id="331"/>
      <w:bookmarkEnd w:id="332"/>
      <w:bookmarkEnd w:id="333"/>
      <w:bookmarkEnd w:id="334"/>
    </w:p>
    <w:p w14:paraId="181D3850" w14:textId="6E7E1904" w:rsidR="00A804ED" w:rsidRPr="00632E3E" w:rsidRDefault="00A804ED" w:rsidP="00351CF5">
      <w:pPr>
        <w:pStyle w:val="afff3"/>
      </w:pPr>
      <w:r w:rsidRPr="00632E3E">
        <w:t>약동학</w:t>
      </w:r>
      <w:r w:rsidRPr="00632E3E">
        <w:t xml:space="preserve"> </w:t>
      </w:r>
      <w:r w:rsidRPr="00632E3E">
        <w:t>채혈</w:t>
      </w:r>
      <w:r w:rsidRPr="00632E3E">
        <w:t>(‘10.5</w:t>
      </w:r>
      <w:ins w:id="335" w:author="inae" w:date="2022-03-14T09:24:00Z">
        <w:r w:rsidR="00332F2A">
          <w:t>.</w:t>
        </w:r>
      </w:ins>
      <w:commentRangeStart w:id="336"/>
      <w:commentRangeStart w:id="337"/>
      <w:del w:id="338" w:author="inae" w:date="2022-03-14T09:23:00Z">
        <w:r w:rsidRPr="00632E3E" w:rsidDel="00332F2A">
          <w:delText>)</w:delText>
        </w:r>
      </w:del>
      <w:commentRangeEnd w:id="336"/>
      <w:r w:rsidR="002041A8">
        <w:rPr>
          <w:rStyle w:val="afff1"/>
          <w:rFonts w:asciiTheme="minorHAnsi" w:eastAsiaTheme="minorEastAsia" w:hAnsiTheme="minorHAnsi"/>
        </w:rPr>
        <w:commentReference w:id="336"/>
      </w:r>
      <w:commentRangeEnd w:id="337"/>
      <w:r w:rsidR="00332F2A">
        <w:rPr>
          <w:rStyle w:val="afff1"/>
          <w:rFonts w:asciiTheme="minorHAnsi" w:eastAsiaTheme="minorEastAsia" w:hAnsiTheme="minorHAnsi"/>
        </w:rPr>
        <w:commentReference w:id="337"/>
      </w:r>
      <w:r w:rsidRPr="00632E3E">
        <w:t xml:space="preserve"> </w:t>
      </w:r>
      <w:r w:rsidRPr="00632E3E">
        <w:t>약동학</w:t>
      </w:r>
      <w:r w:rsidRPr="00632E3E">
        <w:t xml:space="preserve"> </w:t>
      </w:r>
      <w:r w:rsidRPr="00632E3E">
        <w:t>채혈</w:t>
      </w:r>
      <w:r w:rsidRPr="00632E3E">
        <w:t xml:space="preserve">’ </w:t>
      </w:r>
      <w:r w:rsidRPr="00632E3E">
        <w:t>참조</w:t>
      </w:r>
      <w:r w:rsidRPr="00632E3E">
        <w:t>)</w:t>
      </w:r>
      <w:r w:rsidR="006E61C9" w:rsidRPr="00632E3E">
        <w:t xml:space="preserve"> </w:t>
      </w:r>
      <w:r w:rsidR="006E61C9" w:rsidRPr="00632E3E">
        <w:t>후</w:t>
      </w:r>
      <w:r w:rsidR="006E61C9" w:rsidRPr="00632E3E">
        <w:t xml:space="preserve"> </w:t>
      </w:r>
      <w:r w:rsidR="006E61C9" w:rsidRPr="00632E3E">
        <w:t>채취한</w:t>
      </w:r>
      <w:r w:rsidR="006E61C9" w:rsidRPr="00632E3E">
        <w:t xml:space="preserve"> </w:t>
      </w:r>
      <w:r w:rsidR="006E61C9" w:rsidRPr="00632E3E">
        <w:t>검체는</w:t>
      </w:r>
      <w:r w:rsidR="006E61C9" w:rsidRPr="00632E3E">
        <w:t xml:space="preserve"> </w:t>
      </w:r>
      <w:r w:rsidR="006E61C9" w:rsidRPr="00632E3E">
        <w:t>미리</w:t>
      </w:r>
      <w:r w:rsidR="006E61C9" w:rsidRPr="00632E3E">
        <w:t xml:space="preserve"> </w:t>
      </w:r>
      <w:r w:rsidR="006E61C9" w:rsidRPr="00632E3E">
        <w:t>검체</w:t>
      </w:r>
      <w:r w:rsidR="006E61C9" w:rsidRPr="00632E3E">
        <w:t xml:space="preserve"> </w:t>
      </w:r>
      <w:r w:rsidR="006E61C9" w:rsidRPr="00632E3E">
        <w:t>정보를</w:t>
      </w:r>
      <w:r w:rsidR="006E61C9" w:rsidRPr="00632E3E">
        <w:t xml:space="preserve"> </w:t>
      </w:r>
      <w:r w:rsidR="006E61C9" w:rsidRPr="00632E3E">
        <w:t>표기하여</w:t>
      </w:r>
      <w:r w:rsidR="006E61C9" w:rsidRPr="00632E3E">
        <w:t xml:space="preserve"> </w:t>
      </w:r>
      <w:r w:rsidR="006E61C9" w:rsidRPr="00632E3E">
        <w:t>부착한</w:t>
      </w:r>
      <w:r w:rsidR="006E61C9" w:rsidRPr="00632E3E">
        <w:t xml:space="preserve"> EDTA-K2 tube</w:t>
      </w:r>
      <w:r w:rsidR="006E61C9" w:rsidRPr="00632E3E">
        <w:t>에</w:t>
      </w:r>
      <w:r w:rsidR="006E61C9" w:rsidRPr="00632E3E">
        <w:t xml:space="preserve"> </w:t>
      </w:r>
      <w:r w:rsidR="006E61C9" w:rsidRPr="00632E3E">
        <w:t>담아</w:t>
      </w:r>
      <w:r w:rsidR="006E61C9" w:rsidRPr="00632E3E">
        <w:t xml:space="preserve">, </w:t>
      </w:r>
      <w:r w:rsidR="006E61C9" w:rsidRPr="00632E3E">
        <w:t>가볍게</w:t>
      </w:r>
      <w:r w:rsidR="006E61C9" w:rsidRPr="00632E3E">
        <w:t xml:space="preserve"> </w:t>
      </w:r>
      <w:r w:rsidR="006E61C9" w:rsidRPr="00632E3E">
        <w:t>흔든</w:t>
      </w:r>
      <w:r w:rsidR="006E61C9" w:rsidRPr="00632E3E">
        <w:t xml:space="preserve"> </w:t>
      </w:r>
      <w:r w:rsidR="006E61C9" w:rsidRPr="00632E3E">
        <w:t>후</w:t>
      </w:r>
      <w:r w:rsidR="006E61C9" w:rsidRPr="00632E3E">
        <w:t xml:space="preserve"> </w:t>
      </w:r>
      <w:r w:rsidR="006E61C9" w:rsidRPr="00632E3E">
        <w:t>실온</w:t>
      </w:r>
      <w:r w:rsidR="00351CF5" w:rsidRPr="00632E3E">
        <w:t xml:space="preserve"> </w:t>
      </w:r>
      <w:r w:rsidR="006E61C9" w:rsidRPr="00632E3E">
        <w:t>보관한다</w:t>
      </w:r>
      <w:r w:rsidR="006E61C9" w:rsidRPr="00632E3E">
        <w:t xml:space="preserve">. </w:t>
      </w:r>
      <w:r w:rsidR="00732714" w:rsidRPr="00632E3E">
        <w:t>가능한</w:t>
      </w:r>
      <w:r w:rsidR="00732714" w:rsidRPr="00632E3E">
        <w:t xml:space="preserve"> </w:t>
      </w:r>
      <w:r w:rsidR="006E61C9" w:rsidRPr="00632E3E">
        <w:t>채혈</w:t>
      </w:r>
      <w:r w:rsidR="006E61C9" w:rsidRPr="00632E3E">
        <w:t xml:space="preserve"> 30</w:t>
      </w:r>
      <w:r w:rsidR="006E61C9" w:rsidRPr="00632E3E">
        <w:t>분</w:t>
      </w:r>
      <w:r w:rsidR="006E61C9" w:rsidRPr="00632E3E">
        <w:t xml:space="preserve"> </w:t>
      </w:r>
      <w:r w:rsidR="006E61C9" w:rsidRPr="00632E3E">
        <w:t>이내에</w:t>
      </w:r>
      <w:r w:rsidR="006E61C9" w:rsidRPr="00632E3E">
        <w:t xml:space="preserve"> 4℃, 3,000</w:t>
      </w:r>
      <w:r w:rsidR="00732714" w:rsidRPr="00632E3E">
        <w:t>rpm</w:t>
      </w:r>
      <w:r w:rsidR="00732714" w:rsidRPr="00632E3E">
        <w:t>으로</w:t>
      </w:r>
      <w:r w:rsidR="00732714" w:rsidRPr="00632E3E">
        <w:t xml:space="preserve"> 10</w:t>
      </w:r>
      <w:r w:rsidR="00732714" w:rsidRPr="00632E3E">
        <w:t>분간</w:t>
      </w:r>
      <w:r w:rsidR="00732714" w:rsidRPr="00632E3E">
        <w:t xml:space="preserve"> </w:t>
      </w:r>
      <w:r w:rsidR="00732714" w:rsidRPr="00632E3E">
        <w:t>원심분리를</w:t>
      </w:r>
      <w:r w:rsidR="00732714" w:rsidRPr="00632E3E">
        <w:t xml:space="preserve"> </w:t>
      </w:r>
      <w:r w:rsidR="00732714" w:rsidRPr="00632E3E">
        <w:t>시작한다</w:t>
      </w:r>
      <w:r w:rsidR="00732714" w:rsidRPr="00632E3E">
        <w:t xml:space="preserve">. </w:t>
      </w:r>
      <w:r w:rsidR="00732714" w:rsidRPr="00632E3E">
        <w:t>분리된</w:t>
      </w:r>
      <w:r w:rsidR="00732714" w:rsidRPr="00632E3E">
        <w:t xml:space="preserve"> </w:t>
      </w:r>
      <w:r w:rsidR="00732714" w:rsidRPr="00632E3E">
        <w:t>혈장은</w:t>
      </w:r>
      <w:r w:rsidR="00732714" w:rsidRPr="00632E3E">
        <w:t xml:space="preserve"> </w:t>
      </w:r>
      <w:r w:rsidR="0034450E" w:rsidRPr="00E45F91">
        <w:t>2</w:t>
      </w:r>
      <w:r w:rsidR="00732714" w:rsidRPr="00E45F91">
        <w:t>개</w:t>
      </w:r>
      <w:r w:rsidR="00732714" w:rsidRPr="00632E3E">
        <w:t>의</w:t>
      </w:r>
      <w:r w:rsidR="00732714" w:rsidRPr="00632E3E">
        <w:t xml:space="preserve"> polypropylene tube</w:t>
      </w:r>
      <w:r w:rsidR="00732714" w:rsidRPr="00632E3E">
        <w:t>에</w:t>
      </w:r>
      <w:r w:rsidR="00732714" w:rsidRPr="00632E3E">
        <w:t xml:space="preserve"> </w:t>
      </w:r>
      <w:r w:rsidR="00327087">
        <w:t xml:space="preserve">1 </w:t>
      </w:r>
      <w:r w:rsidR="00732714" w:rsidRPr="00632E3E">
        <w:t>mL</w:t>
      </w:r>
      <w:r w:rsidR="00732714" w:rsidRPr="00632E3E">
        <w:t>씩</w:t>
      </w:r>
      <w:r w:rsidR="00732714" w:rsidRPr="00632E3E">
        <w:t xml:space="preserve"> </w:t>
      </w:r>
      <w:r w:rsidR="00732714" w:rsidRPr="00632E3E">
        <w:t>분주한</w:t>
      </w:r>
      <w:r w:rsidR="00732714" w:rsidRPr="00632E3E">
        <w:t xml:space="preserve"> </w:t>
      </w:r>
      <w:r w:rsidR="00732714" w:rsidRPr="00632E3E">
        <w:t>후</w:t>
      </w:r>
      <w:r w:rsidR="00732714" w:rsidRPr="00632E3E">
        <w:t xml:space="preserve"> </w:t>
      </w:r>
      <w:r w:rsidR="00732714" w:rsidRPr="00632E3E">
        <w:t>분석기관으로</w:t>
      </w:r>
      <w:r w:rsidR="00732714" w:rsidRPr="00632E3E">
        <w:t xml:space="preserve"> </w:t>
      </w:r>
      <w:r w:rsidR="00732714" w:rsidRPr="00632E3E">
        <w:t>인계</w:t>
      </w:r>
      <w:r w:rsidR="00732714" w:rsidRPr="00632E3E">
        <w:t xml:space="preserve"> </w:t>
      </w:r>
      <w:r w:rsidR="00732714" w:rsidRPr="00632E3E">
        <w:t>전까지</w:t>
      </w:r>
      <w:r w:rsidR="00732714" w:rsidRPr="00632E3E">
        <w:t xml:space="preserve"> </w:t>
      </w:r>
      <w:r w:rsidR="00327087" w:rsidRPr="00327087">
        <w:rPr>
          <w:rFonts w:hint="eastAsia"/>
        </w:rPr>
        <w:t>-70</w:t>
      </w:r>
      <w:r w:rsidR="00327087" w:rsidRPr="00327087">
        <w:rPr>
          <w:rFonts w:hint="eastAsia"/>
        </w:rPr>
        <w:t>±</w:t>
      </w:r>
      <w:r w:rsidR="00327087" w:rsidRPr="00327087">
        <w:rPr>
          <w:rFonts w:hint="eastAsia"/>
        </w:rPr>
        <w:t>10</w:t>
      </w:r>
      <w:r w:rsidR="00327087" w:rsidRPr="00327087">
        <w:rPr>
          <w:rFonts w:hint="eastAsia"/>
        </w:rPr>
        <w:t>℃</w:t>
      </w:r>
      <w:r w:rsidR="00327087">
        <w:rPr>
          <w:rFonts w:hint="eastAsia"/>
        </w:rPr>
        <w:t>로</w:t>
      </w:r>
      <w:r w:rsidR="00327087" w:rsidRPr="00327087">
        <w:rPr>
          <w:rFonts w:hint="eastAsia"/>
        </w:rPr>
        <w:t xml:space="preserve"> </w:t>
      </w:r>
      <w:r w:rsidR="008C31CF" w:rsidRPr="00632E3E">
        <w:t>설정된</w:t>
      </w:r>
      <w:r w:rsidR="00732714" w:rsidRPr="00632E3E">
        <w:t xml:space="preserve"> </w:t>
      </w:r>
      <w:r w:rsidR="00732714" w:rsidRPr="00632E3E">
        <w:t>냉동</w:t>
      </w:r>
      <w:r w:rsidR="008C31CF" w:rsidRPr="00632E3E">
        <w:t>고에</w:t>
      </w:r>
      <w:r w:rsidR="008C31CF" w:rsidRPr="00632E3E">
        <w:t xml:space="preserve"> </w:t>
      </w:r>
      <w:r w:rsidR="00732714" w:rsidRPr="00632E3E">
        <w:t>보관한다</w:t>
      </w:r>
      <w:r w:rsidR="00732714" w:rsidRPr="00632E3E">
        <w:t>.</w:t>
      </w:r>
    </w:p>
    <w:p w14:paraId="6A81B9C3" w14:textId="5B898B42" w:rsidR="00732714" w:rsidRPr="00632E3E" w:rsidRDefault="00703C0D" w:rsidP="00351CF5">
      <w:pPr>
        <w:pStyle w:val="afff3"/>
      </w:pPr>
      <w:r w:rsidRPr="00632E3E">
        <w:t>약물</w:t>
      </w:r>
      <w:r w:rsidRPr="00632E3E">
        <w:t xml:space="preserve"> </w:t>
      </w:r>
      <w:r w:rsidRPr="00632E3E">
        <w:t>농도의</w:t>
      </w:r>
      <w:r w:rsidRPr="00632E3E">
        <w:t xml:space="preserve"> </w:t>
      </w:r>
      <w:r w:rsidRPr="00632E3E">
        <w:t>분석은</w:t>
      </w:r>
      <w:r w:rsidRPr="00632E3E">
        <w:t xml:space="preserve"> </w:t>
      </w:r>
      <w:r w:rsidRPr="00632E3E">
        <w:t>검증된</w:t>
      </w:r>
      <w:r w:rsidRPr="00632E3E">
        <w:t xml:space="preserve"> </w:t>
      </w:r>
      <w:r w:rsidRPr="00632E3E">
        <w:t>분석법에</w:t>
      </w:r>
      <w:r w:rsidRPr="00632E3E">
        <w:t xml:space="preserve"> </w:t>
      </w:r>
      <w:r w:rsidRPr="00632E3E">
        <w:t>따라</w:t>
      </w:r>
      <w:r w:rsidRPr="00632E3E">
        <w:t xml:space="preserve"> </w:t>
      </w:r>
      <w:r w:rsidRPr="00632E3E">
        <w:t>실시하며</w:t>
      </w:r>
      <w:r w:rsidRPr="00632E3E">
        <w:t xml:space="preserve">, </w:t>
      </w:r>
      <w:r w:rsidRPr="00632E3E">
        <w:t>전처리</w:t>
      </w:r>
      <w:r w:rsidRPr="00632E3E">
        <w:t xml:space="preserve"> </w:t>
      </w:r>
      <w:r w:rsidRPr="00632E3E">
        <w:t>조건이나</w:t>
      </w:r>
      <w:r w:rsidRPr="00632E3E">
        <w:t xml:space="preserve"> </w:t>
      </w:r>
      <w:r w:rsidRPr="00632E3E">
        <w:t>검량선</w:t>
      </w:r>
      <w:r w:rsidRPr="00632E3E">
        <w:t xml:space="preserve"> </w:t>
      </w:r>
      <w:r w:rsidRPr="00632E3E">
        <w:t>범위</w:t>
      </w:r>
      <w:r w:rsidRPr="00632E3E">
        <w:t xml:space="preserve"> </w:t>
      </w:r>
      <w:r w:rsidRPr="00632E3E">
        <w:t>등</w:t>
      </w:r>
      <w:r w:rsidRPr="00632E3E">
        <w:t xml:space="preserve"> </w:t>
      </w:r>
      <w:r w:rsidRPr="00632E3E">
        <w:t>세부사항</w:t>
      </w:r>
      <w:r w:rsidRPr="00632E3E">
        <w:lastRenderedPageBreak/>
        <w:t>은</w:t>
      </w:r>
      <w:r w:rsidRPr="00632E3E">
        <w:t xml:space="preserve"> </w:t>
      </w:r>
      <w:r w:rsidRPr="00632E3E">
        <w:t>분석기관의</w:t>
      </w:r>
      <w:r w:rsidRPr="00632E3E">
        <w:t xml:space="preserve"> </w:t>
      </w:r>
      <w:r w:rsidRPr="00632E3E">
        <w:t>조건에</w:t>
      </w:r>
      <w:r w:rsidRPr="00632E3E">
        <w:t xml:space="preserve"> </w:t>
      </w:r>
      <w:r w:rsidRPr="00632E3E">
        <w:t>맞게</w:t>
      </w:r>
      <w:r w:rsidRPr="00632E3E">
        <w:t xml:space="preserve"> </w:t>
      </w:r>
      <w:r w:rsidRPr="00632E3E">
        <w:t>조정할</w:t>
      </w:r>
      <w:r w:rsidRPr="00632E3E">
        <w:t xml:space="preserve"> </w:t>
      </w:r>
      <w:r w:rsidRPr="00632E3E">
        <w:t>수</w:t>
      </w:r>
      <w:r w:rsidRPr="00632E3E">
        <w:t xml:space="preserve"> </w:t>
      </w:r>
      <w:r w:rsidRPr="00632E3E">
        <w:t>있다</w:t>
      </w:r>
      <w:r w:rsidRPr="00632E3E">
        <w:t>.</w:t>
      </w:r>
      <w:r w:rsidR="00242E52" w:rsidRPr="00632E3E">
        <w:t xml:space="preserve"> </w:t>
      </w:r>
    </w:p>
    <w:p w14:paraId="37E734B6" w14:textId="77777777" w:rsidR="00782115" w:rsidRPr="00632E3E" w:rsidRDefault="00782115" w:rsidP="001F11C1">
      <w:pPr>
        <w:pStyle w:val="10"/>
      </w:pPr>
      <w:bookmarkStart w:id="339" w:name="_Toc224776498"/>
      <w:bookmarkStart w:id="340" w:name="_Toc224959765"/>
      <w:bookmarkStart w:id="341" w:name="_Toc470420130"/>
      <w:bookmarkStart w:id="342" w:name="_Toc471612529"/>
      <w:bookmarkStart w:id="343" w:name="_Toc475174957"/>
      <w:bookmarkStart w:id="344" w:name="_Toc476216791"/>
      <w:bookmarkStart w:id="345" w:name="_Toc476217243"/>
      <w:bookmarkStart w:id="346" w:name="_Toc476710372"/>
      <w:bookmarkStart w:id="347" w:name="_Toc476735856"/>
      <w:bookmarkStart w:id="348" w:name="_Toc477076108"/>
      <w:bookmarkStart w:id="349" w:name="_Toc477852886"/>
      <w:bookmarkStart w:id="350" w:name="_Toc479154443"/>
      <w:bookmarkStart w:id="351" w:name="_Toc480163719"/>
      <w:bookmarkStart w:id="352" w:name="_Toc481208675"/>
      <w:bookmarkStart w:id="353" w:name="_Toc481217950"/>
      <w:bookmarkStart w:id="354" w:name="_Toc481222442"/>
      <w:bookmarkStart w:id="355" w:name="_Toc482416509"/>
      <w:bookmarkStart w:id="356" w:name="_Toc495907716"/>
      <w:bookmarkStart w:id="357" w:name="_Toc495984953"/>
      <w:bookmarkStart w:id="358" w:name="_Toc495993985"/>
      <w:bookmarkStart w:id="359" w:name="_Toc495995239"/>
      <w:bookmarkStart w:id="360" w:name="_Toc496006675"/>
      <w:bookmarkStart w:id="361" w:name="_Toc508005507"/>
      <w:bookmarkStart w:id="362" w:name="_Toc511444861"/>
      <w:bookmarkStart w:id="363" w:name="_Toc511445043"/>
      <w:bookmarkStart w:id="364" w:name="_Toc511445360"/>
      <w:bookmarkStart w:id="365" w:name="_Toc175882392"/>
      <w:bookmarkStart w:id="366" w:name="_Toc346711732"/>
      <w:bookmarkStart w:id="367" w:name="_Toc381694426"/>
      <w:bookmarkStart w:id="368" w:name="_Toc388347017"/>
      <w:bookmarkStart w:id="369" w:name="_Toc388347082"/>
      <w:bookmarkStart w:id="370" w:name="_Toc90998719"/>
      <w:bookmarkEnd w:id="339"/>
      <w:bookmarkEnd w:id="340"/>
      <w:r w:rsidRPr="00632E3E">
        <w:t>중지</w:t>
      </w:r>
      <w:r w:rsidRPr="00632E3E">
        <w:t xml:space="preserve"> </w:t>
      </w:r>
      <w:r w:rsidRPr="00632E3E">
        <w:t>및</w:t>
      </w:r>
      <w:r w:rsidRPr="00632E3E">
        <w:t xml:space="preserve"> </w:t>
      </w:r>
      <w:r w:rsidRPr="00632E3E">
        <w:t>탈락</w:t>
      </w:r>
      <w:r w:rsidRPr="00632E3E">
        <w:t xml:space="preserve"> </w:t>
      </w:r>
      <w:r w:rsidRPr="00632E3E">
        <w:t>기준</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3BDDEF6D" w14:textId="77777777" w:rsidR="00782115" w:rsidRPr="00632E3E" w:rsidRDefault="00782115" w:rsidP="006D40C2">
      <w:pPr>
        <w:pStyle w:val="1"/>
        <w:numPr>
          <w:ilvl w:val="0"/>
          <w:numId w:val="44"/>
        </w:numPr>
        <w:wordWrap/>
        <w:spacing w:before="40" w:after="120"/>
        <w:ind w:leftChars="120" w:left="573" w:hanging="357"/>
        <w:rPr>
          <w:szCs w:val="18"/>
        </w:rPr>
      </w:pPr>
      <w:bookmarkStart w:id="371" w:name="_Toc438719634"/>
      <w:bookmarkStart w:id="372" w:name="_Toc438719774"/>
      <w:r w:rsidRPr="00632E3E">
        <w:rPr>
          <w:szCs w:val="18"/>
        </w:rPr>
        <w:t>대상자가</w:t>
      </w:r>
      <w:r w:rsidRPr="00632E3E">
        <w:rPr>
          <w:szCs w:val="18"/>
        </w:rPr>
        <w:t xml:space="preserve"> </w:t>
      </w:r>
      <w:r w:rsidR="00F76AC0" w:rsidRPr="00632E3E">
        <w:rPr>
          <w:szCs w:val="18"/>
        </w:rPr>
        <w:t>임상시험용의약품</w:t>
      </w:r>
      <w:r w:rsidRPr="00632E3E">
        <w:rPr>
          <w:szCs w:val="18"/>
        </w:rPr>
        <w:t>의</w:t>
      </w:r>
      <w:r w:rsidRPr="00632E3E">
        <w:rPr>
          <w:szCs w:val="18"/>
        </w:rPr>
        <w:t xml:space="preserve"> </w:t>
      </w:r>
      <w:r w:rsidRPr="00632E3E">
        <w:rPr>
          <w:szCs w:val="18"/>
        </w:rPr>
        <w:t>안전성이나</w:t>
      </w:r>
      <w:r w:rsidRPr="00632E3E">
        <w:rPr>
          <w:szCs w:val="18"/>
        </w:rPr>
        <w:t xml:space="preserve"> </w:t>
      </w:r>
      <w:r w:rsidR="0033352F" w:rsidRPr="00632E3E">
        <w:rPr>
          <w:szCs w:val="18"/>
        </w:rPr>
        <w:t>약동</w:t>
      </w:r>
      <w:r w:rsidRPr="00632E3E">
        <w:rPr>
          <w:szCs w:val="18"/>
        </w:rPr>
        <w:t>학적</w:t>
      </w:r>
      <w:r w:rsidRPr="00632E3E">
        <w:rPr>
          <w:szCs w:val="18"/>
        </w:rPr>
        <w:t xml:space="preserve"> </w:t>
      </w:r>
      <w:r w:rsidRPr="00632E3E">
        <w:rPr>
          <w:szCs w:val="18"/>
        </w:rPr>
        <w:t>특성을</w:t>
      </w:r>
      <w:r w:rsidRPr="00632E3E">
        <w:rPr>
          <w:szCs w:val="18"/>
        </w:rPr>
        <w:t xml:space="preserve"> </w:t>
      </w:r>
      <w:r w:rsidRPr="00632E3E">
        <w:rPr>
          <w:szCs w:val="18"/>
        </w:rPr>
        <w:t>평가하는데</w:t>
      </w:r>
      <w:r w:rsidRPr="00632E3E">
        <w:rPr>
          <w:szCs w:val="18"/>
        </w:rPr>
        <w:t xml:space="preserve"> </w:t>
      </w:r>
      <w:r w:rsidRPr="00632E3E">
        <w:rPr>
          <w:szCs w:val="18"/>
        </w:rPr>
        <w:t>영향을</w:t>
      </w:r>
      <w:r w:rsidRPr="00632E3E">
        <w:rPr>
          <w:szCs w:val="18"/>
        </w:rPr>
        <w:t xml:space="preserve"> </w:t>
      </w:r>
      <w:r w:rsidRPr="00632E3E">
        <w:rPr>
          <w:szCs w:val="18"/>
        </w:rPr>
        <w:t>줄</w:t>
      </w:r>
      <w:r w:rsidRPr="00632E3E">
        <w:rPr>
          <w:szCs w:val="18"/>
        </w:rPr>
        <w:t xml:space="preserve"> </w:t>
      </w:r>
      <w:r w:rsidRPr="00632E3E">
        <w:rPr>
          <w:szCs w:val="18"/>
        </w:rPr>
        <w:t>것으로</w:t>
      </w:r>
      <w:r w:rsidRPr="00632E3E">
        <w:rPr>
          <w:szCs w:val="18"/>
        </w:rPr>
        <w:t xml:space="preserve"> </w:t>
      </w:r>
      <w:r w:rsidRPr="00632E3E">
        <w:rPr>
          <w:szCs w:val="18"/>
        </w:rPr>
        <w:t>예상되는</w:t>
      </w:r>
      <w:r w:rsidRPr="00632E3E">
        <w:rPr>
          <w:szCs w:val="18"/>
        </w:rPr>
        <w:t xml:space="preserve"> </w:t>
      </w:r>
      <w:r w:rsidRPr="00632E3E">
        <w:rPr>
          <w:szCs w:val="18"/>
        </w:rPr>
        <w:t>의약품을</w:t>
      </w:r>
      <w:r w:rsidRPr="00632E3E">
        <w:rPr>
          <w:szCs w:val="18"/>
        </w:rPr>
        <w:t xml:space="preserve"> </w:t>
      </w:r>
      <w:r w:rsidRPr="00632E3E">
        <w:rPr>
          <w:szCs w:val="18"/>
        </w:rPr>
        <w:t>투여한</w:t>
      </w:r>
      <w:r w:rsidRPr="00632E3E">
        <w:rPr>
          <w:szCs w:val="18"/>
        </w:rPr>
        <w:t xml:space="preserve"> </w:t>
      </w:r>
      <w:r w:rsidRPr="00632E3E">
        <w:rPr>
          <w:szCs w:val="18"/>
        </w:rPr>
        <w:t>경우</w:t>
      </w:r>
      <w:bookmarkEnd w:id="371"/>
      <w:bookmarkEnd w:id="372"/>
    </w:p>
    <w:p w14:paraId="4C37031C" w14:textId="77777777" w:rsidR="00782115" w:rsidRPr="00632E3E" w:rsidRDefault="00782115" w:rsidP="001754D4">
      <w:pPr>
        <w:pStyle w:val="1"/>
        <w:numPr>
          <w:ilvl w:val="0"/>
          <w:numId w:val="24"/>
        </w:numPr>
        <w:wordWrap/>
        <w:spacing w:before="40" w:after="120"/>
        <w:ind w:leftChars="120" w:left="573" w:hanging="357"/>
        <w:rPr>
          <w:szCs w:val="18"/>
        </w:rPr>
      </w:pPr>
      <w:r w:rsidRPr="00632E3E">
        <w:rPr>
          <w:szCs w:val="18"/>
        </w:rPr>
        <w:t>대상자가</w:t>
      </w:r>
      <w:r w:rsidRPr="00632E3E">
        <w:rPr>
          <w:szCs w:val="18"/>
        </w:rPr>
        <w:t xml:space="preserve"> </w:t>
      </w:r>
      <w:r w:rsidR="00F76AC0" w:rsidRPr="00632E3E">
        <w:rPr>
          <w:szCs w:val="18"/>
        </w:rPr>
        <w:t>임상시험용의약품</w:t>
      </w:r>
      <w:r w:rsidRPr="00632E3E">
        <w:rPr>
          <w:szCs w:val="18"/>
        </w:rPr>
        <w:t>의</w:t>
      </w:r>
      <w:r w:rsidRPr="00632E3E">
        <w:rPr>
          <w:szCs w:val="18"/>
        </w:rPr>
        <w:t xml:space="preserve"> </w:t>
      </w:r>
      <w:r w:rsidRPr="00632E3E">
        <w:rPr>
          <w:szCs w:val="18"/>
        </w:rPr>
        <w:t>투여</w:t>
      </w:r>
      <w:r w:rsidRPr="00632E3E">
        <w:rPr>
          <w:szCs w:val="18"/>
        </w:rPr>
        <w:t xml:space="preserve"> </w:t>
      </w:r>
      <w:r w:rsidRPr="00632E3E">
        <w:rPr>
          <w:szCs w:val="18"/>
        </w:rPr>
        <w:t>중단을</w:t>
      </w:r>
      <w:r w:rsidRPr="00632E3E">
        <w:rPr>
          <w:szCs w:val="18"/>
        </w:rPr>
        <w:t xml:space="preserve"> </w:t>
      </w:r>
      <w:r w:rsidRPr="00632E3E">
        <w:rPr>
          <w:szCs w:val="18"/>
        </w:rPr>
        <w:t>요구하거나</w:t>
      </w:r>
      <w:r w:rsidRPr="00632E3E">
        <w:rPr>
          <w:szCs w:val="18"/>
        </w:rPr>
        <w:t xml:space="preserve">, </w:t>
      </w:r>
      <w:r w:rsidRPr="00632E3E">
        <w:rPr>
          <w:szCs w:val="18"/>
        </w:rPr>
        <w:t>시험참여</w:t>
      </w:r>
      <w:r w:rsidRPr="00632E3E">
        <w:rPr>
          <w:szCs w:val="18"/>
        </w:rPr>
        <w:t xml:space="preserve"> </w:t>
      </w:r>
      <w:r w:rsidRPr="00632E3E">
        <w:rPr>
          <w:szCs w:val="18"/>
        </w:rPr>
        <w:t>동의를</w:t>
      </w:r>
      <w:r w:rsidRPr="00632E3E">
        <w:rPr>
          <w:szCs w:val="18"/>
        </w:rPr>
        <w:t xml:space="preserve"> </w:t>
      </w:r>
      <w:r w:rsidRPr="00632E3E">
        <w:rPr>
          <w:szCs w:val="18"/>
        </w:rPr>
        <w:t>철회하는</w:t>
      </w:r>
      <w:r w:rsidRPr="00632E3E">
        <w:rPr>
          <w:szCs w:val="18"/>
        </w:rPr>
        <w:t xml:space="preserve"> </w:t>
      </w:r>
      <w:r w:rsidRPr="00632E3E">
        <w:rPr>
          <w:szCs w:val="18"/>
        </w:rPr>
        <w:t>경우</w:t>
      </w:r>
    </w:p>
    <w:p w14:paraId="757F3331" w14:textId="77777777" w:rsidR="00782115" w:rsidRPr="00632E3E" w:rsidRDefault="00782115" w:rsidP="001754D4">
      <w:pPr>
        <w:pStyle w:val="1"/>
        <w:numPr>
          <w:ilvl w:val="0"/>
          <w:numId w:val="24"/>
        </w:numPr>
        <w:wordWrap/>
        <w:spacing w:before="40" w:after="120"/>
        <w:ind w:leftChars="120" w:left="573" w:hanging="357"/>
        <w:rPr>
          <w:szCs w:val="18"/>
        </w:rPr>
      </w:pPr>
      <w:r w:rsidRPr="00632E3E">
        <w:rPr>
          <w:szCs w:val="18"/>
        </w:rPr>
        <w:t>중대한</w:t>
      </w:r>
      <w:r w:rsidRPr="00632E3E">
        <w:rPr>
          <w:szCs w:val="18"/>
        </w:rPr>
        <w:t xml:space="preserve"> </w:t>
      </w:r>
      <w:r w:rsidRPr="00632E3E">
        <w:rPr>
          <w:szCs w:val="18"/>
        </w:rPr>
        <w:t>이상반응</w:t>
      </w:r>
      <w:r w:rsidRPr="00632E3E">
        <w:rPr>
          <w:szCs w:val="18"/>
        </w:rPr>
        <w:t>/</w:t>
      </w:r>
      <w:r w:rsidR="00B85CAE" w:rsidRPr="00632E3E">
        <w:rPr>
          <w:szCs w:val="18"/>
        </w:rPr>
        <w:t>약물이상반응</w:t>
      </w:r>
      <w:r w:rsidRPr="00632E3E">
        <w:rPr>
          <w:szCs w:val="18"/>
        </w:rPr>
        <w:t>이</w:t>
      </w:r>
      <w:r w:rsidRPr="00632E3E">
        <w:rPr>
          <w:szCs w:val="18"/>
        </w:rPr>
        <w:t xml:space="preserve"> </w:t>
      </w:r>
      <w:r w:rsidRPr="00632E3E">
        <w:rPr>
          <w:szCs w:val="18"/>
        </w:rPr>
        <w:t>발생하여</w:t>
      </w:r>
      <w:r w:rsidRPr="00632E3E">
        <w:rPr>
          <w:szCs w:val="18"/>
        </w:rPr>
        <w:t xml:space="preserve"> </w:t>
      </w:r>
      <w:r w:rsidRPr="00632E3E">
        <w:rPr>
          <w:szCs w:val="18"/>
        </w:rPr>
        <w:t>시험자가</w:t>
      </w:r>
      <w:r w:rsidRPr="00632E3E">
        <w:rPr>
          <w:szCs w:val="18"/>
        </w:rPr>
        <w:t xml:space="preserve"> </w:t>
      </w:r>
      <w:r w:rsidRPr="00632E3E">
        <w:rPr>
          <w:szCs w:val="18"/>
        </w:rPr>
        <w:t>시험을</w:t>
      </w:r>
      <w:r w:rsidRPr="00632E3E">
        <w:rPr>
          <w:szCs w:val="18"/>
        </w:rPr>
        <w:t xml:space="preserve"> </w:t>
      </w:r>
      <w:r w:rsidRPr="00632E3E">
        <w:rPr>
          <w:szCs w:val="18"/>
        </w:rPr>
        <w:t>계속할</w:t>
      </w:r>
      <w:r w:rsidRPr="00632E3E">
        <w:rPr>
          <w:szCs w:val="18"/>
        </w:rPr>
        <w:t xml:space="preserve"> </w:t>
      </w:r>
      <w:r w:rsidRPr="00632E3E">
        <w:rPr>
          <w:szCs w:val="18"/>
        </w:rPr>
        <w:t>수</w:t>
      </w:r>
      <w:r w:rsidRPr="00632E3E">
        <w:rPr>
          <w:szCs w:val="18"/>
        </w:rPr>
        <w:t xml:space="preserve"> </w:t>
      </w:r>
      <w:r w:rsidRPr="00632E3E">
        <w:rPr>
          <w:szCs w:val="18"/>
        </w:rPr>
        <w:t>없다고</w:t>
      </w:r>
      <w:r w:rsidRPr="00632E3E">
        <w:rPr>
          <w:szCs w:val="18"/>
        </w:rPr>
        <w:t xml:space="preserve"> </w:t>
      </w:r>
      <w:r w:rsidRPr="00632E3E">
        <w:rPr>
          <w:szCs w:val="18"/>
        </w:rPr>
        <w:t>판단하는</w:t>
      </w:r>
      <w:r w:rsidRPr="00632E3E">
        <w:rPr>
          <w:szCs w:val="18"/>
        </w:rPr>
        <w:t xml:space="preserve"> </w:t>
      </w:r>
      <w:r w:rsidRPr="00632E3E">
        <w:rPr>
          <w:szCs w:val="18"/>
        </w:rPr>
        <w:t>경우</w:t>
      </w:r>
    </w:p>
    <w:p w14:paraId="2BDBDFD4" w14:textId="77777777" w:rsidR="00782115" w:rsidRPr="00632E3E" w:rsidRDefault="00782115" w:rsidP="001754D4">
      <w:pPr>
        <w:pStyle w:val="1"/>
        <w:numPr>
          <w:ilvl w:val="0"/>
          <w:numId w:val="24"/>
        </w:numPr>
        <w:wordWrap/>
        <w:spacing w:before="40" w:after="120"/>
        <w:ind w:leftChars="120" w:left="573" w:hanging="357"/>
        <w:rPr>
          <w:szCs w:val="18"/>
        </w:rPr>
      </w:pPr>
      <w:r w:rsidRPr="00632E3E">
        <w:rPr>
          <w:szCs w:val="18"/>
        </w:rPr>
        <w:t>임상시험</w:t>
      </w:r>
      <w:r w:rsidRPr="00632E3E">
        <w:rPr>
          <w:szCs w:val="18"/>
        </w:rPr>
        <w:t xml:space="preserve"> </w:t>
      </w:r>
      <w:r w:rsidRPr="00632E3E">
        <w:rPr>
          <w:szCs w:val="18"/>
        </w:rPr>
        <w:t>중</w:t>
      </w:r>
      <w:r w:rsidRPr="00632E3E">
        <w:rPr>
          <w:szCs w:val="18"/>
        </w:rPr>
        <w:t xml:space="preserve"> </w:t>
      </w:r>
      <w:r w:rsidRPr="00632E3E">
        <w:rPr>
          <w:szCs w:val="18"/>
        </w:rPr>
        <w:t>선정</w:t>
      </w:r>
      <w:r w:rsidRPr="00632E3E">
        <w:rPr>
          <w:szCs w:val="18"/>
        </w:rPr>
        <w:t>/</w:t>
      </w:r>
      <w:r w:rsidRPr="00632E3E">
        <w:rPr>
          <w:szCs w:val="18"/>
        </w:rPr>
        <w:t>제외</w:t>
      </w:r>
      <w:r w:rsidRPr="00632E3E">
        <w:rPr>
          <w:szCs w:val="18"/>
        </w:rPr>
        <w:t xml:space="preserve"> </w:t>
      </w:r>
      <w:r w:rsidRPr="00632E3E">
        <w:rPr>
          <w:szCs w:val="18"/>
        </w:rPr>
        <w:t>기준</w:t>
      </w:r>
      <w:r w:rsidRPr="00632E3E">
        <w:rPr>
          <w:szCs w:val="18"/>
        </w:rPr>
        <w:t xml:space="preserve"> </w:t>
      </w:r>
      <w:r w:rsidRPr="00632E3E">
        <w:rPr>
          <w:szCs w:val="18"/>
        </w:rPr>
        <w:t>등</w:t>
      </w:r>
      <w:r w:rsidRPr="00632E3E">
        <w:rPr>
          <w:szCs w:val="18"/>
        </w:rPr>
        <w:t xml:space="preserve"> </w:t>
      </w:r>
      <w:r w:rsidRPr="00632E3E">
        <w:rPr>
          <w:szCs w:val="18"/>
        </w:rPr>
        <w:t>중대한</w:t>
      </w:r>
      <w:r w:rsidRPr="00632E3E">
        <w:rPr>
          <w:szCs w:val="18"/>
        </w:rPr>
        <w:t xml:space="preserve"> </w:t>
      </w:r>
      <w:r w:rsidRPr="00632E3E">
        <w:rPr>
          <w:szCs w:val="18"/>
        </w:rPr>
        <w:t>계획서</w:t>
      </w:r>
      <w:r w:rsidRPr="00632E3E">
        <w:rPr>
          <w:szCs w:val="18"/>
        </w:rPr>
        <w:t xml:space="preserve"> </w:t>
      </w:r>
      <w:r w:rsidRPr="00632E3E">
        <w:rPr>
          <w:szCs w:val="18"/>
        </w:rPr>
        <w:t>위반</w:t>
      </w:r>
      <w:r w:rsidRPr="00632E3E">
        <w:rPr>
          <w:szCs w:val="18"/>
        </w:rPr>
        <w:t xml:space="preserve"> </w:t>
      </w:r>
      <w:r w:rsidRPr="00632E3E">
        <w:rPr>
          <w:szCs w:val="18"/>
        </w:rPr>
        <w:t>사항이</w:t>
      </w:r>
      <w:r w:rsidRPr="00632E3E">
        <w:rPr>
          <w:szCs w:val="18"/>
        </w:rPr>
        <w:t xml:space="preserve"> </w:t>
      </w:r>
      <w:r w:rsidRPr="00632E3E">
        <w:rPr>
          <w:szCs w:val="18"/>
        </w:rPr>
        <w:t>새롭게</w:t>
      </w:r>
      <w:r w:rsidRPr="00632E3E">
        <w:rPr>
          <w:szCs w:val="18"/>
        </w:rPr>
        <w:t xml:space="preserve"> </w:t>
      </w:r>
      <w:r w:rsidRPr="00632E3E">
        <w:rPr>
          <w:szCs w:val="18"/>
        </w:rPr>
        <w:t>발견되는</w:t>
      </w:r>
      <w:r w:rsidRPr="00632E3E">
        <w:rPr>
          <w:szCs w:val="18"/>
        </w:rPr>
        <w:t xml:space="preserve"> </w:t>
      </w:r>
      <w:r w:rsidRPr="00632E3E">
        <w:rPr>
          <w:szCs w:val="18"/>
        </w:rPr>
        <w:t>경우</w:t>
      </w:r>
    </w:p>
    <w:p w14:paraId="3CE5AE33" w14:textId="101FF5E2" w:rsidR="00782115" w:rsidRPr="00632E3E" w:rsidRDefault="00782115" w:rsidP="001754D4">
      <w:pPr>
        <w:pStyle w:val="1"/>
        <w:numPr>
          <w:ilvl w:val="0"/>
          <w:numId w:val="24"/>
        </w:numPr>
        <w:wordWrap/>
        <w:spacing w:before="40" w:after="120"/>
        <w:ind w:leftChars="120" w:left="573" w:hanging="357"/>
        <w:rPr>
          <w:szCs w:val="18"/>
        </w:rPr>
      </w:pPr>
      <w:r w:rsidRPr="00632E3E">
        <w:rPr>
          <w:szCs w:val="18"/>
        </w:rPr>
        <w:t>시험자가</w:t>
      </w:r>
      <w:r w:rsidRPr="00632E3E">
        <w:rPr>
          <w:szCs w:val="18"/>
        </w:rPr>
        <w:t xml:space="preserve"> </w:t>
      </w:r>
      <w:r w:rsidRPr="00632E3E">
        <w:rPr>
          <w:szCs w:val="18"/>
        </w:rPr>
        <w:t>시험을</w:t>
      </w:r>
      <w:r w:rsidRPr="00632E3E">
        <w:rPr>
          <w:szCs w:val="18"/>
        </w:rPr>
        <w:t xml:space="preserve"> </w:t>
      </w:r>
      <w:r w:rsidRPr="00632E3E">
        <w:rPr>
          <w:szCs w:val="18"/>
        </w:rPr>
        <w:t>중지하여야</w:t>
      </w:r>
      <w:r w:rsidRPr="00632E3E">
        <w:rPr>
          <w:szCs w:val="18"/>
        </w:rPr>
        <w:t xml:space="preserve"> </w:t>
      </w:r>
      <w:r w:rsidRPr="00632E3E">
        <w:rPr>
          <w:szCs w:val="18"/>
        </w:rPr>
        <w:t>한다고</w:t>
      </w:r>
      <w:r w:rsidRPr="00632E3E">
        <w:rPr>
          <w:szCs w:val="18"/>
        </w:rPr>
        <w:t xml:space="preserve"> </w:t>
      </w:r>
      <w:r w:rsidRPr="00632E3E">
        <w:rPr>
          <w:szCs w:val="18"/>
        </w:rPr>
        <w:t>판단한</w:t>
      </w:r>
      <w:r w:rsidRPr="00632E3E">
        <w:rPr>
          <w:szCs w:val="18"/>
        </w:rPr>
        <w:t xml:space="preserve"> </w:t>
      </w:r>
      <w:r w:rsidRPr="00632E3E">
        <w:rPr>
          <w:szCs w:val="18"/>
        </w:rPr>
        <w:t>경우</w:t>
      </w:r>
      <w:bookmarkStart w:id="373" w:name="_Toc470420131"/>
      <w:bookmarkStart w:id="374" w:name="_Toc471612530"/>
      <w:bookmarkStart w:id="375" w:name="_Toc475174958"/>
      <w:bookmarkStart w:id="376" w:name="_Toc476216792"/>
      <w:bookmarkStart w:id="377" w:name="_Toc476217244"/>
      <w:bookmarkStart w:id="378" w:name="_Toc476710373"/>
      <w:bookmarkStart w:id="379" w:name="_Toc476735857"/>
      <w:bookmarkStart w:id="380" w:name="_Toc477076109"/>
      <w:bookmarkStart w:id="381" w:name="_Toc477852887"/>
      <w:bookmarkStart w:id="382" w:name="_Toc479154444"/>
      <w:bookmarkStart w:id="383" w:name="_Toc480163720"/>
      <w:bookmarkStart w:id="384" w:name="_Toc481208676"/>
      <w:bookmarkStart w:id="385" w:name="_Toc481217951"/>
      <w:bookmarkStart w:id="386" w:name="_Toc481222443"/>
      <w:bookmarkStart w:id="387" w:name="_Toc482416510"/>
    </w:p>
    <w:p w14:paraId="5258A4A1" w14:textId="77777777" w:rsidR="00782115" w:rsidRPr="00632E3E" w:rsidRDefault="00782115" w:rsidP="001F11C1">
      <w:pPr>
        <w:pStyle w:val="10"/>
      </w:pPr>
      <w:bookmarkStart w:id="388" w:name="_Toc175882394"/>
      <w:bookmarkStart w:id="389" w:name="_Toc346711734"/>
      <w:bookmarkStart w:id="390" w:name="_Toc381694428"/>
      <w:bookmarkStart w:id="391" w:name="_Toc388347018"/>
      <w:bookmarkStart w:id="392" w:name="_Toc388347083"/>
      <w:bookmarkStart w:id="393" w:name="_Toc90998720"/>
      <w:bookmarkStart w:id="394" w:name="_Toc495907718"/>
      <w:bookmarkStart w:id="395" w:name="_Toc495984955"/>
      <w:bookmarkStart w:id="396" w:name="_Toc495993987"/>
      <w:bookmarkStart w:id="397" w:name="_Toc495995241"/>
      <w:bookmarkStart w:id="398" w:name="_Toc496006677"/>
      <w:bookmarkStart w:id="399" w:name="_Toc508005509"/>
      <w:bookmarkStart w:id="400" w:name="_Toc511444863"/>
      <w:bookmarkStart w:id="401" w:name="_Toc511445045"/>
      <w:bookmarkStart w:id="402" w:name="_Toc511445362"/>
      <w:r w:rsidRPr="00632E3E">
        <w:t>임상시험</w:t>
      </w:r>
      <w:r w:rsidRPr="00632E3E">
        <w:t xml:space="preserve"> </w:t>
      </w:r>
      <w:r w:rsidRPr="00632E3E">
        <w:t>조기</w:t>
      </w:r>
      <w:r w:rsidRPr="00632E3E">
        <w:t xml:space="preserve"> </w:t>
      </w:r>
      <w:r w:rsidRPr="00632E3E">
        <w:t>중단</w:t>
      </w:r>
      <w:r w:rsidRPr="00632E3E">
        <w:t xml:space="preserve"> </w:t>
      </w:r>
      <w:r w:rsidRPr="00632E3E">
        <w:t>기준</w:t>
      </w:r>
      <w:bookmarkEnd w:id="388"/>
      <w:bookmarkEnd w:id="389"/>
      <w:bookmarkEnd w:id="390"/>
      <w:bookmarkEnd w:id="391"/>
      <w:bookmarkEnd w:id="392"/>
      <w:bookmarkEnd w:id="393"/>
    </w:p>
    <w:p w14:paraId="2DB0A6FB" w14:textId="77777777" w:rsidR="00782115" w:rsidRPr="00632E3E" w:rsidRDefault="00782115" w:rsidP="006D40C2">
      <w:pPr>
        <w:pStyle w:val="1"/>
        <w:numPr>
          <w:ilvl w:val="0"/>
          <w:numId w:val="45"/>
        </w:numPr>
        <w:wordWrap/>
        <w:spacing w:before="40" w:after="120"/>
        <w:ind w:leftChars="120" w:left="573" w:hanging="357"/>
        <w:rPr>
          <w:szCs w:val="18"/>
        </w:rPr>
      </w:pPr>
      <w:r w:rsidRPr="00632E3E">
        <w:rPr>
          <w:szCs w:val="18"/>
        </w:rPr>
        <w:t>임상시험</w:t>
      </w:r>
      <w:r w:rsidRPr="00632E3E">
        <w:rPr>
          <w:szCs w:val="18"/>
        </w:rPr>
        <w:t xml:space="preserve"> </w:t>
      </w:r>
      <w:r w:rsidRPr="00632E3E">
        <w:rPr>
          <w:szCs w:val="18"/>
        </w:rPr>
        <w:t>진행</w:t>
      </w:r>
      <w:r w:rsidRPr="00632E3E">
        <w:rPr>
          <w:szCs w:val="18"/>
        </w:rPr>
        <w:t xml:space="preserve"> </w:t>
      </w:r>
      <w:r w:rsidRPr="00632E3E">
        <w:rPr>
          <w:szCs w:val="18"/>
        </w:rPr>
        <w:t>중</w:t>
      </w:r>
      <w:r w:rsidRPr="00632E3E">
        <w:rPr>
          <w:szCs w:val="18"/>
        </w:rPr>
        <w:t xml:space="preserve"> </w:t>
      </w:r>
      <w:r w:rsidRPr="00632E3E">
        <w:rPr>
          <w:szCs w:val="18"/>
        </w:rPr>
        <w:t>대상자의</w:t>
      </w:r>
      <w:r w:rsidRPr="00632E3E">
        <w:rPr>
          <w:szCs w:val="18"/>
        </w:rPr>
        <w:t xml:space="preserve"> </w:t>
      </w:r>
      <w:r w:rsidRPr="00632E3E">
        <w:rPr>
          <w:szCs w:val="18"/>
        </w:rPr>
        <w:t>안전과</w:t>
      </w:r>
      <w:r w:rsidRPr="00632E3E">
        <w:rPr>
          <w:szCs w:val="18"/>
        </w:rPr>
        <w:t xml:space="preserve"> </w:t>
      </w:r>
      <w:r w:rsidRPr="00632E3E">
        <w:rPr>
          <w:szCs w:val="18"/>
        </w:rPr>
        <w:t>임상시험의</w:t>
      </w:r>
      <w:r w:rsidRPr="00632E3E">
        <w:rPr>
          <w:szCs w:val="18"/>
        </w:rPr>
        <w:t xml:space="preserve"> </w:t>
      </w:r>
      <w:r w:rsidRPr="00632E3E">
        <w:rPr>
          <w:szCs w:val="18"/>
        </w:rPr>
        <w:t>진행에</w:t>
      </w:r>
      <w:r w:rsidRPr="00632E3E">
        <w:rPr>
          <w:szCs w:val="18"/>
        </w:rPr>
        <w:t xml:space="preserve"> </w:t>
      </w:r>
      <w:r w:rsidRPr="00632E3E">
        <w:rPr>
          <w:szCs w:val="18"/>
        </w:rPr>
        <w:t>심각한</w:t>
      </w:r>
      <w:r w:rsidRPr="00632E3E">
        <w:rPr>
          <w:szCs w:val="18"/>
        </w:rPr>
        <w:t xml:space="preserve"> </w:t>
      </w:r>
      <w:r w:rsidRPr="00632E3E">
        <w:rPr>
          <w:szCs w:val="18"/>
        </w:rPr>
        <w:t>영향을</w:t>
      </w:r>
      <w:r w:rsidRPr="00632E3E">
        <w:rPr>
          <w:szCs w:val="18"/>
        </w:rPr>
        <w:t xml:space="preserve"> </w:t>
      </w:r>
      <w:r w:rsidRPr="00632E3E">
        <w:rPr>
          <w:szCs w:val="18"/>
        </w:rPr>
        <w:t>줄</w:t>
      </w:r>
      <w:r w:rsidRPr="00632E3E">
        <w:rPr>
          <w:szCs w:val="18"/>
        </w:rPr>
        <w:t xml:space="preserve"> </w:t>
      </w:r>
      <w:r w:rsidRPr="00632E3E">
        <w:rPr>
          <w:szCs w:val="18"/>
        </w:rPr>
        <w:t>수</w:t>
      </w:r>
      <w:r w:rsidRPr="00632E3E">
        <w:rPr>
          <w:szCs w:val="18"/>
        </w:rPr>
        <w:t xml:space="preserve"> </w:t>
      </w:r>
      <w:r w:rsidRPr="00632E3E">
        <w:rPr>
          <w:szCs w:val="18"/>
        </w:rPr>
        <w:t>있는</w:t>
      </w:r>
      <w:r w:rsidRPr="00632E3E">
        <w:rPr>
          <w:szCs w:val="18"/>
        </w:rPr>
        <w:t xml:space="preserve"> </w:t>
      </w:r>
      <w:r w:rsidRPr="00632E3E">
        <w:rPr>
          <w:szCs w:val="18"/>
        </w:rPr>
        <w:t>중대한</w:t>
      </w:r>
      <w:r w:rsidRPr="00632E3E">
        <w:rPr>
          <w:szCs w:val="18"/>
        </w:rPr>
        <w:t xml:space="preserve"> </w:t>
      </w:r>
      <w:r w:rsidRPr="00632E3E">
        <w:rPr>
          <w:szCs w:val="18"/>
        </w:rPr>
        <w:t>이상반응</w:t>
      </w:r>
      <w:r w:rsidR="00140160" w:rsidRPr="00632E3E">
        <w:rPr>
          <w:szCs w:val="18"/>
        </w:rPr>
        <w:t xml:space="preserve"> </w:t>
      </w:r>
      <w:r w:rsidRPr="00632E3E">
        <w:rPr>
          <w:szCs w:val="18"/>
        </w:rPr>
        <w:t>(SAE)</w:t>
      </w:r>
      <w:r w:rsidRPr="00632E3E">
        <w:rPr>
          <w:szCs w:val="18"/>
        </w:rPr>
        <w:t>이</w:t>
      </w:r>
      <w:r w:rsidRPr="00632E3E">
        <w:rPr>
          <w:szCs w:val="18"/>
        </w:rPr>
        <w:t xml:space="preserve"> </w:t>
      </w:r>
      <w:r w:rsidRPr="00632E3E">
        <w:rPr>
          <w:szCs w:val="18"/>
        </w:rPr>
        <w:t>발생할</w:t>
      </w:r>
      <w:r w:rsidRPr="00632E3E">
        <w:rPr>
          <w:szCs w:val="18"/>
        </w:rPr>
        <w:t xml:space="preserve"> </w:t>
      </w:r>
      <w:r w:rsidRPr="00632E3E">
        <w:rPr>
          <w:szCs w:val="18"/>
        </w:rPr>
        <w:t>경우</w:t>
      </w:r>
      <w:r w:rsidRPr="00632E3E">
        <w:rPr>
          <w:szCs w:val="18"/>
        </w:rPr>
        <w:t xml:space="preserve">, </w:t>
      </w:r>
      <w:r w:rsidRPr="00632E3E">
        <w:rPr>
          <w:szCs w:val="18"/>
        </w:rPr>
        <w:t>시험자의</w:t>
      </w:r>
      <w:r w:rsidRPr="00632E3E">
        <w:rPr>
          <w:szCs w:val="18"/>
        </w:rPr>
        <w:t xml:space="preserve"> </w:t>
      </w:r>
      <w:r w:rsidRPr="00632E3E">
        <w:rPr>
          <w:szCs w:val="18"/>
        </w:rPr>
        <w:t>판단에</w:t>
      </w:r>
      <w:r w:rsidRPr="00632E3E">
        <w:rPr>
          <w:szCs w:val="18"/>
        </w:rPr>
        <w:t xml:space="preserve"> </w:t>
      </w:r>
      <w:r w:rsidRPr="00632E3E">
        <w:rPr>
          <w:szCs w:val="18"/>
        </w:rPr>
        <w:t>따라</w:t>
      </w:r>
      <w:r w:rsidRPr="00632E3E">
        <w:rPr>
          <w:szCs w:val="18"/>
        </w:rPr>
        <w:t xml:space="preserve"> </w:t>
      </w:r>
      <w:r w:rsidRPr="00632E3E">
        <w:rPr>
          <w:szCs w:val="18"/>
        </w:rPr>
        <w:t>그</w:t>
      </w:r>
      <w:r w:rsidRPr="00632E3E">
        <w:rPr>
          <w:szCs w:val="18"/>
        </w:rPr>
        <w:t xml:space="preserve"> </w:t>
      </w:r>
      <w:r w:rsidRPr="00632E3E">
        <w:rPr>
          <w:szCs w:val="18"/>
        </w:rPr>
        <w:t>시점에서</w:t>
      </w:r>
      <w:r w:rsidRPr="00632E3E">
        <w:rPr>
          <w:szCs w:val="18"/>
        </w:rPr>
        <w:t xml:space="preserve"> </w:t>
      </w:r>
      <w:r w:rsidRPr="00632E3E">
        <w:rPr>
          <w:szCs w:val="18"/>
        </w:rPr>
        <w:t>진행중인</w:t>
      </w:r>
      <w:r w:rsidRPr="00632E3E">
        <w:rPr>
          <w:szCs w:val="18"/>
        </w:rPr>
        <w:t xml:space="preserve"> </w:t>
      </w:r>
      <w:r w:rsidRPr="00632E3E">
        <w:rPr>
          <w:szCs w:val="18"/>
        </w:rPr>
        <w:t>대상자의</w:t>
      </w:r>
      <w:r w:rsidRPr="00632E3E">
        <w:rPr>
          <w:szCs w:val="18"/>
        </w:rPr>
        <w:t xml:space="preserve"> </w:t>
      </w:r>
      <w:r w:rsidRPr="00632E3E">
        <w:rPr>
          <w:szCs w:val="18"/>
        </w:rPr>
        <w:t>임상시험</w:t>
      </w:r>
      <w:r w:rsidRPr="00632E3E">
        <w:rPr>
          <w:szCs w:val="18"/>
        </w:rPr>
        <w:t xml:space="preserve"> </w:t>
      </w:r>
      <w:r w:rsidRPr="00632E3E">
        <w:rPr>
          <w:szCs w:val="18"/>
        </w:rPr>
        <w:t>참여를</w:t>
      </w:r>
      <w:r w:rsidRPr="00632E3E">
        <w:rPr>
          <w:szCs w:val="18"/>
        </w:rPr>
        <w:t xml:space="preserve"> </w:t>
      </w:r>
      <w:r w:rsidRPr="00632E3E">
        <w:rPr>
          <w:szCs w:val="18"/>
        </w:rPr>
        <w:t>종료하고</w:t>
      </w:r>
      <w:r w:rsidRPr="00632E3E">
        <w:rPr>
          <w:szCs w:val="18"/>
        </w:rPr>
        <w:t xml:space="preserve">, </w:t>
      </w:r>
      <w:r w:rsidRPr="00632E3E">
        <w:rPr>
          <w:szCs w:val="18"/>
        </w:rPr>
        <w:t>해당</w:t>
      </w:r>
      <w:r w:rsidRPr="00632E3E">
        <w:rPr>
          <w:szCs w:val="18"/>
        </w:rPr>
        <w:t xml:space="preserve"> </w:t>
      </w:r>
      <w:r w:rsidRPr="00632E3E">
        <w:rPr>
          <w:szCs w:val="18"/>
        </w:rPr>
        <w:t>이상반응이</w:t>
      </w:r>
      <w:r w:rsidRPr="00632E3E">
        <w:rPr>
          <w:szCs w:val="18"/>
        </w:rPr>
        <w:t xml:space="preserve"> </w:t>
      </w:r>
      <w:r w:rsidR="00F76AC0" w:rsidRPr="00632E3E">
        <w:rPr>
          <w:szCs w:val="18"/>
        </w:rPr>
        <w:t>임상시험용의약품</w:t>
      </w:r>
      <w:r w:rsidRPr="00632E3E">
        <w:rPr>
          <w:szCs w:val="18"/>
        </w:rPr>
        <w:t>의</w:t>
      </w:r>
      <w:r w:rsidRPr="00632E3E">
        <w:rPr>
          <w:szCs w:val="18"/>
        </w:rPr>
        <w:t xml:space="preserve"> </w:t>
      </w:r>
      <w:r w:rsidRPr="00632E3E">
        <w:rPr>
          <w:szCs w:val="18"/>
        </w:rPr>
        <w:t>약리</w:t>
      </w:r>
      <w:r w:rsidRPr="00632E3E">
        <w:rPr>
          <w:szCs w:val="18"/>
        </w:rPr>
        <w:t xml:space="preserve"> </w:t>
      </w:r>
      <w:r w:rsidRPr="00632E3E">
        <w:rPr>
          <w:szCs w:val="18"/>
        </w:rPr>
        <w:t>작용과</w:t>
      </w:r>
      <w:r w:rsidRPr="00632E3E">
        <w:rPr>
          <w:szCs w:val="18"/>
        </w:rPr>
        <w:t xml:space="preserve"> </w:t>
      </w:r>
      <w:r w:rsidRPr="00632E3E">
        <w:rPr>
          <w:szCs w:val="18"/>
        </w:rPr>
        <w:t>관련이</w:t>
      </w:r>
      <w:r w:rsidRPr="00632E3E">
        <w:rPr>
          <w:szCs w:val="18"/>
        </w:rPr>
        <w:t xml:space="preserve"> </w:t>
      </w:r>
      <w:r w:rsidRPr="00632E3E">
        <w:rPr>
          <w:szCs w:val="18"/>
        </w:rPr>
        <w:t>있다고</w:t>
      </w:r>
      <w:r w:rsidRPr="00632E3E">
        <w:rPr>
          <w:szCs w:val="18"/>
        </w:rPr>
        <w:t xml:space="preserve"> </w:t>
      </w:r>
      <w:r w:rsidRPr="00632E3E">
        <w:rPr>
          <w:szCs w:val="18"/>
        </w:rPr>
        <w:t>생각되는</w:t>
      </w:r>
      <w:r w:rsidRPr="00632E3E">
        <w:rPr>
          <w:szCs w:val="18"/>
        </w:rPr>
        <w:t xml:space="preserve"> </w:t>
      </w:r>
      <w:r w:rsidRPr="00632E3E">
        <w:rPr>
          <w:szCs w:val="18"/>
        </w:rPr>
        <w:t>경우</w:t>
      </w:r>
      <w:r w:rsidRPr="00632E3E">
        <w:rPr>
          <w:szCs w:val="18"/>
        </w:rPr>
        <w:t xml:space="preserve">, </w:t>
      </w:r>
      <w:r w:rsidRPr="00632E3E">
        <w:rPr>
          <w:szCs w:val="18"/>
        </w:rPr>
        <w:t>모든</w:t>
      </w:r>
      <w:r w:rsidRPr="00632E3E">
        <w:rPr>
          <w:szCs w:val="18"/>
        </w:rPr>
        <w:t xml:space="preserve"> </w:t>
      </w:r>
      <w:r w:rsidRPr="00632E3E">
        <w:rPr>
          <w:szCs w:val="18"/>
        </w:rPr>
        <w:t>대상자의</w:t>
      </w:r>
      <w:r w:rsidRPr="00632E3E">
        <w:rPr>
          <w:szCs w:val="18"/>
        </w:rPr>
        <w:t xml:space="preserve"> </w:t>
      </w:r>
      <w:r w:rsidRPr="00632E3E">
        <w:rPr>
          <w:szCs w:val="18"/>
        </w:rPr>
        <w:t>임상시험</w:t>
      </w:r>
      <w:r w:rsidRPr="00632E3E">
        <w:rPr>
          <w:szCs w:val="18"/>
        </w:rPr>
        <w:t xml:space="preserve"> </w:t>
      </w:r>
      <w:r w:rsidRPr="00632E3E">
        <w:rPr>
          <w:szCs w:val="18"/>
        </w:rPr>
        <w:t>절차의</w:t>
      </w:r>
      <w:r w:rsidRPr="00632E3E">
        <w:rPr>
          <w:szCs w:val="18"/>
        </w:rPr>
        <w:t xml:space="preserve"> </w:t>
      </w:r>
      <w:r w:rsidRPr="00632E3E">
        <w:rPr>
          <w:szCs w:val="18"/>
        </w:rPr>
        <w:t>진행을</w:t>
      </w:r>
      <w:r w:rsidRPr="00632E3E">
        <w:rPr>
          <w:szCs w:val="18"/>
        </w:rPr>
        <w:t xml:space="preserve"> </w:t>
      </w:r>
      <w:r w:rsidRPr="00632E3E">
        <w:rPr>
          <w:szCs w:val="18"/>
        </w:rPr>
        <w:t>중단한다</w:t>
      </w:r>
      <w:r w:rsidRPr="00632E3E">
        <w:rPr>
          <w:szCs w:val="18"/>
        </w:rPr>
        <w:t xml:space="preserve">. </w:t>
      </w:r>
    </w:p>
    <w:p w14:paraId="1BB266DC" w14:textId="4747DC38" w:rsidR="00782115" w:rsidRPr="00632E3E" w:rsidRDefault="00782115" w:rsidP="001754D4">
      <w:pPr>
        <w:pStyle w:val="1"/>
        <w:numPr>
          <w:ilvl w:val="0"/>
          <w:numId w:val="24"/>
        </w:numPr>
        <w:wordWrap/>
        <w:spacing w:before="40" w:after="120"/>
        <w:ind w:leftChars="120" w:left="573" w:hanging="357"/>
        <w:rPr>
          <w:szCs w:val="18"/>
        </w:rPr>
      </w:pPr>
      <w:r w:rsidRPr="00632E3E">
        <w:rPr>
          <w:szCs w:val="18"/>
        </w:rPr>
        <w:t>중대한</w:t>
      </w:r>
      <w:r w:rsidRPr="00632E3E">
        <w:rPr>
          <w:szCs w:val="18"/>
        </w:rPr>
        <w:t xml:space="preserve"> </w:t>
      </w:r>
      <w:r w:rsidRPr="00632E3E">
        <w:rPr>
          <w:szCs w:val="18"/>
        </w:rPr>
        <w:t>이상반응</w:t>
      </w:r>
      <w:r w:rsidR="00140160" w:rsidRPr="00632E3E">
        <w:rPr>
          <w:szCs w:val="18"/>
        </w:rPr>
        <w:t xml:space="preserve"> </w:t>
      </w:r>
      <w:r w:rsidRPr="00632E3E">
        <w:rPr>
          <w:szCs w:val="18"/>
        </w:rPr>
        <w:t xml:space="preserve">(SAE) </w:t>
      </w:r>
      <w:r w:rsidRPr="00632E3E">
        <w:rPr>
          <w:szCs w:val="18"/>
        </w:rPr>
        <w:t>이외의</w:t>
      </w:r>
      <w:r w:rsidRPr="00632E3E">
        <w:rPr>
          <w:szCs w:val="18"/>
        </w:rPr>
        <w:t xml:space="preserve"> </w:t>
      </w:r>
      <w:r w:rsidRPr="00632E3E">
        <w:rPr>
          <w:szCs w:val="18"/>
        </w:rPr>
        <w:t>이상</w:t>
      </w:r>
      <w:r w:rsidRPr="00632E3E">
        <w:rPr>
          <w:szCs w:val="18"/>
        </w:rPr>
        <w:t xml:space="preserve"> </w:t>
      </w:r>
      <w:r w:rsidRPr="00632E3E">
        <w:rPr>
          <w:szCs w:val="18"/>
        </w:rPr>
        <w:t>반응이라</w:t>
      </w:r>
      <w:r w:rsidRPr="00632E3E">
        <w:rPr>
          <w:szCs w:val="18"/>
        </w:rPr>
        <w:t xml:space="preserve"> </w:t>
      </w:r>
      <w:r w:rsidRPr="00632E3E">
        <w:rPr>
          <w:szCs w:val="18"/>
        </w:rPr>
        <w:t>할</w:t>
      </w:r>
      <w:r w:rsidRPr="00632E3E">
        <w:rPr>
          <w:szCs w:val="18"/>
        </w:rPr>
        <w:t xml:space="preserve"> </w:t>
      </w:r>
      <w:r w:rsidRPr="00632E3E">
        <w:rPr>
          <w:szCs w:val="18"/>
        </w:rPr>
        <w:t>지라도</w:t>
      </w:r>
      <w:r w:rsidRPr="00632E3E">
        <w:rPr>
          <w:szCs w:val="18"/>
        </w:rPr>
        <w:t xml:space="preserve">, </w:t>
      </w:r>
      <w:r w:rsidRPr="00632E3E">
        <w:rPr>
          <w:szCs w:val="18"/>
        </w:rPr>
        <w:t>부작용의</w:t>
      </w:r>
      <w:r w:rsidRPr="00632E3E">
        <w:rPr>
          <w:szCs w:val="18"/>
        </w:rPr>
        <w:t xml:space="preserve"> </w:t>
      </w:r>
      <w:r w:rsidRPr="00632E3E">
        <w:rPr>
          <w:szCs w:val="18"/>
        </w:rPr>
        <w:t>빈도나</w:t>
      </w:r>
      <w:r w:rsidRPr="00632E3E">
        <w:rPr>
          <w:szCs w:val="18"/>
        </w:rPr>
        <w:t xml:space="preserve"> </w:t>
      </w:r>
      <w:r w:rsidRPr="00632E3E">
        <w:rPr>
          <w:szCs w:val="18"/>
        </w:rPr>
        <w:t>양상</w:t>
      </w:r>
      <w:r w:rsidRPr="00632E3E">
        <w:rPr>
          <w:szCs w:val="18"/>
        </w:rPr>
        <w:t xml:space="preserve"> </w:t>
      </w:r>
      <w:r w:rsidRPr="00632E3E">
        <w:rPr>
          <w:szCs w:val="18"/>
        </w:rPr>
        <w:t>등에</w:t>
      </w:r>
      <w:r w:rsidRPr="00632E3E">
        <w:rPr>
          <w:szCs w:val="18"/>
        </w:rPr>
        <w:t xml:space="preserve"> </w:t>
      </w:r>
      <w:r w:rsidRPr="00632E3E">
        <w:rPr>
          <w:szCs w:val="18"/>
        </w:rPr>
        <w:t>있어서</w:t>
      </w:r>
      <w:r w:rsidRPr="00632E3E">
        <w:rPr>
          <w:szCs w:val="18"/>
        </w:rPr>
        <w:t xml:space="preserve"> </w:t>
      </w:r>
      <w:r w:rsidRPr="00632E3E">
        <w:rPr>
          <w:szCs w:val="18"/>
        </w:rPr>
        <w:t>더</w:t>
      </w:r>
      <w:r w:rsidRPr="00632E3E">
        <w:rPr>
          <w:szCs w:val="18"/>
        </w:rPr>
        <w:t xml:space="preserve"> </w:t>
      </w:r>
      <w:r w:rsidRPr="00632E3E">
        <w:rPr>
          <w:szCs w:val="18"/>
        </w:rPr>
        <w:t>이상</w:t>
      </w:r>
      <w:r w:rsidRPr="00632E3E">
        <w:rPr>
          <w:szCs w:val="18"/>
        </w:rPr>
        <w:t xml:space="preserve"> </w:t>
      </w:r>
      <w:r w:rsidRPr="00632E3E">
        <w:rPr>
          <w:szCs w:val="18"/>
        </w:rPr>
        <w:t>임상시험을</w:t>
      </w:r>
      <w:r w:rsidRPr="00632E3E">
        <w:rPr>
          <w:szCs w:val="18"/>
        </w:rPr>
        <w:t xml:space="preserve"> </w:t>
      </w:r>
      <w:r w:rsidRPr="00632E3E">
        <w:rPr>
          <w:szCs w:val="18"/>
        </w:rPr>
        <w:t>진행하는</w:t>
      </w:r>
      <w:r w:rsidRPr="00632E3E">
        <w:rPr>
          <w:szCs w:val="18"/>
        </w:rPr>
        <w:t xml:space="preserve"> </w:t>
      </w:r>
      <w:r w:rsidRPr="00632E3E">
        <w:rPr>
          <w:szCs w:val="18"/>
        </w:rPr>
        <w:t>것에</w:t>
      </w:r>
      <w:r w:rsidRPr="00632E3E">
        <w:rPr>
          <w:szCs w:val="18"/>
        </w:rPr>
        <w:t xml:space="preserve"> </w:t>
      </w:r>
      <w:r w:rsidRPr="00632E3E">
        <w:rPr>
          <w:szCs w:val="18"/>
        </w:rPr>
        <w:t>대한</w:t>
      </w:r>
      <w:r w:rsidRPr="00632E3E">
        <w:rPr>
          <w:szCs w:val="18"/>
        </w:rPr>
        <w:t xml:space="preserve"> </w:t>
      </w:r>
      <w:r w:rsidRPr="00632E3E">
        <w:rPr>
          <w:szCs w:val="18"/>
        </w:rPr>
        <w:t>윤리적</w:t>
      </w:r>
      <w:r w:rsidRPr="00632E3E">
        <w:rPr>
          <w:szCs w:val="18"/>
        </w:rPr>
        <w:t xml:space="preserve"> </w:t>
      </w:r>
      <w:r w:rsidRPr="00632E3E">
        <w:rPr>
          <w:szCs w:val="18"/>
        </w:rPr>
        <w:t>타당성이</w:t>
      </w:r>
      <w:r w:rsidRPr="00632E3E">
        <w:rPr>
          <w:szCs w:val="18"/>
        </w:rPr>
        <w:t xml:space="preserve"> </w:t>
      </w:r>
      <w:r w:rsidRPr="00632E3E">
        <w:rPr>
          <w:szCs w:val="18"/>
        </w:rPr>
        <w:t>의심되는</w:t>
      </w:r>
      <w:r w:rsidRPr="00632E3E">
        <w:rPr>
          <w:szCs w:val="18"/>
        </w:rPr>
        <w:t xml:space="preserve"> </w:t>
      </w:r>
      <w:r w:rsidRPr="00632E3E">
        <w:rPr>
          <w:szCs w:val="18"/>
        </w:rPr>
        <w:t>경우</w:t>
      </w:r>
      <w:r w:rsidRPr="00632E3E">
        <w:rPr>
          <w:szCs w:val="18"/>
        </w:rPr>
        <w:t xml:space="preserve"> </w:t>
      </w:r>
      <w:r w:rsidRPr="00632E3E">
        <w:rPr>
          <w:szCs w:val="18"/>
        </w:rPr>
        <w:t>시험자간의</w:t>
      </w:r>
      <w:r w:rsidRPr="00632E3E">
        <w:rPr>
          <w:szCs w:val="18"/>
        </w:rPr>
        <w:t xml:space="preserve"> </w:t>
      </w:r>
      <w:r w:rsidRPr="00632E3E">
        <w:rPr>
          <w:szCs w:val="18"/>
        </w:rPr>
        <w:t>논의를</w:t>
      </w:r>
      <w:r w:rsidRPr="00632E3E">
        <w:rPr>
          <w:szCs w:val="18"/>
        </w:rPr>
        <w:t xml:space="preserve"> </w:t>
      </w:r>
      <w:r w:rsidRPr="00632E3E">
        <w:rPr>
          <w:szCs w:val="18"/>
        </w:rPr>
        <w:t>거쳐</w:t>
      </w:r>
      <w:r w:rsidRPr="00632E3E">
        <w:rPr>
          <w:szCs w:val="18"/>
        </w:rPr>
        <w:t xml:space="preserve"> </w:t>
      </w:r>
      <w:r w:rsidRPr="00632E3E">
        <w:rPr>
          <w:szCs w:val="18"/>
        </w:rPr>
        <w:t>임상시험을</w:t>
      </w:r>
      <w:r w:rsidRPr="00632E3E">
        <w:rPr>
          <w:szCs w:val="18"/>
        </w:rPr>
        <w:t xml:space="preserve"> </w:t>
      </w:r>
      <w:r w:rsidRPr="00632E3E">
        <w:rPr>
          <w:szCs w:val="18"/>
        </w:rPr>
        <w:t>중단한다</w:t>
      </w:r>
      <w:r w:rsidRPr="00632E3E">
        <w:rPr>
          <w:szCs w:val="18"/>
        </w:rPr>
        <w:t xml:space="preserve">. </w:t>
      </w:r>
      <w:r w:rsidRPr="00632E3E">
        <w:rPr>
          <w:szCs w:val="18"/>
        </w:rPr>
        <w:t>이상</w:t>
      </w:r>
      <w:r w:rsidRPr="00632E3E">
        <w:rPr>
          <w:szCs w:val="18"/>
        </w:rPr>
        <w:t xml:space="preserve"> </w:t>
      </w:r>
      <w:r w:rsidRPr="00632E3E">
        <w:rPr>
          <w:szCs w:val="18"/>
        </w:rPr>
        <w:t>반응이</w:t>
      </w:r>
      <w:r w:rsidRPr="00632E3E">
        <w:rPr>
          <w:szCs w:val="18"/>
        </w:rPr>
        <w:t xml:space="preserve"> </w:t>
      </w:r>
      <w:r w:rsidRPr="00632E3E">
        <w:rPr>
          <w:szCs w:val="18"/>
        </w:rPr>
        <w:t>발생한</w:t>
      </w:r>
      <w:r w:rsidRPr="00632E3E">
        <w:rPr>
          <w:szCs w:val="18"/>
        </w:rPr>
        <w:t xml:space="preserve"> </w:t>
      </w:r>
      <w:r w:rsidRPr="00632E3E">
        <w:rPr>
          <w:szCs w:val="18"/>
        </w:rPr>
        <w:t>해당</w:t>
      </w:r>
      <w:r w:rsidRPr="00632E3E">
        <w:rPr>
          <w:szCs w:val="18"/>
        </w:rPr>
        <w:t xml:space="preserve"> </w:t>
      </w:r>
      <w:r w:rsidRPr="00632E3E">
        <w:rPr>
          <w:szCs w:val="18"/>
        </w:rPr>
        <w:t>대상자의</w:t>
      </w:r>
      <w:r w:rsidRPr="00632E3E">
        <w:rPr>
          <w:szCs w:val="18"/>
        </w:rPr>
        <w:t xml:space="preserve"> </w:t>
      </w:r>
      <w:r w:rsidRPr="00632E3E">
        <w:rPr>
          <w:szCs w:val="18"/>
        </w:rPr>
        <w:t>임상시험</w:t>
      </w:r>
      <w:r w:rsidRPr="00632E3E">
        <w:rPr>
          <w:szCs w:val="18"/>
        </w:rPr>
        <w:t xml:space="preserve"> </w:t>
      </w:r>
      <w:r w:rsidRPr="00632E3E">
        <w:rPr>
          <w:szCs w:val="18"/>
        </w:rPr>
        <w:t>지속</w:t>
      </w:r>
      <w:r w:rsidRPr="00632E3E">
        <w:rPr>
          <w:szCs w:val="18"/>
        </w:rPr>
        <w:t xml:space="preserve"> </w:t>
      </w:r>
      <w:r w:rsidRPr="00632E3E">
        <w:rPr>
          <w:szCs w:val="18"/>
        </w:rPr>
        <w:t>참여</w:t>
      </w:r>
      <w:r w:rsidRPr="00632E3E">
        <w:rPr>
          <w:szCs w:val="18"/>
        </w:rPr>
        <w:t xml:space="preserve"> </w:t>
      </w:r>
      <w:r w:rsidRPr="00632E3E">
        <w:rPr>
          <w:szCs w:val="18"/>
        </w:rPr>
        <w:t>여부는</w:t>
      </w:r>
      <w:r w:rsidRPr="00632E3E">
        <w:rPr>
          <w:szCs w:val="18"/>
        </w:rPr>
        <w:t xml:space="preserve"> </w:t>
      </w:r>
      <w:r w:rsidRPr="00632E3E">
        <w:rPr>
          <w:szCs w:val="18"/>
        </w:rPr>
        <w:t>대상자</w:t>
      </w:r>
      <w:r w:rsidRPr="00632E3E">
        <w:rPr>
          <w:szCs w:val="18"/>
        </w:rPr>
        <w:t xml:space="preserve"> </w:t>
      </w:r>
      <w:r w:rsidRPr="00632E3E">
        <w:rPr>
          <w:szCs w:val="18"/>
        </w:rPr>
        <w:t>자신과</w:t>
      </w:r>
      <w:r w:rsidRPr="00632E3E">
        <w:rPr>
          <w:szCs w:val="18"/>
        </w:rPr>
        <w:t xml:space="preserve"> </w:t>
      </w:r>
      <w:r w:rsidRPr="00632E3E">
        <w:rPr>
          <w:szCs w:val="18"/>
        </w:rPr>
        <w:t>시험자가</w:t>
      </w:r>
      <w:r w:rsidRPr="00632E3E">
        <w:rPr>
          <w:szCs w:val="18"/>
        </w:rPr>
        <w:t xml:space="preserve"> </w:t>
      </w:r>
      <w:r w:rsidRPr="00632E3E">
        <w:rPr>
          <w:szCs w:val="18"/>
        </w:rPr>
        <w:t>논의하여</w:t>
      </w:r>
      <w:r w:rsidRPr="00632E3E">
        <w:rPr>
          <w:szCs w:val="18"/>
        </w:rPr>
        <w:t xml:space="preserve"> </w:t>
      </w:r>
      <w:r w:rsidRPr="00632E3E">
        <w:rPr>
          <w:szCs w:val="18"/>
        </w:rPr>
        <w:t>결정하며</w:t>
      </w:r>
      <w:r w:rsidRPr="00632E3E">
        <w:rPr>
          <w:szCs w:val="18"/>
        </w:rPr>
        <w:t xml:space="preserve">, </w:t>
      </w:r>
      <w:r w:rsidRPr="00632E3E">
        <w:rPr>
          <w:szCs w:val="18"/>
        </w:rPr>
        <w:t>연구진이</w:t>
      </w:r>
      <w:r w:rsidRPr="00632E3E">
        <w:rPr>
          <w:szCs w:val="18"/>
        </w:rPr>
        <w:t xml:space="preserve"> </w:t>
      </w:r>
      <w:r w:rsidRPr="00632E3E">
        <w:rPr>
          <w:szCs w:val="18"/>
        </w:rPr>
        <w:t>의학적으로</w:t>
      </w:r>
      <w:r w:rsidRPr="00632E3E">
        <w:rPr>
          <w:szCs w:val="18"/>
        </w:rPr>
        <w:t xml:space="preserve"> </w:t>
      </w:r>
      <w:r w:rsidRPr="00632E3E">
        <w:rPr>
          <w:szCs w:val="18"/>
        </w:rPr>
        <w:t>해당</w:t>
      </w:r>
      <w:r w:rsidRPr="00632E3E">
        <w:rPr>
          <w:szCs w:val="18"/>
        </w:rPr>
        <w:t xml:space="preserve"> </w:t>
      </w:r>
      <w:r w:rsidRPr="00632E3E">
        <w:rPr>
          <w:szCs w:val="18"/>
        </w:rPr>
        <w:t>대상자가</w:t>
      </w:r>
      <w:r w:rsidRPr="00632E3E">
        <w:rPr>
          <w:szCs w:val="18"/>
        </w:rPr>
        <w:t xml:space="preserve"> </w:t>
      </w:r>
      <w:r w:rsidRPr="00632E3E">
        <w:rPr>
          <w:szCs w:val="18"/>
        </w:rPr>
        <w:t>더</w:t>
      </w:r>
      <w:r w:rsidRPr="00632E3E">
        <w:rPr>
          <w:szCs w:val="18"/>
        </w:rPr>
        <w:t xml:space="preserve"> </w:t>
      </w:r>
      <w:r w:rsidRPr="00632E3E">
        <w:rPr>
          <w:szCs w:val="18"/>
        </w:rPr>
        <w:t>이상</w:t>
      </w:r>
      <w:r w:rsidRPr="00632E3E">
        <w:rPr>
          <w:szCs w:val="18"/>
        </w:rPr>
        <w:t xml:space="preserve"> </w:t>
      </w:r>
      <w:r w:rsidRPr="00632E3E">
        <w:rPr>
          <w:szCs w:val="18"/>
        </w:rPr>
        <w:t>임상시험의</w:t>
      </w:r>
      <w:r w:rsidRPr="00632E3E">
        <w:rPr>
          <w:szCs w:val="18"/>
        </w:rPr>
        <w:t xml:space="preserve"> </w:t>
      </w:r>
      <w:r w:rsidRPr="00632E3E">
        <w:rPr>
          <w:szCs w:val="18"/>
        </w:rPr>
        <w:t>참여를</w:t>
      </w:r>
      <w:r w:rsidRPr="00632E3E">
        <w:rPr>
          <w:szCs w:val="18"/>
        </w:rPr>
        <w:t xml:space="preserve"> </w:t>
      </w:r>
      <w:r w:rsidRPr="00632E3E">
        <w:rPr>
          <w:szCs w:val="18"/>
        </w:rPr>
        <w:t>지속할</w:t>
      </w:r>
      <w:r w:rsidRPr="00632E3E">
        <w:rPr>
          <w:szCs w:val="18"/>
        </w:rPr>
        <w:t xml:space="preserve"> </w:t>
      </w:r>
      <w:r w:rsidRPr="00632E3E">
        <w:rPr>
          <w:szCs w:val="18"/>
        </w:rPr>
        <w:t>수</w:t>
      </w:r>
      <w:r w:rsidRPr="00632E3E">
        <w:rPr>
          <w:szCs w:val="18"/>
        </w:rPr>
        <w:t xml:space="preserve"> </w:t>
      </w:r>
      <w:r w:rsidRPr="00632E3E">
        <w:rPr>
          <w:szCs w:val="18"/>
        </w:rPr>
        <w:t>없다고</w:t>
      </w:r>
      <w:r w:rsidRPr="00632E3E">
        <w:rPr>
          <w:szCs w:val="18"/>
        </w:rPr>
        <w:t xml:space="preserve"> </w:t>
      </w:r>
      <w:r w:rsidRPr="00632E3E">
        <w:rPr>
          <w:szCs w:val="18"/>
        </w:rPr>
        <w:t>판단하는</w:t>
      </w:r>
      <w:r w:rsidRPr="00632E3E">
        <w:rPr>
          <w:szCs w:val="18"/>
        </w:rPr>
        <w:t xml:space="preserve"> </w:t>
      </w:r>
      <w:r w:rsidRPr="00632E3E">
        <w:rPr>
          <w:szCs w:val="18"/>
        </w:rPr>
        <w:t>경우에는</w:t>
      </w:r>
      <w:r w:rsidRPr="00632E3E">
        <w:rPr>
          <w:szCs w:val="18"/>
        </w:rPr>
        <w:t xml:space="preserve"> </w:t>
      </w:r>
      <w:r w:rsidRPr="00632E3E">
        <w:rPr>
          <w:szCs w:val="18"/>
        </w:rPr>
        <w:t>강제적으로</w:t>
      </w:r>
      <w:r w:rsidRPr="00632E3E">
        <w:rPr>
          <w:szCs w:val="18"/>
        </w:rPr>
        <w:t xml:space="preserve"> </w:t>
      </w:r>
      <w:r w:rsidRPr="00632E3E">
        <w:rPr>
          <w:szCs w:val="18"/>
        </w:rPr>
        <w:t>참여를</w:t>
      </w:r>
      <w:r w:rsidRPr="00632E3E">
        <w:rPr>
          <w:szCs w:val="18"/>
        </w:rPr>
        <w:t xml:space="preserve"> </w:t>
      </w:r>
      <w:r w:rsidRPr="00632E3E">
        <w:rPr>
          <w:szCs w:val="18"/>
        </w:rPr>
        <w:t>종료시킬</w:t>
      </w:r>
      <w:r w:rsidRPr="00632E3E">
        <w:rPr>
          <w:szCs w:val="18"/>
        </w:rPr>
        <w:t xml:space="preserve"> </w:t>
      </w:r>
      <w:r w:rsidRPr="00632E3E">
        <w:rPr>
          <w:szCs w:val="18"/>
        </w:rPr>
        <w:t>수</w:t>
      </w:r>
      <w:r w:rsidRPr="00632E3E">
        <w:rPr>
          <w:szCs w:val="18"/>
        </w:rPr>
        <w:t xml:space="preserve"> </w:t>
      </w:r>
      <w:r w:rsidRPr="00632E3E">
        <w:rPr>
          <w:szCs w:val="18"/>
        </w:rPr>
        <w:t>있다</w:t>
      </w:r>
      <w:r w:rsidRPr="00632E3E">
        <w:rPr>
          <w:szCs w:val="18"/>
        </w:rPr>
        <w:t>.</w:t>
      </w:r>
    </w:p>
    <w:p w14:paraId="2620B61A" w14:textId="77777777" w:rsidR="00782115" w:rsidRPr="00632E3E" w:rsidRDefault="00782115" w:rsidP="001F11C1">
      <w:pPr>
        <w:pStyle w:val="10"/>
      </w:pPr>
      <w:bookmarkStart w:id="403" w:name="_Toc332352820"/>
      <w:bookmarkStart w:id="404" w:name="_Toc346711735"/>
      <w:bookmarkStart w:id="405" w:name="_Toc381694429"/>
      <w:bookmarkStart w:id="406" w:name="_Toc388347019"/>
      <w:bookmarkStart w:id="407" w:name="_Toc388347084"/>
      <w:bookmarkStart w:id="408" w:name="_Toc90998721"/>
      <w:r w:rsidRPr="00632E3E">
        <w:rPr>
          <w:rStyle w:val="af8"/>
          <w:b/>
          <w:bCs w:val="0"/>
        </w:rPr>
        <w:t>임상시험</w:t>
      </w:r>
      <w:r w:rsidRPr="00632E3E">
        <w:rPr>
          <w:rStyle w:val="af8"/>
          <w:b/>
          <w:bCs w:val="0"/>
        </w:rPr>
        <w:t xml:space="preserve"> </w:t>
      </w:r>
      <w:r w:rsidRPr="00632E3E">
        <w:rPr>
          <w:rStyle w:val="af8"/>
          <w:b/>
          <w:bCs w:val="0"/>
        </w:rPr>
        <w:t>종료</w:t>
      </w:r>
      <w:r w:rsidRPr="00632E3E">
        <w:rPr>
          <w:rStyle w:val="af8"/>
          <w:b/>
          <w:bCs w:val="0"/>
        </w:rPr>
        <w:t xml:space="preserve"> </w:t>
      </w:r>
      <w:r w:rsidRPr="00632E3E">
        <w:rPr>
          <w:rStyle w:val="af8"/>
          <w:b/>
          <w:bCs w:val="0"/>
        </w:rPr>
        <w:t>후</w:t>
      </w:r>
      <w:r w:rsidRPr="00632E3E">
        <w:rPr>
          <w:rStyle w:val="af8"/>
          <w:b/>
          <w:bCs w:val="0"/>
        </w:rPr>
        <w:t xml:space="preserve"> </w:t>
      </w:r>
      <w:r w:rsidRPr="00632E3E">
        <w:rPr>
          <w:rStyle w:val="af8"/>
          <w:b/>
          <w:bCs w:val="0"/>
        </w:rPr>
        <w:t>대상자의</w:t>
      </w:r>
      <w:r w:rsidRPr="00632E3E">
        <w:rPr>
          <w:rStyle w:val="af8"/>
          <w:b/>
          <w:bCs w:val="0"/>
        </w:rPr>
        <w:t xml:space="preserve"> </w:t>
      </w:r>
      <w:r w:rsidRPr="00632E3E">
        <w:rPr>
          <w:rStyle w:val="af8"/>
          <w:b/>
          <w:bCs w:val="0"/>
        </w:rPr>
        <w:t>진료</w:t>
      </w:r>
      <w:r w:rsidRPr="00632E3E">
        <w:rPr>
          <w:rStyle w:val="af8"/>
          <w:b/>
          <w:bCs w:val="0"/>
        </w:rPr>
        <w:t xml:space="preserve"> </w:t>
      </w:r>
      <w:r w:rsidRPr="00632E3E">
        <w:rPr>
          <w:rStyle w:val="af8"/>
          <w:b/>
          <w:bCs w:val="0"/>
        </w:rPr>
        <w:t>및</w:t>
      </w:r>
      <w:r w:rsidRPr="00632E3E">
        <w:rPr>
          <w:rStyle w:val="af8"/>
          <w:b/>
          <w:bCs w:val="0"/>
        </w:rPr>
        <w:t xml:space="preserve"> </w:t>
      </w:r>
      <w:r w:rsidRPr="00632E3E">
        <w:rPr>
          <w:rStyle w:val="af8"/>
          <w:b/>
          <w:bCs w:val="0"/>
        </w:rPr>
        <w:t>치료기준</w:t>
      </w:r>
      <w:bookmarkEnd w:id="403"/>
      <w:bookmarkEnd w:id="404"/>
      <w:bookmarkEnd w:id="405"/>
      <w:bookmarkEnd w:id="406"/>
      <w:bookmarkEnd w:id="407"/>
      <w:bookmarkEnd w:id="408"/>
    </w:p>
    <w:p w14:paraId="4B6638C5" w14:textId="1CE7DD0F" w:rsidR="00912B80" w:rsidRPr="00632E3E" w:rsidRDefault="00782115" w:rsidP="0048169E">
      <w:pPr>
        <w:pStyle w:val="afff3"/>
      </w:pPr>
      <w:r w:rsidRPr="00632E3E">
        <w:t>이</w:t>
      </w:r>
      <w:r w:rsidRPr="00632E3E">
        <w:t xml:space="preserve"> </w:t>
      </w:r>
      <w:r w:rsidRPr="00632E3E">
        <w:t>시험은</w:t>
      </w:r>
      <w:r w:rsidRPr="00632E3E">
        <w:t xml:space="preserve"> </w:t>
      </w:r>
      <w:r w:rsidRPr="00632E3E">
        <w:t>건강인을</w:t>
      </w:r>
      <w:r w:rsidRPr="00632E3E">
        <w:t xml:space="preserve"> </w:t>
      </w:r>
      <w:r w:rsidRPr="00632E3E">
        <w:t>대상으로</w:t>
      </w:r>
      <w:r w:rsidRPr="00632E3E">
        <w:t xml:space="preserve"> </w:t>
      </w:r>
      <w:r w:rsidRPr="00632E3E">
        <w:t>하는</w:t>
      </w:r>
      <w:r w:rsidRPr="00632E3E">
        <w:t xml:space="preserve"> </w:t>
      </w:r>
      <w:r w:rsidRPr="00632E3E">
        <w:t>시험이므로</w:t>
      </w:r>
      <w:r w:rsidRPr="00632E3E">
        <w:t xml:space="preserve"> </w:t>
      </w:r>
      <w:r w:rsidRPr="00632E3E">
        <w:t>임상시험</w:t>
      </w:r>
      <w:r w:rsidRPr="00632E3E">
        <w:t xml:space="preserve"> </w:t>
      </w:r>
      <w:r w:rsidRPr="00632E3E">
        <w:t>종료</w:t>
      </w:r>
      <w:r w:rsidRPr="00632E3E">
        <w:t xml:space="preserve"> </w:t>
      </w:r>
      <w:r w:rsidRPr="00632E3E">
        <w:t>후</w:t>
      </w:r>
      <w:r w:rsidRPr="00632E3E">
        <w:t xml:space="preserve"> </w:t>
      </w:r>
      <w:r w:rsidRPr="00632E3E">
        <w:t>대상자의</w:t>
      </w:r>
      <w:r w:rsidRPr="00632E3E">
        <w:t xml:space="preserve"> </w:t>
      </w:r>
      <w:r w:rsidRPr="00632E3E">
        <w:t>진료</w:t>
      </w:r>
      <w:r w:rsidRPr="00632E3E">
        <w:t xml:space="preserve"> </w:t>
      </w:r>
      <w:r w:rsidRPr="00632E3E">
        <w:t>및</w:t>
      </w:r>
      <w:r w:rsidRPr="00632E3E">
        <w:t xml:space="preserve"> </w:t>
      </w:r>
      <w:r w:rsidRPr="00632E3E">
        <w:t>치료에</w:t>
      </w:r>
      <w:r w:rsidRPr="00632E3E">
        <w:t xml:space="preserve"> </w:t>
      </w:r>
      <w:r w:rsidRPr="00632E3E">
        <w:t>대한</w:t>
      </w:r>
      <w:r w:rsidRPr="00632E3E">
        <w:t xml:space="preserve"> </w:t>
      </w:r>
      <w:r w:rsidRPr="00632E3E">
        <w:t>별도의</w:t>
      </w:r>
      <w:r w:rsidRPr="00632E3E">
        <w:t xml:space="preserve"> </w:t>
      </w:r>
      <w:r w:rsidRPr="00632E3E">
        <w:t>기준은</w:t>
      </w:r>
      <w:r w:rsidRPr="00632E3E">
        <w:t xml:space="preserve"> </w:t>
      </w:r>
      <w:r w:rsidRPr="00632E3E">
        <w:t>없다</w:t>
      </w:r>
      <w:r w:rsidRPr="00632E3E">
        <w:t xml:space="preserve">. </w:t>
      </w:r>
      <w:r w:rsidRPr="00632E3E">
        <w:t>다만</w:t>
      </w:r>
      <w:r w:rsidRPr="00632E3E">
        <w:t xml:space="preserve">, </w:t>
      </w:r>
      <w:r w:rsidRPr="00632E3E">
        <w:t>임상시험</w:t>
      </w:r>
      <w:r w:rsidRPr="00632E3E">
        <w:t xml:space="preserve"> </w:t>
      </w:r>
      <w:r w:rsidRPr="00632E3E">
        <w:t>중에</w:t>
      </w:r>
      <w:r w:rsidRPr="00632E3E">
        <w:t xml:space="preserve"> </w:t>
      </w:r>
      <w:r w:rsidRPr="00632E3E">
        <w:t>이상반응이</w:t>
      </w:r>
      <w:r w:rsidRPr="00632E3E">
        <w:t xml:space="preserve"> </w:t>
      </w:r>
      <w:r w:rsidRPr="00632E3E">
        <w:t>발생한</w:t>
      </w:r>
      <w:r w:rsidRPr="00632E3E">
        <w:t xml:space="preserve"> </w:t>
      </w:r>
      <w:r w:rsidRPr="00632E3E">
        <w:t>경우</w:t>
      </w:r>
      <w:r w:rsidRPr="00632E3E">
        <w:t xml:space="preserve"> </w:t>
      </w:r>
      <w:r w:rsidRPr="00632E3E">
        <w:t>시험기관은</w:t>
      </w:r>
      <w:r w:rsidRPr="00632E3E">
        <w:t xml:space="preserve"> </w:t>
      </w:r>
      <w:r w:rsidRPr="00632E3E">
        <w:t>대상자가</w:t>
      </w:r>
      <w:r w:rsidRPr="00632E3E">
        <w:t xml:space="preserve"> </w:t>
      </w:r>
      <w:r w:rsidRPr="00632E3E">
        <w:t>회복하거나</w:t>
      </w:r>
      <w:r w:rsidRPr="00632E3E">
        <w:t xml:space="preserve"> </w:t>
      </w:r>
      <w:r w:rsidRPr="00632E3E">
        <w:t>결과에</w:t>
      </w:r>
      <w:r w:rsidRPr="00632E3E">
        <w:t xml:space="preserve"> </w:t>
      </w:r>
      <w:r w:rsidRPr="00632E3E">
        <w:t>대해</w:t>
      </w:r>
      <w:r w:rsidRPr="00632E3E">
        <w:t xml:space="preserve"> </w:t>
      </w:r>
      <w:r w:rsidRPr="00632E3E">
        <w:t>만족스러운</w:t>
      </w:r>
      <w:r w:rsidRPr="00632E3E">
        <w:t xml:space="preserve"> </w:t>
      </w:r>
      <w:r w:rsidRPr="00632E3E">
        <w:t>설명이</w:t>
      </w:r>
      <w:r w:rsidRPr="00632E3E">
        <w:t xml:space="preserve"> </w:t>
      </w:r>
      <w:r w:rsidRPr="00632E3E">
        <w:t>될</w:t>
      </w:r>
      <w:r w:rsidRPr="00632E3E">
        <w:t xml:space="preserve"> </w:t>
      </w:r>
      <w:r w:rsidRPr="00632E3E">
        <w:t>때까지</w:t>
      </w:r>
      <w:r w:rsidRPr="00632E3E">
        <w:t xml:space="preserve"> </w:t>
      </w:r>
      <w:r w:rsidRPr="00632E3E">
        <w:t>의료</w:t>
      </w:r>
      <w:r w:rsidRPr="00632E3E">
        <w:t xml:space="preserve"> </w:t>
      </w:r>
      <w:r w:rsidRPr="00632E3E">
        <w:t>서비스</w:t>
      </w:r>
      <w:r w:rsidRPr="00632E3E">
        <w:t xml:space="preserve"> </w:t>
      </w:r>
      <w:r w:rsidRPr="00632E3E">
        <w:t>제공</w:t>
      </w:r>
      <w:r w:rsidRPr="00632E3E">
        <w:t xml:space="preserve"> </w:t>
      </w:r>
      <w:r w:rsidRPr="00632E3E">
        <w:t>등의</w:t>
      </w:r>
      <w:r w:rsidRPr="00632E3E">
        <w:t xml:space="preserve"> </w:t>
      </w:r>
      <w:r w:rsidRPr="00632E3E">
        <w:t>적절한</w:t>
      </w:r>
      <w:r w:rsidRPr="00632E3E">
        <w:t xml:space="preserve"> </w:t>
      </w:r>
      <w:r w:rsidRPr="00632E3E">
        <w:t>조치를</w:t>
      </w:r>
      <w:r w:rsidRPr="00632E3E">
        <w:t xml:space="preserve"> </w:t>
      </w:r>
      <w:r w:rsidRPr="00632E3E">
        <w:t>취한다</w:t>
      </w:r>
      <w:r w:rsidRPr="00632E3E">
        <w:t>.</w:t>
      </w:r>
      <w:r w:rsidR="00912B80" w:rsidRPr="00632E3E">
        <w:br w:type="page"/>
      </w:r>
    </w:p>
    <w:p w14:paraId="2B9CC1AC" w14:textId="77777777" w:rsidR="00782115" w:rsidRPr="00632E3E" w:rsidRDefault="00782115" w:rsidP="001F11C1">
      <w:pPr>
        <w:pStyle w:val="10"/>
      </w:pPr>
      <w:bookmarkStart w:id="409" w:name="_Toc175882395"/>
      <w:bookmarkStart w:id="410" w:name="_Toc346711736"/>
      <w:bookmarkStart w:id="411" w:name="_Toc381694430"/>
      <w:bookmarkStart w:id="412" w:name="_Toc388347020"/>
      <w:bookmarkStart w:id="413" w:name="_Toc388347085"/>
      <w:bookmarkStart w:id="414" w:name="_Toc90998722"/>
      <w:r w:rsidRPr="00632E3E">
        <w:lastRenderedPageBreak/>
        <w:t>약동학</w:t>
      </w:r>
      <w:r w:rsidRPr="00632E3E">
        <w:t xml:space="preserve"> </w:t>
      </w:r>
      <w:r w:rsidRPr="00632E3E">
        <w:t>평가</w:t>
      </w:r>
      <w:r w:rsidRPr="00632E3E">
        <w:t xml:space="preserve"> </w:t>
      </w:r>
      <w:r w:rsidRPr="00632E3E">
        <w:t>및</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94"/>
      <w:bookmarkEnd w:id="395"/>
      <w:bookmarkEnd w:id="396"/>
      <w:bookmarkEnd w:id="397"/>
      <w:bookmarkEnd w:id="398"/>
      <w:bookmarkEnd w:id="399"/>
      <w:bookmarkEnd w:id="400"/>
      <w:bookmarkEnd w:id="401"/>
      <w:bookmarkEnd w:id="402"/>
      <w:bookmarkEnd w:id="409"/>
      <w:r w:rsidRPr="00632E3E">
        <w:t xml:space="preserve"> </w:t>
      </w:r>
      <w:r w:rsidRPr="00632E3E">
        <w:t>안전성</w:t>
      </w:r>
      <w:r w:rsidRPr="00632E3E">
        <w:t xml:space="preserve"> </w:t>
      </w:r>
      <w:r w:rsidRPr="00632E3E">
        <w:t>평가</w:t>
      </w:r>
      <w:bookmarkEnd w:id="410"/>
      <w:bookmarkEnd w:id="411"/>
      <w:bookmarkEnd w:id="412"/>
      <w:bookmarkEnd w:id="413"/>
      <w:bookmarkEnd w:id="414"/>
    </w:p>
    <w:p w14:paraId="37BEB0BC" w14:textId="77777777" w:rsidR="00B605A3" w:rsidRPr="00632E3E" w:rsidRDefault="00B605A3" w:rsidP="006D40C2">
      <w:pPr>
        <w:pStyle w:val="1"/>
        <w:numPr>
          <w:ilvl w:val="0"/>
          <w:numId w:val="46"/>
        </w:numPr>
        <w:wordWrap/>
        <w:spacing w:before="40" w:after="120"/>
        <w:ind w:leftChars="120" w:left="573" w:hanging="357"/>
        <w:rPr>
          <w:szCs w:val="18"/>
        </w:rPr>
      </w:pPr>
      <w:bookmarkStart w:id="415" w:name="_Toc175882397"/>
      <w:bookmarkStart w:id="416" w:name="_Toc495907719"/>
      <w:bookmarkStart w:id="417" w:name="_Toc495984956"/>
      <w:bookmarkStart w:id="418" w:name="_Toc495993988"/>
      <w:bookmarkStart w:id="419" w:name="_Toc495995242"/>
      <w:bookmarkStart w:id="420" w:name="_Toc496006678"/>
      <w:bookmarkStart w:id="421" w:name="_Toc508005510"/>
      <w:bookmarkStart w:id="422" w:name="_Toc511444864"/>
      <w:bookmarkStart w:id="423" w:name="_Toc511445046"/>
      <w:bookmarkStart w:id="424" w:name="_Toc511445363"/>
      <w:bookmarkStart w:id="425" w:name="_Toc175882396"/>
      <w:r w:rsidRPr="00632E3E">
        <w:rPr>
          <w:szCs w:val="18"/>
        </w:rPr>
        <w:t>약동학</w:t>
      </w:r>
      <w:r w:rsidRPr="00632E3E">
        <w:rPr>
          <w:szCs w:val="18"/>
        </w:rPr>
        <w:t xml:space="preserve"> </w:t>
      </w:r>
      <w:r w:rsidRPr="00632E3E">
        <w:rPr>
          <w:szCs w:val="18"/>
        </w:rPr>
        <w:t>평가</w:t>
      </w:r>
      <w:bookmarkEnd w:id="415"/>
    </w:p>
    <w:p w14:paraId="07CEFEA8" w14:textId="77777777" w:rsidR="00AB14C5" w:rsidRPr="00632E3E" w:rsidRDefault="00B605A3" w:rsidP="001754D4">
      <w:pPr>
        <w:pStyle w:val="2e"/>
        <w:numPr>
          <w:ilvl w:val="0"/>
          <w:numId w:val="25"/>
        </w:numPr>
        <w:ind w:leftChars="325" w:left="945"/>
        <w:rPr>
          <w:szCs w:val="18"/>
        </w:rPr>
      </w:pPr>
      <w:r w:rsidRPr="00632E3E">
        <w:t>혈중</w:t>
      </w:r>
      <w:r w:rsidRPr="00632E3E">
        <w:rPr>
          <w:szCs w:val="18"/>
        </w:rPr>
        <w:t xml:space="preserve"> </w:t>
      </w:r>
      <w:r w:rsidRPr="00632E3E">
        <w:rPr>
          <w:szCs w:val="18"/>
        </w:rPr>
        <w:t>농도</w:t>
      </w:r>
      <w:r w:rsidRPr="00632E3E">
        <w:rPr>
          <w:szCs w:val="18"/>
        </w:rPr>
        <w:t xml:space="preserve"> </w:t>
      </w:r>
      <w:r w:rsidRPr="00632E3E">
        <w:rPr>
          <w:szCs w:val="18"/>
        </w:rPr>
        <w:t>분석</w:t>
      </w:r>
    </w:p>
    <w:p w14:paraId="6E14FC68" w14:textId="29D91388" w:rsidR="00B605A3" w:rsidRPr="00632E3E" w:rsidRDefault="00B605A3" w:rsidP="009C77C9">
      <w:pPr>
        <w:pStyle w:val="2e"/>
        <w:spacing w:after="40"/>
        <w:ind w:left="947"/>
        <w:rPr>
          <w:szCs w:val="18"/>
        </w:rPr>
      </w:pPr>
      <w:r w:rsidRPr="00632E3E">
        <w:rPr>
          <w:szCs w:val="18"/>
        </w:rPr>
        <w:t>각</w:t>
      </w:r>
      <w:r w:rsidRPr="00632E3E">
        <w:rPr>
          <w:szCs w:val="18"/>
        </w:rPr>
        <w:t xml:space="preserve"> </w:t>
      </w:r>
      <w:r w:rsidRPr="00632E3E">
        <w:rPr>
          <w:szCs w:val="18"/>
        </w:rPr>
        <w:t>대상자로부터</w:t>
      </w:r>
      <w:r w:rsidRPr="00632E3E">
        <w:rPr>
          <w:szCs w:val="18"/>
        </w:rPr>
        <w:t xml:space="preserve"> </w:t>
      </w:r>
      <w:r w:rsidRPr="00632E3E">
        <w:rPr>
          <w:szCs w:val="18"/>
        </w:rPr>
        <w:t>채취된</w:t>
      </w:r>
      <w:r w:rsidRPr="00632E3E">
        <w:rPr>
          <w:szCs w:val="18"/>
        </w:rPr>
        <w:t xml:space="preserve"> </w:t>
      </w:r>
      <w:r w:rsidRPr="00632E3E">
        <w:rPr>
          <w:szCs w:val="18"/>
        </w:rPr>
        <w:t>혈장</w:t>
      </w:r>
      <w:r w:rsidRPr="00632E3E">
        <w:rPr>
          <w:szCs w:val="18"/>
        </w:rPr>
        <w:t xml:space="preserve"> </w:t>
      </w:r>
      <w:r w:rsidRPr="00632E3E">
        <w:rPr>
          <w:szCs w:val="18"/>
        </w:rPr>
        <w:t>시료에서</w:t>
      </w:r>
      <w:r w:rsidRPr="00632E3E">
        <w:rPr>
          <w:szCs w:val="18"/>
        </w:rPr>
        <w:t xml:space="preserve"> </w:t>
      </w:r>
      <w:r w:rsidR="009F6860" w:rsidRPr="00632E3E">
        <w:rPr>
          <w:szCs w:val="18"/>
        </w:rPr>
        <w:t>Rebamipide</w:t>
      </w:r>
      <w:r w:rsidRPr="00632E3E">
        <w:rPr>
          <w:szCs w:val="18"/>
        </w:rPr>
        <w:t>의</w:t>
      </w:r>
      <w:r w:rsidRPr="00632E3E">
        <w:rPr>
          <w:szCs w:val="18"/>
        </w:rPr>
        <w:t xml:space="preserve"> </w:t>
      </w:r>
      <w:r w:rsidRPr="00632E3E">
        <w:rPr>
          <w:szCs w:val="18"/>
        </w:rPr>
        <w:t>농도를</w:t>
      </w:r>
      <w:r w:rsidRPr="00632E3E">
        <w:rPr>
          <w:szCs w:val="18"/>
        </w:rPr>
        <w:t xml:space="preserve"> </w:t>
      </w:r>
      <w:r w:rsidRPr="00632E3E">
        <w:rPr>
          <w:szCs w:val="18"/>
        </w:rPr>
        <w:t>측정한다</w:t>
      </w:r>
      <w:r w:rsidRPr="00632E3E">
        <w:rPr>
          <w:szCs w:val="18"/>
        </w:rPr>
        <w:t>.</w:t>
      </w:r>
      <w:r w:rsidR="003D254F" w:rsidRPr="00632E3E">
        <w:rPr>
          <w:szCs w:val="18"/>
        </w:rPr>
        <w:t xml:space="preserve"> </w:t>
      </w:r>
      <w:r w:rsidRPr="00632E3E">
        <w:rPr>
          <w:szCs w:val="18"/>
        </w:rPr>
        <w:t>검체</w:t>
      </w:r>
      <w:r w:rsidRPr="00632E3E">
        <w:rPr>
          <w:szCs w:val="18"/>
        </w:rPr>
        <w:t xml:space="preserve"> </w:t>
      </w:r>
      <w:r w:rsidRPr="00632E3E">
        <w:rPr>
          <w:szCs w:val="18"/>
        </w:rPr>
        <w:t>처리와</w:t>
      </w:r>
      <w:r w:rsidRPr="00632E3E">
        <w:rPr>
          <w:szCs w:val="18"/>
        </w:rPr>
        <w:t xml:space="preserve"> </w:t>
      </w:r>
      <w:r w:rsidRPr="00632E3E">
        <w:rPr>
          <w:szCs w:val="18"/>
        </w:rPr>
        <w:t>분석은</w:t>
      </w:r>
      <w:r w:rsidRPr="00632E3E">
        <w:rPr>
          <w:szCs w:val="18"/>
        </w:rPr>
        <w:t xml:space="preserve"> </w:t>
      </w:r>
      <w:r w:rsidRPr="00632E3E">
        <w:rPr>
          <w:szCs w:val="18"/>
        </w:rPr>
        <w:t>검증된</w:t>
      </w:r>
      <w:r w:rsidRPr="00632E3E">
        <w:rPr>
          <w:szCs w:val="18"/>
        </w:rPr>
        <w:t xml:space="preserve"> </w:t>
      </w:r>
      <w:r w:rsidRPr="00632E3E">
        <w:rPr>
          <w:szCs w:val="18"/>
        </w:rPr>
        <w:t>분석법에</w:t>
      </w:r>
      <w:r w:rsidRPr="00632E3E">
        <w:rPr>
          <w:szCs w:val="18"/>
        </w:rPr>
        <w:t xml:space="preserve"> </w:t>
      </w:r>
      <w:r w:rsidRPr="00632E3E">
        <w:rPr>
          <w:szCs w:val="18"/>
        </w:rPr>
        <w:t>따라</w:t>
      </w:r>
      <w:r w:rsidRPr="00632E3E">
        <w:rPr>
          <w:szCs w:val="18"/>
        </w:rPr>
        <w:t xml:space="preserve"> </w:t>
      </w:r>
      <w:r w:rsidRPr="00632E3E">
        <w:rPr>
          <w:szCs w:val="18"/>
        </w:rPr>
        <w:t>실시한다</w:t>
      </w:r>
      <w:r w:rsidRPr="00632E3E">
        <w:rPr>
          <w:szCs w:val="18"/>
        </w:rPr>
        <w:t>.</w:t>
      </w:r>
      <w:r w:rsidRPr="00632E3E">
        <w:rPr>
          <w:b/>
          <w:bCs/>
          <w:szCs w:val="18"/>
        </w:rPr>
        <w:t xml:space="preserve"> </w:t>
      </w:r>
    </w:p>
    <w:p w14:paraId="2F08A474" w14:textId="77777777" w:rsidR="00AB14C5" w:rsidRPr="00632E3E" w:rsidRDefault="00B605A3" w:rsidP="001754D4">
      <w:pPr>
        <w:pStyle w:val="2e"/>
        <w:numPr>
          <w:ilvl w:val="0"/>
          <w:numId w:val="25"/>
        </w:numPr>
        <w:ind w:leftChars="325" w:left="945"/>
        <w:rPr>
          <w:szCs w:val="18"/>
        </w:rPr>
      </w:pPr>
      <w:r w:rsidRPr="00632E3E">
        <w:t>약동학적</w:t>
      </w:r>
      <w:r w:rsidRPr="00632E3E">
        <w:rPr>
          <w:szCs w:val="18"/>
        </w:rPr>
        <w:t xml:space="preserve"> </w:t>
      </w:r>
      <w:r w:rsidRPr="00632E3E">
        <w:rPr>
          <w:szCs w:val="18"/>
        </w:rPr>
        <w:t>분석</w:t>
      </w:r>
    </w:p>
    <w:p w14:paraId="238BEE78" w14:textId="5CC28F84" w:rsidR="00B605A3" w:rsidRPr="00632E3E" w:rsidRDefault="00B605A3" w:rsidP="00AB14C5">
      <w:pPr>
        <w:pStyle w:val="2e"/>
        <w:ind w:left="945"/>
        <w:rPr>
          <w:szCs w:val="18"/>
        </w:rPr>
      </w:pPr>
      <w:r w:rsidRPr="00632E3E">
        <w:rPr>
          <w:szCs w:val="18"/>
        </w:rPr>
        <w:t>약동학적</w:t>
      </w:r>
      <w:r w:rsidRPr="00632E3E">
        <w:rPr>
          <w:szCs w:val="18"/>
        </w:rPr>
        <w:t xml:space="preserve"> </w:t>
      </w:r>
      <w:r w:rsidRPr="00632E3E">
        <w:rPr>
          <w:szCs w:val="18"/>
        </w:rPr>
        <w:t>특성</w:t>
      </w:r>
      <w:r w:rsidRPr="00632E3E">
        <w:rPr>
          <w:szCs w:val="18"/>
        </w:rPr>
        <w:t xml:space="preserve"> </w:t>
      </w:r>
      <w:r w:rsidRPr="00632E3E">
        <w:rPr>
          <w:szCs w:val="18"/>
        </w:rPr>
        <w:t>분석</w:t>
      </w:r>
      <w:r w:rsidRPr="00632E3E">
        <w:rPr>
          <w:szCs w:val="18"/>
        </w:rPr>
        <w:t xml:space="preserve"> </w:t>
      </w:r>
      <w:r w:rsidRPr="00632E3E">
        <w:rPr>
          <w:szCs w:val="18"/>
        </w:rPr>
        <w:t>시</w:t>
      </w:r>
      <w:r w:rsidRPr="00632E3E">
        <w:rPr>
          <w:szCs w:val="18"/>
        </w:rPr>
        <w:t xml:space="preserve"> </w:t>
      </w:r>
      <w:r w:rsidRPr="00632E3E">
        <w:rPr>
          <w:szCs w:val="18"/>
        </w:rPr>
        <w:t>채혈</w:t>
      </w:r>
      <w:r w:rsidRPr="00632E3E">
        <w:rPr>
          <w:szCs w:val="18"/>
        </w:rPr>
        <w:t xml:space="preserve"> </w:t>
      </w:r>
      <w:r w:rsidRPr="00632E3E">
        <w:rPr>
          <w:szCs w:val="18"/>
        </w:rPr>
        <w:t>시각은</w:t>
      </w:r>
      <w:r w:rsidRPr="00632E3E">
        <w:rPr>
          <w:szCs w:val="18"/>
        </w:rPr>
        <w:t xml:space="preserve"> </w:t>
      </w:r>
      <w:r w:rsidRPr="00632E3E">
        <w:rPr>
          <w:szCs w:val="18"/>
        </w:rPr>
        <w:t>각</w:t>
      </w:r>
      <w:r w:rsidRPr="00632E3E">
        <w:rPr>
          <w:szCs w:val="18"/>
        </w:rPr>
        <w:t xml:space="preserve"> </w:t>
      </w:r>
      <w:r w:rsidRPr="00632E3E">
        <w:rPr>
          <w:szCs w:val="18"/>
        </w:rPr>
        <w:t>대상자에</w:t>
      </w:r>
      <w:r w:rsidRPr="00632E3E">
        <w:rPr>
          <w:szCs w:val="18"/>
        </w:rPr>
        <w:t xml:space="preserve"> </w:t>
      </w:r>
      <w:r w:rsidRPr="00632E3E">
        <w:rPr>
          <w:szCs w:val="18"/>
        </w:rPr>
        <w:t>따라</w:t>
      </w:r>
      <w:r w:rsidRPr="00632E3E">
        <w:rPr>
          <w:szCs w:val="18"/>
        </w:rPr>
        <w:t xml:space="preserve"> </w:t>
      </w:r>
      <w:r w:rsidRPr="00632E3E">
        <w:rPr>
          <w:szCs w:val="18"/>
        </w:rPr>
        <w:t>실제</w:t>
      </w:r>
      <w:r w:rsidRPr="00632E3E">
        <w:rPr>
          <w:szCs w:val="18"/>
        </w:rPr>
        <w:t xml:space="preserve"> </w:t>
      </w:r>
      <w:r w:rsidRPr="00632E3E">
        <w:rPr>
          <w:szCs w:val="18"/>
        </w:rPr>
        <w:t>채혈</w:t>
      </w:r>
      <w:r w:rsidRPr="00632E3E">
        <w:rPr>
          <w:szCs w:val="18"/>
        </w:rPr>
        <w:t xml:space="preserve"> </w:t>
      </w:r>
      <w:r w:rsidRPr="00632E3E">
        <w:rPr>
          <w:szCs w:val="18"/>
        </w:rPr>
        <w:t>시각을</w:t>
      </w:r>
      <w:r w:rsidRPr="00632E3E">
        <w:rPr>
          <w:szCs w:val="18"/>
        </w:rPr>
        <w:t xml:space="preserve"> </w:t>
      </w:r>
      <w:r w:rsidRPr="00632E3E">
        <w:rPr>
          <w:szCs w:val="18"/>
        </w:rPr>
        <w:t>적용하여</w:t>
      </w:r>
      <w:r w:rsidRPr="00632E3E">
        <w:rPr>
          <w:szCs w:val="18"/>
        </w:rPr>
        <w:t xml:space="preserve"> </w:t>
      </w:r>
      <w:r w:rsidRPr="00632E3E">
        <w:rPr>
          <w:szCs w:val="18"/>
        </w:rPr>
        <w:t>분석한다</w:t>
      </w:r>
      <w:r w:rsidRPr="00632E3E">
        <w:rPr>
          <w:szCs w:val="18"/>
        </w:rPr>
        <w:t xml:space="preserve">. </w:t>
      </w:r>
      <w:r w:rsidRPr="00632E3E">
        <w:rPr>
          <w:szCs w:val="18"/>
        </w:rPr>
        <w:t>모든</w:t>
      </w:r>
      <w:r w:rsidRPr="00632E3E">
        <w:rPr>
          <w:szCs w:val="18"/>
        </w:rPr>
        <w:t xml:space="preserve"> Sample</w:t>
      </w:r>
      <w:r w:rsidRPr="00632E3E">
        <w:rPr>
          <w:szCs w:val="18"/>
        </w:rPr>
        <w:t>에서</w:t>
      </w:r>
      <w:r w:rsidRPr="00632E3E">
        <w:rPr>
          <w:szCs w:val="18"/>
        </w:rPr>
        <w:t xml:space="preserve"> </w:t>
      </w:r>
      <w:r w:rsidRPr="00632E3E">
        <w:rPr>
          <w:szCs w:val="18"/>
        </w:rPr>
        <w:t>측정한</w:t>
      </w:r>
      <w:r w:rsidRPr="00632E3E">
        <w:rPr>
          <w:szCs w:val="18"/>
        </w:rPr>
        <w:t xml:space="preserve"> </w:t>
      </w:r>
      <w:r w:rsidRPr="00632E3E">
        <w:rPr>
          <w:szCs w:val="18"/>
        </w:rPr>
        <w:t>농도가</w:t>
      </w:r>
      <w:r w:rsidRPr="00632E3E">
        <w:rPr>
          <w:szCs w:val="18"/>
        </w:rPr>
        <w:t xml:space="preserve"> </w:t>
      </w:r>
      <w:r w:rsidRPr="00632E3E">
        <w:rPr>
          <w:szCs w:val="18"/>
        </w:rPr>
        <w:t>최소</w:t>
      </w:r>
      <w:r w:rsidRPr="00632E3E">
        <w:rPr>
          <w:szCs w:val="18"/>
        </w:rPr>
        <w:t xml:space="preserve"> </w:t>
      </w:r>
      <w:r w:rsidRPr="00632E3E">
        <w:rPr>
          <w:szCs w:val="18"/>
        </w:rPr>
        <w:t>정량한계</w:t>
      </w:r>
      <w:r w:rsidRPr="00632E3E">
        <w:rPr>
          <w:szCs w:val="18"/>
        </w:rPr>
        <w:t xml:space="preserve"> </w:t>
      </w:r>
      <w:r w:rsidRPr="00632E3E">
        <w:rPr>
          <w:szCs w:val="18"/>
        </w:rPr>
        <w:t>농도</w:t>
      </w:r>
      <w:r w:rsidRPr="00632E3E">
        <w:rPr>
          <w:szCs w:val="18"/>
        </w:rPr>
        <w:t xml:space="preserve"> (LLOQ) </w:t>
      </w:r>
      <w:r w:rsidRPr="00632E3E">
        <w:rPr>
          <w:szCs w:val="18"/>
        </w:rPr>
        <w:t>미만인</w:t>
      </w:r>
      <w:r w:rsidRPr="00632E3E">
        <w:rPr>
          <w:szCs w:val="18"/>
        </w:rPr>
        <w:t xml:space="preserve"> </w:t>
      </w:r>
      <w:r w:rsidRPr="00632E3E">
        <w:rPr>
          <w:szCs w:val="18"/>
        </w:rPr>
        <w:t>대상자이거나</w:t>
      </w:r>
      <w:r w:rsidRPr="00632E3E">
        <w:rPr>
          <w:szCs w:val="18"/>
        </w:rPr>
        <w:t xml:space="preserve"> </w:t>
      </w:r>
      <w:r w:rsidRPr="00632E3E">
        <w:rPr>
          <w:szCs w:val="18"/>
        </w:rPr>
        <w:t>실제</w:t>
      </w:r>
      <w:r w:rsidRPr="00632E3E">
        <w:rPr>
          <w:szCs w:val="18"/>
        </w:rPr>
        <w:t xml:space="preserve"> </w:t>
      </w:r>
      <w:r w:rsidRPr="00632E3E">
        <w:rPr>
          <w:szCs w:val="18"/>
        </w:rPr>
        <w:t>채혈을</w:t>
      </w:r>
      <w:r w:rsidRPr="00632E3E">
        <w:rPr>
          <w:szCs w:val="18"/>
        </w:rPr>
        <w:t xml:space="preserve"> </w:t>
      </w:r>
      <w:r w:rsidRPr="00632E3E">
        <w:rPr>
          <w:szCs w:val="18"/>
        </w:rPr>
        <w:t>시행하지</w:t>
      </w:r>
      <w:r w:rsidRPr="00632E3E">
        <w:rPr>
          <w:szCs w:val="18"/>
        </w:rPr>
        <w:t xml:space="preserve"> </w:t>
      </w:r>
      <w:r w:rsidRPr="00632E3E">
        <w:rPr>
          <w:szCs w:val="18"/>
        </w:rPr>
        <w:t>않았거나</w:t>
      </w:r>
      <w:r w:rsidRPr="00632E3E">
        <w:rPr>
          <w:szCs w:val="18"/>
        </w:rPr>
        <w:t xml:space="preserve"> (not applicable) </w:t>
      </w:r>
      <w:r w:rsidRPr="00632E3E">
        <w:rPr>
          <w:szCs w:val="18"/>
        </w:rPr>
        <w:t>또는</w:t>
      </w:r>
      <w:r w:rsidRPr="00632E3E">
        <w:rPr>
          <w:szCs w:val="18"/>
        </w:rPr>
        <w:t xml:space="preserve"> </w:t>
      </w:r>
      <w:r w:rsidRPr="00632E3E">
        <w:rPr>
          <w:szCs w:val="18"/>
        </w:rPr>
        <w:t>검체가</w:t>
      </w:r>
      <w:r w:rsidRPr="00632E3E">
        <w:rPr>
          <w:szCs w:val="18"/>
        </w:rPr>
        <w:t xml:space="preserve"> </w:t>
      </w:r>
      <w:r w:rsidRPr="00632E3E">
        <w:rPr>
          <w:szCs w:val="18"/>
        </w:rPr>
        <w:t>누락된</w:t>
      </w:r>
      <w:r w:rsidRPr="00632E3E">
        <w:rPr>
          <w:szCs w:val="18"/>
        </w:rPr>
        <w:t xml:space="preserve"> </w:t>
      </w:r>
      <w:r w:rsidRPr="00632E3E">
        <w:rPr>
          <w:szCs w:val="18"/>
        </w:rPr>
        <w:t>경우</w:t>
      </w:r>
      <w:r w:rsidRPr="00632E3E">
        <w:rPr>
          <w:szCs w:val="18"/>
        </w:rPr>
        <w:t xml:space="preserve"> (missing sample)</w:t>
      </w:r>
      <w:r w:rsidRPr="00632E3E">
        <w:rPr>
          <w:szCs w:val="18"/>
        </w:rPr>
        <w:t>에는</w:t>
      </w:r>
      <w:r w:rsidRPr="00632E3E">
        <w:rPr>
          <w:szCs w:val="18"/>
        </w:rPr>
        <w:t xml:space="preserve"> </w:t>
      </w:r>
      <w:r w:rsidRPr="00632E3E">
        <w:rPr>
          <w:szCs w:val="18"/>
        </w:rPr>
        <w:t>의약품</w:t>
      </w:r>
      <w:r w:rsidRPr="00632E3E">
        <w:rPr>
          <w:szCs w:val="18"/>
        </w:rPr>
        <w:t xml:space="preserve"> </w:t>
      </w:r>
      <w:r w:rsidRPr="00632E3E">
        <w:rPr>
          <w:szCs w:val="18"/>
        </w:rPr>
        <w:t>농도값을</w:t>
      </w:r>
      <w:r w:rsidRPr="00632E3E">
        <w:rPr>
          <w:szCs w:val="18"/>
        </w:rPr>
        <w:t xml:space="preserve"> </w:t>
      </w:r>
      <w:r w:rsidRPr="00632E3E">
        <w:rPr>
          <w:szCs w:val="18"/>
        </w:rPr>
        <w:t>분석에서</w:t>
      </w:r>
      <w:r w:rsidRPr="00632E3E">
        <w:rPr>
          <w:szCs w:val="18"/>
        </w:rPr>
        <w:t xml:space="preserve"> </w:t>
      </w:r>
      <w:r w:rsidRPr="00632E3E">
        <w:rPr>
          <w:szCs w:val="18"/>
        </w:rPr>
        <w:t>제외한다</w:t>
      </w:r>
      <w:r w:rsidRPr="00632E3E">
        <w:rPr>
          <w:szCs w:val="18"/>
        </w:rPr>
        <w:t>.</w:t>
      </w:r>
    </w:p>
    <w:p w14:paraId="4A484690" w14:textId="0BB17549" w:rsidR="00B605A3" w:rsidRPr="00632E3E" w:rsidRDefault="00B605A3" w:rsidP="00AB14C5">
      <w:pPr>
        <w:pStyle w:val="2e"/>
        <w:ind w:left="945"/>
        <w:rPr>
          <w:szCs w:val="18"/>
        </w:rPr>
      </w:pPr>
      <w:r w:rsidRPr="00632E3E">
        <w:rPr>
          <w:szCs w:val="18"/>
        </w:rPr>
        <w:t>혈중</w:t>
      </w:r>
      <w:r w:rsidRPr="00632E3E">
        <w:rPr>
          <w:szCs w:val="18"/>
        </w:rPr>
        <w:t xml:space="preserve"> </w:t>
      </w:r>
      <w:r w:rsidRPr="00632E3E">
        <w:rPr>
          <w:szCs w:val="18"/>
        </w:rPr>
        <w:t>농도</w:t>
      </w:r>
      <w:r w:rsidRPr="00632E3E">
        <w:rPr>
          <w:szCs w:val="18"/>
        </w:rPr>
        <w:t>-</w:t>
      </w:r>
      <w:r w:rsidRPr="00632E3E">
        <w:rPr>
          <w:szCs w:val="18"/>
        </w:rPr>
        <w:t>시간</w:t>
      </w:r>
      <w:r w:rsidRPr="00632E3E">
        <w:rPr>
          <w:szCs w:val="18"/>
        </w:rPr>
        <w:t xml:space="preserve"> </w:t>
      </w:r>
      <w:r w:rsidRPr="00632E3E">
        <w:rPr>
          <w:szCs w:val="18"/>
        </w:rPr>
        <w:t>양상은</w:t>
      </w:r>
      <w:r w:rsidRPr="00632E3E">
        <w:rPr>
          <w:szCs w:val="18"/>
        </w:rPr>
        <w:t xml:space="preserve"> </w:t>
      </w:r>
      <w:r w:rsidRPr="00632E3E">
        <w:rPr>
          <w:szCs w:val="18"/>
        </w:rPr>
        <w:t>각</w:t>
      </w:r>
      <w:r w:rsidRPr="00632E3E">
        <w:rPr>
          <w:szCs w:val="18"/>
        </w:rPr>
        <w:t xml:space="preserve"> </w:t>
      </w:r>
      <w:r w:rsidRPr="00632E3E">
        <w:rPr>
          <w:szCs w:val="18"/>
        </w:rPr>
        <w:t>대상자에서</w:t>
      </w:r>
      <w:r w:rsidRPr="00632E3E">
        <w:rPr>
          <w:szCs w:val="18"/>
        </w:rPr>
        <w:t xml:space="preserve"> linear </w:t>
      </w:r>
      <w:r w:rsidRPr="00632E3E">
        <w:rPr>
          <w:szCs w:val="18"/>
        </w:rPr>
        <w:t>또는</w:t>
      </w:r>
      <w:r w:rsidRPr="00632E3E">
        <w:rPr>
          <w:szCs w:val="18"/>
        </w:rPr>
        <w:t xml:space="preserve"> log/linear </w:t>
      </w:r>
      <w:r w:rsidRPr="00632E3E">
        <w:rPr>
          <w:szCs w:val="18"/>
        </w:rPr>
        <w:t>형태의</w:t>
      </w:r>
      <w:r w:rsidRPr="00632E3E">
        <w:rPr>
          <w:szCs w:val="18"/>
        </w:rPr>
        <w:t xml:space="preserve"> </w:t>
      </w:r>
      <w:r w:rsidRPr="00632E3E">
        <w:rPr>
          <w:szCs w:val="18"/>
        </w:rPr>
        <w:t>그래프로</w:t>
      </w:r>
      <w:r w:rsidRPr="00632E3E">
        <w:rPr>
          <w:szCs w:val="18"/>
        </w:rPr>
        <w:t xml:space="preserve"> </w:t>
      </w:r>
      <w:r w:rsidRPr="00632E3E">
        <w:rPr>
          <w:szCs w:val="18"/>
        </w:rPr>
        <w:t>나타내고</w:t>
      </w:r>
      <w:r w:rsidRPr="00632E3E">
        <w:rPr>
          <w:szCs w:val="18"/>
        </w:rPr>
        <w:t xml:space="preserve">, </w:t>
      </w:r>
      <w:r w:rsidRPr="00632E3E">
        <w:rPr>
          <w:szCs w:val="18"/>
        </w:rPr>
        <w:t>평균</w:t>
      </w:r>
      <w:r w:rsidRPr="00632E3E">
        <w:rPr>
          <w:szCs w:val="18"/>
        </w:rPr>
        <w:t xml:space="preserve"> </w:t>
      </w:r>
      <w:r w:rsidRPr="00632E3E">
        <w:rPr>
          <w:szCs w:val="18"/>
        </w:rPr>
        <w:t>혈중</w:t>
      </w:r>
      <w:r w:rsidRPr="00632E3E">
        <w:rPr>
          <w:szCs w:val="18"/>
        </w:rPr>
        <w:t xml:space="preserve"> </w:t>
      </w:r>
      <w:r w:rsidRPr="00632E3E">
        <w:rPr>
          <w:szCs w:val="18"/>
        </w:rPr>
        <w:t>농도</w:t>
      </w:r>
      <w:r w:rsidRPr="00632E3E">
        <w:rPr>
          <w:szCs w:val="18"/>
        </w:rPr>
        <w:t>-</w:t>
      </w:r>
      <w:r w:rsidRPr="00632E3E">
        <w:rPr>
          <w:szCs w:val="18"/>
        </w:rPr>
        <w:t>시간</w:t>
      </w:r>
      <w:r w:rsidRPr="00632E3E">
        <w:rPr>
          <w:szCs w:val="18"/>
        </w:rPr>
        <w:t xml:space="preserve"> </w:t>
      </w:r>
      <w:r w:rsidRPr="00632E3E">
        <w:rPr>
          <w:szCs w:val="18"/>
        </w:rPr>
        <w:t>곡선도</w:t>
      </w:r>
      <w:r w:rsidRPr="00632E3E">
        <w:rPr>
          <w:szCs w:val="18"/>
        </w:rPr>
        <w:t xml:space="preserve"> </w:t>
      </w:r>
      <w:r w:rsidRPr="00632E3E">
        <w:rPr>
          <w:szCs w:val="18"/>
        </w:rPr>
        <w:t>같은</w:t>
      </w:r>
      <w:r w:rsidRPr="00632E3E">
        <w:rPr>
          <w:szCs w:val="18"/>
        </w:rPr>
        <w:t xml:space="preserve"> </w:t>
      </w:r>
      <w:r w:rsidRPr="00632E3E">
        <w:rPr>
          <w:szCs w:val="18"/>
        </w:rPr>
        <w:t>방법으로</w:t>
      </w:r>
      <w:r w:rsidRPr="00632E3E">
        <w:rPr>
          <w:szCs w:val="18"/>
        </w:rPr>
        <w:t xml:space="preserve"> </w:t>
      </w:r>
      <w:r w:rsidRPr="00632E3E">
        <w:rPr>
          <w:szCs w:val="18"/>
        </w:rPr>
        <w:t>나타낸다</w:t>
      </w:r>
      <w:r w:rsidRPr="00632E3E">
        <w:rPr>
          <w:szCs w:val="18"/>
        </w:rPr>
        <w:t xml:space="preserve">. </w:t>
      </w:r>
    </w:p>
    <w:p w14:paraId="51C7DB67" w14:textId="2143F10E" w:rsidR="00B605A3" w:rsidRPr="00632E3E" w:rsidRDefault="00B605A3" w:rsidP="00AB14C5">
      <w:pPr>
        <w:pStyle w:val="2e"/>
        <w:ind w:left="945"/>
        <w:rPr>
          <w:szCs w:val="18"/>
        </w:rPr>
      </w:pPr>
      <w:r w:rsidRPr="00632E3E">
        <w:rPr>
          <w:szCs w:val="18"/>
        </w:rPr>
        <w:t>계획된</w:t>
      </w:r>
      <w:r w:rsidRPr="00632E3E">
        <w:rPr>
          <w:szCs w:val="18"/>
        </w:rPr>
        <w:t xml:space="preserve"> </w:t>
      </w:r>
      <w:r w:rsidRPr="00632E3E">
        <w:rPr>
          <w:szCs w:val="18"/>
        </w:rPr>
        <w:t>약동학</w:t>
      </w:r>
      <w:r w:rsidRPr="00632E3E">
        <w:rPr>
          <w:szCs w:val="18"/>
        </w:rPr>
        <w:t xml:space="preserve"> </w:t>
      </w:r>
      <w:r w:rsidRPr="00632E3E">
        <w:rPr>
          <w:szCs w:val="18"/>
        </w:rPr>
        <w:t>채혈을</w:t>
      </w:r>
      <w:r w:rsidRPr="00632E3E">
        <w:rPr>
          <w:szCs w:val="18"/>
        </w:rPr>
        <w:t xml:space="preserve"> </w:t>
      </w:r>
      <w:r w:rsidRPr="00632E3E">
        <w:rPr>
          <w:szCs w:val="18"/>
        </w:rPr>
        <w:t>모두</w:t>
      </w:r>
      <w:r w:rsidRPr="00632E3E">
        <w:rPr>
          <w:szCs w:val="18"/>
        </w:rPr>
        <w:t xml:space="preserve"> </w:t>
      </w:r>
      <w:r w:rsidRPr="00632E3E">
        <w:rPr>
          <w:szCs w:val="18"/>
        </w:rPr>
        <w:t>마치고</w:t>
      </w:r>
      <w:r w:rsidRPr="00632E3E">
        <w:rPr>
          <w:szCs w:val="18"/>
        </w:rPr>
        <w:t xml:space="preserve">, </w:t>
      </w:r>
      <w:r w:rsidRPr="00632E3E">
        <w:rPr>
          <w:szCs w:val="18"/>
        </w:rPr>
        <w:t>정량</w:t>
      </w:r>
      <w:r w:rsidRPr="00632E3E">
        <w:rPr>
          <w:szCs w:val="18"/>
        </w:rPr>
        <w:t xml:space="preserve"> </w:t>
      </w:r>
      <w:r w:rsidRPr="00632E3E">
        <w:rPr>
          <w:szCs w:val="18"/>
        </w:rPr>
        <w:t>가능한</w:t>
      </w:r>
      <w:r w:rsidRPr="00632E3E">
        <w:rPr>
          <w:szCs w:val="18"/>
        </w:rPr>
        <w:t xml:space="preserve"> </w:t>
      </w:r>
      <w:r w:rsidRPr="00632E3E">
        <w:rPr>
          <w:szCs w:val="18"/>
        </w:rPr>
        <w:t>약물</w:t>
      </w:r>
      <w:r w:rsidRPr="00632E3E">
        <w:rPr>
          <w:szCs w:val="18"/>
        </w:rPr>
        <w:t xml:space="preserve"> </w:t>
      </w:r>
      <w:r w:rsidRPr="00632E3E">
        <w:rPr>
          <w:szCs w:val="18"/>
        </w:rPr>
        <w:t>농도를</w:t>
      </w:r>
      <w:r w:rsidRPr="00632E3E">
        <w:rPr>
          <w:szCs w:val="18"/>
        </w:rPr>
        <w:t xml:space="preserve"> </w:t>
      </w:r>
      <w:r w:rsidRPr="00632E3E">
        <w:rPr>
          <w:szCs w:val="18"/>
        </w:rPr>
        <w:t>가지고</w:t>
      </w:r>
      <w:r w:rsidRPr="00632E3E">
        <w:rPr>
          <w:szCs w:val="18"/>
        </w:rPr>
        <w:t xml:space="preserve"> </w:t>
      </w:r>
      <w:r w:rsidRPr="00632E3E">
        <w:rPr>
          <w:szCs w:val="18"/>
        </w:rPr>
        <w:t>있는</w:t>
      </w:r>
      <w:r w:rsidRPr="00632E3E">
        <w:rPr>
          <w:szCs w:val="18"/>
        </w:rPr>
        <w:t xml:space="preserve"> </w:t>
      </w:r>
      <w:r w:rsidRPr="00632E3E">
        <w:rPr>
          <w:szCs w:val="18"/>
        </w:rPr>
        <w:t>대상자만</w:t>
      </w:r>
      <w:r w:rsidRPr="00632E3E">
        <w:rPr>
          <w:szCs w:val="18"/>
        </w:rPr>
        <w:t xml:space="preserve"> </w:t>
      </w:r>
      <w:r w:rsidRPr="00632E3E">
        <w:rPr>
          <w:szCs w:val="18"/>
        </w:rPr>
        <w:t>약동학적</w:t>
      </w:r>
      <w:r w:rsidRPr="00632E3E">
        <w:rPr>
          <w:szCs w:val="18"/>
        </w:rPr>
        <w:t xml:space="preserve"> </w:t>
      </w:r>
      <w:r w:rsidRPr="00632E3E">
        <w:rPr>
          <w:szCs w:val="18"/>
        </w:rPr>
        <w:t>평가에</w:t>
      </w:r>
      <w:r w:rsidRPr="00632E3E">
        <w:rPr>
          <w:szCs w:val="18"/>
        </w:rPr>
        <w:t xml:space="preserve"> </w:t>
      </w:r>
      <w:r w:rsidRPr="00632E3E">
        <w:rPr>
          <w:szCs w:val="18"/>
        </w:rPr>
        <w:t>포함시키며</w:t>
      </w:r>
      <w:r w:rsidRPr="00632E3E">
        <w:rPr>
          <w:szCs w:val="18"/>
        </w:rPr>
        <w:t xml:space="preserve">, </w:t>
      </w:r>
      <w:r w:rsidRPr="00632E3E">
        <w:rPr>
          <w:szCs w:val="18"/>
        </w:rPr>
        <w:t>약동학</w:t>
      </w:r>
      <w:r w:rsidRPr="00632E3E">
        <w:rPr>
          <w:szCs w:val="18"/>
        </w:rPr>
        <w:t xml:space="preserve"> </w:t>
      </w:r>
      <w:r w:rsidRPr="00632E3E">
        <w:rPr>
          <w:szCs w:val="18"/>
        </w:rPr>
        <w:t>채혈이</w:t>
      </w:r>
      <w:r w:rsidRPr="00632E3E">
        <w:rPr>
          <w:szCs w:val="18"/>
        </w:rPr>
        <w:t xml:space="preserve"> </w:t>
      </w:r>
      <w:r w:rsidRPr="00632E3E">
        <w:rPr>
          <w:szCs w:val="18"/>
        </w:rPr>
        <w:t>종료되지</w:t>
      </w:r>
      <w:r w:rsidRPr="00632E3E">
        <w:rPr>
          <w:szCs w:val="18"/>
        </w:rPr>
        <w:t xml:space="preserve"> </w:t>
      </w:r>
      <w:r w:rsidRPr="00632E3E">
        <w:rPr>
          <w:szCs w:val="18"/>
        </w:rPr>
        <w:t>않은</w:t>
      </w:r>
      <w:r w:rsidRPr="00632E3E">
        <w:rPr>
          <w:szCs w:val="18"/>
        </w:rPr>
        <w:t xml:space="preserve"> </w:t>
      </w:r>
      <w:r w:rsidRPr="00632E3E">
        <w:rPr>
          <w:szCs w:val="18"/>
        </w:rPr>
        <w:t>상태에서</w:t>
      </w:r>
      <w:r w:rsidRPr="00632E3E">
        <w:rPr>
          <w:szCs w:val="18"/>
        </w:rPr>
        <w:t xml:space="preserve"> </w:t>
      </w:r>
      <w:r w:rsidRPr="00632E3E">
        <w:rPr>
          <w:szCs w:val="18"/>
        </w:rPr>
        <w:t>중도</w:t>
      </w:r>
      <w:r w:rsidRPr="00632E3E">
        <w:rPr>
          <w:szCs w:val="18"/>
        </w:rPr>
        <w:t xml:space="preserve"> </w:t>
      </w:r>
      <w:r w:rsidRPr="00632E3E">
        <w:rPr>
          <w:szCs w:val="18"/>
        </w:rPr>
        <w:t>탈락한</w:t>
      </w:r>
      <w:r w:rsidRPr="00632E3E">
        <w:rPr>
          <w:szCs w:val="18"/>
        </w:rPr>
        <w:t xml:space="preserve"> </w:t>
      </w:r>
      <w:r w:rsidRPr="00632E3E">
        <w:rPr>
          <w:szCs w:val="18"/>
        </w:rPr>
        <w:t>대상자는</w:t>
      </w:r>
      <w:r w:rsidRPr="00632E3E">
        <w:rPr>
          <w:szCs w:val="18"/>
        </w:rPr>
        <w:t xml:space="preserve"> </w:t>
      </w:r>
      <w:r w:rsidRPr="00632E3E">
        <w:rPr>
          <w:szCs w:val="18"/>
        </w:rPr>
        <w:t>약동학적</w:t>
      </w:r>
      <w:r w:rsidRPr="00632E3E">
        <w:rPr>
          <w:szCs w:val="18"/>
        </w:rPr>
        <w:t xml:space="preserve"> </w:t>
      </w:r>
      <w:r w:rsidRPr="00632E3E">
        <w:rPr>
          <w:szCs w:val="18"/>
        </w:rPr>
        <w:t>평가에서</w:t>
      </w:r>
      <w:r w:rsidRPr="00632E3E">
        <w:rPr>
          <w:szCs w:val="18"/>
        </w:rPr>
        <w:t xml:space="preserve"> </w:t>
      </w:r>
      <w:r w:rsidRPr="00632E3E">
        <w:rPr>
          <w:szCs w:val="18"/>
        </w:rPr>
        <w:t>제외한다</w:t>
      </w:r>
      <w:r w:rsidRPr="00632E3E">
        <w:rPr>
          <w:szCs w:val="18"/>
        </w:rPr>
        <w:t>.</w:t>
      </w:r>
    </w:p>
    <w:p w14:paraId="0D105CF7" w14:textId="44C5A4F5" w:rsidR="00531E4D" w:rsidRPr="00632E3E" w:rsidRDefault="00103C4E" w:rsidP="001622DC">
      <w:pPr>
        <w:pStyle w:val="2e"/>
        <w:numPr>
          <w:ilvl w:val="0"/>
          <w:numId w:val="25"/>
        </w:numPr>
        <w:ind w:leftChars="325" w:left="945"/>
        <w:rPr>
          <w:szCs w:val="18"/>
        </w:rPr>
      </w:pPr>
      <w:r w:rsidRPr="00632E3E">
        <w:rPr>
          <w:szCs w:val="18"/>
        </w:rPr>
        <w:t>약동학</w:t>
      </w:r>
      <w:r w:rsidRPr="00632E3E">
        <w:rPr>
          <w:szCs w:val="18"/>
        </w:rPr>
        <w:t xml:space="preserve"> </w:t>
      </w:r>
      <w:r w:rsidRPr="001622DC">
        <w:rPr>
          <w:szCs w:val="18"/>
        </w:rPr>
        <w:t>평가</w:t>
      </w:r>
      <w:r w:rsidRPr="00632E3E">
        <w:rPr>
          <w:szCs w:val="18"/>
        </w:rPr>
        <w:t xml:space="preserve"> </w:t>
      </w:r>
      <w:r w:rsidRPr="00632E3E">
        <w:rPr>
          <w:szCs w:val="18"/>
        </w:rPr>
        <w:t>변수</w:t>
      </w:r>
      <w:r w:rsidR="00B605A3" w:rsidRPr="00632E3E">
        <w:rPr>
          <w:szCs w:val="18"/>
        </w:rPr>
        <w:t>:</w:t>
      </w:r>
      <w:r w:rsidR="008E60D2" w:rsidRPr="00632E3E">
        <w:t xml:space="preserve"> </w:t>
      </w:r>
      <w:r w:rsidR="008E60D2" w:rsidRPr="00632E3E">
        <w:rPr>
          <w:szCs w:val="18"/>
        </w:rPr>
        <w:t>Rebamipide</w:t>
      </w:r>
      <w:r w:rsidR="008E60D2" w:rsidRPr="00632E3E">
        <w:rPr>
          <w:szCs w:val="18"/>
        </w:rPr>
        <w:t>의</w:t>
      </w:r>
      <w:r w:rsidR="008E60D2" w:rsidRPr="00632E3E">
        <w:rPr>
          <w:szCs w:val="18"/>
        </w:rPr>
        <w:t xml:space="preserve"> </w:t>
      </w:r>
      <w:r w:rsidR="001622DC">
        <w:rPr>
          <w:rFonts w:hint="eastAsia"/>
          <w:szCs w:val="18"/>
        </w:rPr>
        <w:t>농도</w:t>
      </w:r>
      <w:r w:rsidR="001622DC">
        <w:rPr>
          <w:szCs w:val="18"/>
        </w:rPr>
        <w:t xml:space="preserve"> </w:t>
      </w:r>
      <w:r w:rsidR="001622DC">
        <w:rPr>
          <w:rFonts w:hint="eastAsia"/>
          <w:szCs w:val="18"/>
        </w:rPr>
        <w:t>및</w:t>
      </w:r>
      <w:r w:rsidR="001622DC">
        <w:rPr>
          <w:szCs w:val="18"/>
        </w:rPr>
        <w:t xml:space="preserve"> </w:t>
      </w:r>
      <w:r w:rsidR="001622DC">
        <w:rPr>
          <w:rFonts w:hint="eastAsia"/>
          <w:szCs w:val="18"/>
        </w:rPr>
        <w:t>단회</w:t>
      </w:r>
      <w:r w:rsidR="001622DC">
        <w:rPr>
          <w:szCs w:val="18"/>
        </w:rPr>
        <w:t xml:space="preserve"> </w:t>
      </w:r>
      <w:r w:rsidR="001622DC">
        <w:rPr>
          <w:rFonts w:hint="eastAsia"/>
          <w:szCs w:val="18"/>
        </w:rPr>
        <w:t>투여</w:t>
      </w:r>
      <w:r w:rsidR="001622DC">
        <w:rPr>
          <w:szCs w:val="18"/>
        </w:rPr>
        <w:t xml:space="preserve"> </w:t>
      </w:r>
      <w:r w:rsidR="001622DC">
        <w:rPr>
          <w:rFonts w:hint="eastAsia"/>
          <w:szCs w:val="18"/>
        </w:rPr>
        <w:t>후</w:t>
      </w:r>
      <w:r w:rsidR="001622DC">
        <w:t xml:space="preserve"> </w:t>
      </w:r>
      <w:r w:rsidR="001622DC">
        <w:rPr>
          <w:i/>
        </w:rPr>
        <w:t>C</w:t>
      </w:r>
      <w:r w:rsidR="001622DC">
        <w:rPr>
          <w:i/>
          <w:vertAlign w:val="subscript"/>
        </w:rPr>
        <w:t>max</w:t>
      </w:r>
      <w:r w:rsidR="001622DC">
        <w:rPr>
          <w:i/>
        </w:rPr>
        <w:t>, AUC</w:t>
      </w:r>
      <w:r w:rsidR="001622DC">
        <w:rPr>
          <w:i/>
          <w:vertAlign w:val="subscript"/>
        </w:rPr>
        <w:t>last</w:t>
      </w:r>
      <w:r w:rsidR="001622DC">
        <w:rPr>
          <w:i/>
        </w:rPr>
        <w:t>, T</w:t>
      </w:r>
      <w:r w:rsidR="001622DC">
        <w:rPr>
          <w:i/>
          <w:vertAlign w:val="subscript"/>
        </w:rPr>
        <w:t>max</w:t>
      </w:r>
      <w:r w:rsidR="001622DC">
        <w:rPr>
          <w:i/>
        </w:rPr>
        <w:t>, t</w:t>
      </w:r>
      <w:r w:rsidR="001622DC">
        <w:rPr>
          <w:i/>
          <w:vertAlign w:val="subscript"/>
        </w:rPr>
        <w:t>1/2</w:t>
      </w:r>
      <w:r w:rsidR="001622DC">
        <w:rPr>
          <w:i/>
        </w:rPr>
        <w:t>, CL/F, Vd/</w:t>
      </w:r>
      <w:r w:rsidR="001622DC">
        <w:t xml:space="preserve">F, </w:t>
      </w:r>
      <w:r w:rsidR="001622DC">
        <w:rPr>
          <w:rFonts w:hint="eastAsia"/>
        </w:rPr>
        <w:t>반복투여</w:t>
      </w:r>
      <w:r w:rsidR="001622DC">
        <w:t xml:space="preserve"> </w:t>
      </w:r>
      <w:r w:rsidR="001622DC">
        <w:rPr>
          <w:rFonts w:hint="eastAsia"/>
        </w:rPr>
        <w:t>후</w:t>
      </w:r>
      <w:r w:rsidR="001622DC">
        <w:t xml:space="preserve"> </w:t>
      </w:r>
      <w:r w:rsidR="001622DC">
        <w:rPr>
          <w:i/>
          <w:kern w:val="2"/>
        </w:rPr>
        <w:t>AUC</w:t>
      </w:r>
      <w:r w:rsidR="001622DC">
        <w:rPr>
          <w:i/>
          <w:kern w:val="2"/>
          <w:vertAlign w:val="subscript"/>
        </w:rPr>
        <w:t xml:space="preserve">tau, </w:t>
      </w:r>
      <w:r w:rsidR="001622DC">
        <w:rPr>
          <w:i/>
        </w:rPr>
        <w:t>C</w:t>
      </w:r>
      <w:r w:rsidR="001622DC">
        <w:rPr>
          <w:i/>
          <w:vertAlign w:val="subscript"/>
        </w:rPr>
        <w:t>max,ss</w:t>
      </w:r>
      <w:r w:rsidR="001622DC">
        <w:rPr>
          <w:i/>
        </w:rPr>
        <w:t>, AUC</w:t>
      </w:r>
      <w:r w:rsidR="001622DC">
        <w:rPr>
          <w:i/>
          <w:vertAlign w:val="subscript"/>
        </w:rPr>
        <w:t>last</w:t>
      </w:r>
      <w:r w:rsidR="001622DC">
        <w:rPr>
          <w:i/>
        </w:rPr>
        <w:t>, AUC</w:t>
      </w:r>
      <w:r w:rsidR="001622DC">
        <w:rPr>
          <w:i/>
          <w:vertAlign w:val="subscript"/>
        </w:rPr>
        <w:t>inf</w:t>
      </w:r>
      <w:r w:rsidR="001622DC">
        <w:rPr>
          <w:i/>
        </w:rPr>
        <w:t>, T</w:t>
      </w:r>
      <w:r w:rsidR="001622DC">
        <w:rPr>
          <w:i/>
          <w:vertAlign w:val="subscript"/>
        </w:rPr>
        <w:t>max,ss</w:t>
      </w:r>
      <w:r w:rsidR="001622DC">
        <w:rPr>
          <w:i/>
        </w:rPr>
        <w:t>, t</w:t>
      </w:r>
      <w:r w:rsidR="001622DC">
        <w:rPr>
          <w:i/>
          <w:vertAlign w:val="subscript"/>
        </w:rPr>
        <w:t>1/2</w:t>
      </w:r>
      <w:r w:rsidR="001622DC">
        <w:rPr>
          <w:i/>
        </w:rPr>
        <w:t>, CL/F, Vd/F</w:t>
      </w:r>
    </w:p>
    <w:p w14:paraId="4C2D31B8" w14:textId="77777777" w:rsidR="00782115" w:rsidRPr="00632E3E" w:rsidRDefault="00B605A3" w:rsidP="001754D4">
      <w:pPr>
        <w:pStyle w:val="1"/>
        <w:numPr>
          <w:ilvl w:val="0"/>
          <w:numId w:val="24"/>
        </w:numPr>
        <w:wordWrap/>
        <w:spacing w:before="240" w:after="120"/>
        <w:ind w:leftChars="120" w:left="573" w:hanging="357"/>
        <w:rPr>
          <w:szCs w:val="18"/>
        </w:rPr>
      </w:pPr>
      <w:r w:rsidRPr="00632E3E">
        <w:rPr>
          <w:szCs w:val="18"/>
        </w:rPr>
        <w:t>안전성</w:t>
      </w:r>
      <w:bookmarkEnd w:id="416"/>
      <w:bookmarkEnd w:id="417"/>
      <w:bookmarkEnd w:id="418"/>
      <w:bookmarkEnd w:id="419"/>
      <w:bookmarkEnd w:id="420"/>
      <w:bookmarkEnd w:id="421"/>
      <w:bookmarkEnd w:id="422"/>
      <w:bookmarkEnd w:id="423"/>
      <w:bookmarkEnd w:id="424"/>
      <w:r w:rsidRPr="00632E3E">
        <w:rPr>
          <w:szCs w:val="18"/>
        </w:rPr>
        <w:t xml:space="preserve"> </w:t>
      </w:r>
      <w:r w:rsidRPr="00632E3E">
        <w:rPr>
          <w:szCs w:val="18"/>
        </w:rPr>
        <w:t>평가</w:t>
      </w:r>
      <w:bookmarkEnd w:id="425"/>
    </w:p>
    <w:p w14:paraId="065CEF92" w14:textId="77777777" w:rsidR="00556FE5" w:rsidRPr="00632E3E" w:rsidRDefault="00782115" w:rsidP="001754D4">
      <w:pPr>
        <w:pStyle w:val="2e"/>
        <w:numPr>
          <w:ilvl w:val="0"/>
          <w:numId w:val="26"/>
        </w:numPr>
        <w:ind w:leftChars="325" w:left="945"/>
        <w:rPr>
          <w:szCs w:val="18"/>
        </w:rPr>
      </w:pPr>
      <w:r w:rsidRPr="00632E3E">
        <w:rPr>
          <w:szCs w:val="18"/>
        </w:rPr>
        <w:t>자</w:t>
      </w:r>
      <w:r w:rsidRPr="00632E3E">
        <w:rPr>
          <w:szCs w:val="18"/>
        </w:rPr>
        <w:t>·</w:t>
      </w:r>
      <w:r w:rsidRPr="00632E3E">
        <w:rPr>
          <w:szCs w:val="18"/>
        </w:rPr>
        <w:t>타각</w:t>
      </w:r>
      <w:r w:rsidRPr="00632E3E">
        <w:rPr>
          <w:szCs w:val="18"/>
        </w:rPr>
        <w:t xml:space="preserve"> </w:t>
      </w:r>
      <w:r w:rsidRPr="00632E3E">
        <w:rPr>
          <w:szCs w:val="18"/>
        </w:rPr>
        <w:t>증상</w:t>
      </w:r>
      <w:r w:rsidRPr="00632E3E">
        <w:rPr>
          <w:szCs w:val="18"/>
        </w:rPr>
        <w:t xml:space="preserve"> </w:t>
      </w:r>
      <w:r w:rsidRPr="00632E3E">
        <w:rPr>
          <w:szCs w:val="18"/>
        </w:rPr>
        <w:t>등</w:t>
      </w:r>
      <w:r w:rsidRPr="00632E3E">
        <w:rPr>
          <w:szCs w:val="18"/>
        </w:rPr>
        <w:t xml:space="preserve"> </w:t>
      </w:r>
      <w:r w:rsidRPr="00632E3E">
        <w:rPr>
          <w:szCs w:val="18"/>
        </w:rPr>
        <w:t>이상반응</w:t>
      </w:r>
    </w:p>
    <w:p w14:paraId="7CD935EF" w14:textId="1D877E9A" w:rsidR="00782115" w:rsidRPr="00632E3E" w:rsidRDefault="00781FB3" w:rsidP="009C77C9">
      <w:pPr>
        <w:pStyle w:val="2e"/>
        <w:spacing w:after="40"/>
        <w:ind w:left="947"/>
        <w:rPr>
          <w:szCs w:val="18"/>
        </w:rPr>
      </w:pPr>
      <w:r w:rsidRPr="00632E3E">
        <w:rPr>
          <w:szCs w:val="18"/>
        </w:rPr>
        <w:t>시험담당자</w:t>
      </w:r>
      <w:r w:rsidR="00782115" w:rsidRPr="00632E3E">
        <w:rPr>
          <w:szCs w:val="18"/>
        </w:rPr>
        <w:t>는</w:t>
      </w:r>
      <w:r w:rsidR="00782115" w:rsidRPr="00632E3E">
        <w:rPr>
          <w:szCs w:val="18"/>
        </w:rPr>
        <w:t xml:space="preserve"> </w:t>
      </w:r>
      <w:r w:rsidR="00782115" w:rsidRPr="00632E3E">
        <w:rPr>
          <w:szCs w:val="18"/>
        </w:rPr>
        <w:t>임상시험</w:t>
      </w:r>
      <w:r w:rsidR="00782115" w:rsidRPr="00632E3E">
        <w:rPr>
          <w:szCs w:val="18"/>
        </w:rPr>
        <w:t xml:space="preserve"> </w:t>
      </w:r>
      <w:r w:rsidR="00782115" w:rsidRPr="00632E3E">
        <w:rPr>
          <w:szCs w:val="18"/>
        </w:rPr>
        <w:t>중</w:t>
      </w:r>
      <w:r w:rsidR="00782115" w:rsidRPr="00632E3E">
        <w:rPr>
          <w:szCs w:val="18"/>
        </w:rPr>
        <w:t xml:space="preserve"> </w:t>
      </w:r>
      <w:r w:rsidR="00782115" w:rsidRPr="00632E3E">
        <w:rPr>
          <w:szCs w:val="18"/>
        </w:rPr>
        <w:t>발생하는</w:t>
      </w:r>
      <w:r w:rsidR="00782115" w:rsidRPr="00632E3E">
        <w:rPr>
          <w:szCs w:val="18"/>
        </w:rPr>
        <w:t xml:space="preserve"> </w:t>
      </w:r>
      <w:r w:rsidR="00782115" w:rsidRPr="00632E3E">
        <w:rPr>
          <w:szCs w:val="18"/>
        </w:rPr>
        <w:t>모든</w:t>
      </w:r>
      <w:r w:rsidR="00782115" w:rsidRPr="00632E3E">
        <w:rPr>
          <w:szCs w:val="18"/>
        </w:rPr>
        <w:t xml:space="preserve"> </w:t>
      </w:r>
      <w:r w:rsidR="00782115" w:rsidRPr="00632E3E">
        <w:rPr>
          <w:szCs w:val="18"/>
        </w:rPr>
        <w:t>이상반응을</w:t>
      </w:r>
      <w:r w:rsidR="00782115" w:rsidRPr="00632E3E">
        <w:rPr>
          <w:szCs w:val="18"/>
        </w:rPr>
        <w:t xml:space="preserve"> </w:t>
      </w:r>
      <w:r w:rsidR="00782115" w:rsidRPr="00632E3E">
        <w:rPr>
          <w:szCs w:val="18"/>
        </w:rPr>
        <w:t>확인하고</w:t>
      </w:r>
      <w:r w:rsidR="00782115" w:rsidRPr="00632E3E">
        <w:rPr>
          <w:szCs w:val="18"/>
        </w:rPr>
        <w:t xml:space="preserve"> </w:t>
      </w:r>
      <w:r w:rsidR="00782115" w:rsidRPr="00632E3E">
        <w:rPr>
          <w:szCs w:val="18"/>
        </w:rPr>
        <w:t>근거문서와</w:t>
      </w:r>
      <w:r w:rsidR="00782115" w:rsidRPr="00632E3E">
        <w:rPr>
          <w:szCs w:val="18"/>
        </w:rPr>
        <w:t xml:space="preserve"> </w:t>
      </w:r>
      <w:r w:rsidR="00782115" w:rsidRPr="00632E3E">
        <w:rPr>
          <w:szCs w:val="18"/>
        </w:rPr>
        <w:t>증례기록서에</w:t>
      </w:r>
      <w:r w:rsidR="00782115" w:rsidRPr="00632E3E">
        <w:rPr>
          <w:szCs w:val="18"/>
        </w:rPr>
        <w:t xml:space="preserve"> </w:t>
      </w:r>
      <w:r w:rsidR="00782115" w:rsidRPr="00632E3E">
        <w:rPr>
          <w:szCs w:val="18"/>
        </w:rPr>
        <w:t>기록한다</w:t>
      </w:r>
      <w:r w:rsidR="00782115" w:rsidRPr="00632E3E">
        <w:rPr>
          <w:szCs w:val="18"/>
        </w:rPr>
        <w:t xml:space="preserve">. </w:t>
      </w:r>
    </w:p>
    <w:p w14:paraId="33F706B7" w14:textId="2B15680C" w:rsidR="00B605A3" w:rsidRPr="00632E3E" w:rsidRDefault="00F2237B" w:rsidP="001754D4">
      <w:pPr>
        <w:pStyle w:val="2e"/>
        <w:numPr>
          <w:ilvl w:val="0"/>
          <w:numId w:val="26"/>
        </w:numPr>
        <w:ind w:leftChars="325" w:left="945"/>
        <w:rPr>
          <w:szCs w:val="18"/>
        </w:rPr>
      </w:pPr>
      <w:r w:rsidRPr="00632E3E">
        <w:rPr>
          <w:szCs w:val="18"/>
        </w:rPr>
        <w:t>실험실적</w:t>
      </w:r>
      <w:r w:rsidRPr="00632E3E">
        <w:rPr>
          <w:szCs w:val="18"/>
        </w:rPr>
        <w:t xml:space="preserve"> </w:t>
      </w:r>
      <w:r w:rsidRPr="00632E3E">
        <w:rPr>
          <w:szCs w:val="18"/>
        </w:rPr>
        <w:t>검사</w:t>
      </w:r>
    </w:p>
    <w:p w14:paraId="26C95BBF" w14:textId="77777777" w:rsidR="00782115" w:rsidRPr="00632E3E" w:rsidRDefault="00782115" w:rsidP="009C77C9">
      <w:pPr>
        <w:pStyle w:val="2e"/>
        <w:spacing w:after="40"/>
        <w:ind w:left="947"/>
        <w:rPr>
          <w:szCs w:val="18"/>
        </w:rPr>
      </w:pPr>
      <w:r w:rsidRPr="00632E3E">
        <w:rPr>
          <w:szCs w:val="18"/>
        </w:rPr>
        <w:t>대상자</w:t>
      </w:r>
      <w:r w:rsidRPr="00632E3E">
        <w:rPr>
          <w:szCs w:val="18"/>
        </w:rPr>
        <w:t xml:space="preserve"> </w:t>
      </w:r>
      <w:r w:rsidRPr="00632E3E">
        <w:rPr>
          <w:szCs w:val="18"/>
        </w:rPr>
        <w:t>별</w:t>
      </w:r>
      <w:r w:rsidRPr="00632E3E">
        <w:rPr>
          <w:szCs w:val="18"/>
        </w:rPr>
        <w:t xml:space="preserve"> </w:t>
      </w:r>
      <w:r w:rsidRPr="00632E3E">
        <w:rPr>
          <w:szCs w:val="18"/>
        </w:rPr>
        <w:t>임상</w:t>
      </w:r>
      <w:r w:rsidRPr="00632E3E">
        <w:rPr>
          <w:szCs w:val="18"/>
        </w:rPr>
        <w:t xml:space="preserve"> </w:t>
      </w:r>
      <w:r w:rsidRPr="00632E3E">
        <w:rPr>
          <w:szCs w:val="18"/>
        </w:rPr>
        <w:t>검사치</w:t>
      </w:r>
      <w:r w:rsidR="00F4074D" w:rsidRPr="00632E3E">
        <w:rPr>
          <w:szCs w:val="18"/>
        </w:rPr>
        <w:t>를</w:t>
      </w:r>
      <w:r w:rsidR="00F4074D" w:rsidRPr="00632E3E">
        <w:rPr>
          <w:szCs w:val="18"/>
        </w:rPr>
        <w:t xml:space="preserve"> </w:t>
      </w:r>
      <w:r w:rsidR="00F4074D" w:rsidRPr="00632E3E">
        <w:rPr>
          <w:szCs w:val="18"/>
        </w:rPr>
        <w:t>증례기록서에</w:t>
      </w:r>
      <w:r w:rsidR="00F4074D" w:rsidRPr="00632E3E">
        <w:rPr>
          <w:szCs w:val="18"/>
        </w:rPr>
        <w:t xml:space="preserve"> </w:t>
      </w:r>
      <w:r w:rsidR="00F4074D" w:rsidRPr="00632E3E">
        <w:rPr>
          <w:szCs w:val="18"/>
        </w:rPr>
        <w:t>기록하고</w:t>
      </w:r>
      <w:r w:rsidRPr="00632E3E">
        <w:rPr>
          <w:szCs w:val="18"/>
        </w:rPr>
        <w:t xml:space="preserve"> </w:t>
      </w:r>
      <w:r w:rsidRPr="00632E3E">
        <w:rPr>
          <w:szCs w:val="18"/>
        </w:rPr>
        <w:t>이상여부를</w:t>
      </w:r>
      <w:r w:rsidRPr="00632E3E">
        <w:rPr>
          <w:szCs w:val="18"/>
        </w:rPr>
        <w:t xml:space="preserve"> </w:t>
      </w:r>
      <w:r w:rsidRPr="00632E3E">
        <w:rPr>
          <w:szCs w:val="18"/>
        </w:rPr>
        <w:t>판단하여</w:t>
      </w:r>
      <w:r w:rsidRPr="00632E3E">
        <w:rPr>
          <w:szCs w:val="18"/>
        </w:rPr>
        <w:t xml:space="preserve"> </w:t>
      </w:r>
      <w:r w:rsidRPr="00632E3E">
        <w:rPr>
          <w:szCs w:val="18"/>
        </w:rPr>
        <w:t>이의</w:t>
      </w:r>
      <w:r w:rsidRPr="00632E3E">
        <w:rPr>
          <w:szCs w:val="18"/>
        </w:rPr>
        <w:t xml:space="preserve"> </w:t>
      </w:r>
      <w:r w:rsidRPr="00632E3E">
        <w:rPr>
          <w:szCs w:val="18"/>
        </w:rPr>
        <w:t>임상적</w:t>
      </w:r>
      <w:r w:rsidRPr="00632E3E">
        <w:rPr>
          <w:szCs w:val="18"/>
        </w:rPr>
        <w:t xml:space="preserve"> </w:t>
      </w:r>
      <w:r w:rsidRPr="00632E3E">
        <w:rPr>
          <w:szCs w:val="18"/>
        </w:rPr>
        <w:t>의미를</w:t>
      </w:r>
      <w:r w:rsidRPr="00632E3E">
        <w:rPr>
          <w:szCs w:val="18"/>
        </w:rPr>
        <w:t xml:space="preserve"> </w:t>
      </w:r>
      <w:r w:rsidRPr="00632E3E">
        <w:rPr>
          <w:szCs w:val="18"/>
        </w:rPr>
        <w:t>기재한다</w:t>
      </w:r>
      <w:r w:rsidRPr="00632E3E">
        <w:rPr>
          <w:szCs w:val="18"/>
        </w:rPr>
        <w:t>.</w:t>
      </w:r>
    </w:p>
    <w:p w14:paraId="15D169E2" w14:textId="6D56316E" w:rsidR="00782115" w:rsidRPr="00632E3E" w:rsidRDefault="00782115" w:rsidP="001754D4">
      <w:pPr>
        <w:pStyle w:val="2e"/>
        <w:numPr>
          <w:ilvl w:val="0"/>
          <w:numId w:val="26"/>
        </w:numPr>
        <w:spacing w:after="40"/>
        <w:ind w:leftChars="325" w:left="942" w:hanging="357"/>
        <w:rPr>
          <w:szCs w:val="18"/>
        </w:rPr>
      </w:pPr>
      <w:r w:rsidRPr="00632E3E">
        <w:rPr>
          <w:szCs w:val="18"/>
        </w:rPr>
        <w:t>활력징후</w:t>
      </w:r>
      <w:r w:rsidRPr="00632E3E">
        <w:rPr>
          <w:szCs w:val="18"/>
        </w:rPr>
        <w:t xml:space="preserve">, </w:t>
      </w:r>
      <w:r w:rsidR="00F2237B" w:rsidRPr="00632E3E">
        <w:rPr>
          <w:szCs w:val="18"/>
        </w:rPr>
        <w:t>실험실적</w:t>
      </w:r>
      <w:r w:rsidR="00F2237B" w:rsidRPr="00632E3E">
        <w:rPr>
          <w:szCs w:val="18"/>
        </w:rPr>
        <w:t xml:space="preserve"> </w:t>
      </w:r>
      <w:r w:rsidR="00F2237B" w:rsidRPr="00632E3E">
        <w:rPr>
          <w:szCs w:val="18"/>
        </w:rPr>
        <w:t>검사</w:t>
      </w:r>
      <w:r w:rsidRPr="00632E3E">
        <w:rPr>
          <w:szCs w:val="18"/>
        </w:rPr>
        <w:t xml:space="preserve">, </w:t>
      </w:r>
      <w:r w:rsidR="00870AFD" w:rsidRPr="00632E3E">
        <w:rPr>
          <w:szCs w:val="18"/>
        </w:rPr>
        <w:t xml:space="preserve">12-lead </w:t>
      </w:r>
      <w:r w:rsidRPr="00632E3E">
        <w:rPr>
          <w:szCs w:val="18"/>
        </w:rPr>
        <w:t>심전도검사</w:t>
      </w:r>
      <w:r w:rsidRPr="00632E3E">
        <w:rPr>
          <w:szCs w:val="18"/>
        </w:rPr>
        <w:t xml:space="preserve">, </w:t>
      </w:r>
      <w:r w:rsidRPr="00632E3E">
        <w:rPr>
          <w:szCs w:val="18"/>
        </w:rPr>
        <w:t>신체검사</w:t>
      </w:r>
      <w:r w:rsidR="006B20D6">
        <w:rPr>
          <w:rFonts w:hint="eastAsia"/>
          <w:szCs w:val="18"/>
        </w:rPr>
        <w:t xml:space="preserve">, </w:t>
      </w:r>
      <w:r w:rsidR="001A7710">
        <w:rPr>
          <w:rFonts w:hint="eastAsia"/>
          <w:szCs w:val="18"/>
        </w:rPr>
        <w:t>안과</w:t>
      </w:r>
      <w:r w:rsidR="006B20D6">
        <w:rPr>
          <w:rFonts w:hint="eastAsia"/>
          <w:szCs w:val="18"/>
        </w:rPr>
        <w:t>검사</w:t>
      </w:r>
      <w:r w:rsidRPr="00632E3E">
        <w:rPr>
          <w:szCs w:val="18"/>
        </w:rPr>
        <w:t>의</w:t>
      </w:r>
      <w:r w:rsidRPr="00632E3E">
        <w:rPr>
          <w:szCs w:val="18"/>
        </w:rPr>
        <w:t xml:space="preserve"> </w:t>
      </w:r>
      <w:r w:rsidRPr="00632E3E">
        <w:rPr>
          <w:szCs w:val="18"/>
        </w:rPr>
        <w:t>결과를</w:t>
      </w:r>
      <w:r w:rsidRPr="00632E3E">
        <w:rPr>
          <w:szCs w:val="18"/>
        </w:rPr>
        <w:t xml:space="preserve"> </w:t>
      </w:r>
      <w:r w:rsidR="00F4074D" w:rsidRPr="00632E3E">
        <w:rPr>
          <w:szCs w:val="18"/>
        </w:rPr>
        <w:t>증례기록서에</w:t>
      </w:r>
      <w:r w:rsidR="00F4074D" w:rsidRPr="00632E3E">
        <w:rPr>
          <w:szCs w:val="18"/>
        </w:rPr>
        <w:t xml:space="preserve"> </w:t>
      </w:r>
      <w:r w:rsidR="00F4074D" w:rsidRPr="00632E3E">
        <w:rPr>
          <w:szCs w:val="18"/>
        </w:rPr>
        <w:t>기록하고</w:t>
      </w:r>
      <w:r w:rsidR="00F4074D" w:rsidRPr="00632E3E">
        <w:rPr>
          <w:szCs w:val="18"/>
        </w:rPr>
        <w:t xml:space="preserve"> </w:t>
      </w:r>
      <w:r w:rsidR="00F4074D" w:rsidRPr="00632E3E">
        <w:rPr>
          <w:szCs w:val="18"/>
        </w:rPr>
        <w:t>이상여부를</w:t>
      </w:r>
      <w:r w:rsidR="00F4074D" w:rsidRPr="00632E3E">
        <w:rPr>
          <w:szCs w:val="18"/>
        </w:rPr>
        <w:t xml:space="preserve"> </w:t>
      </w:r>
      <w:r w:rsidR="00F4074D" w:rsidRPr="00632E3E">
        <w:rPr>
          <w:szCs w:val="18"/>
        </w:rPr>
        <w:t>판단하여</w:t>
      </w:r>
      <w:r w:rsidR="00F4074D" w:rsidRPr="00632E3E">
        <w:rPr>
          <w:szCs w:val="18"/>
        </w:rPr>
        <w:t xml:space="preserve"> </w:t>
      </w:r>
      <w:r w:rsidR="0011389A" w:rsidRPr="00632E3E">
        <w:rPr>
          <w:szCs w:val="18"/>
        </w:rPr>
        <w:t>비정상인</w:t>
      </w:r>
      <w:r w:rsidR="0011389A" w:rsidRPr="00632E3E">
        <w:rPr>
          <w:szCs w:val="18"/>
        </w:rPr>
        <w:t xml:space="preserve"> </w:t>
      </w:r>
      <w:r w:rsidR="0011389A" w:rsidRPr="00632E3E">
        <w:rPr>
          <w:szCs w:val="18"/>
        </w:rPr>
        <w:t>경우</w:t>
      </w:r>
      <w:r w:rsidR="0011389A" w:rsidRPr="00632E3E">
        <w:rPr>
          <w:szCs w:val="18"/>
        </w:rPr>
        <w:t xml:space="preserve"> </w:t>
      </w:r>
      <w:r w:rsidR="00F4074D" w:rsidRPr="00632E3E">
        <w:rPr>
          <w:szCs w:val="18"/>
        </w:rPr>
        <w:t>이의</w:t>
      </w:r>
      <w:r w:rsidR="00F4074D" w:rsidRPr="00632E3E">
        <w:rPr>
          <w:szCs w:val="18"/>
        </w:rPr>
        <w:t xml:space="preserve"> </w:t>
      </w:r>
      <w:r w:rsidR="00F4074D" w:rsidRPr="00632E3E">
        <w:rPr>
          <w:szCs w:val="18"/>
        </w:rPr>
        <w:t>임</w:t>
      </w:r>
      <w:r w:rsidR="00942BD7" w:rsidRPr="00632E3E">
        <w:rPr>
          <w:szCs w:val="18"/>
        </w:rPr>
        <w:t>상</w:t>
      </w:r>
      <w:r w:rsidR="00F4074D" w:rsidRPr="00632E3E">
        <w:rPr>
          <w:szCs w:val="18"/>
        </w:rPr>
        <w:t>적</w:t>
      </w:r>
      <w:r w:rsidR="00F4074D" w:rsidRPr="00632E3E">
        <w:rPr>
          <w:szCs w:val="18"/>
        </w:rPr>
        <w:t xml:space="preserve"> </w:t>
      </w:r>
      <w:r w:rsidR="00F4074D" w:rsidRPr="00632E3E">
        <w:rPr>
          <w:szCs w:val="18"/>
        </w:rPr>
        <w:t>의미를</w:t>
      </w:r>
      <w:r w:rsidR="00F4074D" w:rsidRPr="00632E3E">
        <w:rPr>
          <w:szCs w:val="18"/>
        </w:rPr>
        <w:t xml:space="preserve"> </w:t>
      </w:r>
      <w:r w:rsidR="00F4074D" w:rsidRPr="00632E3E">
        <w:rPr>
          <w:szCs w:val="18"/>
        </w:rPr>
        <w:t>기재한다</w:t>
      </w:r>
      <w:r w:rsidR="00F4074D" w:rsidRPr="00632E3E">
        <w:rPr>
          <w:szCs w:val="18"/>
        </w:rPr>
        <w:t xml:space="preserve">. </w:t>
      </w:r>
    </w:p>
    <w:p w14:paraId="1DD7BF1F" w14:textId="1EB32E6B" w:rsidR="00782115" w:rsidRPr="00632E3E" w:rsidRDefault="00782115" w:rsidP="001754D4">
      <w:pPr>
        <w:pStyle w:val="2e"/>
        <w:numPr>
          <w:ilvl w:val="0"/>
          <w:numId w:val="26"/>
        </w:numPr>
        <w:ind w:leftChars="325" w:left="945"/>
        <w:rPr>
          <w:szCs w:val="18"/>
        </w:rPr>
      </w:pPr>
      <w:r w:rsidRPr="00632E3E">
        <w:rPr>
          <w:szCs w:val="18"/>
        </w:rPr>
        <w:t>모든</w:t>
      </w:r>
      <w:r w:rsidRPr="00632E3E">
        <w:rPr>
          <w:szCs w:val="18"/>
        </w:rPr>
        <w:t xml:space="preserve"> </w:t>
      </w:r>
      <w:r w:rsidRPr="00632E3E">
        <w:rPr>
          <w:szCs w:val="18"/>
        </w:rPr>
        <w:t>대상자의</w:t>
      </w:r>
      <w:r w:rsidRPr="00632E3E">
        <w:rPr>
          <w:szCs w:val="18"/>
        </w:rPr>
        <w:t xml:space="preserve"> </w:t>
      </w:r>
      <w:r w:rsidR="00F2237B" w:rsidRPr="00632E3E">
        <w:rPr>
          <w:szCs w:val="18"/>
        </w:rPr>
        <w:t>실험실적</w:t>
      </w:r>
      <w:r w:rsidR="00F2237B" w:rsidRPr="00632E3E">
        <w:rPr>
          <w:szCs w:val="18"/>
        </w:rPr>
        <w:t xml:space="preserve"> </w:t>
      </w:r>
      <w:r w:rsidR="00F2237B" w:rsidRPr="00632E3E">
        <w:rPr>
          <w:szCs w:val="18"/>
        </w:rPr>
        <w:t>검사</w:t>
      </w:r>
      <w:r w:rsidRPr="00632E3E">
        <w:rPr>
          <w:szCs w:val="18"/>
        </w:rPr>
        <w:t xml:space="preserve"> </w:t>
      </w:r>
      <w:r w:rsidRPr="00632E3E">
        <w:rPr>
          <w:szCs w:val="18"/>
        </w:rPr>
        <w:t>결과</w:t>
      </w:r>
      <w:r w:rsidR="006B20D6">
        <w:rPr>
          <w:rFonts w:hint="eastAsia"/>
          <w:szCs w:val="18"/>
        </w:rPr>
        <w:t xml:space="preserve">, </w:t>
      </w:r>
      <w:r w:rsidR="001A7710">
        <w:rPr>
          <w:rFonts w:hint="eastAsia"/>
          <w:szCs w:val="18"/>
        </w:rPr>
        <w:t>안과</w:t>
      </w:r>
      <w:r w:rsidR="006B20D6">
        <w:rPr>
          <w:rFonts w:hint="eastAsia"/>
          <w:szCs w:val="18"/>
        </w:rPr>
        <w:t>검사</w:t>
      </w:r>
      <w:r w:rsidRPr="00632E3E">
        <w:rPr>
          <w:szCs w:val="18"/>
        </w:rPr>
        <w:t xml:space="preserve"> </w:t>
      </w:r>
      <w:r w:rsidRPr="00632E3E">
        <w:rPr>
          <w:szCs w:val="18"/>
        </w:rPr>
        <w:t>및</w:t>
      </w:r>
      <w:r w:rsidRPr="00632E3E">
        <w:rPr>
          <w:szCs w:val="18"/>
        </w:rPr>
        <w:t xml:space="preserve"> </w:t>
      </w:r>
      <w:r w:rsidRPr="00632E3E">
        <w:rPr>
          <w:szCs w:val="18"/>
        </w:rPr>
        <w:t>활력징후</w:t>
      </w:r>
      <w:r w:rsidR="004B3640" w:rsidRPr="00632E3E">
        <w:rPr>
          <w:szCs w:val="18"/>
        </w:rPr>
        <w:t xml:space="preserve"> </w:t>
      </w:r>
      <w:r w:rsidRPr="00632E3E">
        <w:rPr>
          <w:szCs w:val="18"/>
        </w:rPr>
        <w:t>(</w:t>
      </w:r>
      <w:r w:rsidRPr="00632E3E">
        <w:rPr>
          <w:szCs w:val="18"/>
        </w:rPr>
        <w:t>체온</w:t>
      </w:r>
      <w:r w:rsidRPr="00632E3E">
        <w:rPr>
          <w:szCs w:val="18"/>
        </w:rPr>
        <w:t xml:space="preserve">, </w:t>
      </w:r>
      <w:r w:rsidRPr="00632E3E">
        <w:rPr>
          <w:szCs w:val="18"/>
        </w:rPr>
        <w:t>혈압</w:t>
      </w:r>
      <w:r w:rsidRPr="00632E3E">
        <w:rPr>
          <w:szCs w:val="18"/>
        </w:rPr>
        <w:t xml:space="preserve">, </w:t>
      </w:r>
      <w:r w:rsidRPr="00632E3E">
        <w:rPr>
          <w:szCs w:val="18"/>
        </w:rPr>
        <w:t>맥박수</w:t>
      </w:r>
      <w:r w:rsidRPr="00632E3E">
        <w:rPr>
          <w:szCs w:val="18"/>
        </w:rPr>
        <w:t xml:space="preserve">), 12-lead </w:t>
      </w:r>
      <w:r w:rsidRPr="00632E3E">
        <w:rPr>
          <w:szCs w:val="18"/>
        </w:rPr>
        <w:t>심전도</w:t>
      </w:r>
      <w:r w:rsidRPr="00632E3E">
        <w:rPr>
          <w:szCs w:val="18"/>
        </w:rPr>
        <w:t xml:space="preserve"> </w:t>
      </w:r>
      <w:r w:rsidRPr="00632E3E">
        <w:rPr>
          <w:szCs w:val="18"/>
        </w:rPr>
        <w:t>검사결과는</w:t>
      </w:r>
      <w:r w:rsidRPr="00632E3E">
        <w:rPr>
          <w:szCs w:val="18"/>
        </w:rPr>
        <w:t xml:space="preserve"> </w:t>
      </w:r>
      <w:r w:rsidRPr="00632E3E">
        <w:rPr>
          <w:szCs w:val="18"/>
        </w:rPr>
        <w:t>도표화</w:t>
      </w:r>
      <w:r w:rsidR="00F4074D" w:rsidRPr="00632E3E">
        <w:rPr>
          <w:szCs w:val="18"/>
        </w:rPr>
        <w:t>한다</w:t>
      </w:r>
      <w:r w:rsidR="00F4074D" w:rsidRPr="00632E3E">
        <w:rPr>
          <w:szCs w:val="18"/>
        </w:rPr>
        <w:t>.</w:t>
      </w:r>
    </w:p>
    <w:p w14:paraId="3DC5529D" w14:textId="77777777" w:rsidR="00782115" w:rsidRPr="00632E3E" w:rsidRDefault="00782115" w:rsidP="001F11C1">
      <w:pPr>
        <w:pStyle w:val="10"/>
      </w:pPr>
      <w:bookmarkStart w:id="426" w:name="_Toc495907721"/>
      <w:bookmarkStart w:id="427" w:name="_Toc495984958"/>
      <w:bookmarkStart w:id="428" w:name="_Toc495993990"/>
      <w:bookmarkStart w:id="429" w:name="_Toc495995244"/>
      <w:bookmarkStart w:id="430" w:name="_Toc496006680"/>
      <w:bookmarkStart w:id="431" w:name="_Toc508005512"/>
      <w:bookmarkStart w:id="432" w:name="_Toc511444866"/>
      <w:bookmarkStart w:id="433" w:name="_Toc511445048"/>
      <w:bookmarkStart w:id="434" w:name="_Toc511445365"/>
      <w:bookmarkStart w:id="435" w:name="_Toc194483472"/>
      <w:bookmarkStart w:id="436" w:name="_Toc175882398"/>
      <w:bookmarkStart w:id="437" w:name="_Toc346711737"/>
      <w:bookmarkStart w:id="438" w:name="_Toc381694431"/>
      <w:bookmarkStart w:id="439" w:name="_Toc388347021"/>
      <w:bookmarkStart w:id="440" w:name="_Toc388347086"/>
      <w:bookmarkStart w:id="441" w:name="_Toc90998723"/>
      <w:r w:rsidRPr="00632E3E">
        <w:lastRenderedPageBreak/>
        <w:t>통계분석</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3808B177" w14:textId="0CBAFEA0" w:rsidR="00BD11BF" w:rsidRPr="00632E3E" w:rsidRDefault="00782115" w:rsidP="00556FE5">
      <w:pPr>
        <w:pStyle w:val="afff3"/>
        <w:rPr>
          <w:szCs w:val="18"/>
        </w:rPr>
      </w:pPr>
      <w:r w:rsidRPr="00632E3E">
        <w:t>인구통계학적</w:t>
      </w:r>
      <w:r w:rsidRPr="00632E3E">
        <w:t xml:space="preserve"> </w:t>
      </w:r>
      <w:r w:rsidRPr="00632E3E">
        <w:t>정보는</w:t>
      </w:r>
      <w:r w:rsidRPr="00632E3E">
        <w:t xml:space="preserve"> </w:t>
      </w:r>
      <w:r w:rsidRPr="00632E3E">
        <w:t>임상시험에</w:t>
      </w:r>
      <w:r w:rsidRPr="00632E3E">
        <w:t xml:space="preserve"> </w:t>
      </w:r>
      <w:r w:rsidRPr="00632E3E">
        <w:t>참여하여</w:t>
      </w:r>
      <w:r w:rsidRPr="00632E3E">
        <w:t xml:space="preserve"> </w:t>
      </w:r>
      <w:r w:rsidRPr="00632E3E">
        <w:t>대상자번호를</w:t>
      </w:r>
      <w:r w:rsidRPr="00632E3E">
        <w:t xml:space="preserve"> </w:t>
      </w:r>
      <w:r w:rsidR="00D90AC9" w:rsidRPr="00632E3E">
        <w:t>부여받은</w:t>
      </w:r>
      <w:r w:rsidRPr="00632E3E">
        <w:t xml:space="preserve"> </w:t>
      </w:r>
      <w:r w:rsidRPr="00632E3E">
        <w:t>모든</w:t>
      </w:r>
      <w:r w:rsidRPr="00632E3E">
        <w:t xml:space="preserve"> </w:t>
      </w:r>
      <w:r w:rsidRPr="00632E3E">
        <w:t>자를</w:t>
      </w:r>
      <w:r w:rsidRPr="00632E3E">
        <w:t xml:space="preserve"> </w:t>
      </w:r>
      <w:r w:rsidRPr="00632E3E">
        <w:t>대상으로</w:t>
      </w:r>
      <w:r w:rsidRPr="00632E3E">
        <w:t xml:space="preserve"> </w:t>
      </w:r>
      <w:r w:rsidRPr="00632E3E">
        <w:t>하며</w:t>
      </w:r>
      <w:r w:rsidRPr="00632E3E">
        <w:t xml:space="preserve">, </w:t>
      </w:r>
      <w:r w:rsidRPr="00632E3E">
        <w:t>안전성</w:t>
      </w:r>
      <w:r w:rsidRPr="00632E3E">
        <w:t xml:space="preserve"> </w:t>
      </w:r>
      <w:r w:rsidRPr="00632E3E">
        <w:t>평가는</w:t>
      </w:r>
      <w:r w:rsidRPr="00632E3E">
        <w:t xml:space="preserve"> </w:t>
      </w:r>
      <w:r w:rsidR="00F76AC0" w:rsidRPr="00632E3E">
        <w:t>임상시험용의약품</w:t>
      </w:r>
      <w:r w:rsidRPr="00632E3E">
        <w:t>을</w:t>
      </w:r>
      <w:r w:rsidRPr="00632E3E">
        <w:t xml:space="preserve"> </w:t>
      </w:r>
      <w:r w:rsidRPr="00632E3E">
        <w:t>한번이라도</w:t>
      </w:r>
      <w:r w:rsidRPr="00632E3E">
        <w:t xml:space="preserve"> </w:t>
      </w:r>
      <w:r w:rsidR="001C600A" w:rsidRPr="00632E3E">
        <w:t>투여</w:t>
      </w:r>
      <w:r w:rsidRPr="00632E3E">
        <w:t>한</w:t>
      </w:r>
      <w:r w:rsidRPr="00632E3E">
        <w:t xml:space="preserve"> </w:t>
      </w:r>
      <w:r w:rsidRPr="00632E3E">
        <w:t>대상자를</w:t>
      </w:r>
      <w:r w:rsidRPr="00632E3E">
        <w:t xml:space="preserve"> </w:t>
      </w:r>
      <w:r w:rsidRPr="00632E3E">
        <w:t>대상으로</w:t>
      </w:r>
      <w:r w:rsidRPr="00632E3E">
        <w:t xml:space="preserve"> </w:t>
      </w:r>
      <w:r w:rsidRPr="00632E3E">
        <w:t>하고</w:t>
      </w:r>
      <w:r w:rsidRPr="00632E3E">
        <w:t xml:space="preserve">, </w:t>
      </w:r>
      <w:r w:rsidRPr="00632E3E">
        <w:t>약동학적</w:t>
      </w:r>
      <w:r w:rsidRPr="00632E3E">
        <w:t xml:space="preserve"> </w:t>
      </w:r>
      <w:r w:rsidRPr="00632E3E">
        <w:t>평가는</w:t>
      </w:r>
      <w:r w:rsidRPr="00632E3E">
        <w:t xml:space="preserve"> </w:t>
      </w:r>
      <w:r w:rsidRPr="00632E3E">
        <w:t>약동학</w:t>
      </w:r>
      <w:r w:rsidRPr="00632E3E">
        <w:t xml:space="preserve"> </w:t>
      </w:r>
      <w:r w:rsidRPr="00632E3E">
        <w:t>채혈을</w:t>
      </w:r>
      <w:r w:rsidRPr="00632E3E">
        <w:t xml:space="preserve"> </w:t>
      </w:r>
      <w:r w:rsidRPr="00632E3E">
        <w:t>모두</w:t>
      </w:r>
      <w:r w:rsidRPr="00632E3E">
        <w:t xml:space="preserve"> </w:t>
      </w:r>
      <w:r w:rsidRPr="00632E3E">
        <w:t>마치고</w:t>
      </w:r>
      <w:r w:rsidRPr="00632E3E">
        <w:t xml:space="preserve"> </w:t>
      </w:r>
      <w:r w:rsidRPr="00632E3E">
        <w:t>정량</w:t>
      </w:r>
      <w:r w:rsidRPr="00632E3E">
        <w:t xml:space="preserve"> </w:t>
      </w:r>
      <w:r w:rsidRPr="00632E3E">
        <w:t>가능한</w:t>
      </w:r>
      <w:r w:rsidRPr="00632E3E">
        <w:t xml:space="preserve"> </w:t>
      </w:r>
      <w:r w:rsidRPr="00632E3E">
        <w:t>약물의</w:t>
      </w:r>
      <w:r w:rsidRPr="00632E3E">
        <w:t xml:space="preserve"> </w:t>
      </w:r>
      <w:r w:rsidRPr="00632E3E">
        <w:t>농도를</w:t>
      </w:r>
      <w:r w:rsidRPr="00632E3E">
        <w:t xml:space="preserve"> </w:t>
      </w:r>
      <w:r w:rsidRPr="00632E3E">
        <w:t>가지고</w:t>
      </w:r>
      <w:r w:rsidRPr="00632E3E">
        <w:t xml:space="preserve"> </w:t>
      </w:r>
      <w:r w:rsidRPr="00632E3E">
        <w:t>있는</w:t>
      </w:r>
      <w:r w:rsidRPr="00632E3E">
        <w:t xml:space="preserve"> </w:t>
      </w:r>
      <w:r w:rsidRPr="00632E3E">
        <w:t>대상자를</w:t>
      </w:r>
      <w:r w:rsidRPr="00632E3E">
        <w:t xml:space="preserve"> </w:t>
      </w:r>
      <w:r w:rsidRPr="00632E3E">
        <w:t>대상으로</w:t>
      </w:r>
      <w:r w:rsidRPr="00632E3E">
        <w:t xml:space="preserve"> </w:t>
      </w:r>
      <w:r w:rsidRPr="00632E3E">
        <w:t>하며</w:t>
      </w:r>
      <w:r w:rsidRPr="00632E3E">
        <w:t xml:space="preserve">, </w:t>
      </w:r>
      <w:r w:rsidRPr="00632E3E">
        <w:t>아래와</w:t>
      </w:r>
      <w:r w:rsidRPr="00632E3E">
        <w:t xml:space="preserve"> </w:t>
      </w:r>
      <w:r w:rsidRPr="00632E3E">
        <w:t>같이</w:t>
      </w:r>
      <w:r w:rsidRPr="00632E3E">
        <w:t xml:space="preserve"> </w:t>
      </w:r>
      <w:r w:rsidRPr="00632E3E">
        <w:t>수행한다</w:t>
      </w:r>
      <w:r w:rsidRPr="00632E3E">
        <w:t>.</w:t>
      </w:r>
      <w:r w:rsidR="0056077F" w:rsidRPr="00632E3E">
        <w:t xml:space="preserve"> </w:t>
      </w:r>
      <w:r w:rsidR="0056077F" w:rsidRPr="00632E3E">
        <w:t>본</w:t>
      </w:r>
      <w:r w:rsidR="0056077F" w:rsidRPr="00632E3E">
        <w:t xml:space="preserve"> </w:t>
      </w:r>
      <w:r w:rsidR="0056077F" w:rsidRPr="00632E3E">
        <w:t>시험의</w:t>
      </w:r>
      <w:r w:rsidR="0056077F" w:rsidRPr="00632E3E">
        <w:t xml:space="preserve"> </w:t>
      </w:r>
      <w:r w:rsidR="0056077F" w:rsidRPr="00632E3E">
        <w:t>경우</w:t>
      </w:r>
      <w:r w:rsidR="0056077F" w:rsidRPr="00632E3E">
        <w:t xml:space="preserve">, </w:t>
      </w:r>
      <w:r w:rsidR="0056077F" w:rsidRPr="00632E3E">
        <w:t>약동학적</w:t>
      </w:r>
      <w:r w:rsidR="0056077F" w:rsidRPr="00632E3E">
        <w:t xml:space="preserve"> </w:t>
      </w:r>
      <w:r w:rsidR="0056077F" w:rsidRPr="00632E3E">
        <w:t>결과</w:t>
      </w:r>
      <w:r w:rsidR="0056077F" w:rsidRPr="00632E3E">
        <w:t xml:space="preserve"> </w:t>
      </w:r>
      <w:r w:rsidR="0056077F" w:rsidRPr="00632E3E">
        <w:t>및</w:t>
      </w:r>
      <w:r w:rsidR="0056077F" w:rsidRPr="00632E3E">
        <w:t xml:space="preserve"> </w:t>
      </w:r>
      <w:r w:rsidR="0056077F" w:rsidRPr="00632E3E">
        <w:t>안전성</w:t>
      </w:r>
      <w:r w:rsidR="0056077F" w:rsidRPr="00632E3E">
        <w:t xml:space="preserve"> </w:t>
      </w:r>
      <w:r w:rsidR="0056077F" w:rsidRPr="00632E3E">
        <w:t>결과에</w:t>
      </w:r>
      <w:r w:rsidR="0056077F" w:rsidRPr="00632E3E">
        <w:t xml:space="preserve"> </w:t>
      </w:r>
      <w:r w:rsidR="0056077F" w:rsidRPr="00632E3E">
        <w:t>대해</w:t>
      </w:r>
      <w:r w:rsidR="0056077F" w:rsidRPr="00632E3E">
        <w:t xml:space="preserve"> </w:t>
      </w:r>
      <w:r w:rsidR="0056077F" w:rsidRPr="00632E3E">
        <w:t>시험의</w:t>
      </w:r>
      <w:r w:rsidR="0056077F" w:rsidRPr="00632E3E">
        <w:t xml:space="preserve"> </w:t>
      </w:r>
      <w:r w:rsidR="0056077F" w:rsidRPr="00632E3E">
        <w:t>성격상</w:t>
      </w:r>
      <w:r w:rsidR="0056077F" w:rsidRPr="00632E3E">
        <w:t xml:space="preserve"> </w:t>
      </w:r>
      <w:r w:rsidR="0056077F" w:rsidRPr="00632E3E">
        <w:t>반드시</w:t>
      </w:r>
      <w:r w:rsidR="0056077F" w:rsidRPr="00632E3E">
        <w:t xml:space="preserve"> </w:t>
      </w:r>
      <w:r w:rsidR="0056077F" w:rsidRPr="00632E3E">
        <w:t>통계적</w:t>
      </w:r>
      <w:r w:rsidR="0056077F" w:rsidRPr="00632E3E">
        <w:t xml:space="preserve"> </w:t>
      </w:r>
      <w:r w:rsidR="0056077F" w:rsidRPr="00632E3E">
        <w:t>가설을</w:t>
      </w:r>
      <w:r w:rsidR="0056077F" w:rsidRPr="00632E3E">
        <w:t xml:space="preserve"> </w:t>
      </w:r>
      <w:r w:rsidR="0056077F" w:rsidRPr="00632E3E">
        <w:t>검정하여야</w:t>
      </w:r>
      <w:r w:rsidR="0056077F" w:rsidRPr="00632E3E">
        <w:t xml:space="preserve"> </w:t>
      </w:r>
      <w:r w:rsidR="0056077F" w:rsidRPr="00632E3E">
        <w:t>하는</w:t>
      </w:r>
      <w:r w:rsidR="0056077F" w:rsidRPr="00632E3E">
        <w:t xml:space="preserve"> </w:t>
      </w:r>
      <w:r w:rsidR="0056077F" w:rsidRPr="00632E3E">
        <w:t>것은</w:t>
      </w:r>
      <w:r w:rsidR="0056077F" w:rsidRPr="00632E3E">
        <w:t xml:space="preserve"> </w:t>
      </w:r>
      <w:r w:rsidR="0056077F" w:rsidRPr="00632E3E">
        <w:t>아니나</w:t>
      </w:r>
      <w:r w:rsidR="0056077F" w:rsidRPr="00632E3E">
        <w:t xml:space="preserve">, </w:t>
      </w:r>
      <w:r w:rsidR="0056077F" w:rsidRPr="00632E3E">
        <w:t>검정이</w:t>
      </w:r>
      <w:r w:rsidR="0056077F" w:rsidRPr="00632E3E">
        <w:t xml:space="preserve"> </w:t>
      </w:r>
      <w:r w:rsidR="0056077F" w:rsidRPr="00632E3E">
        <w:t>필요한</w:t>
      </w:r>
      <w:r w:rsidR="0056077F" w:rsidRPr="00632E3E">
        <w:t xml:space="preserve"> </w:t>
      </w:r>
      <w:r w:rsidR="0056077F" w:rsidRPr="00632E3E">
        <w:t>경우</w:t>
      </w:r>
      <w:r w:rsidR="0056077F" w:rsidRPr="00632E3E">
        <w:t xml:space="preserve"> </w:t>
      </w:r>
      <w:r w:rsidR="0056077F" w:rsidRPr="00632E3E">
        <w:t>그</w:t>
      </w:r>
      <w:r w:rsidR="0056077F" w:rsidRPr="00632E3E">
        <w:t xml:space="preserve"> </w:t>
      </w:r>
      <w:r w:rsidR="0056077F" w:rsidRPr="00632E3E">
        <w:t>유의수준은</w:t>
      </w:r>
      <w:r w:rsidR="0056077F" w:rsidRPr="00632E3E">
        <w:t xml:space="preserve"> 0.05</w:t>
      </w:r>
      <w:r w:rsidR="0056077F" w:rsidRPr="00632E3E">
        <w:t>로</w:t>
      </w:r>
      <w:r w:rsidR="0056077F" w:rsidRPr="00632E3E">
        <w:t xml:space="preserve"> </w:t>
      </w:r>
      <w:r w:rsidR="0056077F" w:rsidRPr="00632E3E">
        <w:t>한다</w:t>
      </w:r>
      <w:r w:rsidR="0056077F" w:rsidRPr="00632E3E">
        <w:t>.</w:t>
      </w:r>
    </w:p>
    <w:p w14:paraId="408CE13F" w14:textId="77777777" w:rsidR="00782115" w:rsidRPr="00632E3E" w:rsidRDefault="00782115" w:rsidP="006D40C2">
      <w:pPr>
        <w:pStyle w:val="1"/>
        <w:numPr>
          <w:ilvl w:val="0"/>
          <w:numId w:val="47"/>
        </w:numPr>
        <w:wordWrap/>
        <w:spacing w:before="240" w:after="120"/>
        <w:ind w:leftChars="120" w:left="573" w:hanging="357"/>
        <w:rPr>
          <w:szCs w:val="18"/>
        </w:rPr>
      </w:pPr>
      <w:r w:rsidRPr="00632E3E">
        <w:rPr>
          <w:szCs w:val="18"/>
        </w:rPr>
        <w:t>인구학적</w:t>
      </w:r>
      <w:r w:rsidRPr="00632E3E">
        <w:rPr>
          <w:szCs w:val="18"/>
        </w:rPr>
        <w:t xml:space="preserve"> </w:t>
      </w:r>
      <w:r w:rsidRPr="00632E3E">
        <w:rPr>
          <w:szCs w:val="18"/>
        </w:rPr>
        <w:t>정보</w:t>
      </w:r>
    </w:p>
    <w:p w14:paraId="77A9FE82" w14:textId="78C99D9D" w:rsidR="00855742" w:rsidRPr="00632E3E" w:rsidRDefault="00855742" w:rsidP="001754D4">
      <w:pPr>
        <w:pStyle w:val="2e"/>
        <w:numPr>
          <w:ilvl w:val="0"/>
          <w:numId w:val="27"/>
        </w:numPr>
        <w:spacing w:after="40"/>
        <w:ind w:leftChars="325" w:left="942" w:hanging="357"/>
        <w:rPr>
          <w:szCs w:val="18"/>
        </w:rPr>
      </w:pPr>
      <w:r w:rsidRPr="00632E3E">
        <w:rPr>
          <w:szCs w:val="18"/>
        </w:rPr>
        <w:t>분석데이터셋</w:t>
      </w:r>
      <w:r w:rsidRPr="00632E3E">
        <w:rPr>
          <w:szCs w:val="18"/>
        </w:rPr>
        <w:t xml:space="preserve">: </w:t>
      </w:r>
      <w:r w:rsidRPr="00632E3E">
        <w:rPr>
          <w:szCs w:val="18"/>
        </w:rPr>
        <w:t>대상자번호를</w:t>
      </w:r>
      <w:r w:rsidRPr="00632E3E">
        <w:rPr>
          <w:szCs w:val="18"/>
        </w:rPr>
        <w:t xml:space="preserve"> </w:t>
      </w:r>
      <w:r w:rsidR="00D90AC9" w:rsidRPr="00632E3E">
        <w:rPr>
          <w:szCs w:val="18"/>
        </w:rPr>
        <w:t>부여받은</w:t>
      </w:r>
      <w:r w:rsidRPr="00632E3E">
        <w:rPr>
          <w:szCs w:val="18"/>
        </w:rPr>
        <w:t xml:space="preserve"> </w:t>
      </w:r>
      <w:r w:rsidRPr="00632E3E">
        <w:rPr>
          <w:szCs w:val="18"/>
        </w:rPr>
        <w:t>모든</w:t>
      </w:r>
      <w:r w:rsidRPr="00632E3E">
        <w:rPr>
          <w:szCs w:val="18"/>
        </w:rPr>
        <w:t xml:space="preserve"> </w:t>
      </w:r>
      <w:r w:rsidRPr="00632E3E">
        <w:rPr>
          <w:szCs w:val="18"/>
        </w:rPr>
        <w:t>대상자에</w:t>
      </w:r>
      <w:r w:rsidRPr="00632E3E">
        <w:rPr>
          <w:szCs w:val="18"/>
        </w:rPr>
        <w:t xml:space="preserve"> </w:t>
      </w:r>
      <w:r w:rsidRPr="00632E3E">
        <w:rPr>
          <w:szCs w:val="18"/>
        </w:rPr>
        <w:t>대해</w:t>
      </w:r>
      <w:r w:rsidRPr="00632E3E">
        <w:rPr>
          <w:szCs w:val="18"/>
        </w:rPr>
        <w:t xml:space="preserve"> </w:t>
      </w:r>
      <w:r w:rsidRPr="00632E3E">
        <w:rPr>
          <w:szCs w:val="18"/>
        </w:rPr>
        <w:t>분석한다</w:t>
      </w:r>
      <w:r w:rsidRPr="00632E3E">
        <w:rPr>
          <w:szCs w:val="18"/>
        </w:rPr>
        <w:t>.</w:t>
      </w:r>
    </w:p>
    <w:p w14:paraId="4F95AC26" w14:textId="77777777" w:rsidR="00782115" w:rsidRPr="00632E3E" w:rsidRDefault="00855742" w:rsidP="001754D4">
      <w:pPr>
        <w:pStyle w:val="2e"/>
        <w:numPr>
          <w:ilvl w:val="0"/>
          <w:numId w:val="27"/>
        </w:numPr>
        <w:spacing w:after="40"/>
        <w:ind w:leftChars="325" w:left="942" w:hanging="357"/>
        <w:rPr>
          <w:szCs w:val="18"/>
        </w:rPr>
      </w:pPr>
      <w:r w:rsidRPr="00632E3E">
        <w:rPr>
          <w:szCs w:val="18"/>
        </w:rPr>
        <w:t>분석방법</w:t>
      </w:r>
      <w:r w:rsidRPr="00632E3E">
        <w:rPr>
          <w:szCs w:val="18"/>
        </w:rPr>
        <w:t xml:space="preserve">: </w:t>
      </w:r>
      <w:r w:rsidR="00782115" w:rsidRPr="00632E3E">
        <w:rPr>
          <w:szCs w:val="18"/>
        </w:rPr>
        <w:t>임상시험에</w:t>
      </w:r>
      <w:r w:rsidR="00782115" w:rsidRPr="00632E3E">
        <w:rPr>
          <w:szCs w:val="18"/>
        </w:rPr>
        <w:t xml:space="preserve"> </w:t>
      </w:r>
      <w:r w:rsidR="00782115" w:rsidRPr="00632E3E">
        <w:rPr>
          <w:szCs w:val="18"/>
        </w:rPr>
        <w:t>참여한</w:t>
      </w:r>
      <w:r w:rsidR="00782115" w:rsidRPr="00632E3E">
        <w:rPr>
          <w:szCs w:val="18"/>
        </w:rPr>
        <w:t xml:space="preserve"> </w:t>
      </w:r>
      <w:r w:rsidR="00782115" w:rsidRPr="00632E3E">
        <w:rPr>
          <w:szCs w:val="18"/>
        </w:rPr>
        <w:t>대상자의</w:t>
      </w:r>
      <w:r w:rsidR="00782115" w:rsidRPr="00632E3E">
        <w:rPr>
          <w:szCs w:val="18"/>
        </w:rPr>
        <w:t xml:space="preserve"> </w:t>
      </w:r>
      <w:r w:rsidR="00782115" w:rsidRPr="00632E3E">
        <w:rPr>
          <w:szCs w:val="18"/>
        </w:rPr>
        <w:t>연령</w:t>
      </w:r>
      <w:r w:rsidR="00782115" w:rsidRPr="00632E3E">
        <w:rPr>
          <w:szCs w:val="18"/>
        </w:rPr>
        <w:t xml:space="preserve">, </w:t>
      </w:r>
      <w:r w:rsidR="00782115" w:rsidRPr="00632E3E">
        <w:rPr>
          <w:szCs w:val="18"/>
        </w:rPr>
        <w:t>신장</w:t>
      </w:r>
      <w:r w:rsidR="00782115" w:rsidRPr="00632E3E">
        <w:rPr>
          <w:szCs w:val="18"/>
        </w:rPr>
        <w:t xml:space="preserve">, </w:t>
      </w:r>
      <w:r w:rsidR="00782115" w:rsidRPr="00632E3E">
        <w:rPr>
          <w:szCs w:val="18"/>
        </w:rPr>
        <w:t>체중을</w:t>
      </w:r>
      <w:r w:rsidR="00782115" w:rsidRPr="00632E3E">
        <w:rPr>
          <w:szCs w:val="18"/>
        </w:rPr>
        <w:t xml:space="preserve"> </w:t>
      </w:r>
      <w:r w:rsidR="00782115" w:rsidRPr="00632E3E">
        <w:rPr>
          <w:szCs w:val="18"/>
        </w:rPr>
        <w:t>비롯하여</w:t>
      </w:r>
      <w:r w:rsidR="00782115" w:rsidRPr="00632E3E">
        <w:rPr>
          <w:szCs w:val="18"/>
        </w:rPr>
        <w:t xml:space="preserve">, </w:t>
      </w:r>
      <w:r w:rsidR="00782115" w:rsidRPr="00632E3E">
        <w:rPr>
          <w:szCs w:val="18"/>
        </w:rPr>
        <w:t>음주와</w:t>
      </w:r>
      <w:r w:rsidR="00782115" w:rsidRPr="00632E3E">
        <w:rPr>
          <w:szCs w:val="18"/>
        </w:rPr>
        <w:t xml:space="preserve"> </w:t>
      </w:r>
      <w:r w:rsidR="00782115" w:rsidRPr="00632E3E">
        <w:rPr>
          <w:szCs w:val="18"/>
        </w:rPr>
        <w:t>흡연</w:t>
      </w:r>
      <w:r w:rsidR="00782115" w:rsidRPr="00632E3E">
        <w:rPr>
          <w:szCs w:val="18"/>
        </w:rPr>
        <w:t xml:space="preserve"> </w:t>
      </w:r>
      <w:r w:rsidR="00782115" w:rsidRPr="00632E3E">
        <w:rPr>
          <w:szCs w:val="18"/>
        </w:rPr>
        <w:t>여부</w:t>
      </w:r>
      <w:r w:rsidR="00782115" w:rsidRPr="00632E3E">
        <w:rPr>
          <w:szCs w:val="18"/>
        </w:rPr>
        <w:t xml:space="preserve"> </w:t>
      </w:r>
      <w:r w:rsidR="00782115" w:rsidRPr="00632E3E">
        <w:rPr>
          <w:szCs w:val="18"/>
        </w:rPr>
        <w:t>등</w:t>
      </w:r>
      <w:r w:rsidR="00782115" w:rsidRPr="00632E3E">
        <w:rPr>
          <w:szCs w:val="18"/>
        </w:rPr>
        <w:t xml:space="preserve"> </w:t>
      </w:r>
      <w:r w:rsidR="00782115" w:rsidRPr="00632E3E">
        <w:rPr>
          <w:szCs w:val="18"/>
        </w:rPr>
        <w:t>인구학적</w:t>
      </w:r>
      <w:r w:rsidR="00782115" w:rsidRPr="00632E3E">
        <w:rPr>
          <w:szCs w:val="18"/>
        </w:rPr>
        <w:t xml:space="preserve"> </w:t>
      </w:r>
      <w:r w:rsidR="00782115" w:rsidRPr="00632E3E">
        <w:rPr>
          <w:szCs w:val="18"/>
        </w:rPr>
        <w:t>정보에</w:t>
      </w:r>
      <w:r w:rsidR="00782115" w:rsidRPr="00632E3E">
        <w:rPr>
          <w:szCs w:val="18"/>
        </w:rPr>
        <w:t xml:space="preserve"> </w:t>
      </w:r>
      <w:r w:rsidR="00782115" w:rsidRPr="00632E3E">
        <w:rPr>
          <w:szCs w:val="18"/>
        </w:rPr>
        <w:t>대해서</w:t>
      </w:r>
      <w:r w:rsidR="00782115" w:rsidRPr="00632E3E">
        <w:rPr>
          <w:szCs w:val="18"/>
        </w:rPr>
        <w:t xml:space="preserve"> </w:t>
      </w:r>
      <w:r w:rsidR="00782115" w:rsidRPr="00632E3E">
        <w:rPr>
          <w:szCs w:val="18"/>
        </w:rPr>
        <w:t>기술통계학적</w:t>
      </w:r>
      <w:r w:rsidR="00782115" w:rsidRPr="00632E3E">
        <w:rPr>
          <w:szCs w:val="18"/>
        </w:rPr>
        <w:t xml:space="preserve"> </w:t>
      </w:r>
      <w:r w:rsidR="00782115" w:rsidRPr="00632E3E">
        <w:rPr>
          <w:szCs w:val="18"/>
        </w:rPr>
        <w:t>분석을</w:t>
      </w:r>
      <w:r w:rsidR="00782115" w:rsidRPr="00632E3E">
        <w:rPr>
          <w:szCs w:val="18"/>
        </w:rPr>
        <w:t xml:space="preserve"> </w:t>
      </w:r>
      <w:r w:rsidR="00782115" w:rsidRPr="00632E3E">
        <w:rPr>
          <w:szCs w:val="18"/>
        </w:rPr>
        <w:t>시행한다</w:t>
      </w:r>
      <w:r w:rsidR="00782115" w:rsidRPr="00632E3E">
        <w:rPr>
          <w:szCs w:val="18"/>
        </w:rPr>
        <w:t xml:space="preserve">. </w:t>
      </w:r>
    </w:p>
    <w:p w14:paraId="032F092B" w14:textId="77777777" w:rsidR="00782115" w:rsidRPr="00632E3E" w:rsidRDefault="00782115" w:rsidP="001754D4">
      <w:pPr>
        <w:pStyle w:val="1"/>
        <w:numPr>
          <w:ilvl w:val="0"/>
          <w:numId w:val="24"/>
        </w:numPr>
        <w:wordWrap/>
        <w:spacing w:before="240" w:after="120"/>
        <w:ind w:leftChars="120" w:left="573" w:hanging="357"/>
        <w:rPr>
          <w:szCs w:val="18"/>
        </w:rPr>
      </w:pPr>
      <w:r w:rsidRPr="00632E3E">
        <w:rPr>
          <w:szCs w:val="18"/>
        </w:rPr>
        <w:t>약동학</w:t>
      </w:r>
      <w:r w:rsidRPr="00632E3E">
        <w:rPr>
          <w:szCs w:val="18"/>
        </w:rPr>
        <w:t xml:space="preserve"> </w:t>
      </w:r>
      <w:r w:rsidRPr="00632E3E">
        <w:rPr>
          <w:szCs w:val="18"/>
        </w:rPr>
        <w:t>평가</w:t>
      </w:r>
    </w:p>
    <w:p w14:paraId="3E7F630E" w14:textId="77777777" w:rsidR="00855742" w:rsidRPr="00632E3E" w:rsidRDefault="00855742" w:rsidP="001754D4">
      <w:pPr>
        <w:pStyle w:val="2e"/>
        <w:numPr>
          <w:ilvl w:val="0"/>
          <w:numId w:val="28"/>
        </w:numPr>
        <w:spacing w:after="40"/>
        <w:ind w:leftChars="325" w:left="942" w:hanging="357"/>
        <w:rPr>
          <w:szCs w:val="18"/>
        </w:rPr>
      </w:pPr>
      <w:r w:rsidRPr="00632E3E">
        <w:rPr>
          <w:szCs w:val="18"/>
        </w:rPr>
        <w:t>분석데이터셋</w:t>
      </w:r>
      <w:r w:rsidRPr="00632E3E">
        <w:rPr>
          <w:szCs w:val="18"/>
        </w:rPr>
        <w:t xml:space="preserve">: </w:t>
      </w:r>
      <w:r w:rsidRPr="00632E3E">
        <w:rPr>
          <w:szCs w:val="18"/>
        </w:rPr>
        <w:t>임상시험계획서에</w:t>
      </w:r>
      <w:r w:rsidRPr="00632E3E">
        <w:rPr>
          <w:szCs w:val="18"/>
        </w:rPr>
        <w:t xml:space="preserve"> </w:t>
      </w:r>
      <w:r w:rsidRPr="00632E3E">
        <w:rPr>
          <w:szCs w:val="18"/>
        </w:rPr>
        <w:t>의거하여</w:t>
      </w:r>
      <w:r w:rsidRPr="00632E3E">
        <w:rPr>
          <w:szCs w:val="18"/>
        </w:rPr>
        <w:t xml:space="preserve"> </w:t>
      </w:r>
      <w:r w:rsidRPr="00632E3E">
        <w:rPr>
          <w:szCs w:val="18"/>
        </w:rPr>
        <w:t>약동학적</w:t>
      </w:r>
      <w:r w:rsidRPr="00632E3E">
        <w:rPr>
          <w:szCs w:val="18"/>
        </w:rPr>
        <w:t xml:space="preserve"> </w:t>
      </w:r>
      <w:r w:rsidRPr="00632E3E">
        <w:rPr>
          <w:szCs w:val="18"/>
        </w:rPr>
        <w:t>채혈을</w:t>
      </w:r>
      <w:r w:rsidRPr="00632E3E">
        <w:rPr>
          <w:szCs w:val="18"/>
        </w:rPr>
        <w:t xml:space="preserve"> </w:t>
      </w:r>
      <w:r w:rsidRPr="00632E3E">
        <w:rPr>
          <w:szCs w:val="18"/>
        </w:rPr>
        <w:t>모두</w:t>
      </w:r>
      <w:r w:rsidRPr="00632E3E">
        <w:rPr>
          <w:szCs w:val="18"/>
        </w:rPr>
        <w:t xml:space="preserve"> </w:t>
      </w:r>
      <w:r w:rsidRPr="00632E3E">
        <w:rPr>
          <w:szCs w:val="18"/>
        </w:rPr>
        <w:t>마친</w:t>
      </w:r>
      <w:r w:rsidRPr="00632E3E">
        <w:rPr>
          <w:szCs w:val="18"/>
        </w:rPr>
        <w:t xml:space="preserve"> </w:t>
      </w:r>
      <w:r w:rsidRPr="00632E3E">
        <w:rPr>
          <w:szCs w:val="18"/>
        </w:rPr>
        <w:t>대상자</w:t>
      </w:r>
      <w:r w:rsidRPr="00632E3E">
        <w:rPr>
          <w:szCs w:val="18"/>
        </w:rPr>
        <w:t xml:space="preserve"> </w:t>
      </w:r>
      <w:r w:rsidRPr="00632E3E">
        <w:rPr>
          <w:szCs w:val="18"/>
        </w:rPr>
        <w:t>중</w:t>
      </w:r>
      <w:r w:rsidRPr="00632E3E">
        <w:rPr>
          <w:szCs w:val="18"/>
        </w:rPr>
        <w:t xml:space="preserve"> </w:t>
      </w:r>
      <w:r w:rsidRPr="00632E3E">
        <w:rPr>
          <w:szCs w:val="18"/>
        </w:rPr>
        <w:t>정량</w:t>
      </w:r>
      <w:r w:rsidRPr="00632E3E">
        <w:rPr>
          <w:szCs w:val="18"/>
        </w:rPr>
        <w:t xml:space="preserve"> </w:t>
      </w:r>
      <w:r w:rsidRPr="00632E3E">
        <w:rPr>
          <w:szCs w:val="18"/>
        </w:rPr>
        <w:t>가능한</w:t>
      </w:r>
      <w:r w:rsidRPr="00632E3E">
        <w:rPr>
          <w:szCs w:val="18"/>
        </w:rPr>
        <w:t xml:space="preserve"> </w:t>
      </w:r>
      <w:r w:rsidRPr="00632E3E">
        <w:rPr>
          <w:szCs w:val="18"/>
        </w:rPr>
        <w:t>약물의</w:t>
      </w:r>
      <w:r w:rsidRPr="00632E3E">
        <w:rPr>
          <w:szCs w:val="18"/>
        </w:rPr>
        <w:t xml:space="preserve"> </w:t>
      </w:r>
      <w:r w:rsidRPr="00632E3E">
        <w:rPr>
          <w:szCs w:val="18"/>
        </w:rPr>
        <w:t>농도를</w:t>
      </w:r>
      <w:r w:rsidRPr="00632E3E">
        <w:rPr>
          <w:szCs w:val="18"/>
        </w:rPr>
        <w:t xml:space="preserve"> </w:t>
      </w:r>
      <w:r w:rsidRPr="00632E3E">
        <w:rPr>
          <w:szCs w:val="18"/>
        </w:rPr>
        <w:t>가지고</w:t>
      </w:r>
      <w:r w:rsidRPr="00632E3E">
        <w:rPr>
          <w:szCs w:val="18"/>
        </w:rPr>
        <w:t xml:space="preserve"> </w:t>
      </w:r>
      <w:r w:rsidRPr="00632E3E">
        <w:rPr>
          <w:szCs w:val="18"/>
        </w:rPr>
        <w:t>있는</w:t>
      </w:r>
      <w:r w:rsidRPr="00632E3E">
        <w:rPr>
          <w:szCs w:val="18"/>
        </w:rPr>
        <w:t xml:space="preserve"> </w:t>
      </w:r>
      <w:r w:rsidRPr="00632E3E">
        <w:rPr>
          <w:szCs w:val="18"/>
        </w:rPr>
        <w:t>대상자의</w:t>
      </w:r>
      <w:r w:rsidRPr="00632E3E">
        <w:rPr>
          <w:szCs w:val="18"/>
        </w:rPr>
        <w:t xml:space="preserve"> </w:t>
      </w:r>
      <w:r w:rsidRPr="00632E3E">
        <w:rPr>
          <w:szCs w:val="18"/>
        </w:rPr>
        <w:t>데이터를</w:t>
      </w:r>
      <w:r w:rsidRPr="00632E3E">
        <w:rPr>
          <w:szCs w:val="18"/>
        </w:rPr>
        <w:t xml:space="preserve"> </w:t>
      </w:r>
      <w:r w:rsidRPr="00632E3E">
        <w:rPr>
          <w:szCs w:val="18"/>
        </w:rPr>
        <w:t>포함하여</w:t>
      </w:r>
      <w:r w:rsidRPr="00632E3E">
        <w:rPr>
          <w:szCs w:val="18"/>
        </w:rPr>
        <w:t xml:space="preserve"> </w:t>
      </w:r>
      <w:r w:rsidRPr="00632E3E">
        <w:rPr>
          <w:szCs w:val="18"/>
        </w:rPr>
        <w:t>분석한다</w:t>
      </w:r>
      <w:r w:rsidRPr="00632E3E">
        <w:rPr>
          <w:szCs w:val="18"/>
        </w:rPr>
        <w:t>.</w:t>
      </w:r>
    </w:p>
    <w:p w14:paraId="20FF84C9" w14:textId="7173A908" w:rsidR="00D07703" w:rsidRPr="002904FE" w:rsidRDefault="008E60D2" w:rsidP="001754D4">
      <w:pPr>
        <w:pStyle w:val="2e"/>
        <w:numPr>
          <w:ilvl w:val="0"/>
          <w:numId w:val="28"/>
        </w:numPr>
        <w:spacing w:after="40"/>
        <w:ind w:leftChars="325" w:left="942" w:hanging="357"/>
        <w:rPr>
          <w:szCs w:val="18"/>
        </w:rPr>
      </w:pPr>
      <w:bookmarkStart w:id="442" w:name="_Toc465852408"/>
      <w:r w:rsidRPr="00632E3E">
        <w:rPr>
          <w:szCs w:val="18"/>
        </w:rPr>
        <w:t>기술통계학적</w:t>
      </w:r>
      <w:r w:rsidRPr="00632E3E">
        <w:rPr>
          <w:szCs w:val="18"/>
        </w:rPr>
        <w:t xml:space="preserve"> </w:t>
      </w:r>
      <w:r w:rsidRPr="00632E3E">
        <w:rPr>
          <w:szCs w:val="18"/>
        </w:rPr>
        <w:t>분석</w:t>
      </w:r>
      <w:r w:rsidR="008D37B4" w:rsidRPr="00632E3E">
        <w:rPr>
          <w:szCs w:val="18"/>
        </w:rPr>
        <w:t xml:space="preserve"> </w:t>
      </w:r>
      <w:r w:rsidRPr="00632E3E">
        <w:rPr>
          <w:szCs w:val="18"/>
        </w:rPr>
        <w:t>-</w:t>
      </w:r>
      <w:r w:rsidR="008D37B4" w:rsidRPr="00632E3E">
        <w:rPr>
          <w:szCs w:val="18"/>
        </w:rPr>
        <w:t xml:space="preserve"> </w:t>
      </w:r>
      <w:r w:rsidR="007C7AFC">
        <w:rPr>
          <w:rFonts w:hint="eastAsia"/>
          <w:szCs w:val="18"/>
        </w:rPr>
        <w:t>산출</w:t>
      </w:r>
      <w:r w:rsidR="007C7AFC">
        <w:rPr>
          <w:szCs w:val="18"/>
        </w:rPr>
        <w:t xml:space="preserve"> </w:t>
      </w:r>
      <w:r w:rsidR="007C7AFC">
        <w:rPr>
          <w:rFonts w:hint="eastAsia"/>
          <w:szCs w:val="18"/>
        </w:rPr>
        <w:t>가능한</w:t>
      </w:r>
      <w:r w:rsidR="007C7AFC">
        <w:rPr>
          <w:szCs w:val="18"/>
        </w:rPr>
        <w:t xml:space="preserve"> </w:t>
      </w:r>
      <w:r w:rsidR="007C7AFC">
        <w:rPr>
          <w:rFonts w:hint="eastAsia"/>
          <w:szCs w:val="18"/>
        </w:rPr>
        <w:t>약동학</w:t>
      </w:r>
      <w:r w:rsidR="007C7AFC">
        <w:rPr>
          <w:szCs w:val="18"/>
        </w:rPr>
        <w:t xml:space="preserve"> </w:t>
      </w:r>
      <w:r w:rsidR="007C7AFC">
        <w:rPr>
          <w:rFonts w:hint="eastAsia"/>
          <w:szCs w:val="18"/>
        </w:rPr>
        <w:t>평가</w:t>
      </w:r>
      <w:r w:rsidR="007C7AFC">
        <w:rPr>
          <w:szCs w:val="18"/>
        </w:rPr>
        <w:t xml:space="preserve"> </w:t>
      </w:r>
      <w:r w:rsidR="007C7AFC">
        <w:rPr>
          <w:rFonts w:hint="eastAsia"/>
          <w:szCs w:val="18"/>
        </w:rPr>
        <w:t>변수를</w:t>
      </w:r>
      <w:r w:rsidR="007C7AFC">
        <w:rPr>
          <w:szCs w:val="18"/>
        </w:rPr>
        <w:t xml:space="preserve"> </w:t>
      </w:r>
      <w:r w:rsidR="007C7AFC">
        <w:rPr>
          <w:rFonts w:hint="eastAsia"/>
          <w:szCs w:val="18"/>
        </w:rPr>
        <w:t>기술통계량</w:t>
      </w:r>
      <w:r w:rsidR="007C7AFC" w:rsidRPr="00632E3E" w:rsidDel="007C7AFC">
        <w:rPr>
          <w:szCs w:val="18"/>
        </w:rPr>
        <w:t xml:space="preserve"> </w:t>
      </w:r>
      <w:r w:rsidRPr="00632E3E">
        <w:rPr>
          <w:kern w:val="2"/>
          <w:szCs w:val="18"/>
        </w:rPr>
        <w:t>(</w:t>
      </w:r>
      <w:r w:rsidRPr="00632E3E">
        <w:rPr>
          <w:kern w:val="2"/>
          <w:szCs w:val="18"/>
        </w:rPr>
        <w:t>중앙값</w:t>
      </w:r>
      <w:r w:rsidRPr="00632E3E">
        <w:rPr>
          <w:kern w:val="2"/>
          <w:szCs w:val="18"/>
        </w:rPr>
        <w:t xml:space="preserve">, </w:t>
      </w:r>
      <w:r w:rsidRPr="00632E3E">
        <w:rPr>
          <w:kern w:val="2"/>
          <w:szCs w:val="18"/>
        </w:rPr>
        <w:t>최</w:t>
      </w:r>
      <w:r w:rsidR="00024595" w:rsidRPr="00632E3E">
        <w:rPr>
          <w:kern w:val="2"/>
          <w:szCs w:val="18"/>
        </w:rPr>
        <w:t>솟</w:t>
      </w:r>
      <w:r w:rsidRPr="00632E3E">
        <w:rPr>
          <w:kern w:val="2"/>
          <w:szCs w:val="18"/>
        </w:rPr>
        <w:t>값</w:t>
      </w:r>
      <w:r w:rsidRPr="00632E3E">
        <w:rPr>
          <w:kern w:val="2"/>
          <w:szCs w:val="18"/>
        </w:rPr>
        <w:t xml:space="preserve">, </w:t>
      </w:r>
      <w:r w:rsidRPr="00632E3E">
        <w:rPr>
          <w:kern w:val="2"/>
          <w:szCs w:val="18"/>
        </w:rPr>
        <w:t>최</w:t>
      </w:r>
      <w:r w:rsidR="00024595" w:rsidRPr="00632E3E">
        <w:rPr>
          <w:kern w:val="2"/>
          <w:szCs w:val="18"/>
        </w:rPr>
        <w:t>댓</w:t>
      </w:r>
      <w:r w:rsidRPr="00632E3E">
        <w:rPr>
          <w:kern w:val="2"/>
          <w:szCs w:val="18"/>
        </w:rPr>
        <w:t>값</w:t>
      </w:r>
      <w:r w:rsidRPr="00632E3E">
        <w:rPr>
          <w:kern w:val="2"/>
          <w:szCs w:val="18"/>
        </w:rPr>
        <w:t xml:space="preserve">, </w:t>
      </w:r>
      <w:r w:rsidRPr="00632E3E">
        <w:rPr>
          <w:kern w:val="2"/>
          <w:szCs w:val="18"/>
        </w:rPr>
        <w:t>평균</w:t>
      </w:r>
      <w:r w:rsidRPr="00632E3E">
        <w:rPr>
          <w:kern w:val="2"/>
          <w:szCs w:val="18"/>
        </w:rPr>
        <w:t xml:space="preserve">, </w:t>
      </w:r>
      <w:r w:rsidRPr="00632E3E">
        <w:rPr>
          <w:kern w:val="2"/>
          <w:szCs w:val="18"/>
        </w:rPr>
        <w:t>표준편차</w:t>
      </w:r>
      <w:r w:rsidRPr="00632E3E">
        <w:rPr>
          <w:kern w:val="2"/>
          <w:szCs w:val="18"/>
        </w:rPr>
        <w:t>)</w:t>
      </w:r>
      <w:r w:rsidRPr="00632E3E">
        <w:rPr>
          <w:kern w:val="2"/>
          <w:szCs w:val="18"/>
        </w:rPr>
        <w:t>으로</w:t>
      </w:r>
      <w:r w:rsidRPr="00632E3E">
        <w:rPr>
          <w:kern w:val="2"/>
          <w:szCs w:val="18"/>
        </w:rPr>
        <w:t xml:space="preserve"> </w:t>
      </w:r>
      <w:r w:rsidRPr="00632E3E">
        <w:rPr>
          <w:kern w:val="2"/>
          <w:szCs w:val="18"/>
        </w:rPr>
        <w:t>제시한다</w:t>
      </w:r>
      <w:r w:rsidRPr="00632E3E">
        <w:rPr>
          <w:kern w:val="2"/>
          <w:szCs w:val="18"/>
        </w:rPr>
        <w:t>.</w:t>
      </w:r>
      <w:bookmarkEnd w:id="442"/>
    </w:p>
    <w:p w14:paraId="0595DB54" w14:textId="77777777" w:rsidR="00C82351" w:rsidRPr="00632E3E" w:rsidRDefault="00782115" w:rsidP="001754D4">
      <w:pPr>
        <w:pStyle w:val="1"/>
        <w:numPr>
          <w:ilvl w:val="0"/>
          <w:numId w:val="24"/>
        </w:numPr>
        <w:wordWrap/>
        <w:spacing w:before="240" w:after="120"/>
        <w:ind w:leftChars="120" w:left="573" w:hanging="357"/>
        <w:rPr>
          <w:szCs w:val="18"/>
        </w:rPr>
      </w:pPr>
      <w:r w:rsidRPr="00632E3E">
        <w:rPr>
          <w:szCs w:val="18"/>
        </w:rPr>
        <w:t>안전성</w:t>
      </w:r>
      <w:r w:rsidRPr="00632E3E">
        <w:rPr>
          <w:szCs w:val="18"/>
        </w:rPr>
        <w:t xml:space="preserve"> </w:t>
      </w:r>
      <w:r w:rsidRPr="00632E3E">
        <w:rPr>
          <w:szCs w:val="18"/>
        </w:rPr>
        <w:t>평가</w:t>
      </w:r>
    </w:p>
    <w:p w14:paraId="610BE3DB" w14:textId="77777777" w:rsidR="00C82351" w:rsidRPr="00632E3E" w:rsidRDefault="00B50840" w:rsidP="001754D4">
      <w:pPr>
        <w:pStyle w:val="2e"/>
        <w:numPr>
          <w:ilvl w:val="0"/>
          <w:numId w:val="29"/>
        </w:numPr>
        <w:spacing w:after="40"/>
        <w:ind w:leftChars="325" w:left="942" w:hanging="357"/>
        <w:rPr>
          <w:szCs w:val="18"/>
        </w:rPr>
      </w:pPr>
      <w:r w:rsidRPr="00632E3E">
        <w:rPr>
          <w:szCs w:val="18"/>
        </w:rPr>
        <w:t>분석데이터셋</w:t>
      </w:r>
      <w:r w:rsidRPr="00632E3E">
        <w:rPr>
          <w:szCs w:val="18"/>
        </w:rPr>
        <w:t xml:space="preserve">: </w:t>
      </w:r>
      <w:r w:rsidR="00C82351" w:rsidRPr="00632E3E">
        <w:rPr>
          <w:szCs w:val="18"/>
        </w:rPr>
        <w:t>임상시험용의약품을</w:t>
      </w:r>
      <w:r w:rsidR="00C82351" w:rsidRPr="00632E3E">
        <w:rPr>
          <w:szCs w:val="18"/>
        </w:rPr>
        <w:t xml:space="preserve"> 1</w:t>
      </w:r>
      <w:r w:rsidR="00C82351" w:rsidRPr="00632E3E">
        <w:rPr>
          <w:szCs w:val="18"/>
        </w:rPr>
        <w:t>회</w:t>
      </w:r>
      <w:r w:rsidR="00C82351" w:rsidRPr="00632E3E">
        <w:rPr>
          <w:szCs w:val="18"/>
        </w:rPr>
        <w:t xml:space="preserve"> </w:t>
      </w:r>
      <w:r w:rsidR="00C82351" w:rsidRPr="00632E3E">
        <w:rPr>
          <w:szCs w:val="18"/>
        </w:rPr>
        <w:t>이상</w:t>
      </w:r>
      <w:r w:rsidR="00C82351" w:rsidRPr="00632E3E">
        <w:rPr>
          <w:szCs w:val="18"/>
        </w:rPr>
        <w:t xml:space="preserve"> </w:t>
      </w:r>
      <w:r w:rsidR="00C82351" w:rsidRPr="00632E3E">
        <w:rPr>
          <w:szCs w:val="18"/>
        </w:rPr>
        <w:t>투여</w:t>
      </w:r>
      <w:r w:rsidR="00C82351" w:rsidRPr="00632E3E">
        <w:rPr>
          <w:szCs w:val="18"/>
        </w:rPr>
        <w:t xml:space="preserve"> </w:t>
      </w:r>
      <w:r w:rsidR="00C82351" w:rsidRPr="00632E3E">
        <w:rPr>
          <w:szCs w:val="18"/>
        </w:rPr>
        <w:t>받은</w:t>
      </w:r>
      <w:r w:rsidR="00C82351" w:rsidRPr="00632E3E">
        <w:rPr>
          <w:szCs w:val="18"/>
        </w:rPr>
        <w:t xml:space="preserve"> </w:t>
      </w:r>
      <w:r w:rsidR="00C82351" w:rsidRPr="00632E3E">
        <w:rPr>
          <w:szCs w:val="18"/>
        </w:rPr>
        <w:t>모든</w:t>
      </w:r>
      <w:r w:rsidR="00C82351" w:rsidRPr="00632E3E">
        <w:rPr>
          <w:szCs w:val="18"/>
        </w:rPr>
        <w:t xml:space="preserve"> </w:t>
      </w:r>
      <w:r w:rsidR="00C82351" w:rsidRPr="00632E3E">
        <w:rPr>
          <w:szCs w:val="18"/>
        </w:rPr>
        <w:t>대상자에</w:t>
      </w:r>
      <w:r w:rsidR="00C82351" w:rsidRPr="00632E3E">
        <w:rPr>
          <w:szCs w:val="18"/>
        </w:rPr>
        <w:t xml:space="preserve"> </w:t>
      </w:r>
      <w:r w:rsidR="00C82351" w:rsidRPr="00632E3E">
        <w:rPr>
          <w:szCs w:val="18"/>
        </w:rPr>
        <w:t>대해</w:t>
      </w:r>
      <w:r w:rsidR="00C82351" w:rsidRPr="00632E3E">
        <w:rPr>
          <w:szCs w:val="18"/>
        </w:rPr>
        <w:t xml:space="preserve"> </w:t>
      </w:r>
      <w:r w:rsidR="00C82351" w:rsidRPr="00632E3E">
        <w:rPr>
          <w:szCs w:val="18"/>
        </w:rPr>
        <w:t>안전성</w:t>
      </w:r>
      <w:r w:rsidR="00C82351" w:rsidRPr="00632E3E">
        <w:rPr>
          <w:szCs w:val="18"/>
        </w:rPr>
        <w:t xml:space="preserve"> </w:t>
      </w:r>
      <w:r w:rsidR="00C82351" w:rsidRPr="00632E3E">
        <w:rPr>
          <w:szCs w:val="18"/>
        </w:rPr>
        <w:t>평가</w:t>
      </w:r>
      <w:r w:rsidR="00C82351" w:rsidRPr="00632E3E">
        <w:rPr>
          <w:szCs w:val="18"/>
        </w:rPr>
        <w:t xml:space="preserve"> </w:t>
      </w:r>
      <w:r w:rsidR="00C82351" w:rsidRPr="00632E3E">
        <w:rPr>
          <w:szCs w:val="18"/>
        </w:rPr>
        <w:t>분석을</w:t>
      </w:r>
      <w:r w:rsidR="00C82351" w:rsidRPr="00632E3E">
        <w:rPr>
          <w:szCs w:val="18"/>
        </w:rPr>
        <w:t xml:space="preserve"> </w:t>
      </w:r>
      <w:r w:rsidR="00C82351" w:rsidRPr="00632E3E">
        <w:rPr>
          <w:szCs w:val="18"/>
        </w:rPr>
        <w:t>시행한다</w:t>
      </w:r>
      <w:r w:rsidR="00C82351" w:rsidRPr="00632E3E">
        <w:rPr>
          <w:szCs w:val="18"/>
        </w:rPr>
        <w:t>.</w:t>
      </w:r>
    </w:p>
    <w:p w14:paraId="20312732" w14:textId="48FA8DC1" w:rsidR="00C82351" w:rsidRPr="00632E3E" w:rsidRDefault="00B50840" w:rsidP="001754D4">
      <w:pPr>
        <w:pStyle w:val="2e"/>
        <w:numPr>
          <w:ilvl w:val="0"/>
          <w:numId w:val="29"/>
        </w:numPr>
        <w:spacing w:after="40"/>
        <w:ind w:leftChars="325" w:left="942" w:hanging="357"/>
        <w:rPr>
          <w:szCs w:val="18"/>
        </w:rPr>
      </w:pPr>
      <w:r w:rsidRPr="00632E3E">
        <w:rPr>
          <w:szCs w:val="18"/>
        </w:rPr>
        <w:t>이상반응</w:t>
      </w:r>
      <w:r w:rsidRPr="00632E3E">
        <w:rPr>
          <w:szCs w:val="18"/>
        </w:rPr>
        <w:t xml:space="preserve"> </w:t>
      </w:r>
      <w:r w:rsidRPr="00632E3E">
        <w:rPr>
          <w:szCs w:val="18"/>
        </w:rPr>
        <w:t>분석</w:t>
      </w:r>
      <w:r w:rsidRPr="00632E3E">
        <w:rPr>
          <w:szCs w:val="18"/>
        </w:rPr>
        <w:t xml:space="preserve">: </w:t>
      </w:r>
      <w:r w:rsidR="00C82351" w:rsidRPr="00632E3E">
        <w:rPr>
          <w:szCs w:val="18"/>
        </w:rPr>
        <w:t>한번</w:t>
      </w:r>
      <w:r w:rsidR="00C82351" w:rsidRPr="00632E3E">
        <w:rPr>
          <w:szCs w:val="18"/>
        </w:rPr>
        <w:t xml:space="preserve"> </w:t>
      </w:r>
      <w:r w:rsidR="00C82351" w:rsidRPr="00632E3E">
        <w:rPr>
          <w:szCs w:val="18"/>
        </w:rPr>
        <w:t>이상의</w:t>
      </w:r>
      <w:r w:rsidR="00C82351" w:rsidRPr="00632E3E">
        <w:rPr>
          <w:szCs w:val="18"/>
        </w:rPr>
        <w:t xml:space="preserve"> </w:t>
      </w:r>
      <w:r w:rsidR="00C82351" w:rsidRPr="00632E3E">
        <w:rPr>
          <w:szCs w:val="18"/>
        </w:rPr>
        <w:t>이상반응을</w:t>
      </w:r>
      <w:r w:rsidR="00C82351" w:rsidRPr="00632E3E">
        <w:rPr>
          <w:szCs w:val="18"/>
        </w:rPr>
        <w:t xml:space="preserve"> </w:t>
      </w:r>
      <w:r w:rsidR="00C82351" w:rsidRPr="00632E3E">
        <w:rPr>
          <w:szCs w:val="18"/>
        </w:rPr>
        <w:t>경험한</w:t>
      </w:r>
      <w:r w:rsidR="00C82351" w:rsidRPr="00632E3E">
        <w:rPr>
          <w:szCs w:val="18"/>
        </w:rPr>
        <w:t xml:space="preserve"> </w:t>
      </w:r>
      <w:r w:rsidR="00C82351" w:rsidRPr="00632E3E">
        <w:rPr>
          <w:szCs w:val="18"/>
        </w:rPr>
        <w:t>대상자</w:t>
      </w:r>
      <w:r w:rsidR="00C82351" w:rsidRPr="00632E3E">
        <w:rPr>
          <w:szCs w:val="18"/>
        </w:rPr>
        <w:t xml:space="preserve"> </w:t>
      </w:r>
      <w:r w:rsidR="00C82351" w:rsidRPr="00632E3E">
        <w:rPr>
          <w:szCs w:val="18"/>
        </w:rPr>
        <w:t>수</w:t>
      </w:r>
      <w:r w:rsidR="00C82351" w:rsidRPr="00632E3E">
        <w:rPr>
          <w:szCs w:val="18"/>
        </w:rPr>
        <w:t xml:space="preserve"> </w:t>
      </w:r>
      <w:r w:rsidR="00C82351" w:rsidRPr="00632E3E">
        <w:rPr>
          <w:szCs w:val="18"/>
        </w:rPr>
        <w:t>및</w:t>
      </w:r>
      <w:r w:rsidR="00C82351" w:rsidRPr="00632E3E">
        <w:rPr>
          <w:szCs w:val="18"/>
        </w:rPr>
        <w:t xml:space="preserve"> </w:t>
      </w:r>
      <w:r w:rsidR="00C82351" w:rsidRPr="00632E3E">
        <w:rPr>
          <w:szCs w:val="18"/>
        </w:rPr>
        <w:t>백분율을</w:t>
      </w:r>
      <w:r w:rsidR="00C82351" w:rsidRPr="00632E3E">
        <w:rPr>
          <w:szCs w:val="18"/>
        </w:rPr>
        <w:t xml:space="preserve"> </w:t>
      </w:r>
      <w:r w:rsidR="00021CD0">
        <w:rPr>
          <w:szCs w:val="18"/>
        </w:rPr>
        <w:t>SOC</w:t>
      </w:r>
      <w:r w:rsidR="00021CD0">
        <w:rPr>
          <w:rFonts w:hint="eastAsia"/>
          <w:szCs w:val="18"/>
        </w:rPr>
        <w:t>와</w:t>
      </w:r>
      <w:r w:rsidR="00021CD0">
        <w:rPr>
          <w:rFonts w:hint="eastAsia"/>
          <w:szCs w:val="18"/>
        </w:rPr>
        <w:t xml:space="preserve"> </w:t>
      </w:r>
      <w:r w:rsidR="00021CD0">
        <w:rPr>
          <w:szCs w:val="18"/>
        </w:rPr>
        <w:t xml:space="preserve">PT </w:t>
      </w:r>
      <w:r w:rsidR="00021CD0">
        <w:rPr>
          <w:rFonts w:hint="eastAsia"/>
          <w:szCs w:val="18"/>
        </w:rPr>
        <w:t>별로</w:t>
      </w:r>
      <w:r w:rsidR="00021CD0">
        <w:rPr>
          <w:rFonts w:hint="eastAsia"/>
          <w:szCs w:val="18"/>
        </w:rPr>
        <w:t xml:space="preserve"> </w:t>
      </w:r>
      <w:r w:rsidR="006A337F">
        <w:rPr>
          <w:szCs w:val="18"/>
        </w:rPr>
        <w:t>기술하</w:t>
      </w:r>
      <w:r w:rsidR="006A337F">
        <w:rPr>
          <w:rFonts w:hint="eastAsia"/>
          <w:szCs w:val="18"/>
        </w:rPr>
        <w:t>고</w:t>
      </w:r>
      <w:r w:rsidR="006A337F">
        <w:rPr>
          <w:rFonts w:hint="eastAsia"/>
          <w:szCs w:val="18"/>
        </w:rPr>
        <w:t>,</w:t>
      </w:r>
      <w:r w:rsidR="00C82351" w:rsidRPr="00632E3E">
        <w:rPr>
          <w:szCs w:val="18"/>
        </w:rPr>
        <w:t xml:space="preserve"> </w:t>
      </w:r>
      <w:r w:rsidR="00B52DE4" w:rsidRPr="00632E3E">
        <w:rPr>
          <w:szCs w:val="18"/>
        </w:rPr>
        <w:t>이상반응의</w:t>
      </w:r>
      <w:r w:rsidR="00B52DE4" w:rsidRPr="00632E3E">
        <w:rPr>
          <w:szCs w:val="18"/>
        </w:rPr>
        <w:t xml:space="preserve"> </w:t>
      </w:r>
      <w:r w:rsidR="00B52DE4" w:rsidRPr="00632E3E">
        <w:rPr>
          <w:szCs w:val="18"/>
        </w:rPr>
        <w:t>중증도</w:t>
      </w:r>
      <w:r w:rsidR="00B52DE4" w:rsidRPr="00632E3E">
        <w:rPr>
          <w:szCs w:val="18"/>
        </w:rPr>
        <w:t xml:space="preserve">, </w:t>
      </w:r>
      <w:r w:rsidR="00B52DE4" w:rsidRPr="00632E3E">
        <w:rPr>
          <w:szCs w:val="18"/>
        </w:rPr>
        <w:t>중대성</w:t>
      </w:r>
      <w:r w:rsidR="00B52DE4" w:rsidRPr="00632E3E">
        <w:rPr>
          <w:szCs w:val="18"/>
        </w:rPr>
        <w:t xml:space="preserve">, </w:t>
      </w:r>
      <w:r w:rsidR="00B52DE4" w:rsidRPr="00632E3E">
        <w:rPr>
          <w:szCs w:val="18"/>
        </w:rPr>
        <w:t>임상시험용의약품과의</w:t>
      </w:r>
      <w:r w:rsidR="00B52DE4" w:rsidRPr="00632E3E">
        <w:rPr>
          <w:szCs w:val="18"/>
        </w:rPr>
        <w:t xml:space="preserve"> </w:t>
      </w:r>
      <w:r w:rsidR="00B52DE4" w:rsidRPr="00632E3E">
        <w:rPr>
          <w:szCs w:val="18"/>
        </w:rPr>
        <w:t>인과관계에</w:t>
      </w:r>
      <w:r w:rsidR="00B52DE4" w:rsidRPr="00632E3E">
        <w:rPr>
          <w:szCs w:val="18"/>
        </w:rPr>
        <w:t xml:space="preserve"> </w:t>
      </w:r>
      <w:r w:rsidR="00B52DE4" w:rsidRPr="00632E3E">
        <w:rPr>
          <w:szCs w:val="18"/>
        </w:rPr>
        <w:t>대해서</w:t>
      </w:r>
      <w:r w:rsidR="00B52DE4" w:rsidRPr="00632E3E">
        <w:rPr>
          <w:szCs w:val="18"/>
        </w:rPr>
        <w:t xml:space="preserve"> </w:t>
      </w:r>
      <w:r w:rsidR="00B52DE4" w:rsidRPr="00632E3E">
        <w:rPr>
          <w:szCs w:val="18"/>
        </w:rPr>
        <w:t>정리한다</w:t>
      </w:r>
      <w:r w:rsidR="00B52DE4" w:rsidRPr="00632E3E">
        <w:rPr>
          <w:szCs w:val="18"/>
        </w:rPr>
        <w:t>.</w:t>
      </w:r>
    </w:p>
    <w:p w14:paraId="4F28A492" w14:textId="7D2893C2" w:rsidR="00912B80" w:rsidRPr="00632E3E" w:rsidRDefault="00B50840" w:rsidP="001754D4">
      <w:pPr>
        <w:pStyle w:val="2e"/>
        <w:numPr>
          <w:ilvl w:val="0"/>
          <w:numId w:val="29"/>
        </w:numPr>
        <w:spacing w:after="40"/>
        <w:ind w:leftChars="325" w:left="942" w:hanging="357"/>
        <w:rPr>
          <w:kern w:val="2"/>
          <w:szCs w:val="18"/>
        </w:rPr>
      </w:pPr>
      <w:r w:rsidRPr="00632E3E">
        <w:rPr>
          <w:szCs w:val="18"/>
        </w:rPr>
        <w:t>기타</w:t>
      </w:r>
      <w:r w:rsidRPr="00632E3E">
        <w:rPr>
          <w:szCs w:val="18"/>
        </w:rPr>
        <w:t xml:space="preserve"> </w:t>
      </w:r>
      <w:r w:rsidRPr="00632E3E">
        <w:rPr>
          <w:szCs w:val="18"/>
        </w:rPr>
        <w:t>안전성</w:t>
      </w:r>
      <w:r w:rsidRPr="00632E3E">
        <w:rPr>
          <w:szCs w:val="18"/>
        </w:rPr>
        <w:t xml:space="preserve"> </w:t>
      </w:r>
      <w:r w:rsidRPr="00632E3E">
        <w:rPr>
          <w:szCs w:val="18"/>
        </w:rPr>
        <w:t>자료</w:t>
      </w:r>
      <w:r w:rsidRPr="00632E3E">
        <w:rPr>
          <w:szCs w:val="18"/>
        </w:rPr>
        <w:t xml:space="preserve"> </w:t>
      </w:r>
      <w:r w:rsidRPr="00632E3E">
        <w:rPr>
          <w:szCs w:val="18"/>
        </w:rPr>
        <w:t>분석</w:t>
      </w:r>
      <w:r w:rsidRPr="00632E3E">
        <w:rPr>
          <w:szCs w:val="18"/>
        </w:rPr>
        <w:t xml:space="preserve">: </w:t>
      </w:r>
      <w:r w:rsidR="00C82351" w:rsidRPr="00632E3E">
        <w:rPr>
          <w:szCs w:val="18"/>
        </w:rPr>
        <w:t>실험실</w:t>
      </w:r>
      <w:r w:rsidR="006B20D6">
        <w:rPr>
          <w:rFonts w:hint="eastAsia"/>
          <w:szCs w:val="18"/>
        </w:rPr>
        <w:t>적</w:t>
      </w:r>
      <w:r w:rsidR="00C82351" w:rsidRPr="00632E3E">
        <w:rPr>
          <w:szCs w:val="18"/>
        </w:rPr>
        <w:t xml:space="preserve"> </w:t>
      </w:r>
      <w:r w:rsidR="00C82351" w:rsidRPr="00632E3E">
        <w:rPr>
          <w:szCs w:val="18"/>
        </w:rPr>
        <w:t>검사</w:t>
      </w:r>
      <w:r w:rsidR="006B20D6">
        <w:rPr>
          <w:rFonts w:hint="eastAsia"/>
          <w:szCs w:val="18"/>
        </w:rPr>
        <w:t xml:space="preserve">, </w:t>
      </w:r>
      <w:r w:rsidR="00112B77">
        <w:rPr>
          <w:rFonts w:hint="eastAsia"/>
          <w:szCs w:val="18"/>
        </w:rPr>
        <w:t>안과검사</w:t>
      </w:r>
      <w:r w:rsidR="00C82351" w:rsidRPr="00632E3E">
        <w:rPr>
          <w:szCs w:val="18"/>
        </w:rPr>
        <w:t xml:space="preserve"> </w:t>
      </w:r>
      <w:r w:rsidR="00C82351" w:rsidRPr="00632E3E">
        <w:rPr>
          <w:szCs w:val="18"/>
        </w:rPr>
        <w:t>등의</w:t>
      </w:r>
      <w:r w:rsidR="00C82351" w:rsidRPr="00632E3E">
        <w:rPr>
          <w:szCs w:val="18"/>
        </w:rPr>
        <w:t xml:space="preserve"> </w:t>
      </w:r>
      <w:r w:rsidR="00935F75" w:rsidRPr="00632E3E">
        <w:rPr>
          <w:szCs w:val="18"/>
        </w:rPr>
        <w:t>안전성</w:t>
      </w:r>
      <w:r w:rsidR="00C82351" w:rsidRPr="00632E3E">
        <w:rPr>
          <w:szCs w:val="18"/>
        </w:rPr>
        <w:t xml:space="preserve"> </w:t>
      </w:r>
      <w:r w:rsidR="00C82351" w:rsidRPr="00632E3E">
        <w:rPr>
          <w:szCs w:val="18"/>
        </w:rPr>
        <w:t>평가변수에</w:t>
      </w:r>
      <w:r w:rsidR="00C82351" w:rsidRPr="00632E3E">
        <w:rPr>
          <w:szCs w:val="18"/>
        </w:rPr>
        <w:t xml:space="preserve"> </w:t>
      </w:r>
      <w:r w:rsidR="00C82351" w:rsidRPr="00632E3E">
        <w:rPr>
          <w:szCs w:val="18"/>
        </w:rPr>
        <w:t>대해서는</w:t>
      </w:r>
      <w:r w:rsidR="00C82351" w:rsidRPr="00632E3E">
        <w:rPr>
          <w:szCs w:val="18"/>
        </w:rPr>
        <w:t xml:space="preserve"> </w:t>
      </w:r>
      <w:r w:rsidR="00C82351" w:rsidRPr="00632E3E">
        <w:rPr>
          <w:szCs w:val="18"/>
        </w:rPr>
        <w:t>기술통계량을</w:t>
      </w:r>
      <w:r w:rsidR="00C82351" w:rsidRPr="00632E3E">
        <w:rPr>
          <w:kern w:val="2"/>
          <w:szCs w:val="18"/>
        </w:rPr>
        <w:t xml:space="preserve"> </w:t>
      </w:r>
      <w:r w:rsidR="00C82351" w:rsidRPr="00632E3E">
        <w:rPr>
          <w:kern w:val="2"/>
          <w:szCs w:val="18"/>
        </w:rPr>
        <w:t>제시하고</w:t>
      </w:r>
      <w:r w:rsidR="00C82351" w:rsidRPr="00632E3E">
        <w:rPr>
          <w:kern w:val="2"/>
          <w:szCs w:val="18"/>
        </w:rPr>
        <w:t xml:space="preserve"> </w:t>
      </w:r>
      <w:r w:rsidR="00C82351" w:rsidRPr="00632E3E">
        <w:rPr>
          <w:kern w:val="2"/>
          <w:szCs w:val="18"/>
        </w:rPr>
        <w:t>임상적</w:t>
      </w:r>
      <w:r w:rsidR="00C82351" w:rsidRPr="00632E3E">
        <w:rPr>
          <w:kern w:val="2"/>
          <w:szCs w:val="18"/>
        </w:rPr>
        <w:t xml:space="preserve"> </w:t>
      </w:r>
      <w:r w:rsidR="00C82351" w:rsidRPr="00632E3E">
        <w:rPr>
          <w:kern w:val="2"/>
          <w:szCs w:val="18"/>
        </w:rPr>
        <w:t>유의미한</w:t>
      </w:r>
      <w:r w:rsidR="00C82351" w:rsidRPr="00632E3E">
        <w:rPr>
          <w:kern w:val="2"/>
          <w:szCs w:val="18"/>
        </w:rPr>
        <w:t xml:space="preserve"> </w:t>
      </w:r>
      <w:r w:rsidR="00C82351" w:rsidRPr="00632E3E">
        <w:rPr>
          <w:kern w:val="2"/>
          <w:szCs w:val="18"/>
        </w:rPr>
        <w:t>변동이</w:t>
      </w:r>
      <w:r w:rsidR="00C82351" w:rsidRPr="00632E3E">
        <w:rPr>
          <w:kern w:val="2"/>
          <w:szCs w:val="18"/>
        </w:rPr>
        <w:t xml:space="preserve"> </w:t>
      </w:r>
      <w:r w:rsidR="00C82351" w:rsidRPr="00632E3E">
        <w:rPr>
          <w:kern w:val="2"/>
          <w:szCs w:val="18"/>
        </w:rPr>
        <w:t>있었던</w:t>
      </w:r>
      <w:r w:rsidR="00C82351" w:rsidRPr="00632E3E">
        <w:rPr>
          <w:kern w:val="2"/>
          <w:szCs w:val="18"/>
        </w:rPr>
        <w:t xml:space="preserve"> </w:t>
      </w:r>
      <w:r w:rsidR="00C82351" w:rsidRPr="00632E3E">
        <w:rPr>
          <w:kern w:val="2"/>
          <w:szCs w:val="18"/>
        </w:rPr>
        <w:t>증례의</w:t>
      </w:r>
      <w:r w:rsidR="00C82351" w:rsidRPr="00632E3E">
        <w:rPr>
          <w:kern w:val="2"/>
          <w:szCs w:val="18"/>
        </w:rPr>
        <w:t xml:space="preserve"> </w:t>
      </w:r>
      <w:r w:rsidR="006A337F">
        <w:rPr>
          <w:rFonts w:hint="eastAsia"/>
          <w:kern w:val="2"/>
          <w:szCs w:val="18"/>
        </w:rPr>
        <w:t>대상자에</w:t>
      </w:r>
      <w:r w:rsidR="006A337F">
        <w:rPr>
          <w:rFonts w:hint="eastAsia"/>
          <w:kern w:val="2"/>
          <w:szCs w:val="18"/>
        </w:rPr>
        <w:t xml:space="preserve"> </w:t>
      </w:r>
      <w:r w:rsidR="006A337F">
        <w:rPr>
          <w:rFonts w:hint="eastAsia"/>
          <w:kern w:val="2"/>
          <w:szCs w:val="18"/>
        </w:rPr>
        <w:t>대해</w:t>
      </w:r>
      <w:r w:rsidR="006A337F">
        <w:rPr>
          <w:rFonts w:hint="eastAsia"/>
          <w:kern w:val="2"/>
          <w:szCs w:val="18"/>
        </w:rPr>
        <w:t xml:space="preserve"> </w:t>
      </w:r>
      <w:r w:rsidR="006A337F">
        <w:rPr>
          <w:rFonts w:hint="eastAsia"/>
          <w:kern w:val="2"/>
          <w:szCs w:val="18"/>
        </w:rPr>
        <w:t>기술한다</w:t>
      </w:r>
      <w:r w:rsidR="00C82351" w:rsidRPr="00632E3E">
        <w:rPr>
          <w:kern w:val="2"/>
          <w:szCs w:val="18"/>
        </w:rPr>
        <w:t>.</w:t>
      </w:r>
      <w:r w:rsidR="00912B80" w:rsidRPr="00632E3E">
        <w:rPr>
          <w:kern w:val="2"/>
          <w:szCs w:val="18"/>
        </w:rPr>
        <w:br w:type="page"/>
      </w:r>
    </w:p>
    <w:p w14:paraId="653E4596" w14:textId="7A85DA15" w:rsidR="000D2395" w:rsidRPr="00632E3E" w:rsidRDefault="000D2395" w:rsidP="001F11C1">
      <w:pPr>
        <w:pStyle w:val="10"/>
      </w:pPr>
      <w:bookmarkStart w:id="443" w:name="_Toc90998724"/>
      <w:r w:rsidRPr="00632E3E">
        <w:lastRenderedPageBreak/>
        <w:t>이상반응의</w:t>
      </w:r>
      <w:r w:rsidRPr="00632E3E">
        <w:t xml:space="preserve"> </w:t>
      </w:r>
      <w:r w:rsidRPr="00632E3E">
        <w:t>기록</w:t>
      </w:r>
      <w:r w:rsidRPr="00632E3E">
        <w:t xml:space="preserve">, </w:t>
      </w:r>
      <w:r w:rsidRPr="00632E3E">
        <w:t>보고</w:t>
      </w:r>
      <w:r w:rsidRPr="00632E3E">
        <w:t xml:space="preserve"> </w:t>
      </w:r>
      <w:r w:rsidRPr="00632E3E">
        <w:t>및</w:t>
      </w:r>
      <w:r w:rsidRPr="00632E3E">
        <w:t xml:space="preserve"> </w:t>
      </w:r>
      <w:r w:rsidRPr="00632E3E">
        <w:t>관리</w:t>
      </w:r>
      <w:bookmarkEnd w:id="443"/>
    </w:p>
    <w:p w14:paraId="21006F73" w14:textId="77777777" w:rsidR="00782115" w:rsidRPr="00632E3E" w:rsidRDefault="00782115" w:rsidP="00832082">
      <w:pPr>
        <w:pStyle w:val="2"/>
      </w:pPr>
      <w:bookmarkStart w:id="444" w:name="_Toc90998725"/>
      <w:r w:rsidRPr="00632E3E">
        <w:t>정의</w:t>
      </w:r>
      <w:bookmarkEnd w:id="444"/>
    </w:p>
    <w:tbl>
      <w:tblPr>
        <w:tblStyle w:val="a7"/>
        <w:tblW w:w="5000" w:type="pct"/>
        <w:tblLook w:val="04A0" w:firstRow="1" w:lastRow="0" w:firstColumn="1" w:lastColumn="0" w:noHBand="0" w:noVBand="1"/>
      </w:tblPr>
      <w:tblGrid>
        <w:gridCol w:w="1980"/>
        <w:gridCol w:w="7036"/>
      </w:tblGrid>
      <w:tr w:rsidR="00C23F51" w:rsidRPr="00632E3E" w14:paraId="1FF815DF" w14:textId="77777777" w:rsidTr="00B5764D">
        <w:tc>
          <w:tcPr>
            <w:tcW w:w="1098" w:type="pct"/>
            <w:shd w:val="clear" w:color="auto" w:fill="D9D9D9" w:themeFill="background1" w:themeFillShade="D9"/>
            <w:vAlign w:val="center"/>
          </w:tcPr>
          <w:p w14:paraId="14A77612" w14:textId="77777777" w:rsidR="00C23F51" w:rsidRPr="00632E3E" w:rsidRDefault="00C23F51" w:rsidP="00B5764D">
            <w:pPr>
              <w:spacing w:before="40" w:after="40"/>
              <w:ind w:left="-249"/>
              <w:jc w:val="center"/>
              <w:rPr>
                <w:rFonts w:ascii="Times New Roman" w:eastAsia="맑은 고딕" w:hAnsi="Times New Roman"/>
                <w:sz w:val="20"/>
              </w:rPr>
            </w:pPr>
            <w:r w:rsidRPr="00632E3E">
              <w:rPr>
                <w:rFonts w:ascii="Times New Roman" w:eastAsia="맑은 고딕" w:hAnsi="Times New Roman"/>
                <w:b/>
                <w:sz w:val="20"/>
              </w:rPr>
              <w:t>Terms</w:t>
            </w:r>
          </w:p>
        </w:tc>
        <w:tc>
          <w:tcPr>
            <w:tcW w:w="3902" w:type="pct"/>
            <w:shd w:val="clear" w:color="auto" w:fill="D9D9D9" w:themeFill="background1" w:themeFillShade="D9"/>
            <w:vAlign w:val="center"/>
          </w:tcPr>
          <w:p w14:paraId="77695BEA" w14:textId="77777777" w:rsidR="00C23F51" w:rsidRPr="00632E3E" w:rsidRDefault="00C23F51" w:rsidP="00B5764D">
            <w:pPr>
              <w:spacing w:before="40" w:after="40"/>
              <w:jc w:val="center"/>
              <w:rPr>
                <w:rFonts w:ascii="Times New Roman" w:eastAsia="맑은 고딕" w:hAnsi="Times New Roman"/>
                <w:sz w:val="20"/>
              </w:rPr>
            </w:pPr>
            <w:r w:rsidRPr="00632E3E">
              <w:rPr>
                <w:rFonts w:ascii="Times New Roman" w:eastAsia="맑은 고딕" w:hAnsi="Times New Roman"/>
                <w:b/>
                <w:sz w:val="20"/>
              </w:rPr>
              <w:t>Definitions</w:t>
            </w:r>
          </w:p>
        </w:tc>
      </w:tr>
      <w:tr w:rsidR="00C23F51" w:rsidRPr="00632E3E" w14:paraId="0AD53A91" w14:textId="77777777" w:rsidTr="00B5764D">
        <w:tc>
          <w:tcPr>
            <w:tcW w:w="1098" w:type="pct"/>
          </w:tcPr>
          <w:p w14:paraId="0B6BDB37" w14:textId="77777777" w:rsidR="00C23F51" w:rsidRPr="00632E3E" w:rsidRDefault="00C23F51" w:rsidP="005D6F9F">
            <w:pPr>
              <w:pStyle w:val="af7"/>
              <w:rPr>
                <w:rFonts w:ascii="Times New Roman" w:eastAsia="맑은 고딕" w:hAnsi="Times New Roman"/>
                <w:sz w:val="20"/>
                <w:szCs w:val="20"/>
              </w:rPr>
            </w:pPr>
            <w:r w:rsidRPr="00632E3E">
              <w:rPr>
                <w:rFonts w:ascii="Times New Roman" w:eastAsia="맑은 고딕" w:hAnsi="Times New Roman"/>
                <w:sz w:val="20"/>
                <w:szCs w:val="20"/>
              </w:rPr>
              <w:t>이상반응</w:t>
            </w:r>
          </w:p>
        </w:tc>
        <w:tc>
          <w:tcPr>
            <w:tcW w:w="3902" w:type="pct"/>
          </w:tcPr>
          <w:p w14:paraId="43C5803B" w14:textId="66DB5850" w:rsidR="00C23F51" w:rsidRPr="00632E3E" w:rsidRDefault="00C23F51" w:rsidP="00781FB3">
            <w:pPr>
              <w:pStyle w:val="af7"/>
              <w:spacing w:after="80"/>
              <w:jc w:val="both"/>
              <w:rPr>
                <w:rFonts w:ascii="Times New Roman" w:eastAsia="맑은 고딕" w:hAnsi="Times New Roman"/>
                <w:sz w:val="20"/>
                <w:szCs w:val="20"/>
              </w:rPr>
            </w:pPr>
            <w:r w:rsidRPr="00632E3E">
              <w:rPr>
                <w:rFonts w:ascii="Times New Roman" w:eastAsia="맑은 고딕" w:hAnsi="Times New Roman"/>
                <w:sz w:val="20"/>
                <w:szCs w:val="20"/>
              </w:rPr>
              <w:t>이상반응</w:t>
            </w:r>
            <w:r w:rsidRPr="00632E3E">
              <w:rPr>
                <w:rFonts w:ascii="Times New Roman" w:eastAsia="맑은 고딕" w:hAnsi="Times New Roman"/>
                <w:sz w:val="20"/>
                <w:szCs w:val="20"/>
              </w:rPr>
              <w:t xml:space="preserve"> (Adverse Event, AE)</w:t>
            </w:r>
            <w:r w:rsidRPr="00632E3E">
              <w:rPr>
                <w:rFonts w:ascii="Times New Roman" w:eastAsia="맑은 고딕" w:hAnsi="Times New Roman"/>
                <w:sz w:val="20"/>
                <w:szCs w:val="20"/>
              </w:rPr>
              <w:t>이란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임상시험용의약품을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투약한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대상자에게</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발생한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모든</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유해하고</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의도하지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않은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증후</w:t>
            </w:r>
            <w:r w:rsidRPr="00632E3E">
              <w:rPr>
                <w:rFonts w:ascii="Times New Roman" w:eastAsia="맑은 고딕" w:hAnsi="Times New Roman"/>
                <w:sz w:val="20"/>
                <w:szCs w:val="20"/>
              </w:rPr>
              <w:t>(</w:t>
            </w:r>
            <w:r w:rsidRPr="00632E3E">
              <w:rPr>
                <w:rFonts w:ascii="Times New Roman" w:eastAsia="맑은 고딕" w:hAnsi="Times New Roman"/>
                <w:sz w:val="20"/>
                <w:szCs w:val="20"/>
              </w:rPr>
              <w:t>症候</w:t>
            </w:r>
            <w:r w:rsidRPr="00632E3E">
              <w:rPr>
                <w:rFonts w:ascii="Times New Roman" w:eastAsia="맑은 고딕" w:hAnsi="Times New Roman"/>
                <w:sz w:val="20"/>
                <w:szCs w:val="20"/>
              </w:rPr>
              <w:t xml:space="preserve">, sign, </w:t>
            </w:r>
            <w:r w:rsidRPr="00632E3E">
              <w:rPr>
                <w:rFonts w:ascii="Times New Roman" w:eastAsia="맑은 고딕" w:hAnsi="Times New Roman"/>
                <w:sz w:val="20"/>
                <w:szCs w:val="20"/>
              </w:rPr>
              <w:t>실험실</w:t>
            </w:r>
            <w:r w:rsidR="00781FB3" w:rsidRPr="00632E3E">
              <w:rPr>
                <w:rFonts w:ascii="Times New Roman" w:eastAsia="맑은 고딕" w:hAnsi="Times New Roman"/>
                <w:sz w:val="20"/>
                <w:szCs w:val="20"/>
              </w:rPr>
              <w:t>적</w:t>
            </w:r>
            <w:r w:rsidR="00781FB3"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결과의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이상</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등을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포함한다</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증상</w:t>
            </w:r>
            <w:r w:rsidRPr="00632E3E">
              <w:rPr>
                <w:rFonts w:ascii="Times New Roman" w:eastAsia="맑은 고딕" w:hAnsi="Times New Roman"/>
                <w:sz w:val="20"/>
                <w:szCs w:val="20"/>
              </w:rPr>
              <w:t>(</w:t>
            </w:r>
            <w:r w:rsidRPr="00632E3E">
              <w:rPr>
                <w:rFonts w:ascii="Times New Roman" w:eastAsia="맑은 고딕" w:hAnsi="Times New Roman"/>
                <w:sz w:val="20"/>
                <w:szCs w:val="20"/>
              </w:rPr>
              <w:t>症狀</w:t>
            </w:r>
            <w:r w:rsidRPr="00632E3E">
              <w:rPr>
                <w:rFonts w:ascii="Times New Roman" w:eastAsia="맑은 고딕" w:hAnsi="Times New Roman"/>
                <w:sz w:val="20"/>
                <w:szCs w:val="20"/>
              </w:rPr>
              <w:t xml:space="preserve">, symptom) </w:t>
            </w:r>
            <w:r w:rsidRPr="00632E3E">
              <w:rPr>
                <w:rFonts w:ascii="Times New Roman" w:eastAsia="맑은 고딕" w:hAnsi="Times New Roman"/>
                <w:sz w:val="20"/>
                <w:szCs w:val="20"/>
              </w:rPr>
              <w:t>또는</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질병을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말하며</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해당</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임상시험용의약품과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반드시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인과관계를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가져야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하는</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것은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아니다</w:t>
            </w:r>
            <w:r w:rsidRPr="00632E3E">
              <w:rPr>
                <w:rFonts w:ascii="Times New Roman" w:eastAsia="맑은 고딕" w:hAnsi="Times New Roman"/>
                <w:sz w:val="20"/>
                <w:szCs w:val="20"/>
              </w:rPr>
              <w:t>.</w:t>
            </w:r>
          </w:p>
        </w:tc>
      </w:tr>
      <w:tr w:rsidR="00C23F51" w:rsidRPr="00632E3E" w14:paraId="187EBB1D" w14:textId="77777777" w:rsidTr="00B5764D">
        <w:tc>
          <w:tcPr>
            <w:tcW w:w="1098" w:type="pct"/>
          </w:tcPr>
          <w:p w14:paraId="31348C11" w14:textId="77777777" w:rsidR="00C23F51" w:rsidRPr="00632E3E" w:rsidRDefault="00C23F51" w:rsidP="005D6F9F">
            <w:pPr>
              <w:pStyle w:val="af7"/>
              <w:rPr>
                <w:rFonts w:ascii="Times New Roman" w:eastAsia="맑은 고딕" w:hAnsi="Times New Roman"/>
                <w:sz w:val="20"/>
                <w:szCs w:val="20"/>
              </w:rPr>
            </w:pPr>
            <w:r w:rsidRPr="00632E3E">
              <w:rPr>
                <w:rFonts w:ascii="Times New Roman" w:eastAsia="맑은 고딕" w:hAnsi="Times New Roman"/>
                <w:sz w:val="20"/>
                <w:szCs w:val="20"/>
              </w:rPr>
              <w:t>약물이상반응</w:t>
            </w:r>
          </w:p>
        </w:tc>
        <w:tc>
          <w:tcPr>
            <w:tcW w:w="3902" w:type="pct"/>
          </w:tcPr>
          <w:p w14:paraId="47EE3547" w14:textId="77777777" w:rsidR="00C23F51" w:rsidRPr="00632E3E" w:rsidRDefault="00C23F51" w:rsidP="00781FB3">
            <w:pPr>
              <w:pStyle w:val="af7"/>
              <w:spacing w:after="80"/>
              <w:jc w:val="both"/>
              <w:rPr>
                <w:rFonts w:ascii="Times New Roman" w:eastAsia="맑은 고딕" w:hAnsi="Times New Roman"/>
                <w:sz w:val="20"/>
                <w:szCs w:val="20"/>
              </w:rPr>
            </w:pPr>
            <w:r w:rsidRPr="00632E3E">
              <w:rPr>
                <w:rFonts w:ascii="Times New Roman" w:eastAsia="맑은 고딕" w:hAnsi="Times New Roman"/>
                <w:sz w:val="20"/>
                <w:szCs w:val="20"/>
              </w:rPr>
              <w:t>약물이상반응</w:t>
            </w:r>
            <w:r w:rsidRPr="00632E3E">
              <w:rPr>
                <w:rFonts w:ascii="Times New Roman" w:eastAsia="맑은 고딕" w:hAnsi="Times New Roman"/>
                <w:sz w:val="20"/>
                <w:szCs w:val="20"/>
              </w:rPr>
              <w:t>(Adverse Drug Reaction, ADR)</w:t>
            </w:r>
            <w:r w:rsidRPr="00632E3E">
              <w:rPr>
                <w:rFonts w:ascii="Times New Roman" w:eastAsia="맑은 고딕" w:hAnsi="Times New Roman"/>
                <w:sz w:val="20"/>
                <w:szCs w:val="20"/>
              </w:rPr>
              <w:t>이란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임상시험용의약품의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임의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용량에서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발생한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모든</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유해하고</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의도하지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않은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반응으로서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임상시험용의약품과의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인과관계를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부정할</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없는</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경우를</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말한다</w:t>
            </w:r>
            <w:r w:rsidRPr="00632E3E">
              <w:rPr>
                <w:rFonts w:ascii="Times New Roman" w:eastAsia="맑은 고딕" w:hAnsi="Times New Roman"/>
                <w:sz w:val="20"/>
                <w:szCs w:val="20"/>
              </w:rPr>
              <w:t>.</w:t>
            </w:r>
          </w:p>
        </w:tc>
      </w:tr>
      <w:tr w:rsidR="00C23F51" w:rsidRPr="00632E3E" w14:paraId="31DD27CF" w14:textId="77777777" w:rsidTr="00B5764D">
        <w:tc>
          <w:tcPr>
            <w:tcW w:w="1098" w:type="pct"/>
          </w:tcPr>
          <w:p w14:paraId="50DD049A" w14:textId="77777777" w:rsidR="00C23F51" w:rsidRPr="00632E3E" w:rsidRDefault="00C23F51" w:rsidP="005D6F9F">
            <w:pPr>
              <w:pStyle w:val="af7"/>
              <w:rPr>
                <w:rFonts w:ascii="Times New Roman" w:eastAsia="맑은 고딕" w:hAnsi="Times New Roman"/>
                <w:sz w:val="20"/>
                <w:szCs w:val="20"/>
              </w:rPr>
            </w:pPr>
            <w:r w:rsidRPr="00632E3E">
              <w:rPr>
                <w:rFonts w:ascii="Times New Roman" w:eastAsia="맑은 고딕" w:hAnsi="Times New Roman"/>
                <w:sz w:val="20"/>
                <w:szCs w:val="20"/>
              </w:rPr>
              <w:t>중대한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이상반응</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약물이상반응</w:t>
            </w:r>
          </w:p>
        </w:tc>
        <w:tc>
          <w:tcPr>
            <w:tcW w:w="3902" w:type="pct"/>
          </w:tcPr>
          <w:p w14:paraId="4A066335" w14:textId="77777777" w:rsidR="00C23F51" w:rsidRPr="00632E3E" w:rsidRDefault="00C23F51" w:rsidP="00781FB3">
            <w:pPr>
              <w:widowControl/>
              <w:wordWrap/>
              <w:autoSpaceDE/>
              <w:autoSpaceDN/>
              <w:spacing w:before="40" w:after="40"/>
              <w:ind w:rightChars="10" w:right="18"/>
              <w:rPr>
                <w:rFonts w:ascii="Times New Roman" w:eastAsia="맑은 고딕" w:hAnsi="Times New Roman"/>
                <w:color w:val="000000" w:themeColor="text1"/>
                <w:sz w:val="20"/>
              </w:rPr>
            </w:pPr>
            <w:r w:rsidRPr="00632E3E">
              <w:rPr>
                <w:rFonts w:ascii="Times New Roman" w:eastAsia="맑은 고딕" w:hAnsi="Times New Roman"/>
                <w:sz w:val="20"/>
              </w:rPr>
              <w:t>중대한</w:t>
            </w:r>
            <w:r w:rsidRPr="00632E3E">
              <w:rPr>
                <w:rFonts w:ascii="Times New Roman" w:eastAsia="맑은 고딕" w:hAnsi="Times New Roman"/>
                <w:sz w:val="20"/>
              </w:rPr>
              <w:t xml:space="preserve"> </w:t>
            </w:r>
            <w:r w:rsidRPr="00632E3E">
              <w:rPr>
                <w:rFonts w:ascii="Times New Roman" w:eastAsia="맑은 고딕" w:hAnsi="Times New Roman"/>
                <w:color w:val="000000" w:themeColor="text1"/>
                <w:sz w:val="20"/>
              </w:rPr>
              <w:t>이상반응ㆍ약물이상반응</w:t>
            </w:r>
            <w:r w:rsidRPr="00632E3E">
              <w:rPr>
                <w:rFonts w:ascii="Times New Roman" w:eastAsia="맑은 고딕" w:hAnsi="Times New Roman"/>
                <w:color w:val="000000" w:themeColor="text1"/>
                <w:sz w:val="20"/>
              </w:rPr>
              <w:t>(Serious AE, ADR)</w:t>
            </w:r>
            <w:r w:rsidRPr="00632E3E">
              <w:rPr>
                <w:rFonts w:ascii="Times New Roman" w:eastAsia="맑은 고딕" w:hAnsi="Times New Roman"/>
                <w:color w:val="000000" w:themeColor="text1"/>
                <w:sz w:val="20"/>
              </w:rPr>
              <w:t>이란</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임상시험용의약품의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임의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용량에서</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발생한</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이상반응</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또는</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약물이상반응</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중에서</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다음의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어느</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하나에</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해당하는</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경우를</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말한다</w:t>
            </w:r>
            <w:r w:rsidRPr="00632E3E">
              <w:rPr>
                <w:rFonts w:ascii="Times New Roman" w:eastAsia="맑은 고딕" w:hAnsi="Times New Roman"/>
                <w:color w:val="000000" w:themeColor="text1"/>
                <w:sz w:val="20"/>
              </w:rPr>
              <w:t>.</w:t>
            </w:r>
          </w:p>
          <w:p w14:paraId="7218CB3B" w14:textId="77777777" w:rsidR="00C23F51" w:rsidRPr="00632E3E" w:rsidRDefault="00C23F51" w:rsidP="001754D4">
            <w:pPr>
              <w:pStyle w:val="a9"/>
              <w:widowControl/>
              <w:numPr>
                <w:ilvl w:val="0"/>
                <w:numId w:val="30"/>
              </w:numPr>
              <w:wordWrap/>
              <w:autoSpaceDE/>
              <w:autoSpaceDN/>
              <w:spacing w:before="40" w:after="40"/>
              <w:ind w:leftChars="0" w:left="357" w:rightChars="10" w:right="18" w:hanging="357"/>
              <w:rPr>
                <w:rFonts w:ascii="Times New Roman" w:eastAsia="맑은 고딕" w:hAnsi="Times New Roman"/>
                <w:color w:val="000000" w:themeColor="text1"/>
                <w:sz w:val="20"/>
              </w:rPr>
            </w:pPr>
            <w:r w:rsidRPr="00632E3E">
              <w:rPr>
                <w:rFonts w:ascii="Times New Roman" w:eastAsia="맑은 고딕" w:hAnsi="Times New Roman"/>
                <w:color w:val="000000" w:themeColor="text1"/>
                <w:sz w:val="20"/>
              </w:rPr>
              <w:t>사망하거나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생명에</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대한</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위험이</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발생한</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경우</w:t>
            </w:r>
          </w:p>
          <w:p w14:paraId="3C39949D" w14:textId="17F0B224" w:rsidR="00C23F51" w:rsidRPr="00632E3E" w:rsidRDefault="00C23F51" w:rsidP="001754D4">
            <w:pPr>
              <w:pStyle w:val="a9"/>
              <w:widowControl/>
              <w:numPr>
                <w:ilvl w:val="0"/>
                <w:numId w:val="30"/>
              </w:numPr>
              <w:wordWrap/>
              <w:autoSpaceDE/>
              <w:autoSpaceDN/>
              <w:spacing w:before="40" w:after="40"/>
              <w:ind w:leftChars="0" w:left="357" w:rightChars="10" w:right="18" w:hanging="357"/>
              <w:rPr>
                <w:rFonts w:ascii="Times New Roman" w:eastAsia="맑은 고딕" w:hAnsi="Times New Roman"/>
                <w:color w:val="000000" w:themeColor="text1"/>
                <w:sz w:val="20"/>
              </w:rPr>
            </w:pPr>
            <w:r w:rsidRPr="00632E3E">
              <w:rPr>
                <w:rFonts w:ascii="Times New Roman" w:eastAsia="맑은 고딕" w:hAnsi="Times New Roman"/>
                <w:color w:val="000000" w:themeColor="text1"/>
                <w:sz w:val="20"/>
              </w:rPr>
              <w:t>입원할</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필요가</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있거나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입원</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기간을</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연장할</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필요가</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있는</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경우</w:t>
            </w:r>
            <w:r w:rsidRPr="00632E3E">
              <w:rPr>
                <w:rFonts w:ascii="Times New Roman" w:eastAsia="맑은 고딕" w:hAnsi="Times New Roman"/>
                <w:color w:val="000000" w:themeColor="text1"/>
                <w:sz w:val="20"/>
              </w:rPr>
              <w:t xml:space="preserve"> </w:t>
            </w:r>
          </w:p>
          <w:p w14:paraId="08072062" w14:textId="77777777" w:rsidR="00C23F51" w:rsidRPr="00632E3E" w:rsidRDefault="00C23F51" w:rsidP="001754D4">
            <w:pPr>
              <w:pStyle w:val="a9"/>
              <w:widowControl/>
              <w:numPr>
                <w:ilvl w:val="0"/>
                <w:numId w:val="30"/>
              </w:numPr>
              <w:wordWrap/>
              <w:autoSpaceDE/>
              <w:autoSpaceDN/>
              <w:spacing w:before="40" w:after="40"/>
              <w:ind w:leftChars="0" w:left="357" w:rightChars="10" w:right="18" w:hanging="357"/>
              <w:rPr>
                <w:rFonts w:ascii="Times New Roman" w:eastAsia="맑은 고딕" w:hAnsi="Times New Roman"/>
                <w:color w:val="000000" w:themeColor="text1"/>
                <w:sz w:val="20"/>
              </w:rPr>
            </w:pPr>
            <w:r w:rsidRPr="00632E3E">
              <w:rPr>
                <w:rFonts w:ascii="Times New Roman" w:eastAsia="맑은 고딕" w:hAnsi="Times New Roman"/>
                <w:color w:val="000000" w:themeColor="text1"/>
                <w:sz w:val="20"/>
              </w:rPr>
              <w:t>영구적이거나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중대한</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장애</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및</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기능</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저하를</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가져온</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경우</w:t>
            </w:r>
          </w:p>
          <w:p w14:paraId="1471FECF" w14:textId="77777777" w:rsidR="00C23F51" w:rsidRPr="00632E3E" w:rsidRDefault="00C23F51" w:rsidP="001754D4">
            <w:pPr>
              <w:pStyle w:val="a9"/>
              <w:widowControl/>
              <w:numPr>
                <w:ilvl w:val="0"/>
                <w:numId w:val="30"/>
              </w:numPr>
              <w:wordWrap/>
              <w:autoSpaceDE/>
              <w:autoSpaceDN/>
              <w:spacing w:before="40" w:after="40"/>
              <w:ind w:leftChars="0" w:left="357" w:rightChars="10" w:right="18" w:hanging="357"/>
              <w:rPr>
                <w:rFonts w:ascii="Times New Roman" w:eastAsia="맑은 고딕" w:hAnsi="Times New Roman"/>
                <w:color w:val="000000" w:themeColor="text1"/>
                <w:sz w:val="20"/>
              </w:rPr>
            </w:pPr>
            <w:r w:rsidRPr="00632E3E">
              <w:rPr>
                <w:rFonts w:ascii="Times New Roman" w:eastAsia="맑은 고딕" w:hAnsi="Times New Roman"/>
                <w:color w:val="000000" w:themeColor="text1"/>
                <w:sz w:val="20"/>
              </w:rPr>
              <w:t>태아에게</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기형</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또는</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이상이</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발생한</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경우</w:t>
            </w:r>
          </w:p>
          <w:p w14:paraId="74490F4E" w14:textId="3EB31F34" w:rsidR="00C23F51" w:rsidRPr="00632E3E" w:rsidRDefault="00C23F51" w:rsidP="001754D4">
            <w:pPr>
              <w:pStyle w:val="a9"/>
              <w:widowControl/>
              <w:numPr>
                <w:ilvl w:val="0"/>
                <w:numId w:val="30"/>
              </w:numPr>
              <w:wordWrap/>
              <w:autoSpaceDE/>
              <w:autoSpaceDN/>
              <w:spacing w:before="40" w:after="40"/>
              <w:ind w:leftChars="0" w:left="357" w:rightChars="10" w:right="18" w:hanging="357"/>
              <w:rPr>
                <w:rFonts w:ascii="Times New Roman" w:eastAsia="맑은 고딕" w:hAnsi="Times New Roman"/>
                <w:sz w:val="20"/>
              </w:rPr>
            </w:pPr>
            <w:r w:rsidRPr="00632E3E">
              <w:rPr>
                <w:rFonts w:ascii="바탕" w:eastAsia="바탕" w:hAnsi="바탕" w:cs="바탕" w:hint="eastAsia"/>
                <w:color w:val="000000" w:themeColor="text1"/>
                <w:sz w:val="20"/>
              </w:rPr>
              <w:t>①</w:t>
            </w:r>
            <w:r w:rsidR="00592DD9" w:rsidRPr="00632E3E">
              <w:rPr>
                <w:rFonts w:ascii="Times New Roman" w:eastAsia="맑은 고딕" w:hAnsi="Times New Roman"/>
                <w:color w:val="000000" w:themeColor="text1"/>
                <w:sz w:val="20"/>
              </w:rPr>
              <w:t xml:space="preserve"> </w:t>
            </w:r>
            <w:r w:rsidR="00E66757" w:rsidRPr="00632E3E">
              <w:rPr>
                <w:rFonts w:ascii="Times New Roman" w:eastAsia="맑은 고딕" w:hAnsi="Times New Roman"/>
                <w:color w:val="000000" w:themeColor="text1"/>
                <w:sz w:val="20"/>
              </w:rPr>
              <w:t>~</w:t>
            </w:r>
            <w:r w:rsidR="00592DD9" w:rsidRPr="00632E3E">
              <w:rPr>
                <w:rFonts w:ascii="Times New Roman" w:eastAsia="맑은 고딕" w:hAnsi="Times New Roman"/>
                <w:color w:val="000000" w:themeColor="text1"/>
                <w:sz w:val="20"/>
              </w:rPr>
              <w:t xml:space="preserve"> </w:t>
            </w:r>
            <w:r w:rsidRPr="00632E3E">
              <w:rPr>
                <w:rFonts w:ascii="바탕" w:eastAsia="바탕" w:hAnsi="바탕" w:cs="바탕" w:hint="eastAsia"/>
                <w:color w:val="000000" w:themeColor="text1"/>
                <w:sz w:val="20"/>
              </w:rPr>
              <w:t>④</w:t>
            </w:r>
            <w:r w:rsidRPr="00632E3E">
              <w:rPr>
                <w:rFonts w:ascii="Times New Roman" w:eastAsia="맑은 고딕" w:hAnsi="Times New Roman"/>
                <w:color w:val="000000" w:themeColor="text1"/>
                <w:sz w:val="20"/>
              </w:rPr>
              <w:t>까지의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사례</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외에</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약물</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의존성이나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남용의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발생</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또는</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혈액질환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등</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그</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밖에</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의학적으로</w:t>
            </w:r>
            <w:r w:rsidRPr="00632E3E">
              <w:rPr>
                <w:rFonts w:ascii="Times New Roman" w:eastAsia="맑은 고딕" w:hAnsi="Times New Roman"/>
                <w:sz w:val="20"/>
              </w:rPr>
              <w:t xml:space="preserve"> </w:t>
            </w:r>
            <w:r w:rsidRPr="00632E3E">
              <w:rPr>
                <w:rFonts w:ascii="Times New Roman" w:eastAsia="맑은 고딕" w:hAnsi="Times New Roman"/>
                <w:sz w:val="20"/>
              </w:rPr>
              <w:t>중요한</w:t>
            </w:r>
            <w:r w:rsidRPr="00632E3E">
              <w:rPr>
                <w:rFonts w:ascii="Times New Roman" w:eastAsia="맑은 고딕" w:hAnsi="Times New Roman"/>
                <w:sz w:val="20"/>
              </w:rPr>
              <w:t xml:space="preserve"> </w:t>
            </w:r>
            <w:r w:rsidRPr="00632E3E">
              <w:rPr>
                <w:rFonts w:ascii="Times New Roman" w:eastAsia="맑은 고딕" w:hAnsi="Times New Roman"/>
                <w:sz w:val="20"/>
              </w:rPr>
              <w:t>상황이</w:t>
            </w:r>
            <w:r w:rsidRPr="00632E3E">
              <w:rPr>
                <w:rFonts w:ascii="Times New Roman" w:eastAsia="맑은 고딕" w:hAnsi="Times New Roman"/>
                <w:sz w:val="20"/>
              </w:rPr>
              <w:t xml:space="preserve"> </w:t>
            </w:r>
            <w:r w:rsidRPr="00632E3E">
              <w:rPr>
                <w:rFonts w:ascii="Times New Roman" w:eastAsia="맑은 고딕" w:hAnsi="Times New Roman"/>
                <w:sz w:val="20"/>
              </w:rPr>
              <w:t>발생하는</w:t>
            </w:r>
            <w:r w:rsidRPr="00632E3E">
              <w:rPr>
                <w:rFonts w:ascii="Times New Roman" w:eastAsia="맑은 고딕" w:hAnsi="Times New Roman"/>
                <w:sz w:val="20"/>
              </w:rPr>
              <w:t xml:space="preserve"> </w:t>
            </w:r>
            <w:r w:rsidRPr="00632E3E">
              <w:rPr>
                <w:rFonts w:ascii="Times New Roman" w:eastAsia="맑은 고딕" w:hAnsi="Times New Roman"/>
                <w:sz w:val="20"/>
              </w:rPr>
              <w:t>사례</w:t>
            </w:r>
          </w:p>
        </w:tc>
      </w:tr>
      <w:tr w:rsidR="00C23F51" w:rsidRPr="00632E3E" w14:paraId="11FE98DB" w14:textId="77777777" w:rsidTr="00B5764D">
        <w:trPr>
          <w:trHeight w:val="167"/>
        </w:trPr>
        <w:tc>
          <w:tcPr>
            <w:tcW w:w="1098" w:type="pct"/>
          </w:tcPr>
          <w:p w14:paraId="0C4D0F70" w14:textId="77777777" w:rsidR="00C23F51" w:rsidRPr="00632E3E" w:rsidRDefault="00C23F51" w:rsidP="005D6F9F">
            <w:pPr>
              <w:pStyle w:val="af7"/>
              <w:rPr>
                <w:rFonts w:ascii="Times New Roman" w:eastAsia="맑은 고딕" w:hAnsi="Times New Roman"/>
                <w:sz w:val="20"/>
                <w:szCs w:val="20"/>
              </w:rPr>
            </w:pPr>
            <w:bookmarkStart w:id="445" w:name="_Toc58603684"/>
            <w:bookmarkStart w:id="446" w:name="_Toc59723846"/>
            <w:bookmarkStart w:id="447" w:name="_Toc64312250"/>
            <w:bookmarkStart w:id="448" w:name="_Toc65052892"/>
            <w:r w:rsidRPr="00632E3E">
              <w:rPr>
                <w:rFonts w:ascii="Times New Roman" w:eastAsia="맑은 고딕" w:hAnsi="Times New Roman"/>
                <w:sz w:val="20"/>
                <w:szCs w:val="20"/>
              </w:rPr>
              <w:t>예상하지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못한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약물이상반응</w:t>
            </w:r>
            <w:bookmarkEnd w:id="445"/>
            <w:bookmarkEnd w:id="446"/>
            <w:bookmarkEnd w:id="447"/>
            <w:bookmarkEnd w:id="448"/>
          </w:p>
        </w:tc>
        <w:tc>
          <w:tcPr>
            <w:tcW w:w="3902" w:type="pct"/>
          </w:tcPr>
          <w:p w14:paraId="0355E9FF" w14:textId="77777777" w:rsidR="00C23F51" w:rsidRPr="00632E3E" w:rsidRDefault="00C23F51" w:rsidP="00781FB3">
            <w:pPr>
              <w:pStyle w:val="af7"/>
              <w:spacing w:after="80"/>
              <w:jc w:val="both"/>
              <w:rPr>
                <w:rFonts w:ascii="Times New Roman" w:eastAsia="맑은 고딕" w:hAnsi="Times New Roman"/>
                <w:sz w:val="20"/>
                <w:szCs w:val="20"/>
              </w:rPr>
            </w:pPr>
            <w:r w:rsidRPr="00632E3E">
              <w:rPr>
                <w:rFonts w:ascii="Times New Roman" w:eastAsia="맑은 고딕" w:hAnsi="Times New Roman"/>
                <w:sz w:val="20"/>
                <w:szCs w:val="20"/>
              </w:rPr>
              <w:t>예상하지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못한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약물이상반응</w:t>
            </w:r>
            <w:r w:rsidRPr="00632E3E">
              <w:rPr>
                <w:rFonts w:ascii="Times New Roman" w:eastAsia="맑은 고딕" w:hAnsi="Times New Roman"/>
                <w:sz w:val="20"/>
                <w:szCs w:val="20"/>
              </w:rPr>
              <w:t>(Unexpected Adverse Drug Reaction)</w:t>
            </w:r>
            <w:r w:rsidRPr="00632E3E">
              <w:rPr>
                <w:rFonts w:ascii="Times New Roman" w:eastAsia="맑은 고딕" w:hAnsi="Times New Roman"/>
                <w:sz w:val="20"/>
                <w:szCs w:val="20"/>
              </w:rPr>
              <w:t>이란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임상시험자</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자료집</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또는</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의약품의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첨부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문서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등</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이용</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가능한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의약품</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관련</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정보에</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비추어</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약물이상반응의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양상이나</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위해</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정도에서</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차이가</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나는</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것을</w:t>
            </w:r>
            <w:r w:rsidRPr="00632E3E">
              <w:rPr>
                <w:rFonts w:ascii="Times New Roman" w:eastAsia="맑은 고딕" w:hAnsi="Times New Roman"/>
                <w:sz w:val="20"/>
                <w:szCs w:val="20"/>
              </w:rPr>
              <w:t xml:space="preserve"> </w:t>
            </w:r>
            <w:r w:rsidRPr="00632E3E">
              <w:rPr>
                <w:rFonts w:ascii="Times New Roman" w:eastAsia="맑은 고딕" w:hAnsi="Times New Roman"/>
                <w:sz w:val="20"/>
                <w:szCs w:val="20"/>
              </w:rPr>
              <w:t>말한다</w:t>
            </w:r>
            <w:r w:rsidRPr="00632E3E">
              <w:rPr>
                <w:rFonts w:ascii="Times New Roman" w:eastAsia="맑은 고딕" w:hAnsi="Times New Roman"/>
                <w:sz w:val="20"/>
                <w:szCs w:val="20"/>
              </w:rPr>
              <w:t>.</w:t>
            </w:r>
          </w:p>
        </w:tc>
      </w:tr>
    </w:tbl>
    <w:p w14:paraId="1586EB35" w14:textId="77777777" w:rsidR="00FE7155" w:rsidRPr="00632E3E" w:rsidRDefault="00FE7155" w:rsidP="00781FB3">
      <w:pPr>
        <w:wordWrap/>
        <w:spacing w:before="0" w:after="0" w:line="120" w:lineRule="atLeast"/>
        <w:rPr>
          <w:rFonts w:ascii="Times New Roman" w:eastAsia="맑은 고딕" w:hAnsi="Times New Roman"/>
          <w:sz w:val="12"/>
          <w:szCs w:val="12"/>
        </w:rPr>
      </w:pPr>
    </w:p>
    <w:p w14:paraId="548901A5" w14:textId="77777777" w:rsidR="0049588C" w:rsidRPr="00632E3E" w:rsidRDefault="0049588C" w:rsidP="00832082">
      <w:pPr>
        <w:pStyle w:val="2"/>
      </w:pPr>
      <w:bookmarkStart w:id="449" w:name="_Toc90998726"/>
      <w:bookmarkStart w:id="450" w:name="_Toc89860712"/>
      <w:r w:rsidRPr="00632E3E">
        <w:t>이상반응의</w:t>
      </w:r>
      <w:r w:rsidRPr="00632E3E">
        <w:t xml:space="preserve"> </w:t>
      </w:r>
      <w:r w:rsidRPr="00632E3E">
        <w:t>기록</w:t>
      </w:r>
      <w:r w:rsidRPr="00632E3E">
        <w:t xml:space="preserve"> </w:t>
      </w:r>
      <w:r w:rsidRPr="00632E3E">
        <w:t>및</w:t>
      </w:r>
      <w:r w:rsidRPr="00632E3E">
        <w:t xml:space="preserve"> </w:t>
      </w:r>
      <w:r w:rsidRPr="00632E3E">
        <w:t>수집</w:t>
      </w:r>
      <w:bookmarkEnd w:id="449"/>
    </w:p>
    <w:p w14:paraId="27110311" w14:textId="77777777" w:rsidR="0049588C" w:rsidRPr="00632E3E" w:rsidRDefault="0049588C" w:rsidP="006D40C2">
      <w:pPr>
        <w:pStyle w:val="1"/>
        <w:numPr>
          <w:ilvl w:val="0"/>
          <w:numId w:val="48"/>
        </w:numPr>
        <w:wordWrap/>
        <w:spacing w:after="120"/>
        <w:ind w:leftChars="120" w:left="573" w:hanging="357"/>
        <w:rPr>
          <w:szCs w:val="18"/>
        </w:rPr>
      </w:pPr>
      <w:r w:rsidRPr="00632E3E">
        <w:rPr>
          <w:szCs w:val="18"/>
        </w:rPr>
        <w:t>이상반응의</w:t>
      </w:r>
      <w:r w:rsidRPr="00632E3E">
        <w:rPr>
          <w:szCs w:val="18"/>
        </w:rPr>
        <w:t xml:space="preserve"> </w:t>
      </w:r>
      <w:r w:rsidRPr="00632E3E">
        <w:rPr>
          <w:szCs w:val="18"/>
        </w:rPr>
        <w:t>경우</w:t>
      </w:r>
      <w:r w:rsidRPr="00632E3E">
        <w:rPr>
          <w:szCs w:val="18"/>
        </w:rPr>
        <w:t xml:space="preserve"> </w:t>
      </w:r>
      <w:r w:rsidRPr="00632E3E">
        <w:rPr>
          <w:szCs w:val="18"/>
        </w:rPr>
        <w:t>이상반응의</w:t>
      </w:r>
      <w:r w:rsidRPr="00632E3E">
        <w:rPr>
          <w:szCs w:val="18"/>
        </w:rPr>
        <w:t xml:space="preserve"> </w:t>
      </w:r>
      <w:r w:rsidRPr="00632E3E">
        <w:rPr>
          <w:szCs w:val="18"/>
        </w:rPr>
        <w:t>증상</w:t>
      </w:r>
      <w:r w:rsidRPr="00632E3E">
        <w:rPr>
          <w:szCs w:val="18"/>
        </w:rPr>
        <w:t xml:space="preserve"> </w:t>
      </w:r>
      <w:r w:rsidRPr="00632E3E">
        <w:rPr>
          <w:szCs w:val="18"/>
        </w:rPr>
        <w:t>및</w:t>
      </w:r>
      <w:r w:rsidRPr="00632E3E">
        <w:rPr>
          <w:szCs w:val="18"/>
        </w:rPr>
        <w:t xml:space="preserve"> </w:t>
      </w:r>
      <w:r w:rsidRPr="00632E3E">
        <w:rPr>
          <w:szCs w:val="18"/>
        </w:rPr>
        <w:t>증후</w:t>
      </w:r>
      <w:r w:rsidRPr="00632E3E">
        <w:rPr>
          <w:szCs w:val="18"/>
        </w:rPr>
        <w:t xml:space="preserve">, </w:t>
      </w:r>
      <w:r w:rsidRPr="00632E3E">
        <w:rPr>
          <w:szCs w:val="18"/>
        </w:rPr>
        <w:t>지속시간</w:t>
      </w:r>
      <w:r w:rsidRPr="00632E3E">
        <w:rPr>
          <w:szCs w:val="18"/>
        </w:rPr>
        <w:t>(</w:t>
      </w:r>
      <w:r w:rsidRPr="00632E3E">
        <w:rPr>
          <w:szCs w:val="18"/>
        </w:rPr>
        <w:t>시작일</w:t>
      </w:r>
      <w:r w:rsidRPr="00632E3E">
        <w:rPr>
          <w:szCs w:val="18"/>
        </w:rPr>
        <w:t>/</w:t>
      </w:r>
      <w:r w:rsidRPr="00632E3E">
        <w:rPr>
          <w:szCs w:val="18"/>
        </w:rPr>
        <w:t>종료일</w:t>
      </w:r>
      <w:r w:rsidRPr="00632E3E">
        <w:rPr>
          <w:szCs w:val="18"/>
        </w:rPr>
        <w:t xml:space="preserve">), </w:t>
      </w:r>
      <w:r w:rsidRPr="00632E3E">
        <w:rPr>
          <w:szCs w:val="18"/>
        </w:rPr>
        <w:t>중증도</w:t>
      </w:r>
      <w:r w:rsidRPr="00632E3E">
        <w:rPr>
          <w:szCs w:val="18"/>
        </w:rPr>
        <w:t xml:space="preserve">, </w:t>
      </w:r>
      <w:r w:rsidRPr="00632E3E">
        <w:rPr>
          <w:szCs w:val="18"/>
        </w:rPr>
        <w:t>결과</w:t>
      </w:r>
      <w:r w:rsidRPr="00632E3E">
        <w:rPr>
          <w:szCs w:val="18"/>
        </w:rPr>
        <w:t xml:space="preserve">, </w:t>
      </w:r>
      <w:r w:rsidRPr="00632E3E">
        <w:rPr>
          <w:szCs w:val="18"/>
        </w:rPr>
        <w:t>중대성</w:t>
      </w:r>
      <w:r w:rsidRPr="00632E3E">
        <w:rPr>
          <w:szCs w:val="18"/>
        </w:rPr>
        <w:t xml:space="preserve">, </w:t>
      </w:r>
      <w:r w:rsidRPr="00632E3E">
        <w:rPr>
          <w:szCs w:val="18"/>
        </w:rPr>
        <w:t>임상시험용의약품과의</w:t>
      </w:r>
      <w:r w:rsidRPr="00632E3E">
        <w:rPr>
          <w:szCs w:val="18"/>
        </w:rPr>
        <w:t xml:space="preserve"> </w:t>
      </w:r>
      <w:r w:rsidRPr="00632E3E">
        <w:rPr>
          <w:szCs w:val="18"/>
        </w:rPr>
        <w:t>인과관계</w:t>
      </w:r>
      <w:r w:rsidRPr="00632E3E">
        <w:rPr>
          <w:szCs w:val="18"/>
        </w:rPr>
        <w:t xml:space="preserve">, </w:t>
      </w:r>
      <w:r w:rsidRPr="00632E3E">
        <w:rPr>
          <w:szCs w:val="18"/>
        </w:rPr>
        <w:t>임상시험용</w:t>
      </w:r>
      <w:r w:rsidRPr="00632E3E">
        <w:rPr>
          <w:szCs w:val="18"/>
        </w:rPr>
        <w:t xml:space="preserve"> </w:t>
      </w:r>
      <w:r w:rsidRPr="00632E3E">
        <w:rPr>
          <w:szCs w:val="18"/>
        </w:rPr>
        <w:t>의약품에</w:t>
      </w:r>
      <w:r w:rsidRPr="00632E3E">
        <w:rPr>
          <w:szCs w:val="18"/>
        </w:rPr>
        <w:t xml:space="preserve"> </w:t>
      </w:r>
      <w:r w:rsidRPr="00632E3E">
        <w:rPr>
          <w:szCs w:val="18"/>
        </w:rPr>
        <w:t>대한</w:t>
      </w:r>
      <w:r w:rsidRPr="00632E3E">
        <w:rPr>
          <w:szCs w:val="18"/>
        </w:rPr>
        <w:t xml:space="preserve"> </w:t>
      </w:r>
      <w:r w:rsidRPr="00632E3E">
        <w:rPr>
          <w:szCs w:val="18"/>
        </w:rPr>
        <w:t>조치</w:t>
      </w:r>
      <w:r w:rsidRPr="00632E3E">
        <w:rPr>
          <w:szCs w:val="18"/>
        </w:rPr>
        <w:t xml:space="preserve">, </w:t>
      </w:r>
      <w:r w:rsidRPr="00632E3E">
        <w:rPr>
          <w:szCs w:val="18"/>
        </w:rPr>
        <w:t>이상반응에</w:t>
      </w:r>
      <w:r w:rsidRPr="00632E3E">
        <w:rPr>
          <w:szCs w:val="18"/>
        </w:rPr>
        <w:t xml:space="preserve"> </w:t>
      </w:r>
      <w:r w:rsidRPr="00632E3E">
        <w:rPr>
          <w:szCs w:val="18"/>
        </w:rPr>
        <w:t>대한</w:t>
      </w:r>
      <w:r w:rsidRPr="00632E3E">
        <w:rPr>
          <w:szCs w:val="18"/>
        </w:rPr>
        <w:t xml:space="preserve"> </w:t>
      </w:r>
      <w:r w:rsidRPr="00632E3E">
        <w:rPr>
          <w:szCs w:val="18"/>
        </w:rPr>
        <w:t>처치</w:t>
      </w:r>
      <w:r w:rsidRPr="00632E3E">
        <w:rPr>
          <w:szCs w:val="18"/>
        </w:rPr>
        <w:t xml:space="preserve"> </w:t>
      </w:r>
      <w:r w:rsidRPr="00632E3E">
        <w:rPr>
          <w:szCs w:val="18"/>
        </w:rPr>
        <w:t>등에</w:t>
      </w:r>
      <w:r w:rsidRPr="00632E3E">
        <w:rPr>
          <w:szCs w:val="18"/>
        </w:rPr>
        <w:t xml:space="preserve"> </w:t>
      </w:r>
      <w:r w:rsidRPr="00632E3E">
        <w:rPr>
          <w:szCs w:val="18"/>
        </w:rPr>
        <w:t>관하여</w:t>
      </w:r>
      <w:r w:rsidRPr="00632E3E">
        <w:rPr>
          <w:szCs w:val="18"/>
        </w:rPr>
        <w:t xml:space="preserve"> </w:t>
      </w:r>
      <w:r w:rsidRPr="00632E3E">
        <w:rPr>
          <w:szCs w:val="18"/>
        </w:rPr>
        <w:t>기록한다</w:t>
      </w:r>
      <w:r w:rsidRPr="00632E3E">
        <w:rPr>
          <w:szCs w:val="18"/>
        </w:rPr>
        <w:t xml:space="preserve">. </w:t>
      </w:r>
      <w:r w:rsidRPr="00632E3E">
        <w:rPr>
          <w:szCs w:val="18"/>
        </w:rPr>
        <w:t>임상시험</w:t>
      </w:r>
      <w:r w:rsidRPr="00632E3E">
        <w:rPr>
          <w:szCs w:val="18"/>
        </w:rPr>
        <w:t xml:space="preserve"> </w:t>
      </w:r>
      <w:r w:rsidRPr="00632E3E">
        <w:rPr>
          <w:szCs w:val="18"/>
        </w:rPr>
        <w:t>참여</w:t>
      </w:r>
      <w:r w:rsidRPr="00632E3E">
        <w:rPr>
          <w:szCs w:val="18"/>
        </w:rPr>
        <w:t xml:space="preserve"> </w:t>
      </w:r>
      <w:r w:rsidRPr="00632E3E">
        <w:rPr>
          <w:szCs w:val="18"/>
        </w:rPr>
        <w:t>이전부터</w:t>
      </w:r>
      <w:r w:rsidRPr="00632E3E">
        <w:rPr>
          <w:szCs w:val="18"/>
        </w:rPr>
        <w:t xml:space="preserve"> </w:t>
      </w:r>
      <w:r w:rsidRPr="00632E3E">
        <w:rPr>
          <w:szCs w:val="18"/>
        </w:rPr>
        <w:t>존재한</w:t>
      </w:r>
      <w:r w:rsidRPr="00632E3E">
        <w:rPr>
          <w:szCs w:val="18"/>
        </w:rPr>
        <w:t xml:space="preserve"> </w:t>
      </w:r>
      <w:r w:rsidRPr="00632E3E">
        <w:rPr>
          <w:szCs w:val="18"/>
        </w:rPr>
        <w:t>증상</w:t>
      </w:r>
      <w:r w:rsidRPr="00632E3E">
        <w:rPr>
          <w:szCs w:val="18"/>
        </w:rPr>
        <w:t xml:space="preserve">, </w:t>
      </w:r>
      <w:r w:rsidRPr="00632E3E">
        <w:rPr>
          <w:szCs w:val="18"/>
        </w:rPr>
        <w:t>증후가</w:t>
      </w:r>
      <w:r w:rsidRPr="00632E3E">
        <w:rPr>
          <w:szCs w:val="18"/>
        </w:rPr>
        <w:t xml:space="preserve"> </w:t>
      </w:r>
      <w:r w:rsidRPr="00632E3E">
        <w:rPr>
          <w:szCs w:val="18"/>
        </w:rPr>
        <w:t>있는</w:t>
      </w:r>
      <w:r w:rsidRPr="00632E3E">
        <w:rPr>
          <w:szCs w:val="18"/>
        </w:rPr>
        <w:t xml:space="preserve"> </w:t>
      </w:r>
      <w:r w:rsidRPr="00632E3E">
        <w:rPr>
          <w:szCs w:val="18"/>
        </w:rPr>
        <w:t>경우</w:t>
      </w:r>
      <w:r w:rsidRPr="00632E3E">
        <w:rPr>
          <w:szCs w:val="18"/>
        </w:rPr>
        <w:t xml:space="preserve">, </w:t>
      </w:r>
      <w:r w:rsidRPr="00632E3E">
        <w:rPr>
          <w:szCs w:val="18"/>
        </w:rPr>
        <w:t>이상반응으로</w:t>
      </w:r>
      <w:r w:rsidRPr="00632E3E">
        <w:rPr>
          <w:szCs w:val="18"/>
        </w:rPr>
        <w:t xml:space="preserve"> </w:t>
      </w:r>
      <w:r w:rsidRPr="00632E3E">
        <w:rPr>
          <w:szCs w:val="18"/>
        </w:rPr>
        <w:t>기록하지</w:t>
      </w:r>
      <w:r w:rsidRPr="00632E3E">
        <w:rPr>
          <w:szCs w:val="18"/>
        </w:rPr>
        <w:t xml:space="preserve"> </w:t>
      </w:r>
      <w:r w:rsidRPr="00632E3E">
        <w:rPr>
          <w:szCs w:val="18"/>
        </w:rPr>
        <w:t>않는다</w:t>
      </w:r>
      <w:r w:rsidRPr="00632E3E">
        <w:rPr>
          <w:szCs w:val="18"/>
        </w:rPr>
        <w:t xml:space="preserve">. </w:t>
      </w:r>
      <w:r w:rsidRPr="00632E3E">
        <w:rPr>
          <w:szCs w:val="18"/>
        </w:rPr>
        <w:t>단</w:t>
      </w:r>
      <w:r w:rsidRPr="00632E3E">
        <w:rPr>
          <w:szCs w:val="18"/>
        </w:rPr>
        <w:t xml:space="preserve">, </w:t>
      </w:r>
      <w:r w:rsidRPr="00632E3E">
        <w:rPr>
          <w:szCs w:val="18"/>
        </w:rPr>
        <w:t>임상시험</w:t>
      </w:r>
      <w:r w:rsidRPr="00632E3E">
        <w:rPr>
          <w:szCs w:val="18"/>
        </w:rPr>
        <w:t xml:space="preserve"> </w:t>
      </w:r>
      <w:r w:rsidRPr="00632E3E">
        <w:rPr>
          <w:szCs w:val="18"/>
        </w:rPr>
        <w:t>기간에</w:t>
      </w:r>
      <w:r w:rsidRPr="00632E3E">
        <w:rPr>
          <w:szCs w:val="18"/>
        </w:rPr>
        <w:t xml:space="preserve"> </w:t>
      </w:r>
      <w:r w:rsidRPr="00632E3E">
        <w:rPr>
          <w:szCs w:val="18"/>
        </w:rPr>
        <w:t>새롭게</w:t>
      </w:r>
      <w:r w:rsidRPr="00632E3E">
        <w:rPr>
          <w:szCs w:val="18"/>
        </w:rPr>
        <w:t xml:space="preserve"> </w:t>
      </w:r>
      <w:r w:rsidRPr="00632E3E">
        <w:rPr>
          <w:szCs w:val="18"/>
        </w:rPr>
        <w:t>발생하는</w:t>
      </w:r>
      <w:r w:rsidRPr="00632E3E">
        <w:rPr>
          <w:szCs w:val="18"/>
        </w:rPr>
        <w:t xml:space="preserve"> </w:t>
      </w:r>
      <w:r w:rsidRPr="00632E3E">
        <w:rPr>
          <w:szCs w:val="18"/>
        </w:rPr>
        <w:t>증상뿐</w:t>
      </w:r>
      <w:r w:rsidRPr="00632E3E">
        <w:rPr>
          <w:szCs w:val="18"/>
        </w:rPr>
        <w:t xml:space="preserve"> </w:t>
      </w:r>
      <w:r w:rsidRPr="00632E3E">
        <w:rPr>
          <w:szCs w:val="18"/>
        </w:rPr>
        <w:t>아니라</w:t>
      </w:r>
      <w:r w:rsidRPr="00632E3E">
        <w:rPr>
          <w:szCs w:val="18"/>
        </w:rPr>
        <w:t xml:space="preserve">, </w:t>
      </w:r>
      <w:r w:rsidRPr="00632E3E">
        <w:rPr>
          <w:szCs w:val="18"/>
        </w:rPr>
        <w:t>대상자가</w:t>
      </w:r>
      <w:r w:rsidRPr="00632E3E">
        <w:rPr>
          <w:szCs w:val="18"/>
        </w:rPr>
        <w:t xml:space="preserve"> </w:t>
      </w:r>
      <w:r w:rsidRPr="00632E3E">
        <w:rPr>
          <w:szCs w:val="18"/>
        </w:rPr>
        <w:t>기존에</w:t>
      </w:r>
      <w:r w:rsidRPr="00632E3E">
        <w:rPr>
          <w:szCs w:val="18"/>
        </w:rPr>
        <w:t xml:space="preserve"> </w:t>
      </w:r>
      <w:r w:rsidRPr="00632E3E">
        <w:rPr>
          <w:szCs w:val="18"/>
        </w:rPr>
        <w:t>갖고</w:t>
      </w:r>
      <w:r w:rsidRPr="00632E3E">
        <w:rPr>
          <w:szCs w:val="18"/>
        </w:rPr>
        <w:t xml:space="preserve"> </w:t>
      </w:r>
      <w:r w:rsidRPr="00632E3E">
        <w:rPr>
          <w:szCs w:val="18"/>
        </w:rPr>
        <w:t>있는</w:t>
      </w:r>
      <w:r w:rsidRPr="00632E3E">
        <w:rPr>
          <w:szCs w:val="18"/>
        </w:rPr>
        <w:t xml:space="preserve"> </w:t>
      </w:r>
      <w:r w:rsidRPr="00632E3E">
        <w:rPr>
          <w:szCs w:val="18"/>
        </w:rPr>
        <w:t>증상</w:t>
      </w:r>
      <w:r w:rsidRPr="00632E3E">
        <w:rPr>
          <w:szCs w:val="18"/>
        </w:rPr>
        <w:t xml:space="preserve"> </w:t>
      </w:r>
      <w:r w:rsidRPr="00632E3E">
        <w:rPr>
          <w:szCs w:val="18"/>
        </w:rPr>
        <w:t>및</w:t>
      </w:r>
      <w:r w:rsidRPr="00632E3E">
        <w:rPr>
          <w:szCs w:val="18"/>
        </w:rPr>
        <w:t xml:space="preserve"> </w:t>
      </w:r>
      <w:r w:rsidRPr="00632E3E">
        <w:rPr>
          <w:szCs w:val="18"/>
        </w:rPr>
        <w:t>증후의</w:t>
      </w:r>
      <w:r w:rsidRPr="00632E3E">
        <w:rPr>
          <w:szCs w:val="18"/>
        </w:rPr>
        <w:t xml:space="preserve"> </w:t>
      </w:r>
      <w:r w:rsidRPr="00632E3E">
        <w:rPr>
          <w:szCs w:val="18"/>
        </w:rPr>
        <w:t>강도</w:t>
      </w:r>
      <w:r w:rsidRPr="00632E3E">
        <w:rPr>
          <w:szCs w:val="18"/>
        </w:rPr>
        <w:t xml:space="preserve"> (Intensity), </w:t>
      </w:r>
      <w:r w:rsidRPr="00632E3E">
        <w:rPr>
          <w:szCs w:val="18"/>
        </w:rPr>
        <w:t>양상</w:t>
      </w:r>
      <w:r w:rsidRPr="00632E3E">
        <w:rPr>
          <w:szCs w:val="18"/>
        </w:rPr>
        <w:t xml:space="preserve">(Nature), </w:t>
      </w:r>
      <w:r w:rsidRPr="00632E3E">
        <w:rPr>
          <w:szCs w:val="18"/>
        </w:rPr>
        <w:t>빈도</w:t>
      </w:r>
      <w:r w:rsidRPr="00632E3E">
        <w:rPr>
          <w:szCs w:val="18"/>
        </w:rPr>
        <w:t>(Frequency)</w:t>
      </w:r>
      <w:r w:rsidRPr="00632E3E">
        <w:rPr>
          <w:szCs w:val="18"/>
        </w:rPr>
        <w:t>가</w:t>
      </w:r>
      <w:r w:rsidRPr="00632E3E">
        <w:rPr>
          <w:szCs w:val="18"/>
        </w:rPr>
        <w:t xml:space="preserve"> </w:t>
      </w:r>
      <w:r w:rsidRPr="00632E3E">
        <w:rPr>
          <w:szCs w:val="18"/>
        </w:rPr>
        <w:t>달라지거나</w:t>
      </w:r>
      <w:r w:rsidRPr="00632E3E">
        <w:rPr>
          <w:szCs w:val="18"/>
        </w:rPr>
        <w:t xml:space="preserve"> </w:t>
      </w:r>
      <w:r w:rsidRPr="00632E3E">
        <w:rPr>
          <w:szCs w:val="18"/>
        </w:rPr>
        <w:t>질환</w:t>
      </w:r>
      <w:r w:rsidRPr="00632E3E">
        <w:rPr>
          <w:szCs w:val="18"/>
        </w:rPr>
        <w:t xml:space="preserve"> </w:t>
      </w:r>
      <w:r w:rsidRPr="00632E3E">
        <w:rPr>
          <w:szCs w:val="18"/>
        </w:rPr>
        <w:t>명이</w:t>
      </w:r>
      <w:r w:rsidRPr="00632E3E">
        <w:rPr>
          <w:szCs w:val="18"/>
        </w:rPr>
        <w:t xml:space="preserve"> </w:t>
      </w:r>
      <w:r w:rsidRPr="00632E3E">
        <w:rPr>
          <w:szCs w:val="18"/>
        </w:rPr>
        <w:t>달라지는</w:t>
      </w:r>
      <w:r w:rsidRPr="00632E3E">
        <w:rPr>
          <w:szCs w:val="18"/>
        </w:rPr>
        <w:t xml:space="preserve"> </w:t>
      </w:r>
      <w:r w:rsidRPr="00632E3E">
        <w:rPr>
          <w:szCs w:val="18"/>
        </w:rPr>
        <w:t>경우</w:t>
      </w:r>
      <w:r w:rsidRPr="00632E3E">
        <w:rPr>
          <w:szCs w:val="18"/>
        </w:rPr>
        <w:t xml:space="preserve"> </w:t>
      </w:r>
      <w:r w:rsidRPr="00632E3E">
        <w:rPr>
          <w:szCs w:val="18"/>
        </w:rPr>
        <w:t>이상반응으로</w:t>
      </w:r>
      <w:r w:rsidRPr="00632E3E">
        <w:rPr>
          <w:szCs w:val="18"/>
        </w:rPr>
        <w:t xml:space="preserve"> </w:t>
      </w:r>
      <w:r w:rsidRPr="00632E3E">
        <w:rPr>
          <w:szCs w:val="18"/>
        </w:rPr>
        <w:t>판단하고</w:t>
      </w:r>
      <w:r w:rsidRPr="00632E3E">
        <w:rPr>
          <w:szCs w:val="18"/>
        </w:rPr>
        <w:t xml:space="preserve"> </w:t>
      </w:r>
      <w:r w:rsidRPr="00632E3E">
        <w:rPr>
          <w:szCs w:val="18"/>
        </w:rPr>
        <w:t>기록한다</w:t>
      </w:r>
      <w:r w:rsidRPr="00632E3E">
        <w:rPr>
          <w:szCs w:val="18"/>
        </w:rPr>
        <w:t>.</w:t>
      </w:r>
    </w:p>
    <w:p w14:paraId="52AF5AC6" w14:textId="5446BB90" w:rsidR="0049588C" w:rsidRPr="00632E3E" w:rsidRDefault="0049588C" w:rsidP="006D40C2">
      <w:pPr>
        <w:pStyle w:val="1"/>
        <w:numPr>
          <w:ilvl w:val="0"/>
          <w:numId w:val="48"/>
        </w:numPr>
        <w:wordWrap/>
        <w:spacing w:after="120"/>
        <w:ind w:leftChars="120" w:left="573" w:hanging="357"/>
        <w:rPr>
          <w:szCs w:val="18"/>
        </w:rPr>
      </w:pPr>
      <w:r w:rsidRPr="00632E3E">
        <w:rPr>
          <w:szCs w:val="18"/>
        </w:rPr>
        <w:lastRenderedPageBreak/>
        <w:t>시험책임자와</w:t>
      </w:r>
      <w:r w:rsidRPr="00632E3E">
        <w:rPr>
          <w:szCs w:val="18"/>
        </w:rPr>
        <w:t xml:space="preserve"> </w:t>
      </w:r>
      <w:r w:rsidR="00DB6950">
        <w:rPr>
          <w:rFonts w:hint="eastAsia"/>
          <w:szCs w:val="18"/>
        </w:rPr>
        <w:t>시험</w:t>
      </w:r>
      <w:r w:rsidRPr="00632E3E">
        <w:rPr>
          <w:szCs w:val="18"/>
        </w:rPr>
        <w:t>담당자는</w:t>
      </w:r>
      <w:r w:rsidRPr="00632E3E">
        <w:rPr>
          <w:szCs w:val="18"/>
        </w:rPr>
        <w:t xml:space="preserve"> </w:t>
      </w:r>
      <w:r w:rsidRPr="00632E3E">
        <w:rPr>
          <w:szCs w:val="18"/>
        </w:rPr>
        <w:t>임상시험용의약품</w:t>
      </w:r>
      <w:r w:rsidRPr="00632E3E">
        <w:rPr>
          <w:szCs w:val="18"/>
        </w:rPr>
        <w:t xml:space="preserve"> </w:t>
      </w:r>
      <w:r w:rsidRPr="00632E3E">
        <w:rPr>
          <w:szCs w:val="18"/>
        </w:rPr>
        <w:t>첫</w:t>
      </w:r>
      <w:r w:rsidRPr="00632E3E">
        <w:rPr>
          <w:szCs w:val="18"/>
        </w:rPr>
        <w:t xml:space="preserve"> </w:t>
      </w:r>
      <w:r w:rsidRPr="00632E3E">
        <w:rPr>
          <w:szCs w:val="18"/>
        </w:rPr>
        <w:t>투여</w:t>
      </w:r>
      <w:r w:rsidRPr="00632E3E">
        <w:rPr>
          <w:szCs w:val="18"/>
        </w:rPr>
        <w:t xml:space="preserve"> </w:t>
      </w:r>
      <w:r w:rsidRPr="00632E3E">
        <w:rPr>
          <w:szCs w:val="18"/>
        </w:rPr>
        <w:t>이후부터</w:t>
      </w:r>
      <w:r w:rsidRPr="00632E3E">
        <w:rPr>
          <w:szCs w:val="18"/>
        </w:rPr>
        <w:t xml:space="preserve"> </w:t>
      </w:r>
      <w:r w:rsidRPr="00632E3E">
        <w:rPr>
          <w:szCs w:val="18"/>
        </w:rPr>
        <w:t>시험대상자</w:t>
      </w:r>
      <w:r w:rsidRPr="00632E3E">
        <w:rPr>
          <w:szCs w:val="18"/>
        </w:rPr>
        <w:t xml:space="preserve"> </w:t>
      </w:r>
      <w:r w:rsidRPr="00632E3E">
        <w:rPr>
          <w:szCs w:val="18"/>
        </w:rPr>
        <w:t>관찰</w:t>
      </w:r>
      <w:r w:rsidRPr="00632E3E">
        <w:rPr>
          <w:szCs w:val="18"/>
        </w:rPr>
        <w:t xml:space="preserve"> </w:t>
      </w:r>
      <w:r w:rsidRPr="00632E3E">
        <w:rPr>
          <w:szCs w:val="18"/>
        </w:rPr>
        <w:t>종료</w:t>
      </w:r>
      <w:r w:rsidRPr="00632E3E">
        <w:rPr>
          <w:szCs w:val="18"/>
        </w:rPr>
        <w:t xml:space="preserve"> </w:t>
      </w:r>
      <w:r w:rsidRPr="00632E3E">
        <w:rPr>
          <w:szCs w:val="18"/>
        </w:rPr>
        <w:t>시까지</w:t>
      </w:r>
      <w:r w:rsidRPr="00632E3E">
        <w:rPr>
          <w:szCs w:val="18"/>
        </w:rPr>
        <w:t xml:space="preserve"> </w:t>
      </w:r>
      <w:r w:rsidRPr="00632E3E">
        <w:rPr>
          <w:szCs w:val="18"/>
        </w:rPr>
        <w:t>발생하는</w:t>
      </w:r>
      <w:r w:rsidRPr="00632E3E">
        <w:rPr>
          <w:szCs w:val="18"/>
        </w:rPr>
        <w:t xml:space="preserve"> </w:t>
      </w:r>
      <w:r w:rsidRPr="00632E3E">
        <w:rPr>
          <w:szCs w:val="18"/>
        </w:rPr>
        <w:t>모든</w:t>
      </w:r>
      <w:r w:rsidRPr="00632E3E">
        <w:rPr>
          <w:szCs w:val="18"/>
        </w:rPr>
        <w:t xml:space="preserve"> </w:t>
      </w:r>
      <w:r w:rsidRPr="00632E3E">
        <w:rPr>
          <w:szCs w:val="18"/>
        </w:rPr>
        <w:t>이상반응을</w:t>
      </w:r>
      <w:r w:rsidRPr="00632E3E">
        <w:rPr>
          <w:szCs w:val="18"/>
        </w:rPr>
        <w:t xml:space="preserve"> </w:t>
      </w:r>
      <w:r w:rsidRPr="00632E3E">
        <w:rPr>
          <w:szCs w:val="18"/>
        </w:rPr>
        <w:t>임상시험용의약품과의</w:t>
      </w:r>
      <w:r w:rsidRPr="00632E3E">
        <w:rPr>
          <w:szCs w:val="18"/>
        </w:rPr>
        <w:t xml:space="preserve"> </w:t>
      </w:r>
      <w:r w:rsidRPr="00632E3E">
        <w:rPr>
          <w:szCs w:val="18"/>
        </w:rPr>
        <w:t>관련성과</w:t>
      </w:r>
      <w:r w:rsidRPr="00632E3E">
        <w:rPr>
          <w:szCs w:val="18"/>
        </w:rPr>
        <w:t xml:space="preserve"> </w:t>
      </w:r>
      <w:r w:rsidRPr="00632E3E">
        <w:rPr>
          <w:szCs w:val="18"/>
        </w:rPr>
        <w:t>관계없이</w:t>
      </w:r>
      <w:r w:rsidRPr="00632E3E">
        <w:rPr>
          <w:szCs w:val="18"/>
        </w:rPr>
        <w:t xml:space="preserve"> </w:t>
      </w:r>
      <w:r w:rsidRPr="00632E3E">
        <w:rPr>
          <w:szCs w:val="18"/>
        </w:rPr>
        <w:t>수집하고</w:t>
      </w:r>
      <w:r w:rsidRPr="00632E3E">
        <w:rPr>
          <w:szCs w:val="18"/>
        </w:rPr>
        <w:t xml:space="preserve">, </w:t>
      </w:r>
      <w:r w:rsidRPr="00632E3E">
        <w:rPr>
          <w:szCs w:val="18"/>
        </w:rPr>
        <w:t>시험책임자</w:t>
      </w:r>
      <w:r w:rsidRPr="00632E3E">
        <w:rPr>
          <w:szCs w:val="18"/>
        </w:rPr>
        <w:t xml:space="preserve"> </w:t>
      </w:r>
      <w:r w:rsidRPr="00632E3E">
        <w:rPr>
          <w:szCs w:val="18"/>
        </w:rPr>
        <w:t>또는</w:t>
      </w:r>
      <w:r w:rsidRPr="00632E3E">
        <w:rPr>
          <w:szCs w:val="18"/>
        </w:rPr>
        <w:t xml:space="preserve"> </w:t>
      </w:r>
      <w:r w:rsidR="00F01A73">
        <w:rPr>
          <w:rFonts w:hint="eastAsia"/>
          <w:szCs w:val="18"/>
        </w:rPr>
        <w:t>공동연구자가</w:t>
      </w:r>
      <w:r w:rsidR="00F01A73">
        <w:rPr>
          <w:rFonts w:hint="eastAsia"/>
          <w:szCs w:val="18"/>
        </w:rPr>
        <w:t xml:space="preserve"> </w:t>
      </w:r>
      <w:r w:rsidRPr="00632E3E">
        <w:rPr>
          <w:szCs w:val="18"/>
        </w:rPr>
        <w:t>이상반응을</w:t>
      </w:r>
      <w:r w:rsidRPr="00632E3E">
        <w:rPr>
          <w:szCs w:val="18"/>
        </w:rPr>
        <w:t xml:space="preserve"> </w:t>
      </w:r>
      <w:r w:rsidRPr="00632E3E">
        <w:rPr>
          <w:szCs w:val="18"/>
        </w:rPr>
        <w:t>평가하며</w:t>
      </w:r>
      <w:r w:rsidRPr="00632E3E">
        <w:rPr>
          <w:szCs w:val="18"/>
        </w:rPr>
        <w:t xml:space="preserve">, </w:t>
      </w:r>
      <w:r w:rsidRPr="00632E3E">
        <w:rPr>
          <w:szCs w:val="18"/>
        </w:rPr>
        <w:t>수집된</w:t>
      </w:r>
      <w:r w:rsidRPr="00632E3E">
        <w:rPr>
          <w:szCs w:val="18"/>
        </w:rPr>
        <w:t xml:space="preserve"> </w:t>
      </w:r>
      <w:r w:rsidRPr="00632E3E">
        <w:rPr>
          <w:szCs w:val="18"/>
        </w:rPr>
        <w:t>정보는</w:t>
      </w:r>
      <w:r w:rsidRPr="00632E3E">
        <w:rPr>
          <w:szCs w:val="18"/>
        </w:rPr>
        <w:t xml:space="preserve"> </w:t>
      </w:r>
      <w:r w:rsidRPr="00632E3E">
        <w:rPr>
          <w:szCs w:val="18"/>
        </w:rPr>
        <w:t>증례기록양식의</w:t>
      </w:r>
      <w:r w:rsidRPr="00632E3E">
        <w:rPr>
          <w:szCs w:val="18"/>
        </w:rPr>
        <w:t xml:space="preserve"> “</w:t>
      </w:r>
      <w:r w:rsidRPr="00632E3E">
        <w:rPr>
          <w:szCs w:val="18"/>
        </w:rPr>
        <w:t>이상반응</w:t>
      </w:r>
      <w:r w:rsidRPr="00632E3E">
        <w:rPr>
          <w:szCs w:val="18"/>
        </w:rPr>
        <w:t>(Adverse Events)”</w:t>
      </w:r>
      <w:r w:rsidRPr="00632E3E">
        <w:rPr>
          <w:szCs w:val="18"/>
        </w:rPr>
        <w:t>양식에</w:t>
      </w:r>
      <w:r w:rsidRPr="00632E3E">
        <w:rPr>
          <w:szCs w:val="18"/>
        </w:rPr>
        <w:t xml:space="preserve"> MedDRA </w:t>
      </w:r>
      <w:r w:rsidRPr="00632E3E">
        <w:rPr>
          <w:szCs w:val="18"/>
        </w:rPr>
        <w:t>용어</w:t>
      </w:r>
      <w:r w:rsidRPr="00632E3E">
        <w:rPr>
          <w:szCs w:val="18"/>
        </w:rPr>
        <w:t>(</w:t>
      </w:r>
      <w:r w:rsidRPr="00632E3E">
        <w:rPr>
          <w:szCs w:val="18"/>
        </w:rPr>
        <w:t>최신</w:t>
      </w:r>
      <w:r w:rsidRPr="00632E3E">
        <w:rPr>
          <w:szCs w:val="18"/>
        </w:rPr>
        <w:t xml:space="preserve"> </w:t>
      </w:r>
      <w:r w:rsidRPr="00632E3E">
        <w:rPr>
          <w:szCs w:val="18"/>
        </w:rPr>
        <w:t>버전</w:t>
      </w:r>
      <w:r w:rsidRPr="00632E3E">
        <w:rPr>
          <w:szCs w:val="18"/>
        </w:rPr>
        <w:t>)</w:t>
      </w:r>
      <w:r w:rsidRPr="00632E3E">
        <w:rPr>
          <w:szCs w:val="18"/>
        </w:rPr>
        <w:t>로</w:t>
      </w:r>
      <w:r w:rsidRPr="00632E3E">
        <w:rPr>
          <w:szCs w:val="18"/>
        </w:rPr>
        <w:t xml:space="preserve"> </w:t>
      </w:r>
      <w:r w:rsidRPr="00632E3E">
        <w:rPr>
          <w:szCs w:val="18"/>
        </w:rPr>
        <w:t>기록하여야</w:t>
      </w:r>
      <w:r w:rsidRPr="00632E3E">
        <w:rPr>
          <w:szCs w:val="18"/>
        </w:rPr>
        <w:t xml:space="preserve"> </w:t>
      </w:r>
      <w:r w:rsidRPr="00632E3E">
        <w:rPr>
          <w:szCs w:val="18"/>
        </w:rPr>
        <w:t>하며</w:t>
      </w:r>
      <w:r w:rsidRPr="00632E3E">
        <w:rPr>
          <w:szCs w:val="18"/>
        </w:rPr>
        <w:t xml:space="preserve">, </w:t>
      </w:r>
      <w:r w:rsidRPr="00632E3E">
        <w:rPr>
          <w:szCs w:val="18"/>
        </w:rPr>
        <w:t>이것이</w:t>
      </w:r>
      <w:r w:rsidRPr="00632E3E">
        <w:rPr>
          <w:szCs w:val="18"/>
        </w:rPr>
        <w:t xml:space="preserve"> </w:t>
      </w:r>
      <w:r w:rsidRPr="00632E3E">
        <w:rPr>
          <w:szCs w:val="18"/>
        </w:rPr>
        <w:t>불가능</w:t>
      </w:r>
      <w:r w:rsidRPr="00632E3E">
        <w:rPr>
          <w:szCs w:val="18"/>
        </w:rPr>
        <w:t xml:space="preserve"> </w:t>
      </w:r>
      <w:r w:rsidRPr="00632E3E">
        <w:rPr>
          <w:szCs w:val="18"/>
        </w:rPr>
        <w:t>할</w:t>
      </w:r>
      <w:r w:rsidRPr="00632E3E">
        <w:rPr>
          <w:szCs w:val="18"/>
        </w:rPr>
        <w:t xml:space="preserve"> </w:t>
      </w:r>
      <w:r w:rsidRPr="00632E3E">
        <w:rPr>
          <w:szCs w:val="18"/>
        </w:rPr>
        <w:t>경우</w:t>
      </w:r>
      <w:r w:rsidRPr="00632E3E">
        <w:rPr>
          <w:szCs w:val="18"/>
        </w:rPr>
        <w:t xml:space="preserve"> </w:t>
      </w:r>
      <w:r w:rsidRPr="00632E3E">
        <w:rPr>
          <w:szCs w:val="18"/>
        </w:rPr>
        <w:t>임상시험책임자</w:t>
      </w:r>
      <w:r w:rsidRPr="00632E3E">
        <w:rPr>
          <w:szCs w:val="18"/>
        </w:rPr>
        <w:t xml:space="preserve"> </w:t>
      </w:r>
      <w:r w:rsidRPr="00632E3E">
        <w:rPr>
          <w:szCs w:val="18"/>
        </w:rPr>
        <w:t>또는</w:t>
      </w:r>
      <w:r w:rsidRPr="00632E3E">
        <w:rPr>
          <w:szCs w:val="18"/>
        </w:rPr>
        <w:t xml:space="preserve"> </w:t>
      </w:r>
      <w:r w:rsidR="00DB6950">
        <w:rPr>
          <w:rFonts w:hint="eastAsia"/>
          <w:szCs w:val="18"/>
        </w:rPr>
        <w:t>시험</w:t>
      </w:r>
      <w:r w:rsidRPr="00632E3E">
        <w:rPr>
          <w:szCs w:val="18"/>
        </w:rPr>
        <w:t>담당자가</w:t>
      </w:r>
      <w:r w:rsidRPr="00632E3E">
        <w:rPr>
          <w:szCs w:val="18"/>
        </w:rPr>
        <w:t xml:space="preserve"> </w:t>
      </w:r>
      <w:r w:rsidRPr="00632E3E">
        <w:rPr>
          <w:szCs w:val="18"/>
        </w:rPr>
        <w:t>관찰하거나</w:t>
      </w:r>
      <w:r w:rsidRPr="00632E3E">
        <w:rPr>
          <w:szCs w:val="18"/>
        </w:rPr>
        <w:t xml:space="preserve">, </w:t>
      </w:r>
      <w:r w:rsidRPr="00632E3E">
        <w:rPr>
          <w:szCs w:val="18"/>
        </w:rPr>
        <w:t>대상자가</w:t>
      </w:r>
      <w:r w:rsidRPr="00632E3E">
        <w:rPr>
          <w:szCs w:val="18"/>
        </w:rPr>
        <w:t xml:space="preserve"> </w:t>
      </w:r>
      <w:r w:rsidRPr="00632E3E">
        <w:rPr>
          <w:szCs w:val="18"/>
        </w:rPr>
        <w:t>보고한</w:t>
      </w:r>
      <w:r w:rsidRPr="00632E3E">
        <w:rPr>
          <w:szCs w:val="18"/>
        </w:rPr>
        <w:t xml:space="preserve"> </w:t>
      </w:r>
      <w:r w:rsidRPr="00632E3E">
        <w:rPr>
          <w:szCs w:val="18"/>
        </w:rPr>
        <w:t>증상</w:t>
      </w:r>
      <w:r w:rsidRPr="00632E3E">
        <w:rPr>
          <w:szCs w:val="18"/>
        </w:rPr>
        <w:t xml:space="preserve"> </w:t>
      </w:r>
      <w:r w:rsidRPr="00632E3E">
        <w:rPr>
          <w:szCs w:val="18"/>
        </w:rPr>
        <w:t>및</w:t>
      </w:r>
      <w:r w:rsidRPr="00632E3E">
        <w:rPr>
          <w:szCs w:val="18"/>
        </w:rPr>
        <w:t xml:space="preserve"> </w:t>
      </w:r>
      <w:r w:rsidRPr="00632E3E">
        <w:rPr>
          <w:szCs w:val="18"/>
        </w:rPr>
        <w:t>증후에</w:t>
      </w:r>
      <w:r w:rsidRPr="00632E3E">
        <w:rPr>
          <w:szCs w:val="18"/>
        </w:rPr>
        <w:t xml:space="preserve"> </w:t>
      </w:r>
      <w:r w:rsidRPr="00632E3E">
        <w:rPr>
          <w:szCs w:val="18"/>
        </w:rPr>
        <w:t>대한</w:t>
      </w:r>
      <w:r w:rsidRPr="00632E3E">
        <w:rPr>
          <w:szCs w:val="18"/>
        </w:rPr>
        <w:t xml:space="preserve"> </w:t>
      </w:r>
      <w:r w:rsidRPr="00632E3E">
        <w:rPr>
          <w:szCs w:val="18"/>
        </w:rPr>
        <w:t>용어를</w:t>
      </w:r>
      <w:r w:rsidRPr="00632E3E">
        <w:rPr>
          <w:szCs w:val="18"/>
        </w:rPr>
        <w:t xml:space="preserve"> </w:t>
      </w:r>
      <w:r w:rsidRPr="00632E3E">
        <w:rPr>
          <w:szCs w:val="18"/>
        </w:rPr>
        <w:t>기록한다</w:t>
      </w:r>
      <w:r w:rsidRPr="00632E3E">
        <w:rPr>
          <w:szCs w:val="18"/>
        </w:rPr>
        <w:t>.</w:t>
      </w:r>
    </w:p>
    <w:p w14:paraId="690C20FF" w14:textId="77777777" w:rsidR="00592DD9" w:rsidRPr="00632E3E" w:rsidRDefault="0049588C" w:rsidP="006D40C2">
      <w:pPr>
        <w:pStyle w:val="1"/>
        <w:numPr>
          <w:ilvl w:val="0"/>
          <w:numId w:val="48"/>
        </w:numPr>
        <w:wordWrap/>
        <w:spacing w:after="40"/>
        <w:ind w:leftChars="120" w:left="573" w:hanging="357"/>
        <w:rPr>
          <w:szCs w:val="18"/>
        </w:rPr>
      </w:pPr>
      <w:r w:rsidRPr="00632E3E">
        <w:rPr>
          <w:szCs w:val="18"/>
        </w:rPr>
        <w:t>이상반응</w:t>
      </w:r>
      <w:r w:rsidRPr="00632E3E">
        <w:rPr>
          <w:szCs w:val="18"/>
        </w:rPr>
        <w:t xml:space="preserve"> </w:t>
      </w:r>
      <w:r w:rsidRPr="00632E3E">
        <w:rPr>
          <w:szCs w:val="18"/>
        </w:rPr>
        <w:t>발생</w:t>
      </w:r>
      <w:r w:rsidRPr="00632E3E">
        <w:rPr>
          <w:szCs w:val="18"/>
        </w:rPr>
        <w:t xml:space="preserve"> </w:t>
      </w:r>
      <w:r w:rsidRPr="00632E3E">
        <w:rPr>
          <w:szCs w:val="18"/>
        </w:rPr>
        <w:t>시</w:t>
      </w:r>
      <w:r w:rsidRPr="00632E3E">
        <w:rPr>
          <w:szCs w:val="18"/>
        </w:rPr>
        <w:t xml:space="preserve"> </w:t>
      </w:r>
      <w:r w:rsidRPr="00632E3E">
        <w:rPr>
          <w:szCs w:val="18"/>
        </w:rPr>
        <w:t>증례기록서에</w:t>
      </w:r>
      <w:r w:rsidRPr="00632E3E">
        <w:rPr>
          <w:szCs w:val="18"/>
        </w:rPr>
        <w:t xml:space="preserve"> </w:t>
      </w:r>
      <w:r w:rsidRPr="00632E3E">
        <w:rPr>
          <w:szCs w:val="18"/>
        </w:rPr>
        <w:t>아래와</w:t>
      </w:r>
      <w:r w:rsidRPr="00632E3E">
        <w:rPr>
          <w:szCs w:val="18"/>
        </w:rPr>
        <w:t xml:space="preserve"> </w:t>
      </w:r>
      <w:r w:rsidRPr="00632E3E">
        <w:rPr>
          <w:szCs w:val="18"/>
        </w:rPr>
        <w:t>같은</w:t>
      </w:r>
      <w:r w:rsidRPr="00632E3E">
        <w:rPr>
          <w:szCs w:val="18"/>
        </w:rPr>
        <w:t xml:space="preserve"> </w:t>
      </w:r>
      <w:r w:rsidRPr="00632E3E">
        <w:rPr>
          <w:szCs w:val="18"/>
        </w:rPr>
        <w:t>항목을</w:t>
      </w:r>
      <w:r w:rsidRPr="00632E3E">
        <w:rPr>
          <w:szCs w:val="18"/>
        </w:rPr>
        <w:t xml:space="preserve"> </w:t>
      </w:r>
      <w:r w:rsidRPr="00632E3E">
        <w:rPr>
          <w:szCs w:val="18"/>
        </w:rPr>
        <w:t>기록한다</w:t>
      </w:r>
      <w:r w:rsidRPr="00632E3E">
        <w:rPr>
          <w:szCs w:val="18"/>
        </w:rPr>
        <w:t>.</w:t>
      </w:r>
    </w:p>
    <w:p w14:paraId="4F32A0FB" w14:textId="0203DB99" w:rsidR="0049588C" w:rsidRPr="00632E3E" w:rsidRDefault="0049588C" w:rsidP="00592DD9">
      <w:pPr>
        <w:pStyle w:val="1"/>
        <w:numPr>
          <w:ilvl w:val="0"/>
          <w:numId w:val="0"/>
        </w:numPr>
        <w:wordWrap/>
        <w:spacing w:after="120"/>
        <w:ind w:left="573"/>
        <w:rPr>
          <w:szCs w:val="18"/>
        </w:rPr>
      </w:pPr>
      <w:r w:rsidRPr="00632E3E">
        <w:t>임상시험용의약품</w:t>
      </w:r>
      <w:r w:rsidRPr="00632E3E">
        <w:t xml:space="preserve"> </w:t>
      </w:r>
      <w:r w:rsidRPr="00632E3E">
        <w:t>첫</w:t>
      </w:r>
      <w:r w:rsidRPr="00632E3E">
        <w:t xml:space="preserve"> </w:t>
      </w:r>
      <w:r w:rsidRPr="00632E3E">
        <w:t>투여</w:t>
      </w:r>
      <w:r w:rsidRPr="00632E3E">
        <w:t xml:space="preserve"> </w:t>
      </w:r>
      <w:r w:rsidRPr="00632E3E">
        <w:t>이후부터</w:t>
      </w:r>
      <w:r w:rsidRPr="00632E3E">
        <w:t xml:space="preserve"> </w:t>
      </w:r>
      <w:r w:rsidRPr="00632E3E">
        <w:t>시험대상자</w:t>
      </w:r>
      <w:r w:rsidRPr="00632E3E">
        <w:t xml:space="preserve"> </w:t>
      </w:r>
      <w:r w:rsidRPr="00632E3E">
        <w:t>관찰종료</w:t>
      </w:r>
      <w:r w:rsidRPr="00632E3E">
        <w:t xml:space="preserve"> </w:t>
      </w:r>
      <w:r w:rsidRPr="00632E3E">
        <w:t>시까지</w:t>
      </w:r>
      <w:r w:rsidRPr="00632E3E">
        <w:t xml:space="preserve"> </w:t>
      </w:r>
      <w:r w:rsidRPr="00632E3E">
        <w:t>이상반응</w:t>
      </w:r>
      <w:r w:rsidRPr="00632E3E">
        <w:t>(Adverse Event, AE)</w:t>
      </w:r>
      <w:r w:rsidRPr="00632E3E">
        <w:t>이</w:t>
      </w:r>
      <w:r w:rsidRPr="00632E3E">
        <w:t xml:space="preserve"> </w:t>
      </w:r>
      <w:r w:rsidRPr="00632E3E">
        <w:t>발생한</w:t>
      </w:r>
      <w:r w:rsidRPr="00632E3E">
        <w:t xml:space="preserve"> </w:t>
      </w:r>
      <w:r w:rsidRPr="00632E3E">
        <w:t>경우</w:t>
      </w:r>
      <w:r w:rsidRPr="00632E3E">
        <w:t xml:space="preserve"> </w:t>
      </w:r>
      <w:r w:rsidRPr="00632E3E">
        <w:t>아래의</w:t>
      </w:r>
      <w:r w:rsidRPr="00632E3E">
        <w:t xml:space="preserve"> </w:t>
      </w:r>
      <w:r w:rsidRPr="00632E3E">
        <w:t>사항을</w:t>
      </w:r>
      <w:r w:rsidRPr="00632E3E">
        <w:t xml:space="preserve"> </w:t>
      </w:r>
      <w:r w:rsidRPr="00632E3E">
        <w:t>증례기록서에</w:t>
      </w:r>
      <w:r w:rsidRPr="00632E3E">
        <w:t xml:space="preserve"> </w:t>
      </w:r>
      <w:r w:rsidRPr="00632E3E">
        <w:t>수집</w:t>
      </w:r>
      <w:r w:rsidRPr="00632E3E">
        <w:t xml:space="preserve">, </w:t>
      </w:r>
      <w:r w:rsidRPr="00632E3E">
        <w:t>기록한다</w:t>
      </w:r>
      <w:r w:rsidRPr="00632E3E">
        <w:t>.</w:t>
      </w:r>
    </w:p>
    <w:p w14:paraId="6456A003"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51" w:name="_Toc438719645"/>
      <w:bookmarkStart w:id="452" w:name="_Toc438719785"/>
      <w:r w:rsidRPr="00632E3E">
        <w:rPr>
          <w:rFonts w:ascii="Times New Roman" w:eastAsia="맑은 고딕" w:hAnsi="Times New Roman"/>
        </w:rPr>
        <w:t>이상반응명</w:t>
      </w:r>
      <w:bookmarkEnd w:id="451"/>
      <w:bookmarkEnd w:id="452"/>
    </w:p>
    <w:p w14:paraId="6A458355"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53" w:name="_Toc438719646"/>
      <w:bookmarkStart w:id="454" w:name="_Toc438719786"/>
      <w:r w:rsidRPr="00632E3E">
        <w:rPr>
          <w:rFonts w:ascii="Times New Roman" w:eastAsia="맑은 고딕" w:hAnsi="Times New Roman"/>
        </w:rPr>
        <w:t>이상반응의</w:t>
      </w:r>
      <w:r w:rsidRPr="00632E3E">
        <w:rPr>
          <w:rFonts w:ascii="Times New Roman" w:eastAsia="맑은 고딕" w:hAnsi="Times New Roman"/>
        </w:rPr>
        <w:t xml:space="preserve"> </w:t>
      </w:r>
      <w:r w:rsidRPr="00632E3E">
        <w:rPr>
          <w:rFonts w:ascii="Times New Roman" w:eastAsia="맑은 고딕" w:hAnsi="Times New Roman"/>
        </w:rPr>
        <w:t>시작일</w:t>
      </w:r>
      <w:r w:rsidRPr="00632E3E">
        <w:rPr>
          <w:rFonts w:ascii="Times New Roman" w:eastAsia="맑은 고딕" w:hAnsi="Times New Roman"/>
        </w:rPr>
        <w:t xml:space="preserve"> </w:t>
      </w:r>
      <w:r w:rsidRPr="00632E3E">
        <w:rPr>
          <w:rFonts w:ascii="Times New Roman" w:eastAsia="맑은 고딕" w:hAnsi="Times New Roman"/>
        </w:rPr>
        <w:t>및</w:t>
      </w:r>
      <w:r w:rsidRPr="00632E3E">
        <w:rPr>
          <w:rFonts w:ascii="Times New Roman" w:eastAsia="맑은 고딕" w:hAnsi="Times New Roman"/>
        </w:rPr>
        <w:t xml:space="preserve"> </w:t>
      </w:r>
      <w:r w:rsidRPr="00632E3E">
        <w:rPr>
          <w:rFonts w:ascii="Times New Roman" w:eastAsia="맑은 고딕" w:hAnsi="Times New Roman"/>
        </w:rPr>
        <w:t>시작시간</w:t>
      </w:r>
      <w:bookmarkEnd w:id="453"/>
      <w:bookmarkEnd w:id="454"/>
    </w:p>
    <w:p w14:paraId="07CC3178"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55" w:name="_Toc438719647"/>
      <w:bookmarkStart w:id="456" w:name="_Toc438719787"/>
      <w:r w:rsidRPr="00632E3E">
        <w:rPr>
          <w:rFonts w:ascii="Times New Roman" w:eastAsia="맑은 고딕" w:hAnsi="Times New Roman"/>
        </w:rPr>
        <w:t>이상반응의</w:t>
      </w:r>
      <w:r w:rsidRPr="00632E3E">
        <w:rPr>
          <w:rFonts w:ascii="Times New Roman" w:eastAsia="맑은 고딕" w:hAnsi="Times New Roman"/>
        </w:rPr>
        <w:t xml:space="preserve"> </w:t>
      </w:r>
      <w:r w:rsidRPr="00632E3E">
        <w:rPr>
          <w:rFonts w:ascii="Times New Roman" w:eastAsia="맑은 고딕" w:hAnsi="Times New Roman"/>
        </w:rPr>
        <w:t>종료일</w:t>
      </w:r>
      <w:r w:rsidRPr="00632E3E">
        <w:rPr>
          <w:rFonts w:ascii="Times New Roman" w:eastAsia="맑은 고딕" w:hAnsi="Times New Roman"/>
        </w:rPr>
        <w:t xml:space="preserve"> </w:t>
      </w:r>
      <w:r w:rsidRPr="00632E3E">
        <w:rPr>
          <w:rFonts w:ascii="Times New Roman" w:eastAsia="맑은 고딕" w:hAnsi="Times New Roman"/>
        </w:rPr>
        <w:t>및</w:t>
      </w:r>
      <w:r w:rsidRPr="00632E3E">
        <w:rPr>
          <w:rFonts w:ascii="Times New Roman" w:eastAsia="맑은 고딕" w:hAnsi="Times New Roman"/>
        </w:rPr>
        <w:t xml:space="preserve"> </w:t>
      </w:r>
      <w:r w:rsidRPr="00632E3E">
        <w:rPr>
          <w:rFonts w:ascii="Times New Roman" w:eastAsia="맑은 고딕" w:hAnsi="Times New Roman"/>
        </w:rPr>
        <w:t>종료시간</w:t>
      </w:r>
      <w:bookmarkEnd w:id="455"/>
      <w:bookmarkEnd w:id="456"/>
    </w:p>
    <w:p w14:paraId="3F92770D"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57" w:name="_Toc438719648"/>
      <w:bookmarkStart w:id="458" w:name="_Toc438719788"/>
      <w:r w:rsidRPr="00632E3E">
        <w:rPr>
          <w:rFonts w:ascii="Times New Roman" w:eastAsia="맑은 고딕" w:hAnsi="Times New Roman"/>
        </w:rPr>
        <w:t>중대한</w:t>
      </w:r>
      <w:r w:rsidRPr="00632E3E">
        <w:rPr>
          <w:rFonts w:ascii="Times New Roman" w:eastAsia="맑은 고딕" w:hAnsi="Times New Roman"/>
        </w:rPr>
        <w:t xml:space="preserve"> </w:t>
      </w:r>
      <w:r w:rsidRPr="00632E3E">
        <w:rPr>
          <w:rFonts w:ascii="Times New Roman" w:eastAsia="맑은 고딕" w:hAnsi="Times New Roman"/>
        </w:rPr>
        <w:t>이상반응</w:t>
      </w:r>
      <w:r w:rsidRPr="00632E3E">
        <w:rPr>
          <w:rFonts w:ascii="Times New Roman" w:eastAsia="맑은 고딕" w:hAnsi="Times New Roman"/>
        </w:rPr>
        <w:t xml:space="preserve"> </w:t>
      </w:r>
      <w:r w:rsidRPr="00632E3E">
        <w:rPr>
          <w:rFonts w:ascii="Times New Roman" w:eastAsia="맑은 고딕" w:hAnsi="Times New Roman"/>
        </w:rPr>
        <w:t>여부</w:t>
      </w:r>
      <w:bookmarkEnd w:id="457"/>
      <w:bookmarkEnd w:id="458"/>
      <w:r w:rsidRPr="00632E3E">
        <w:rPr>
          <w:rFonts w:ascii="Times New Roman" w:eastAsia="맑은 고딕" w:hAnsi="Times New Roman"/>
        </w:rPr>
        <w:t xml:space="preserve"> </w:t>
      </w:r>
    </w:p>
    <w:p w14:paraId="70EDF8E0"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59" w:name="_Toc438719649"/>
      <w:bookmarkStart w:id="460" w:name="_Toc438719789"/>
      <w:r w:rsidRPr="00632E3E">
        <w:rPr>
          <w:rFonts w:ascii="Times New Roman" w:eastAsia="맑은 고딕" w:hAnsi="Times New Roman"/>
        </w:rPr>
        <w:t>이상반응의</w:t>
      </w:r>
      <w:r w:rsidRPr="00632E3E">
        <w:rPr>
          <w:rFonts w:ascii="Times New Roman" w:eastAsia="맑은 고딕" w:hAnsi="Times New Roman"/>
        </w:rPr>
        <w:t xml:space="preserve"> </w:t>
      </w:r>
      <w:r w:rsidRPr="00632E3E">
        <w:rPr>
          <w:rFonts w:ascii="Times New Roman" w:eastAsia="맑은 고딕" w:hAnsi="Times New Roman"/>
        </w:rPr>
        <w:t>중증도</w:t>
      </w:r>
      <w:bookmarkEnd w:id="459"/>
      <w:bookmarkEnd w:id="460"/>
      <w:r w:rsidRPr="00632E3E">
        <w:rPr>
          <w:rFonts w:ascii="Times New Roman" w:eastAsia="맑은 고딕" w:hAnsi="Times New Roman"/>
        </w:rPr>
        <w:t xml:space="preserve"> </w:t>
      </w:r>
    </w:p>
    <w:p w14:paraId="74718A54"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61" w:name="_Toc438719650"/>
      <w:bookmarkStart w:id="462" w:name="_Toc438719790"/>
      <w:r w:rsidRPr="00632E3E">
        <w:rPr>
          <w:rFonts w:ascii="Times New Roman" w:eastAsia="맑은 고딕" w:hAnsi="Times New Roman"/>
        </w:rPr>
        <w:t>이상반응의</w:t>
      </w:r>
      <w:r w:rsidRPr="00632E3E">
        <w:rPr>
          <w:rFonts w:ascii="Times New Roman" w:eastAsia="맑은 고딕" w:hAnsi="Times New Roman"/>
        </w:rPr>
        <w:t xml:space="preserve"> </w:t>
      </w:r>
      <w:r w:rsidRPr="00632E3E">
        <w:rPr>
          <w:rFonts w:ascii="Times New Roman" w:eastAsia="맑은 고딕" w:hAnsi="Times New Roman"/>
        </w:rPr>
        <w:t>임상시험용의약품과의</w:t>
      </w:r>
      <w:r w:rsidRPr="00632E3E">
        <w:rPr>
          <w:rFonts w:ascii="Times New Roman" w:eastAsia="맑은 고딕" w:hAnsi="Times New Roman"/>
        </w:rPr>
        <w:t xml:space="preserve"> </w:t>
      </w:r>
      <w:r w:rsidRPr="00632E3E">
        <w:rPr>
          <w:rFonts w:ascii="Times New Roman" w:eastAsia="맑은 고딕" w:hAnsi="Times New Roman"/>
        </w:rPr>
        <w:t>인과관계</w:t>
      </w:r>
      <w:bookmarkEnd w:id="461"/>
      <w:bookmarkEnd w:id="462"/>
    </w:p>
    <w:p w14:paraId="42D4BA84"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63" w:name="_Toc438719651"/>
      <w:bookmarkStart w:id="464" w:name="_Toc438719791"/>
      <w:r w:rsidRPr="00632E3E">
        <w:rPr>
          <w:rFonts w:ascii="Times New Roman" w:eastAsia="맑은 고딕" w:hAnsi="Times New Roman"/>
        </w:rPr>
        <w:t>임상시험용의약품에</w:t>
      </w:r>
      <w:r w:rsidRPr="00632E3E">
        <w:rPr>
          <w:rFonts w:ascii="Times New Roman" w:eastAsia="맑은 고딕" w:hAnsi="Times New Roman"/>
        </w:rPr>
        <w:t xml:space="preserve"> </w:t>
      </w:r>
      <w:r w:rsidRPr="00632E3E">
        <w:rPr>
          <w:rFonts w:ascii="Times New Roman" w:eastAsia="맑은 고딕" w:hAnsi="Times New Roman"/>
        </w:rPr>
        <w:t>대한</w:t>
      </w:r>
      <w:r w:rsidRPr="00632E3E">
        <w:rPr>
          <w:rFonts w:ascii="Times New Roman" w:eastAsia="맑은 고딕" w:hAnsi="Times New Roman"/>
        </w:rPr>
        <w:t xml:space="preserve"> </w:t>
      </w:r>
      <w:r w:rsidRPr="00632E3E">
        <w:rPr>
          <w:rFonts w:ascii="Times New Roman" w:eastAsia="맑은 고딕" w:hAnsi="Times New Roman"/>
        </w:rPr>
        <w:t>조치</w:t>
      </w:r>
      <w:bookmarkEnd w:id="463"/>
      <w:bookmarkEnd w:id="464"/>
    </w:p>
    <w:p w14:paraId="7604397C"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65" w:name="_Toc438719652"/>
      <w:bookmarkStart w:id="466" w:name="_Toc438719792"/>
      <w:r w:rsidRPr="00632E3E">
        <w:rPr>
          <w:rFonts w:ascii="Times New Roman" w:eastAsia="맑은 고딕" w:hAnsi="Times New Roman"/>
        </w:rPr>
        <w:t>이상반응의</w:t>
      </w:r>
      <w:r w:rsidRPr="00632E3E">
        <w:rPr>
          <w:rFonts w:ascii="Times New Roman" w:eastAsia="맑은 고딕" w:hAnsi="Times New Roman"/>
        </w:rPr>
        <w:t xml:space="preserve"> </w:t>
      </w:r>
      <w:r w:rsidRPr="00632E3E">
        <w:rPr>
          <w:rFonts w:ascii="Times New Roman" w:eastAsia="맑은 고딕" w:hAnsi="Times New Roman"/>
        </w:rPr>
        <w:t>결과</w:t>
      </w:r>
      <w:bookmarkEnd w:id="465"/>
      <w:bookmarkEnd w:id="466"/>
    </w:p>
    <w:p w14:paraId="1B1E3A97" w14:textId="77777777" w:rsidR="0049588C" w:rsidRPr="00632E3E" w:rsidRDefault="0049588C" w:rsidP="001B3474">
      <w:pPr>
        <w:pStyle w:val="1d"/>
        <w:numPr>
          <w:ilvl w:val="1"/>
          <w:numId w:val="19"/>
        </w:numPr>
        <w:spacing w:line="274" w:lineRule="auto"/>
        <w:ind w:leftChars="0" w:left="924" w:right="106" w:hanging="357"/>
        <w:rPr>
          <w:rFonts w:ascii="Times New Roman" w:eastAsia="맑은 고딕" w:hAnsi="Times New Roman"/>
        </w:rPr>
      </w:pPr>
      <w:bookmarkStart w:id="467" w:name="_Toc438719653"/>
      <w:bookmarkStart w:id="468" w:name="_Toc438719793"/>
      <w:r w:rsidRPr="00632E3E">
        <w:rPr>
          <w:rFonts w:ascii="Times New Roman" w:eastAsia="맑은 고딕" w:hAnsi="Times New Roman"/>
        </w:rPr>
        <w:t>이상반응에</w:t>
      </w:r>
      <w:r w:rsidRPr="00632E3E">
        <w:rPr>
          <w:rFonts w:ascii="Times New Roman" w:eastAsia="맑은 고딕" w:hAnsi="Times New Roman"/>
        </w:rPr>
        <w:t xml:space="preserve"> </w:t>
      </w:r>
      <w:r w:rsidRPr="00632E3E">
        <w:rPr>
          <w:rFonts w:ascii="Times New Roman" w:eastAsia="맑은 고딕" w:hAnsi="Times New Roman"/>
        </w:rPr>
        <w:t>대한</w:t>
      </w:r>
      <w:r w:rsidRPr="00632E3E">
        <w:rPr>
          <w:rFonts w:ascii="Times New Roman" w:eastAsia="맑은 고딕" w:hAnsi="Times New Roman"/>
        </w:rPr>
        <w:t xml:space="preserve"> </w:t>
      </w:r>
      <w:r w:rsidRPr="00632E3E">
        <w:rPr>
          <w:rFonts w:ascii="Times New Roman" w:eastAsia="맑은 고딕" w:hAnsi="Times New Roman"/>
        </w:rPr>
        <w:t>처치</w:t>
      </w:r>
      <w:bookmarkEnd w:id="467"/>
      <w:bookmarkEnd w:id="468"/>
    </w:p>
    <w:p w14:paraId="71BA8619" w14:textId="46B057F1" w:rsidR="0049588C" w:rsidRPr="00632E3E" w:rsidRDefault="00410C49" w:rsidP="001754D4">
      <w:pPr>
        <w:pStyle w:val="1"/>
        <w:numPr>
          <w:ilvl w:val="0"/>
          <w:numId w:val="24"/>
        </w:numPr>
        <w:wordWrap/>
        <w:spacing w:before="120" w:after="120"/>
        <w:ind w:leftChars="120" w:left="573" w:hanging="357"/>
      </w:pPr>
      <w:r>
        <w:rPr>
          <w:rFonts w:hint="eastAsia"/>
        </w:rPr>
        <w:t>실험실적</w:t>
      </w:r>
      <w:r w:rsidR="0049588C" w:rsidRPr="00632E3E">
        <w:t xml:space="preserve"> </w:t>
      </w:r>
      <w:r w:rsidR="0049588C" w:rsidRPr="00632E3E">
        <w:t>검사치의</w:t>
      </w:r>
      <w:r w:rsidR="0049588C" w:rsidRPr="00632E3E">
        <w:t xml:space="preserve"> </w:t>
      </w:r>
      <w:r w:rsidR="0049588C" w:rsidRPr="00632E3E">
        <w:t>경우</w:t>
      </w:r>
      <w:r w:rsidR="0049588C" w:rsidRPr="00632E3E">
        <w:t xml:space="preserve"> </w:t>
      </w:r>
      <w:r w:rsidR="0049588C" w:rsidRPr="00632E3E">
        <w:t>임상적으로</w:t>
      </w:r>
      <w:r w:rsidR="0049588C" w:rsidRPr="00632E3E">
        <w:t xml:space="preserve"> </w:t>
      </w:r>
      <w:r w:rsidR="0049588C" w:rsidRPr="00632E3E">
        <w:t>의미</w:t>
      </w:r>
      <w:r w:rsidR="0049588C" w:rsidRPr="00632E3E">
        <w:t xml:space="preserve"> </w:t>
      </w:r>
      <w:r w:rsidR="0049588C" w:rsidRPr="00632E3E">
        <w:t>있는</w:t>
      </w:r>
      <w:r w:rsidR="0049588C" w:rsidRPr="00632E3E">
        <w:t xml:space="preserve"> </w:t>
      </w:r>
      <w:r w:rsidR="0049588C" w:rsidRPr="00632E3E">
        <w:rPr>
          <w:szCs w:val="18"/>
        </w:rPr>
        <w:t>비정상치를</w:t>
      </w:r>
      <w:r w:rsidR="0049588C" w:rsidRPr="00632E3E">
        <w:t xml:space="preserve"> </w:t>
      </w:r>
      <w:r w:rsidR="0049588C" w:rsidRPr="00632E3E">
        <w:t>파악하여</w:t>
      </w:r>
      <w:r w:rsidR="0049588C" w:rsidRPr="00632E3E">
        <w:t xml:space="preserve"> </w:t>
      </w:r>
      <w:r w:rsidR="0049588C" w:rsidRPr="00632E3E">
        <w:t>증례기록서에</w:t>
      </w:r>
      <w:r w:rsidR="0049588C" w:rsidRPr="00632E3E">
        <w:t xml:space="preserve"> </w:t>
      </w:r>
      <w:r w:rsidR="0049588C" w:rsidRPr="00632E3E">
        <w:t>기록한다</w:t>
      </w:r>
      <w:r w:rsidR="0049588C" w:rsidRPr="00632E3E">
        <w:t>.</w:t>
      </w:r>
    </w:p>
    <w:p w14:paraId="7F9F919B" w14:textId="77777777" w:rsidR="000B6E43" w:rsidRPr="00632E3E" w:rsidRDefault="000B6E43" w:rsidP="000B6E43">
      <w:pPr>
        <w:spacing w:before="0" w:after="0" w:line="120" w:lineRule="atLeast"/>
        <w:rPr>
          <w:rFonts w:ascii="Times New Roman" w:eastAsia="맑은 고딕" w:hAnsi="Times New Roman"/>
        </w:rPr>
      </w:pPr>
    </w:p>
    <w:p w14:paraId="79F2B129" w14:textId="0704EE5D" w:rsidR="00782115" w:rsidRPr="00632E3E" w:rsidRDefault="00782115" w:rsidP="00832082">
      <w:pPr>
        <w:pStyle w:val="2"/>
      </w:pPr>
      <w:bookmarkStart w:id="469" w:name="_Toc90998727"/>
      <w:r w:rsidRPr="00632E3E">
        <w:t>이상반응의</w:t>
      </w:r>
      <w:r w:rsidRPr="00632E3E">
        <w:t xml:space="preserve"> </w:t>
      </w:r>
      <w:r w:rsidR="00E212E9" w:rsidRPr="00632E3E">
        <w:t>중증도</w:t>
      </w:r>
      <w:r w:rsidR="00E212E9" w:rsidRPr="00632E3E">
        <w:t xml:space="preserve">(severity) </w:t>
      </w:r>
      <w:r w:rsidRPr="00632E3E">
        <w:t>평가</w:t>
      </w:r>
      <w:bookmarkEnd w:id="469"/>
    </w:p>
    <w:p w14:paraId="4252CB20" w14:textId="1E24562B" w:rsidR="00526BC8" w:rsidRPr="00632E3E" w:rsidRDefault="00E212E9" w:rsidP="00E212E9">
      <w:pPr>
        <w:pStyle w:val="1"/>
        <w:numPr>
          <w:ilvl w:val="0"/>
          <w:numId w:val="0"/>
        </w:numPr>
        <w:wordWrap/>
        <w:spacing w:before="40" w:after="120"/>
        <w:rPr>
          <w:szCs w:val="18"/>
        </w:rPr>
      </w:pPr>
      <w:r w:rsidRPr="00632E3E">
        <w:rPr>
          <w:szCs w:val="18"/>
        </w:rPr>
        <w:t>이상반응의</w:t>
      </w:r>
      <w:r w:rsidRPr="00632E3E">
        <w:rPr>
          <w:szCs w:val="18"/>
        </w:rPr>
        <w:t xml:space="preserve"> </w:t>
      </w:r>
      <w:r w:rsidRPr="00632E3E">
        <w:rPr>
          <w:szCs w:val="18"/>
        </w:rPr>
        <w:t>중증도는</w:t>
      </w:r>
      <w:r w:rsidRPr="00632E3E">
        <w:rPr>
          <w:szCs w:val="18"/>
        </w:rPr>
        <w:t xml:space="preserve"> </w:t>
      </w:r>
      <w:r w:rsidRPr="00632E3E">
        <w:rPr>
          <w:szCs w:val="18"/>
        </w:rPr>
        <w:t>최대</w:t>
      </w:r>
      <w:r w:rsidRPr="00632E3E">
        <w:rPr>
          <w:szCs w:val="18"/>
        </w:rPr>
        <w:t xml:space="preserve"> </w:t>
      </w:r>
      <w:r w:rsidRPr="00632E3E">
        <w:rPr>
          <w:szCs w:val="18"/>
        </w:rPr>
        <w:t>강도</w:t>
      </w:r>
      <w:r w:rsidRPr="00632E3E">
        <w:rPr>
          <w:szCs w:val="18"/>
        </w:rPr>
        <w:t>(maximal intensity)</w:t>
      </w:r>
      <w:r w:rsidR="00514AA6">
        <w:rPr>
          <w:rFonts w:hint="eastAsia"/>
          <w:szCs w:val="18"/>
        </w:rPr>
        <w:t>에</w:t>
      </w:r>
      <w:r w:rsidR="00514AA6">
        <w:rPr>
          <w:rFonts w:hint="eastAsia"/>
          <w:szCs w:val="18"/>
        </w:rPr>
        <w:t xml:space="preserve"> </w:t>
      </w:r>
      <w:r w:rsidR="00514AA6">
        <w:rPr>
          <w:rFonts w:hint="eastAsia"/>
          <w:szCs w:val="18"/>
        </w:rPr>
        <w:t>의거하여</w:t>
      </w:r>
      <w:r w:rsidR="00514AA6">
        <w:rPr>
          <w:rFonts w:hint="eastAsia"/>
          <w:szCs w:val="18"/>
        </w:rPr>
        <w:t xml:space="preserve"> </w:t>
      </w:r>
      <w:r w:rsidR="00514AA6">
        <w:rPr>
          <w:rFonts w:hint="eastAsia"/>
          <w:szCs w:val="18"/>
        </w:rPr>
        <w:t>아래의</w:t>
      </w:r>
      <w:r w:rsidR="00514AA6">
        <w:rPr>
          <w:rFonts w:hint="eastAsia"/>
          <w:szCs w:val="18"/>
        </w:rPr>
        <w:t xml:space="preserve"> </w:t>
      </w:r>
      <w:r w:rsidR="00514AA6">
        <w:rPr>
          <w:rFonts w:hint="eastAsia"/>
          <w:szCs w:val="18"/>
        </w:rPr>
        <w:t>기준에</w:t>
      </w:r>
      <w:r w:rsidR="00514AA6">
        <w:rPr>
          <w:rFonts w:hint="eastAsia"/>
          <w:szCs w:val="18"/>
        </w:rPr>
        <w:t xml:space="preserve"> </w:t>
      </w:r>
      <w:r w:rsidR="00514AA6">
        <w:rPr>
          <w:rFonts w:hint="eastAsia"/>
          <w:szCs w:val="18"/>
        </w:rPr>
        <w:t>의해</w:t>
      </w:r>
      <w:r w:rsidR="00514AA6">
        <w:rPr>
          <w:rFonts w:hint="eastAsia"/>
          <w:szCs w:val="18"/>
        </w:rPr>
        <w:t xml:space="preserve"> </w:t>
      </w:r>
      <w:r w:rsidR="00514AA6">
        <w:rPr>
          <w:rFonts w:hint="eastAsia"/>
          <w:szCs w:val="18"/>
        </w:rPr>
        <w:t>분류한다</w:t>
      </w:r>
      <w:r w:rsidR="00514AA6">
        <w:rPr>
          <w:rFonts w:hint="eastAsia"/>
          <w:szCs w:val="18"/>
        </w:rPr>
        <w:t>.</w:t>
      </w:r>
      <w:r w:rsidR="00514AA6">
        <w:rPr>
          <w:szCs w:val="18"/>
        </w:rPr>
        <w:t xml:space="preserve"> </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312"/>
        <w:gridCol w:w="6714"/>
      </w:tblGrid>
      <w:tr w:rsidR="00E212E9" w:rsidRPr="00632E3E" w14:paraId="238331DC" w14:textId="77777777" w:rsidTr="00E212E9">
        <w:trPr>
          <w:trHeight w:val="481"/>
          <w:tblHeader/>
        </w:trPr>
        <w:tc>
          <w:tcPr>
            <w:tcW w:w="1281" w:type="pct"/>
            <w:tcBorders>
              <w:top w:val="single" w:sz="4" w:space="0" w:color="auto"/>
              <w:left w:val="nil"/>
              <w:bottom w:val="single" w:sz="4" w:space="0" w:color="auto"/>
              <w:right w:val="single" w:sz="4" w:space="0" w:color="auto"/>
            </w:tcBorders>
            <w:shd w:val="clear" w:color="auto" w:fill="D9D9D9"/>
            <w:vAlign w:val="center"/>
            <w:hideMark/>
          </w:tcPr>
          <w:p w14:paraId="4ABC5FA3" w14:textId="77777777" w:rsidR="00E212E9" w:rsidRPr="00632E3E" w:rsidRDefault="00E212E9" w:rsidP="00E212E9">
            <w:pPr>
              <w:pStyle w:val="a1"/>
              <w:wordWrap/>
              <w:spacing w:before="0" w:after="0" w:line="120" w:lineRule="atLeast"/>
              <w:ind w:left="0" w:rightChars="10" w:right="18" w:firstLineChars="100" w:firstLine="200"/>
              <w:jc w:val="center"/>
              <w:rPr>
                <w:rFonts w:ascii="Times New Roman" w:eastAsia="맑은 고딕" w:hAnsi="Times New Roman"/>
                <w:b/>
                <w:sz w:val="20"/>
              </w:rPr>
            </w:pPr>
            <w:r w:rsidRPr="00632E3E">
              <w:rPr>
                <w:rFonts w:ascii="Times New Roman" w:eastAsia="맑은 고딕" w:hAnsi="Times New Roman"/>
                <w:b/>
                <w:sz w:val="20"/>
              </w:rPr>
              <w:t>중증도</w:t>
            </w:r>
            <w:r w:rsidRPr="00632E3E">
              <w:rPr>
                <w:rFonts w:ascii="Times New Roman" w:eastAsia="맑은 고딕" w:hAnsi="Times New Roman"/>
                <w:b/>
                <w:sz w:val="20"/>
              </w:rPr>
              <w:t>(Grade)</w:t>
            </w:r>
          </w:p>
        </w:tc>
        <w:tc>
          <w:tcPr>
            <w:tcW w:w="3719" w:type="pct"/>
            <w:tcBorders>
              <w:top w:val="single" w:sz="4" w:space="0" w:color="auto"/>
              <w:left w:val="single" w:sz="4" w:space="0" w:color="auto"/>
              <w:bottom w:val="single" w:sz="4" w:space="0" w:color="auto"/>
              <w:right w:val="nil"/>
            </w:tcBorders>
            <w:shd w:val="clear" w:color="auto" w:fill="D9D9D9"/>
            <w:vAlign w:val="center"/>
            <w:hideMark/>
          </w:tcPr>
          <w:p w14:paraId="37ADD9A4" w14:textId="77777777" w:rsidR="00E212E9" w:rsidRPr="00632E3E" w:rsidRDefault="00E212E9" w:rsidP="00E212E9">
            <w:pPr>
              <w:pStyle w:val="a1"/>
              <w:wordWrap/>
              <w:spacing w:before="0" w:after="0" w:line="120" w:lineRule="atLeast"/>
              <w:ind w:left="0" w:rightChars="10" w:right="18"/>
              <w:jc w:val="center"/>
              <w:rPr>
                <w:rFonts w:ascii="Times New Roman" w:eastAsia="맑은 고딕" w:hAnsi="Times New Roman"/>
                <w:b/>
                <w:sz w:val="20"/>
              </w:rPr>
            </w:pPr>
            <w:r w:rsidRPr="00632E3E">
              <w:rPr>
                <w:rFonts w:ascii="Times New Roman" w:eastAsia="맑은 고딕" w:hAnsi="Times New Roman"/>
                <w:b/>
                <w:sz w:val="20"/>
              </w:rPr>
              <w:t>설명</w:t>
            </w:r>
          </w:p>
        </w:tc>
      </w:tr>
      <w:tr w:rsidR="00E212E9" w:rsidRPr="00632E3E" w14:paraId="403CA881" w14:textId="77777777" w:rsidTr="00E212E9">
        <w:trPr>
          <w:trHeight w:val="907"/>
        </w:trPr>
        <w:tc>
          <w:tcPr>
            <w:tcW w:w="1281" w:type="pct"/>
            <w:tcBorders>
              <w:top w:val="single" w:sz="4" w:space="0" w:color="auto"/>
              <w:left w:val="nil"/>
              <w:bottom w:val="single" w:sz="4" w:space="0" w:color="auto"/>
              <w:right w:val="single" w:sz="4" w:space="0" w:color="auto"/>
            </w:tcBorders>
            <w:vAlign w:val="center"/>
            <w:hideMark/>
          </w:tcPr>
          <w:p w14:paraId="7B1C911F" w14:textId="77777777" w:rsidR="00E212E9" w:rsidRPr="00632E3E" w:rsidRDefault="00E212E9" w:rsidP="00E212E9">
            <w:pPr>
              <w:pStyle w:val="a1"/>
              <w:wordWrap/>
              <w:spacing w:before="0" w:after="0" w:line="120" w:lineRule="atLeast"/>
              <w:ind w:left="0" w:rightChars="10" w:right="18" w:firstLineChars="10" w:firstLine="20"/>
              <w:jc w:val="center"/>
              <w:rPr>
                <w:rFonts w:ascii="Times New Roman" w:eastAsia="맑은 고딕" w:hAnsi="Times New Roman"/>
                <w:sz w:val="20"/>
              </w:rPr>
            </w:pPr>
            <w:r w:rsidRPr="00632E3E">
              <w:rPr>
                <w:rFonts w:ascii="Times New Roman" w:eastAsia="맑은 고딕" w:hAnsi="Times New Roman"/>
                <w:sz w:val="20"/>
              </w:rPr>
              <w:t>Grade 1</w:t>
            </w:r>
          </w:p>
          <w:p w14:paraId="11F8480D" w14:textId="77777777" w:rsidR="00E212E9" w:rsidRPr="00632E3E" w:rsidRDefault="00E212E9" w:rsidP="00E212E9">
            <w:pPr>
              <w:pStyle w:val="a1"/>
              <w:wordWrap/>
              <w:spacing w:before="0" w:after="0" w:line="120" w:lineRule="atLeast"/>
              <w:ind w:left="0" w:rightChars="10" w:right="18" w:firstLineChars="10" w:firstLine="20"/>
              <w:jc w:val="center"/>
              <w:rPr>
                <w:rFonts w:ascii="Times New Roman" w:eastAsia="맑은 고딕" w:hAnsi="Times New Roman"/>
                <w:sz w:val="20"/>
              </w:rPr>
            </w:pPr>
            <w:r w:rsidRPr="00632E3E">
              <w:rPr>
                <w:rFonts w:ascii="Times New Roman" w:eastAsia="맑은 고딕" w:hAnsi="Times New Roman"/>
                <w:sz w:val="20"/>
              </w:rPr>
              <w:t>경증</w:t>
            </w:r>
            <w:r w:rsidRPr="00632E3E">
              <w:rPr>
                <w:rFonts w:ascii="Times New Roman" w:eastAsia="맑은 고딕" w:hAnsi="Times New Roman"/>
                <w:sz w:val="20"/>
              </w:rPr>
              <w:t xml:space="preserve"> (Mild)</w:t>
            </w:r>
          </w:p>
        </w:tc>
        <w:tc>
          <w:tcPr>
            <w:tcW w:w="3719" w:type="pct"/>
            <w:tcBorders>
              <w:top w:val="single" w:sz="4" w:space="0" w:color="auto"/>
              <w:left w:val="single" w:sz="4" w:space="0" w:color="auto"/>
              <w:bottom w:val="single" w:sz="4" w:space="0" w:color="auto"/>
              <w:right w:val="nil"/>
            </w:tcBorders>
            <w:tcMar>
              <w:left w:w="0" w:type="dxa"/>
              <w:right w:w="0" w:type="dxa"/>
            </w:tcMar>
            <w:vAlign w:val="center"/>
            <w:hideMark/>
          </w:tcPr>
          <w:p w14:paraId="7CF0E2E0" w14:textId="77777777" w:rsidR="00E212E9" w:rsidRPr="00632E3E" w:rsidRDefault="00E212E9" w:rsidP="00E212E9">
            <w:pPr>
              <w:pStyle w:val="111"/>
              <w:tabs>
                <w:tab w:val="clear" w:pos="851"/>
              </w:tabs>
              <w:wordWrap w:val="0"/>
              <w:spacing w:before="0" w:after="0" w:line="120" w:lineRule="atLeast"/>
              <w:ind w:left="187" w:rightChars="100" w:right="180"/>
              <w:rPr>
                <w:rFonts w:ascii="Times New Roman" w:hAnsi="Times New Roman"/>
                <w:b/>
                <w:noProof/>
                <w:kern w:val="0"/>
                <w:sz w:val="20"/>
              </w:rPr>
            </w:pPr>
            <w:r w:rsidRPr="00632E3E">
              <w:rPr>
                <w:rFonts w:ascii="Times New Roman" w:hAnsi="Times New Roman"/>
                <w:sz w:val="20"/>
              </w:rPr>
              <w:t>대상자에게</w:t>
            </w:r>
            <w:r w:rsidRPr="00632E3E">
              <w:rPr>
                <w:rFonts w:ascii="Times New Roman" w:hAnsi="Times New Roman"/>
                <w:sz w:val="20"/>
              </w:rPr>
              <w:t xml:space="preserve"> </w:t>
            </w:r>
            <w:r w:rsidRPr="00632E3E">
              <w:rPr>
                <w:rFonts w:ascii="Times New Roman" w:hAnsi="Times New Roman"/>
                <w:sz w:val="20"/>
              </w:rPr>
              <w:t>증상이</w:t>
            </w:r>
            <w:r w:rsidRPr="00632E3E">
              <w:rPr>
                <w:rFonts w:ascii="Times New Roman" w:hAnsi="Times New Roman"/>
                <w:sz w:val="20"/>
              </w:rPr>
              <w:t xml:space="preserve"> </w:t>
            </w:r>
            <w:r w:rsidRPr="00632E3E">
              <w:rPr>
                <w:rFonts w:ascii="Times New Roman" w:hAnsi="Times New Roman"/>
                <w:sz w:val="20"/>
              </w:rPr>
              <w:t>없거나</w:t>
            </w:r>
            <w:r w:rsidRPr="00632E3E">
              <w:rPr>
                <w:rFonts w:ascii="Times New Roman" w:hAnsi="Times New Roman"/>
                <w:sz w:val="20"/>
              </w:rPr>
              <w:t xml:space="preserve"> </w:t>
            </w:r>
            <w:r w:rsidRPr="00632E3E">
              <w:rPr>
                <w:rFonts w:ascii="Times New Roman" w:hAnsi="Times New Roman"/>
                <w:sz w:val="20"/>
              </w:rPr>
              <w:t>증상이</w:t>
            </w:r>
            <w:r w:rsidRPr="00632E3E">
              <w:rPr>
                <w:rFonts w:ascii="Times New Roman" w:hAnsi="Times New Roman"/>
                <w:sz w:val="20"/>
              </w:rPr>
              <w:t xml:space="preserve"> </w:t>
            </w:r>
            <w:r w:rsidRPr="00632E3E">
              <w:rPr>
                <w:rFonts w:ascii="Times New Roman" w:hAnsi="Times New Roman"/>
                <w:sz w:val="20"/>
              </w:rPr>
              <w:t>경증인</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임상적</w:t>
            </w:r>
            <w:r w:rsidRPr="00632E3E">
              <w:rPr>
                <w:rFonts w:ascii="Times New Roman" w:hAnsi="Times New Roman"/>
                <w:sz w:val="20"/>
              </w:rPr>
              <w:t xml:space="preserve"> </w:t>
            </w:r>
            <w:r w:rsidRPr="00632E3E">
              <w:rPr>
                <w:rFonts w:ascii="Times New Roman" w:hAnsi="Times New Roman"/>
                <w:sz w:val="20"/>
              </w:rPr>
              <w:t>혹은</w:t>
            </w:r>
            <w:r w:rsidRPr="00632E3E">
              <w:rPr>
                <w:rFonts w:ascii="Times New Roman" w:hAnsi="Times New Roman"/>
                <w:sz w:val="20"/>
              </w:rPr>
              <w:t xml:space="preserve"> </w:t>
            </w:r>
            <w:r w:rsidRPr="00632E3E">
              <w:rPr>
                <w:rFonts w:ascii="Times New Roman" w:hAnsi="Times New Roman"/>
                <w:sz w:val="20"/>
              </w:rPr>
              <w:t>진단적</w:t>
            </w:r>
            <w:r w:rsidRPr="00632E3E">
              <w:rPr>
                <w:rFonts w:ascii="Times New Roman" w:hAnsi="Times New Roman"/>
                <w:sz w:val="20"/>
              </w:rPr>
              <w:t xml:space="preserve"> </w:t>
            </w:r>
            <w:r w:rsidRPr="00632E3E">
              <w:rPr>
                <w:rFonts w:ascii="Times New Roman" w:hAnsi="Times New Roman"/>
                <w:sz w:val="20"/>
              </w:rPr>
              <w:t>관찰이</w:t>
            </w:r>
            <w:r w:rsidRPr="00632E3E">
              <w:rPr>
                <w:rFonts w:ascii="Times New Roman" w:hAnsi="Times New Roman"/>
                <w:sz w:val="20"/>
              </w:rPr>
              <w:t xml:space="preserve"> </w:t>
            </w:r>
            <w:r w:rsidRPr="00632E3E">
              <w:rPr>
                <w:rFonts w:ascii="Times New Roman" w:hAnsi="Times New Roman"/>
                <w:sz w:val="20"/>
              </w:rPr>
              <w:t>필요한</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해당</w:t>
            </w:r>
            <w:r w:rsidRPr="00632E3E">
              <w:rPr>
                <w:rFonts w:ascii="Times New Roman" w:hAnsi="Times New Roman"/>
                <w:sz w:val="20"/>
              </w:rPr>
              <w:t xml:space="preserve"> </w:t>
            </w:r>
            <w:r w:rsidRPr="00632E3E">
              <w:rPr>
                <w:rFonts w:ascii="Times New Roman" w:hAnsi="Times New Roman"/>
                <w:sz w:val="20"/>
              </w:rPr>
              <w:t>이상반응에</w:t>
            </w:r>
            <w:r w:rsidRPr="00632E3E">
              <w:rPr>
                <w:rFonts w:ascii="Times New Roman" w:hAnsi="Times New Roman"/>
                <w:sz w:val="20"/>
              </w:rPr>
              <w:t xml:space="preserve"> </w:t>
            </w:r>
            <w:r w:rsidRPr="00632E3E">
              <w:rPr>
                <w:rFonts w:ascii="Times New Roman" w:hAnsi="Times New Roman"/>
                <w:sz w:val="20"/>
              </w:rPr>
              <w:t>대한</w:t>
            </w:r>
            <w:r w:rsidRPr="00632E3E">
              <w:rPr>
                <w:rFonts w:ascii="Times New Roman" w:hAnsi="Times New Roman"/>
                <w:sz w:val="20"/>
              </w:rPr>
              <w:t xml:space="preserve"> </w:t>
            </w:r>
            <w:r w:rsidRPr="00632E3E">
              <w:rPr>
                <w:rFonts w:ascii="Times New Roman" w:hAnsi="Times New Roman"/>
                <w:sz w:val="20"/>
              </w:rPr>
              <w:t>처치가</w:t>
            </w:r>
            <w:r w:rsidRPr="00632E3E">
              <w:rPr>
                <w:rFonts w:ascii="Times New Roman" w:hAnsi="Times New Roman"/>
                <w:sz w:val="20"/>
              </w:rPr>
              <w:t xml:space="preserve"> </w:t>
            </w:r>
            <w:r w:rsidRPr="00632E3E">
              <w:rPr>
                <w:rFonts w:ascii="Times New Roman" w:hAnsi="Times New Roman"/>
                <w:sz w:val="20"/>
              </w:rPr>
              <w:t>필요</w:t>
            </w:r>
            <w:r w:rsidRPr="00632E3E">
              <w:rPr>
                <w:rFonts w:ascii="Times New Roman" w:hAnsi="Times New Roman"/>
                <w:sz w:val="20"/>
              </w:rPr>
              <w:t xml:space="preserve"> </w:t>
            </w:r>
            <w:r w:rsidRPr="00632E3E">
              <w:rPr>
                <w:rFonts w:ascii="Times New Roman" w:hAnsi="Times New Roman"/>
                <w:sz w:val="20"/>
              </w:rPr>
              <w:t>없는</w:t>
            </w:r>
            <w:r w:rsidRPr="00632E3E">
              <w:rPr>
                <w:rFonts w:ascii="Times New Roman" w:hAnsi="Times New Roman"/>
                <w:sz w:val="20"/>
              </w:rPr>
              <w:t xml:space="preserve"> </w:t>
            </w:r>
            <w:r w:rsidRPr="00632E3E">
              <w:rPr>
                <w:rFonts w:ascii="Times New Roman" w:hAnsi="Times New Roman"/>
                <w:sz w:val="20"/>
              </w:rPr>
              <w:t>경우</w:t>
            </w:r>
          </w:p>
        </w:tc>
      </w:tr>
      <w:tr w:rsidR="00E212E9" w:rsidRPr="00632E3E" w14:paraId="0E40D08C" w14:textId="77777777" w:rsidTr="00E212E9">
        <w:trPr>
          <w:trHeight w:val="1134"/>
        </w:trPr>
        <w:tc>
          <w:tcPr>
            <w:tcW w:w="1281" w:type="pct"/>
            <w:tcBorders>
              <w:top w:val="single" w:sz="4" w:space="0" w:color="auto"/>
              <w:left w:val="nil"/>
              <w:bottom w:val="single" w:sz="4" w:space="0" w:color="auto"/>
              <w:right w:val="single" w:sz="4" w:space="0" w:color="auto"/>
            </w:tcBorders>
            <w:vAlign w:val="center"/>
            <w:hideMark/>
          </w:tcPr>
          <w:p w14:paraId="721943E3" w14:textId="77777777" w:rsidR="00E212E9" w:rsidRPr="00632E3E" w:rsidRDefault="00E212E9" w:rsidP="00E212E9">
            <w:pPr>
              <w:pStyle w:val="a1"/>
              <w:wordWrap/>
              <w:spacing w:before="0" w:after="0" w:line="120" w:lineRule="atLeast"/>
              <w:ind w:left="0" w:rightChars="10" w:right="18" w:firstLineChars="10" w:firstLine="20"/>
              <w:jc w:val="center"/>
              <w:rPr>
                <w:rFonts w:ascii="Times New Roman" w:eastAsia="맑은 고딕" w:hAnsi="Times New Roman"/>
                <w:sz w:val="20"/>
              </w:rPr>
            </w:pPr>
            <w:r w:rsidRPr="00632E3E">
              <w:rPr>
                <w:rFonts w:ascii="Times New Roman" w:eastAsia="맑은 고딕" w:hAnsi="Times New Roman"/>
                <w:sz w:val="20"/>
              </w:rPr>
              <w:t>Grade 2</w:t>
            </w:r>
          </w:p>
          <w:p w14:paraId="4E4E524D" w14:textId="77777777" w:rsidR="00E212E9" w:rsidRPr="00632E3E" w:rsidRDefault="00E212E9" w:rsidP="00E212E9">
            <w:pPr>
              <w:pStyle w:val="a1"/>
              <w:wordWrap/>
              <w:spacing w:before="0" w:after="0" w:line="120" w:lineRule="atLeast"/>
              <w:ind w:left="0" w:rightChars="10" w:right="18" w:firstLineChars="10" w:firstLine="20"/>
              <w:jc w:val="center"/>
              <w:rPr>
                <w:rFonts w:ascii="Times New Roman" w:eastAsia="맑은 고딕" w:hAnsi="Times New Roman"/>
                <w:b/>
                <w:noProof/>
                <w:sz w:val="20"/>
              </w:rPr>
            </w:pPr>
            <w:r w:rsidRPr="00632E3E">
              <w:rPr>
                <w:rFonts w:ascii="Times New Roman" w:eastAsia="맑은 고딕" w:hAnsi="Times New Roman"/>
                <w:sz w:val="20"/>
              </w:rPr>
              <w:t>중등증</w:t>
            </w:r>
            <w:r w:rsidRPr="00632E3E">
              <w:rPr>
                <w:rFonts w:ascii="Times New Roman" w:eastAsia="맑은 고딕" w:hAnsi="Times New Roman"/>
                <w:sz w:val="20"/>
              </w:rPr>
              <w:t xml:space="preserve"> (Moderate)</w:t>
            </w:r>
          </w:p>
        </w:tc>
        <w:tc>
          <w:tcPr>
            <w:tcW w:w="3719" w:type="pct"/>
            <w:tcBorders>
              <w:top w:val="single" w:sz="4" w:space="0" w:color="auto"/>
              <w:left w:val="single" w:sz="4" w:space="0" w:color="auto"/>
              <w:bottom w:val="single" w:sz="4" w:space="0" w:color="auto"/>
              <w:right w:val="nil"/>
            </w:tcBorders>
            <w:tcMar>
              <w:left w:w="0" w:type="dxa"/>
              <w:right w:w="0" w:type="dxa"/>
            </w:tcMar>
            <w:vAlign w:val="center"/>
            <w:hideMark/>
          </w:tcPr>
          <w:p w14:paraId="2DB8311C" w14:textId="77777777" w:rsidR="00E212E9" w:rsidRPr="00632E3E" w:rsidRDefault="00E212E9" w:rsidP="00E212E9">
            <w:pPr>
              <w:pStyle w:val="111"/>
              <w:tabs>
                <w:tab w:val="clear" w:pos="851"/>
              </w:tabs>
              <w:wordWrap w:val="0"/>
              <w:spacing w:before="0" w:after="0" w:line="120" w:lineRule="atLeast"/>
              <w:ind w:left="187" w:rightChars="100" w:right="180"/>
              <w:rPr>
                <w:rFonts w:ascii="Times New Roman" w:hAnsi="Times New Roman"/>
                <w:b/>
                <w:noProof/>
                <w:kern w:val="0"/>
                <w:sz w:val="20"/>
              </w:rPr>
            </w:pPr>
            <w:r w:rsidRPr="00632E3E">
              <w:rPr>
                <w:rFonts w:ascii="Times New Roman" w:hAnsi="Times New Roman"/>
                <w:sz w:val="20"/>
              </w:rPr>
              <w:t>증상이</w:t>
            </w:r>
            <w:r w:rsidRPr="00632E3E">
              <w:rPr>
                <w:rFonts w:ascii="Times New Roman" w:hAnsi="Times New Roman"/>
                <w:sz w:val="20"/>
              </w:rPr>
              <w:t xml:space="preserve"> </w:t>
            </w:r>
            <w:r w:rsidRPr="00632E3E">
              <w:rPr>
                <w:rFonts w:ascii="Times New Roman" w:hAnsi="Times New Roman"/>
                <w:sz w:val="20"/>
              </w:rPr>
              <w:t>중등증인</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최소한의</w:t>
            </w:r>
            <w:r w:rsidRPr="00632E3E">
              <w:rPr>
                <w:rFonts w:ascii="Times New Roman" w:hAnsi="Times New Roman"/>
                <w:sz w:val="20"/>
              </w:rPr>
              <w:t xml:space="preserve"> </w:t>
            </w:r>
            <w:r w:rsidRPr="00632E3E">
              <w:rPr>
                <w:rFonts w:ascii="Times New Roman" w:hAnsi="Times New Roman"/>
                <w:sz w:val="20"/>
              </w:rPr>
              <w:t>처치</w:t>
            </w:r>
            <w:r w:rsidRPr="00632E3E">
              <w:rPr>
                <w:rFonts w:ascii="Times New Roman" w:hAnsi="Times New Roman"/>
                <w:sz w:val="20"/>
              </w:rPr>
              <w:t xml:space="preserve">, </w:t>
            </w:r>
            <w:r w:rsidRPr="00632E3E">
              <w:rPr>
                <w:rFonts w:ascii="Times New Roman" w:hAnsi="Times New Roman"/>
                <w:sz w:val="20"/>
              </w:rPr>
              <w:t>국소적</w:t>
            </w:r>
            <w:r w:rsidRPr="00632E3E">
              <w:rPr>
                <w:rFonts w:ascii="Times New Roman" w:hAnsi="Times New Roman"/>
                <w:sz w:val="20"/>
              </w:rPr>
              <w:t xml:space="preserve"> </w:t>
            </w:r>
            <w:r w:rsidRPr="00632E3E">
              <w:rPr>
                <w:rFonts w:ascii="Times New Roman" w:hAnsi="Times New Roman"/>
                <w:sz w:val="20"/>
              </w:rPr>
              <w:t>처치</w:t>
            </w:r>
            <w:r w:rsidRPr="00632E3E">
              <w:rPr>
                <w:rFonts w:ascii="Times New Roman" w:hAnsi="Times New Roman"/>
                <w:sz w:val="20"/>
              </w:rPr>
              <w:t xml:space="preserve"> </w:t>
            </w:r>
            <w:r w:rsidRPr="00632E3E">
              <w:rPr>
                <w:rFonts w:ascii="Times New Roman" w:hAnsi="Times New Roman"/>
                <w:sz w:val="20"/>
              </w:rPr>
              <w:t>또는</w:t>
            </w:r>
            <w:r w:rsidRPr="00632E3E">
              <w:rPr>
                <w:rFonts w:ascii="Times New Roman" w:hAnsi="Times New Roman"/>
                <w:sz w:val="20"/>
              </w:rPr>
              <w:t xml:space="preserve"> </w:t>
            </w:r>
            <w:r w:rsidRPr="00632E3E">
              <w:rPr>
                <w:rFonts w:ascii="Times New Roman" w:hAnsi="Times New Roman"/>
                <w:sz w:val="20"/>
              </w:rPr>
              <w:t>비침습적</w:t>
            </w:r>
            <w:r w:rsidRPr="00632E3E">
              <w:rPr>
                <w:rFonts w:ascii="Times New Roman" w:hAnsi="Times New Roman"/>
                <w:sz w:val="20"/>
              </w:rPr>
              <w:t xml:space="preserve"> </w:t>
            </w:r>
            <w:r w:rsidRPr="00632E3E">
              <w:rPr>
                <w:rFonts w:ascii="Times New Roman" w:hAnsi="Times New Roman"/>
                <w:sz w:val="20"/>
              </w:rPr>
              <w:t>처치가</w:t>
            </w:r>
            <w:r w:rsidRPr="00632E3E">
              <w:rPr>
                <w:rFonts w:ascii="Times New Roman" w:hAnsi="Times New Roman"/>
                <w:sz w:val="20"/>
              </w:rPr>
              <w:t xml:space="preserve"> </w:t>
            </w:r>
            <w:r w:rsidRPr="00632E3E">
              <w:rPr>
                <w:rFonts w:ascii="Times New Roman" w:hAnsi="Times New Roman"/>
                <w:sz w:val="20"/>
              </w:rPr>
              <w:t>필요한</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연령에</w:t>
            </w:r>
            <w:r w:rsidRPr="00632E3E">
              <w:rPr>
                <w:rFonts w:ascii="Times New Roman" w:hAnsi="Times New Roman"/>
                <w:sz w:val="20"/>
              </w:rPr>
              <w:t xml:space="preserve"> </w:t>
            </w:r>
            <w:r w:rsidRPr="00632E3E">
              <w:rPr>
                <w:rFonts w:ascii="Times New Roman" w:hAnsi="Times New Roman"/>
                <w:sz w:val="20"/>
              </w:rPr>
              <w:t>적절한</w:t>
            </w:r>
            <w:r w:rsidRPr="00632E3E">
              <w:rPr>
                <w:rFonts w:ascii="Times New Roman" w:hAnsi="Times New Roman"/>
                <w:sz w:val="20"/>
              </w:rPr>
              <w:t xml:space="preserve"> </w:t>
            </w:r>
            <w:r w:rsidRPr="00632E3E">
              <w:rPr>
                <w:rFonts w:ascii="Times New Roman" w:hAnsi="Times New Roman"/>
                <w:sz w:val="20"/>
              </w:rPr>
              <w:t>도구적</w:t>
            </w:r>
            <w:r w:rsidRPr="00632E3E">
              <w:rPr>
                <w:rFonts w:ascii="Times New Roman" w:hAnsi="Times New Roman"/>
                <w:sz w:val="20"/>
              </w:rPr>
              <w:t xml:space="preserve"> </w:t>
            </w:r>
            <w:r w:rsidRPr="00632E3E">
              <w:rPr>
                <w:rFonts w:ascii="Times New Roman" w:hAnsi="Times New Roman"/>
                <w:sz w:val="20"/>
              </w:rPr>
              <w:t>일상생활</w:t>
            </w:r>
            <w:r w:rsidRPr="00632E3E">
              <w:rPr>
                <w:rFonts w:ascii="Times New Roman" w:hAnsi="Times New Roman"/>
                <w:sz w:val="20"/>
              </w:rPr>
              <w:t xml:space="preserve"> </w:t>
            </w:r>
            <w:r w:rsidRPr="00632E3E">
              <w:rPr>
                <w:rFonts w:ascii="Times New Roman" w:hAnsi="Times New Roman"/>
                <w:sz w:val="20"/>
              </w:rPr>
              <w:t>활동</w:t>
            </w:r>
            <w:r w:rsidRPr="00632E3E">
              <w:rPr>
                <w:rFonts w:ascii="Times New Roman" w:hAnsi="Times New Roman"/>
                <w:sz w:val="20"/>
              </w:rPr>
              <w:t>(Instrumental Activities of Daily Living)</w:t>
            </w:r>
            <w:r w:rsidRPr="00632E3E">
              <w:rPr>
                <w:rFonts w:ascii="Times New Roman" w:hAnsi="Times New Roman"/>
                <w:sz w:val="20"/>
              </w:rPr>
              <w:t>이</w:t>
            </w:r>
            <w:r w:rsidRPr="00632E3E">
              <w:rPr>
                <w:rFonts w:ascii="Times New Roman" w:hAnsi="Times New Roman"/>
                <w:sz w:val="20"/>
              </w:rPr>
              <w:t xml:space="preserve"> </w:t>
            </w:r>
            <w:r w:rsidRPr="00632E3E">
              <w:rPr>
                <w:rFonts w:ascii="Times New Roman" w:hAnsi="Times New Roman"/>
                <w:sz w:val="20"/>
              </w:rPr>
              <w:t>제한되는</w:t>
            </w:r>
            <w:r w:rsidRPr="00632E3E">
              <w:rPr>
                <w:rFonts w:ascii="Times New Roman" w:hAnsi="Times New Roman"/>
                <w:sz w:val="20"/>
              </w:rPr>
              <w:t xml:space="preserve"> </w:t>
            </w:r>
            <w:r w:rsidRPr="00632E3E">
              <w:rPr>
                <w:rFonts w:ascii="Times New Roman" w:hAnsi="Times New Roman"/>
                <w:sz w:val="20"/>
              </w:rPr>
              <w:t>경우</w:t>
            </w:r>
          </w:p>
        </w:tc>
      </w:tr>
      <w:tr w:rsidR="00E212E9" w:rsidRPr="00632E3E" w14:paraId="57769E73" w14:textId="77777777" w:rsidTr="00E212E9">
        <w:trPr>
          <w:trHeight w:val="1134"/>
        </w:trPr>
        <w:tc>
          <w:tcPr>
            <w:tcW w:w="1281" w:type="pct"/>
            <w:tcBorders>
              <w:top w:val="single" w:sz="4" w:space="0" w:color="auto"/>
              <w:left w:val="nil"/>
              <w:bottom w:val="single" w:sz="4" w:space="0" w:color="auto"/>
              <w:right w:val="single" w:sz="4" w:space="0" w:color="auto"/>
            </w:tcBorders>
            <w:vAlign w:val="center"/>
            <w:hideMark/>
          </w:tcPr>
          <w:p w14:paraId="678D4860" w14:textId="77777777" w:rsidR="00E212E9" w:rsidRPr="00632E3E" w:rsidRDefault="00E212E9" w:rsidP="00E212E9">
            <w:pPr>
              <w:pStyle w:val="a1"/>
              <w:wordWrap/>
              <w:spacing w:before="0" w:after="0" w:line="120" w:lineRule="atLeast"/>
              <w:ind w:left="0" w:rightChars="10" w:right="18" w:firstLineChars="10" w:firstLine="20"/>
              <w:jc w:val="center"/>
              <w:rPr>
                <w:rFonts w:ascii="Times New Roman" w:eastAsia="맑은 고딕" w:hAnsi="Times New Roman"/>
                <w:sz w:val="20"/>
              </w:rPr>
            </w:pPr>
            <w:r w:rsidRPr="00632E3E">
              <w:rPr>
                <w:rFonts w:ascii="Times New Roman" w:eastAsia="맑은 고딕" w:hAnsi="Times New Roman"/>
                <w:sz w:val="20"/>
              </w:rPr>
              <w:lastRenderedPageBreak/>
              <w:t>Grade 3</w:t>
            </w:r>
          </w:p>
          <w:p w14:paraId="321E6996" w14:textId="77777777" w:rsidR="00E212E9" w:rsidRPr="00632E3E" w:rsidRDefault="00E212E9" w:rsidP="00E212E9">
            <w:pPr>
              <w:pStyle w:val="a1"/>
              <w:wordWrap/>
              <w:spacing w:before="0" w:after="0" w:line="120" w:lineRule="atLeast"/>
              <w:ind w:left="0" w:rightChars="10" w:right="18" w:firstLineChars="10" w:firstLine="20"/>
              <w:jc w:val="center"/>
              <w:rPr>
                <w:rFonts w:ascii="Times New Roman" w:eastAsia="맑은 고딕" w:hAnsi="Times New Roman"/>
                <w:b/>
                <w:noProof/>
                <w:sz w:val="20"/>
              </w:rPr>
            </w:pPr>
            <w:r w:rsidRPr="00632E3E">
              <w:rPr>
                <w:rFonts w:ascii="Times New Roman" w:eastAsia="맑은 고딕" w:hAnsi="Times New Roman"/>
                <w:sz w:val="20"/>
              </w:rPr>
              <w:t>중증</w:t>
            </w:r>
            <w:r w:rsidRPr="00632E3E">
              <w:rPr>
                <w:rFonts w:ascii="Times New Roman" w:eastAsia="맑은 고딕" w:hAnsi="Times New Roman"/>
                <w:sz w:val="20"/>
              </w:rPr>
              <w:t xml:space="preserve"> (Severe)</w:t>
            </w:r>
          </w:p>
        </w:tc>
        <w:tc>
          <w:tcPr>
            <w:tcW w:w="3719" w:type="pct"/>
            <w:tcBorders>
              <w:top w:val="single" w:sz="4" w:space="0" w:color="auto"/>
              <w:left w:val="single" w:sz="4" w:space="0" w:color="auto"/>
              <w:bottom w:val="single" w:sz="4" w:space="0" w:color="auto"/>
              <w:right w:val="nil"/>
            </w:tcBorders>
            <w:tcMar>
              <w:left w:w="0" w:type="dxa"/>
              <w:right w:w="0" w:type="dxa"/>
            </w:tcMar>
            <w:vAlign w:val="center"/>
            <w:hideMark/>
          </w:tcPr>
          <w:p w14:paraId="53C569BF" w14:textId="77777777" w:rsidR="00E212E9" w:rsidRPr="00632E3E" w:rsidRDefault="00E212E9" w:rsidP="00E212E9">
            <w:pPr>
              <w:pStyle w:val="111"/>
              <w:tabs>
                <w:tab w:val="clear" w:pos="851"/>
              </w:tabs>
              <w:wordWrap w:val="0"/>
              <w:spacing w:before="0" w:after="0" w:line="120" w:lineRule="atLeast"/>
              <w:ind w:left="215" w:rightChars="100" w:right="180"/>
              <w:rPr>
                <w:rFonts w:ascii="Times New Roman" w:hAnsi="Times New Roman"/>
                <w:b/>
                <w:noProof/>
                <w:kern w:val="0"/>
                <w:sz w:val="20"/>
              </w:rPr>
            </w:pPr>
            <w:r w:rsidRPr="00632E3E">
              <w:rPr>
                <w:rFonts w:ascii="Times New Roman" w:hAnsi="Times New Roman"/>
                <w:sz w:val="20"/>
              </w:rPr>
              <w:t>증상이</w:t>
            </w:r>
            <w:r w:rsidRPr="00632E3E">
              <w:rPr>
                <w:rFonts w:ascii="Times New Roman" w:hAnsi="Times New Roman"/>
                <w:sz w:val="20"/>
              </w:rPr>
              <w:t xml:space="preserve"> </w:t>
            </w:r>
            <w:r w:rsidRPr="00632E3E">
              <w:rPr>
                <w:rFonts w:ascii="Times New Roman" w:hAnsi="Times New Roman"/>
                <w:sz w:val="20"/>
              </w:rPr>
              <w:t>중증인</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또는</w:t>
            </w:r>
            <w:r w:rsidRPr="00632E3E">
              <w:rPr>
                <w:rFonts w:ascii="Times New Roman" w:hAnsi="Times New Roman"/>
                <w:sz w:val="20"/>
              </w:rPr>
              <w:t xml:space="preserve"> </w:t>
            </w:r>
            <w:r w:rsidRPr="00632E3E">
              <w:rPr>
                <w:rFonts w:ascii="Times New Roman" w:hAnsi="Times New Roman"/>
                <w:sz w:val="20"/>
              </w:rPr>
              <w:t>의학적으로</w:t>
            </w:r>
            <w:r w:rsidRPr="00632E3E">
              <w:rPr>
                <w:rFonts w:ascii="Times New Roman" w:hAnsi="Times New Roman"/>
                <w:sz w:val="20"/>
              </w:rPr>
              <w:t xml:space="preserve"> </w:t>
            </w:r>
            <w:r w:rsidRPr="00632E3E">
              <w:rPr>
                <w:rFonts w:ascii="Times New Roman" w:hAnsi="Times New Roman"/>
                <w:sz w:val="20"/>
              </w:rPr>
              <w:t>중요하지만</w:t>
            </w:r>
            <w:r w:rsidRPr="00632E3E">
              <w:rPr>
                <w:rFonts w:ascii="Times New Roman" w:hAnsi="Times New Roman"/>
                <w:sz w:val="20"/>
              </w:rPr>
              <w:t xml:space="preserve"> </w:t>
            </w:r>
            <w:r w:rsidRPr="00632E3E">
              <w:rPr>
                <w:rFonts w:ascii="Times New Roman" w:hAnsi="Times New Roman"/>
                <w:sz w:val="20"/>
              </w:rPr>
              <w:t>즉시</w:t>
            </w:r>
            <w:r w:rsidRPr="00632E3E">
              <w:rPr>
                <w:rFonts w:ascii="Times New Roman" w:hAnsi="Times New Roman"/>
                <w:sz w:val="20"/>
              </w:rPr>
              <w:t xml:space="preserve"> </w:t>
            </w:r>
            <w:r w:rsidRPr="00632E3E">
              <w:rPr>
                <w:rFonts w:ascii="Times New Roman" w:hAnsi="Times New Roman"/>
                <w:sz w:val="20"/>
              </w:rPr>
              <w:t>생명을</w:t>
            </w:r>
            <w:r w:rsidRPr="00632E3E">
              <w:rPr>
                <w:rFonts w:ascii="Times New Roman" w:hAnsi="Times New Roman"/>
                <w:sz w:val="20"/>
              </w:rPr>
              <w:t xml:space="preserve"> </w:t>
            </w:r>
            <w:r w:rsidRPr="00632E3E">
              <w:rPr>
                <w:rFonts w:ascii="Times New Roman" w:hAnsi="Times New Roman"/>
                <w:sz w:val="20"/>
              </w:rPr>
              <w:t>위협하지</w:t>
            </w:r>
            <w:r w:rsidRPr="00632E3E">
              <w:rPr>
                <w:rFonts w:ascii="Times New Roman" w:hAnsi="Times New Roman"/>
                <w:sz w:val="20"/>
              </w:rPr>
              <w:t xml:space="preserve"> </w:t>
            </w:r>
            <w:r w:rsidRPr="00632E3E">
              <w:rPr>
                <w:rFonts w:ascii="Times New Roman" w:hAnsi="Times New Roman"/>
                <w:sz w:val="20"/>
              </w:rPr>
              <w:t>않는</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입원</w:t>
            </w:r>
            <w:r w:rsidRPr="00632E3E">
              <w:rPr>
                <w:rFonts w:ascii="Times New Roman" w:hAnsi="Times New Roman"/>
                <w:sz w:val="20"/>
              </w:rPr>
              <w:t xml:space="preserve"> </w:t>
            </w:r>
            <w:r w:rsidRPr="00632E3E">
              <w:rPr>
                <w:rFonts w:ascii="Times New Roman" w:hAnsi="Times New Roman"/>
                <w:sz w:val="20"/>
              </w:rPr>
              <w:t>또는</w:t>
            </w:r>
            <w:r w:rsidRPr="00632E3E">
              <w:rPr>
                <w:rFonts w:ascii="Times New Roman" w:hAnsi="Times New Roman"/>
                <w:sz w:val="20"/>
              </w:rPr>
              <w:t xml:space="preserve"> </w:t>
            </w:r>
            <w:r w:rsidRPr="00632E3E">
              <w:rPr>
                <w:rFonts w:ascii="Times New Roman" w:hAnsi="Times New Roman"/>
                <w:sz w:val="20"/>
              </w:rPr>
              <w:t>입원의</w:t>
            </w:r>
            <w:r w:rsidRPr="00632E3E">
              <w:rPr>
                <w:rFonts w:ascii="Times New Roman" w:hAnsi="Times New Roman"/>
                <w:sz w:val="20"/>
              </w:rPr>
              <w:t xml:space="preserve"> </w:t>
            </w:r>
            <w:r w:rsidRPr="00632E3E">
              <w:rPr>
                <w:rFonts w:ascii="Times New Roman" w:hAnsi="Times New Roman"/>
                <w:sz w:val="20"/>
              </w:rPr>
              <w:t>연장이</w:t>
            </w:r>
            <w:r w:rsidRPr="00632E3E">
              <w:rPr>
                <w:rFonts w:ascii="Times New Roman" w:hAnsi="Times New Roman"/>
                <w:sz w:val="20"/>
              </w:rPr>
              <w:t xml:space="preserve"> </w:t>
            </w:r>
            <w:r w:rsidRPr="00632E3E">
              <w:rPr>
                <w:rFonts w:ascii="Times New Roman" w:hAnsi="Times New Roman"/>
                <w:sz w:val="20"/>
              </w:rPr>
              <w:t>필요한</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장애를</w:t>
            </w:r>
            <w:r w:rsidRPr="00632E3E">
              <w:rPr>
                <w:rFonts w:ascii="Times New Roman" w:hAnsi="Times New Roman"/>
                <w:sz w:val="20"/>
              </w:rPr>
              <w:t xml:space="preserve"> </w:t>
            </w:r>
            <w:r w:rsidRPr="00632E3E">
              <w:rPr>
                <w:rFonts w:ascii="Times New Roman" w:hAnsi="Times New Roman"/>
                <w:sz w:val="20"/>
              </w:rPr>
              <w:t>초래하는</w:t>
            </w:r>
            <w:r w:rsidRPr="00632E3E">
              <w:rPr>
                <w:rFonts w:ascii="Times New Roman" w:hAnsi="Times New Roman"/>
                <w:sz w:val="20"/>
              </w:rPr>
              <w:t xml:space="preserve"> </w:t>
            </w:r>
            <w:r w:rsidRPr="00632E3E">
              <w:rPr>
                <w:rFonts w:ascii="Times New Roman" w:hAnsi="Times New Roman"/>
                <w:sz w:val="20"/>
              </w:rPr>
              <w:t>경우</w:t>
            </w:r>
            <w:r w:rsidRPr="00632E3E">
              <w:rPr>
                <w:rFonts w:ascii="Times New Roman" w:hAnsi="Times New Roman"/>
                <w:sz w:val="20"/>
              </w:rPr>
              <w:t xml:space="preserve">, </w:t>
            </w:r>
            <w:r w:rsidRPr="00632E3E">
              <w:rPr>
                <w:rFonts w:ascii="Times New Roman" w:hAnsi="Times New Roman"/>
                <w:sz w:val="20"/>
              </w:rPr>
              <w:t>기본적인</w:t>
            </w:r>
            <w:r w:rsidRPr="00632E3E">
              <w:rPr>
                <w:rFonts w:ascii="Times New Roman" w:hAnsi="Times New Roman"/>
                <w:sz w:val="20"/>
              </w:rPr>
              <w:t xml:space="preserve"> </w:t>
            </w:r>
            <w:r w:rsidRPr="00632E3E">
              <w:rPr>
                <w:rFonts w:ascii="Times New Roman" w:hAnsi="Times New Roman"/>
                <w:sz w:val="20"/>
              </w:rPr>
              <w:t>일상생활</w:t>
            </w:r>
            <w:r w:rsidRPr="00632E3E">
              <w:rPr>
                <w:rFonts w:ascii="Times New Roman" w:hAnsi="Times New Roman"/>
                <w:sz w:val="20"/>
              </w:rPr>
              <w:t xml:space="preserve"> </w:t>
            </w:r>
            <w:r w:rsidRPr="00632E3E">
              <w:rPr>
                <w:rFonts w:ascii="Times New Roman" w:hAnsi="Times New Roman"/>
                <w:sz w:val="20"/>
              </w:rPr>
              <w:t>활동이</w:t>
            </w:r>
            <w:r w:rsidRPr="00632E3E">
              <w:rPr>
                <w:rFonts w:ascii="Times New Roman" w:hAnsi="Times New Roman"/>
                <w:sz w:val="20"/>
              </w:rPr>
              <w:t xml:space="preserve"> </w:t>
            </w:r>
            <w:r w:rsidRPr="00632E3E">
              <w:rPr>
                <w:rFonts w:ascii="Times New Roman" w:hAnsi="Times New Roman"/>
                <w:sz w:val="20"/>
              </w:rPr>
              <w:t>제한되는</w:t>
            </w:r>
            <w:r w:rsidRPr="00632E3E">
              <w:rPr>
                <w:rFonts w:ascii="Times New Roman" w:hAnsi="Times New Roman"/>
                <w:sz w:val="20"/>
              </w:rPr>
              <w:t xml:space="preserve"> </w:t>
            </w:r>
            <w:r w:rsidRPr="00632E3E">
              <w:rPr>
                <w:rFonts w:ascii="Times New Roman" w:hAnsi="Times New Roman"/>
                <w:sz w:val="20"/>
              </w:rPr>
              <w:t>경우</w:t>
            </w:r>
          </w:p>
        </w:tc>
      </w:tr>
    </w:tbl>
    <w:p w14:paraId="341440C0" w14:textId="784430E0" w:rsidR="00E212E9" w:rsidRPr="00632E3E" w:rsidRDefault="00E212E9" w:rsidP="00E212E9">
      <w:pPr>
        <w:pStyle w:val="1"/>
        <w:numPr>
          <w:ilvl w:val="0"/>
          <w:numId w:val="0"/>
        </w:numPr>
        <w:wordWrap/>
        <w:rPr>
          <w:szCs w:val="18"/>
        </w:rPr>
      </w:pPr>
    </w:p>
    <w:p w14:paraId="503F721E" w14:textId="77777777" w:rsidR="00526BC8" w:rsidRPr="00632E3E" w:rsidRDefault="00526BC8" w:rsidP="00832082">
      <w:pPr>
        <w:pStyle w:val="2"/>
      </w:pPr>
      <w:bookmarkStart w:id="470" w:name="_Toc90998728"/>
      <w:r w:rsidRPr="00632E3E">
        <w:t>임상시험용의약품과의</w:t>
      </w:r>
      <w:r w:rsidRPr="00632E3E">
        <w:t xml:space="preserve"> </w:t>
      </w:r>
      <w:r w:rsidRPr="00632E3E">
        <w:t>인과관계</w:t>
      </w:r>
      <w:r w:rsidRPr="00632E3E">
        <w:t>(causality)</w:t>
      </w:r>
      <w:bookmarkEnd w:id="470"/>
    </w:p>
    <w:p w14:paraId="104DF6DF" w14:textId="032DFD09" w:rsidR="00585BA4" w:rsidRPr="00632E3E" w:rsidRDefault="00585BA4" w:rsidP="007A095F">
      <w:pPr>
        <w:pStyle w:val="1"/>
        <w:numPr>
          <w:ilvl w:val="0"/>
          <w:numId w:val="0"/>
        </w:numPr>
        <w:wordWrap/>
        <w:spacing w:after="120"/>
        <w:rPr>
          <w:szCs w:val="18"/>
        </w:rPr>
      </w:pPr>
      <w:r w:rsidRPr="00632E3E">
        <w:rPr>
          <w:szCs w:val="18"/>
        </w:rPr>
        <w:t>이상반응과</w:t>
      </w:r>
      <w:r w:rsidRPr="00632E3E">
        <w:rPr>
          <w:szCs w:val="18"/>
        </w:rPr>
        <w:t xml:space="preserve"> </w:t>
      </w:r>
      <w:r w:rsidR="005B0BD7" w:rsidRPr="00632E3E">
        <w:rPr>
          <w:szCs w:val="18"/>
        </w:rPr>
        <w:t>임상</w:t>
      </w:r>
      <w:r w:rsidRPr="00632E3E">
        <w:rPr>
          <w:szCs w:val="18"/>
        </w:rPr>
        <w:t>시험용의약품과의</w:t>
      </w:r>
      <w:r w:rsidRPr="00632E3E">
        <w:rPr>
          <w:szCs w:val="18"/>
        </w:rPr>
        <w:t xml:space="preserve"> </w:t>
      </w:r>
      <w:r w:rsidRPr="00632E3E">
        <w:rPr>
          <w:szCs w:val="18"/>
        </w:rPr>
        <w:t>인과관계는</w:t>
      </w:r>
      <w:r w:rsidRPr="00632E3E">
        <w:rPr>
          <w:szCs w:val="18"/>
        </w:rPr>
        <w:t xml:space="preserve"> </w:t>
      </w:r>
      <w:r w:rsidRPr="00632E3E">
        <w:rPr>
          <w:szCs w:val="18"/>
        </w:rPr>
        <w:t>시험책임자의</w:t>
      </w:r>
      <w:r w:rsidRPr="00632E3E">
        <w:rPr>
          <w:szCs w:val="18"/>
        </w:rPr>
        <w:t xml:space="preserve"> </w:t>
      </w:r>
      <w:r w:rsidRPr="00632E3E">
        <w:rPr>
          <w:szCs w:val="18"/>
        </w:rPr>
        <w:t>의학적</w:t>
      </w:r>
      <w:r w:rsidRPr="00632E3E">
        <w:rPr>
          <w:szCs w:val="18"/>
        </w:rPr>
        <w:t xml:space="preserve"> </w:t>
      </w:r>
      <w:r w:rsidRPr="00632E3E">
        <w:rPr>
          <w:szCs w:val="18"/>
        </w:rPr>
        <w:t>판단에</w:t>
      </w:r>
      <w:r w:rsidRPr="00632E3E">
        <w:rPr>
          <w:szCs w:val="18"/>
        </w:rPr>
        <w:t xml:space="preserve"> </w:t>
      </w:r>
      <w:r w:rsidRPr="00632E3E">
        <w:rPr>
          <w:szCs w:val="18"/>
        </w:rPr>
        <w:t>근거하여</w:t>
      </w:r>
      <w:r w:rsidRPr="00632E3E">
        <w:rPr>
          <w:szCs w:val="18"/>
        </w:rPr>
        <w:t xml:space="preserve"> </w:t>
      </w:r>
      <w:r w:rsidRPr="00632E3E">
        <w:rPr>
          <w:szCs w:val="18"/>
        </w:rPr>
        <w:t>평가한다</w:t>
      </w:r>
      <w:r w:rsidRPr="00632E3E">
        <w:rPr>
          <w:szCs w:val="18"/>
        </w:rPr>
        <w:t xml:space="preserve">. </w:t>
      </w:r>
      <w:r w:rsidRPr="00632E3E">
        <w:rPr>
          <w:szCs w:val="18"/>
        </w:rPr>
        <w:t>시험자는</w:t>
      </w:r>
      <w:r w:rsidRPr="00632E3E">
        <w:rPr>
          <w:szCs w:val="18"/>
        </w:rPr>
        <w:t xml:space="preserve"> </w:t>
      </w:r>
      <w:r w:rsidRPr="00632E3E">
        <w:rPr>
          <w:szCs w:val="18"/>
        </w:rPr>
        <w:t>발생한</w:t>
      </w:r>
      <w:r w:rsidRPr="00632E3E">
        <w:rPr>
          <w:szCs w:val="18"/>
        </w:rPr>
        <w:t xml:space="preserve"> </w:t>
      </w:r>
      <w:r w:rsidRPr="00632E3E">
        <w:rPr>
          <w:szCs w:val="18"/>
        </w:rPr>
        <w:t>이상반응과</w:t>
      </w:r>
      <w:r w:rsidRPr="00632E3E">
        <w:rPr>
          <w:szCs w:val="18"/>
        </w:rPr>
        <w:t xml:space="preserve"> </w:t>
      </w:r>
      <w:r w:rsidR="005B0BD7" w:rsidRPr="00632E3E">
        <w:rPr>
          <w:szCs w:val="18"/>
        </w:rPr>
        <w:t>임상</w:t>
      </w:r>
      <w:r w:rsidRPr="00632E3E">
        <w:rPr>
          <w:szCs w:val="18"/>
        </w:rPr>
        <w:t>시험용의약품과의</w:t>
      </w:r>
      <w:r w:rsidRPr="00632E3E">
        <w:rPr>
          <w:szCs w:val="18"/>
        </w:rPr>
        <w:t xml:space="preserve"> </w:t>
      </w:r>
      <w:r w:rsidRPr="00632E3E">
        <w:rPr>
          <w:szCs w:val="18"/>
        </w:rPr>
        <w:t>관련성을</w:t>
      </w:r>
      <w:r w:rsidRPr="00632E3E">
        <w:rPr>
          <w:szCs w:val="18"/>
        </w:rPr>
        <w:t xml:space="preserve"> </w:t>
      </w:r>
      <w:r w:rsidRPr="00632E3E">
        <w:rPr>
          <w:szCs w:val="18"/>
        </w:rPr>
        <w:t>다음과</w:t>
      </w:r>
      <w:r w:rsidRPr="00632E3E">
        <w:rPr>
          <w:szCs w:val="18"/>
        </w:rPr>
        <w:t xml:space="preserve"> </w:t>
      </w:r>
      <w:r w:rsidRPr="00632E3E">
        <w:rPr>
          <w:szCs w:val="18"/>
        </w:rPr>
        <w:t>같이</w:t>
      </w:r>
      <w:r w:rsidRPr="00632E3E">
        <w:rPr>
          <w:szCs w:val="18"/>
        </w:rPr>
        <w:t xml:space="preserve"> 2</w:t>
      </w:r>
      <w:r w:rsidRPr="00632E3E">
        <w:rPr>
          <w:szCs w:val="18"/>
        </w:rPr>
        <w:t>단계로</w:t>
      </w:r>
      <w:r w:rsidRPr="00632E3E">
        <w:rPr>
          <w:szCs w:val="18"/>
        </w:rPr>
        <w:t xml:space="preserve"> </w:t>
      </w:r>
      <w:r w:rsidRPr="00632E3E">
        <w:rPr>
          <w:szCs w:val="18"/>
        </w:rPr>
        <w:t>평가한다</w:t>
      </w:r>
      <w:r w:rsidRPr="00632E3E">
        <w:rPr>
          <w:szCs w:val="18"/>
        </w:rPr>
        <w:t>.</w:t>
      </w:r>
    </w:p>
    <w:p w14:paraId="0E5C3F56" w14:textId="77777777" w:rsidR="006D76B8" w:rsidRPr="00632E3E" w:rsidRDefault="006D76B8" w:rsidP="006D40C2">
      <w:pPr>
        <w:pStyle w:val="1"/>
        <w:numPr>
          <w:ilvl w:val="0"/>
          <w:numId w:val="49"/>
        </w:numPr>
        <w:wordWrap/>
        <w:spacing w:before="120" w:after="40"/>
        <w:ind w:leftChars="120" w:left="573" w:hanging="357"/>
      </w:pPr>
      <w:r w:rsidRPr="00632E3E">
        <w:rPr>
          <w:szCs w:val="18"/>
        </w:rPr>
        <w:t>관련성이</w:t>
      </w:r>
      <w:r w:rsidRPr="00632E3E">
        <w:t xml:space="preserve"> </w:t>
      </w:r>
      <w:r w:rsidRPr="00632E3E">
        <w:t>있음</w:t>
      </w:r>
      <w:r w:rsidRPr="00632E3E">
        <w:t>(Related)</w:t>
      </w:r>
    </w:p>
    <w:p w14:paraId="03F686AF" w14:textId="77777777" w:rsidR="006D76B8" w:rsidRPr="00632E3E" w:rsidRDefault="006D76B8" w:rsidP="001B3474">
      <w:pPr>
        <w:pStyle w:val="1d"/>
        <w:numPr>
          <w:ilvl w:val="1"/>
          <w:numId w:val="19"/>
        </w:numPr>
        <w:spacing w:line="274" w:lineRule="auto"/>
        <w:ind w:leftChars="0" w:left="924" w:right="106" w:hanging="357"/>
        <w:jc w:val="both"/>
        <w:rPr>
          <w:rFonts w:ascii="Times New Roman" w:eastAsia="맑은 고딕" w:hAnsi="Times New Roman"/>
        </w:rPr>
      </w:pPr>
      <w:r w:rsidRPr="00632E3E">
        <w:rPr>
          <w:rFonts w:ascii="Times New Roman" w:eastAsia="맑은 고딕" w:hAnsi="Times New Roman"/>
        </w:rPr>
        <w:t>이</w:t>
      </w:r>
      <w:r w:rsidRPr="00632E3E">
        <w:rPr>
          <w:rFonts w:ascii="Times New Roman" w:eastAsia="맑은 고딕" w:hAnsi="Times New Roman"/>
        </w:rPr>
        <w:t xml:space="preserve"> </w:t>
      </w:r>
      <w:r w:rsidRPr="00632E3E">
        <w:rPr>
          <w:rFonts w:ascii="Times New Roman" w:eastAsia="맑은 고딕" w:hAnsi="Times New Roman"/>
        </w:rPr>
        <w:t>약</w:t>
      </w:r>
      <w:r w:rsidRPr="00632E3E">
        <w:rPr>
          <w:rFonts w:ascii="Times New Roman" w:eastAsia="맑은 고딕" w:hAnsi="Times New Roman"/>
        </w:rPr>
        <w:t xml:space="preserve"> </w:t>
      </w:r>
      <w:r w:rsidRPr="00632E3E">
        <w:rPr>
          <w:rFonts w:ascii="Times New Roman" w:eastAsia="맑은 고딕" w:hAnsi="Times New Roman"/>
        </w:rPr>
        <w:t>투여가</w:t>
      </w:r>
      <w:r w:rsidRPr="00632E3E">
        <w:rPr>
          <w:rFonts w:ascii="Times New Roman" w:eastAsia="맑은 고딕" w:hAnsi="Times New Roman"/>
        </w:rPr>
        <w:t xml:space="preserve"> </w:t>
      </w:r>
      <w:r w:rsidRPr="00632E3E">
        <w:rPr>
          <w:rFonts w:ascii="Times New Roman" w:eastAsia="맑은 고딕" w:hAnsi="Times New Roman"/>
        </w:rPr>
        <w:t>다른</w:t>
      </w:r>
      <w:r w:rsidRPr="00632E3E">
        <w:rPr>
          <w:rFonts w:ascii="Times New Roman" w:eastAsia="맑은 고딕" w:hAnsi="Times New Roman"/>
        </w:rPr>
        <w:t xml:space="preserve"> </w:t>
      </w:r>
      <w:r w:rsidRPr="00632E3E">
        <w:rPr>
          <w:rFonts w:ascii="Times New Roman" w:eastAsia="맑은 고딕" w:hAnsi="Times New Roman"/>
        </w:rPr>
        <w:t>어떤</w:t>
      </w:r>
      <w:r w:rsidRPr="00632E3E">
        <w:rPr>
          <w:rFonts w:ascii="Times New Roman" w:eastAsia="맑은 고딕" w:hAnsi="Times New Roman"/>
        </w:rPr>
        <w:t xml:space="preserve"> </w:t>
      </w:r>
      <w:r w:rsidRPr="00632E3E">
        <w:rPr>
          <w:rFonts w:ascii="Times New Roman" w:eastAsia="맑은 고딕" w:hAnsi="Times New Roman"/>
        </w:rPr>
        <w:t>이유보다</w:t>
      </w:r>
      <w:r w:rsidRPr="00632E3E">
        <w:rPr>
          <w:rFonts w:ascii="Times New Roman" w:eastAsia="맑은 고딕" w:hAnsi="Times New Roman"/>
        </w:rPr>
        <w:t xml:space="preserve"> </w:t>
      </w:r>
      <w:r w:rsidRPr="00632E3E">
        <w:rPr>
          <w:rFonts w:ascii="Times New Roman" w:eastAsia="맑은 고딕" w:hAnsi="Times New Roman"/>
        </w:rPr>
        <w:t>본제</w:t>
      </w:r>
      <w:r w:rsidRPr="00632E3E">
        <w:rPr>
          <w:rFonts w:ascii="Times New Roman" w:eastAsia="맑은 고딕" w:hAnsi="Times New Roman"/>
        </w:rPr>
        <w:t xml:space="preserve"> </w:t>
      </w:r>
      <w:r w:rsidRPr="00632E3E">
        <w:rPr>
          <w:rFonts w:ascii="Times New Roman" w:eastAsia="맑은 고딕" w:hAnsi="Times New Roman"/>
        </w:rPr>
        <w:t>투여에</w:t>
      </w:r>
      <w:r w:rsidRPr="00632E3E">
        <w:rPr>
          <w:rFonts w:ascii="Times New Roman" w:eastAsia="맑은 고딕" w:hAnsi="Times New Roman"/>
        </w:rPr>
        <w:t xml:space="preserve"> </w:t>
      </w:r>
      <w:r w:rsidRPr="00632E3E">
        <w:rPr>
          <w:rFonts w:ascii="Times New Roman" w:eastAsia="맑은 고딕" w:hAnsi="Times New Roman"/>
        </w:rPr>
        <w:t>의해</w:t>
      </w:r>
      <w:r w:rsidRPr="00632E3E">
        <w:rPr>
          <w:rFonts w:ascii="Times New Roman" w:eastAsia="맑은 고딕" w:hAnsi="Times New Roman"/>
        </w:rPr>
        <w:t xml:space="preserve"> </w:t>
      </w:r>
      <w:r w:rsidRPr="00632E3E">
        <w:rPr>
          <w:rFonts w:ascii="Times New Roman" w:eastAsia="맑은 고딕" w:hAnsi="Times New Roman"/>
        </w:rPr>
        <w:t>개연성</w:t>
      </w:r>
      <w:r w:rsidRPr="00632E3E">
        <w:rPr>
          <w:rFonts w:ascii="Times New Roman" w:eastAsia="맑은 고딕" w:hAnsi="Times New Roman"/>
        </w:rPr>
        <w:t xml:space="preserve"> </w:t>
      </w:r>
      <w:r w:rsidRPr="00632E3E">
        <w:rPr>
          <w:rFonts w:ascii="Times New Roman" w:eastAsia="맑은 고딕" w:hAnsi="Times New Roman"/>
        </w:rPr>
        <w:t>있게</w:t>
      </w:r>
      <w:r w:rsidRPr="00632E3E">
        <w:rPr>
          <w:rFonts w:ascii="Times New Roman" w:eastAsia="맑은 고딕" w:hAnsi="Times New Roman"/>
        </w:rPr>
        <w:t xml:space="preserve"> </w:t>
      </w:r>
      <w:r w:rsidRPr="00632E3E">
        <w:rPr>
          <w:rFonts w:ascii="Times New Roman" w:eastAsia="맑은 고딕" w:hAnsi="Times New Roman"/>
        </w:rPr>
        <w:t>설명되는</w:t>
      </w:r>
      <w:r w:rsidRPr="00632E3E">
        <w:rPr>
          <w:rFonts w:ascii="Times New Roman" w:eastAsia="맑은 고딕" w:hAnsi="Times New Roman"/>
        </w:rPr>
        <w:t xml:space="preserve"> </w:t>
      </w:r>
      <w:r w:rsidRPr="00632E3E">
        <w:rPr>
          <w:rFonts w:ascii="Times New Roman" w:eastAsia="맑은 고딕" w:hAnsi="Times New Roman"/>
        </w:rPr>
        <w:t>경우</w:t>
      </w:r>
      <w:r w:rsidRPr="00632E3E">
        <w:rPr>
          <w:rFonts w:ascii="Times New Roman" w:eastAsia="맑은 고딕" w:hAnsi="Times New Roman"/>
        </w:rPr>
        <w:t xml:space="preserve"> </w:t>
      </w:r>
      <w:r w:rsidRPr="00632E3E">
        <w:rPr>
          <w:rFonts w:ascii="Times New Roman" w:eastAsia="맑은 고딕" w:hAnsi="Times New Roman"/>
        </w:rPr>
        <w:t>또는</w:t>
      </w:r>
      <w:r w:rsidRPr="00632E3E">
        <w:rPr>
          <w:rFonts w:ascii="Times New Roman" w:eastAsia="맑은 고딕" w:hAnsi="Times New Roman"/>
        </w:rPr>
        <w:t xml:space="preserve"> </w:t>
      </w:r>
      <w:r w:rsidRPr="00632E3E">
        <w:rPr>
          <w:rFonts w:ascii="Times New Roman" w:eastAsia="맑은 고딕" w:hAnsi="Times New Roman"/>
        </w:rPr>
        <w:t>이상반응</w:t>
      </w:r>
      <w:r w:rsidRPr="00632E3E">
        <w:rPr>
          <w:rFonts w:ascii="Times New Roman" w:eastAsia="맑은 고딕" w:hAnsi="Times New Roman"/>
        </w:rPr>
        <w:t xml:space="preserve"> </w:t>
      </w:r>
      <w:r w:rsidRPr="00632E3E">
        <w:rPr>
          <w:rFonts w:ascii="Times New Roman" w:eastAsia="맑은 고딕" w:hAnsi="Times New Roman"/>
        </w:rPr>
        <w:t>발현의</w:t>
      </w:r>
      <w:r w:rsidRPr="00632E3E">
        <w:rPr>
          <w:rFonts w:ascii="Times New Roman" w:eastAsia="맑은 고딕" w:hAnsi="Times New Roman"/>
        </w:rPr>
        <w:t xml:space="preserve"> </w:t>
      </w:r>
      <w:r w:rsidRPr="00632E3E">
        <w:rPr>
          <w:rFonts w:ascii="Times New Roman" w:eastAsia="맑은 고딕" w:hAnsi="Times New Roman"/>
        </w:rPr>
        <w:t>시간적</w:t>
      </w:r>
      <w:r w:rsidRPr="00632E3E">
        <w:rPr>
          <w:rFonts w:ascii="Times New Roman" w:eastAsia="맑은 고딕" w:hAnsi="Times New Roman"/>
        </w:rPr>
        <w:t xml:space="preserve"> </w:t>
      </w:r>
      <w:r w:rsidRPr="00632E3E">
        <w:rPr>
          <w:rFonts w:ascii="Times New Roman" w:eastAsia="맑은 고딕" w:hAnsi="Times New Roman"/>
        </w:rPr>
        <w:t>순서가</w:t>
      </w:r>
      <w:r w:rsidRPr="00632E3E">
        <w:rPr>
          <w:rFonts w:ascii="Times New Roman" w:eastAsia="맑은 고딕" w:hAnsi="Times New Roman"/>
        </w:rPr>
        <w:t xml:space="preserve"> </w:t>
      </w:r>
      <w:r w:rsidRPr="00632E3E">
        <w:rPr>
          <w:rFonts w:ascii="Times New Roman" w:eastAsia="맑은 고딕" w:hAnsi="Times New Roman"/>
        </w:rPr>
        <w:t>타당한</w:t>
      </w:r>
      <w:r w:rsidRPr="00632E3E">
        <w:rPr>
          <w:rFonts w:ascii="Times New Roman" w:eastAsia="맑은 고딕" w:hAnsi="Times New Roman"/>
        </w:rPr>
        <w:t xml:space="preserve"> </w:t>
      </w:r>
      <w:r w:rsidRPr="00632E3E">
        <w:rPr>
          <w:rFonts w:ascii="Times New Roman" w:eastAsia="맑은 고딕" w:hAnsi="Times New Roman"/>
        </w:rPr>
        <w:t>경우</w:t>
      </w:r>
    </w:p>
    <w:p w14:paraId="2399A325" w14:textId="77777777" w:rsidR="006D76B8" w:rsidRPr="00632E3E" w:rsidRDefault="006D76B8" w:rsidP="001B3474">
      <w:pPr>
        <w:pStyle w:val="1d"/>
        <w:numPr>
          <w:ilvl w:val="1"/>
          <w:numId w:val="19"/>
        </w:numPr>
        <w:spacing w:line="274" w:lineRule="auto"/>
        <w:ind w:leftChars="0" w:left="924" w:right="106" w:hanging="357"/>
        <w:jc w:val="both"/>
        <w:rPr>
          <w:rFonts w:ascii="Times New Roman" w:eastAsia="맑은 고딕" w:hAnsi="Times New Roman"/>
        </w:rPr>
      </w:pPr>
      <w:r w:rsidRPr="00632E3E">
        <w:rPr>
          <w:rFonts w:ascii="Times New Roman" w:eastAsia="맑은 고딕" w:hAnsi="Times New Roman"/>
        </w:rPr>
        <w:t>투여</w:t>
      </w:r>
      <w:r w:rsidRPr="00632E3E">
        <w:rPr>
          <w:rFonts w:ascii="Times New Roman" w:eastAsia="맑은 고딕" w:hAnsi="Times New Roman"/>
        </w:rPr>
        <w:t xml:space="preserve"> </w:t>
      </w:r>
      <w:r w:rsidRPr="00632E3E">
        <w:rPr>
          <w:rFonts w:ascii="Times New Roman" w:eastAsia="맑은 고딕" w:hAnsi="Times New Roman"/>
        </w:rPr>
        <w:t>중단</w:t>
      </w:r>
      <w:r w:rsidRPr="00632E3E">
        <w:rPr>
          <w:rFonts w:ascii="Times New Roman" w:eastAsia="맑은 고딕" w:hAnsi="Times New Roman"/>
        </w:rPr>
        <w:t>(dechallenge)</w:t>
      </w:r>
      <w:r w:rsidRPr="00632E3E">
        <w:rPr>
          <w:rFonts w:ascii="Times New Roman" w:eastAsia="맑은 고딕" w:hAnsi="Times New Roman"/>
        </w:rPr>
        <w:t>으로</w:t>
      </w:r>
      <w:r w:rsidRPr="00632E3E">
        <w:rPr>
          <w:rFonts w:ascii="Times New Roman" w:eastAsia="맑은 고딕" w:hAnsi="Times New Roman"/>
        </w:rPr>
        <w:t xml:space="preserve"> </w:t>
      </w:r>
      <w:r w:rsidRPr="00632E3E">
        <w:rPr>
          <w:rFonts w:ascii="Times New Roman" w:eastAsia="맑은 고딕" w:hAnsi="Times New Roman"/>
        </w:rPr>
        <w:t>이상반응이</w:t>
      </w:r>
      <w:r w:rsidRPr="00632E3E">
        <w:rPr>
          <w:rFonts w:ascii="Times New Roman" w:eastAsia="맑은 고딕" w:hAnsi="Times New Roman"/>
        </w:rPr>
        <w:t xml:space="preserve"> </w:t>
      </w:r>
      <w:r w:rsidRPr="00632E3E">
        <w:rPr>
          <w:rFonts w:ascii="Times New Roman" w:eastAsia="맑은 고딕" w:hAnsi="Times New Roman"/>
        </w:rPr>
        <w:t>사라지거나</w:t>
      </w:r>
      <w:r w:rsidRPr="00632E3E">
        <w:rPr>
          <w:rFonts w:ascii="Times New Roman" w:eastAsia="맑은 고딕" w:hAnsi="Times New Roman"/>
        </w:rPr>
        <w:t xml:space="preserve"> </w:t>
      </w:r>
      <w:r w:rsidRPr="00632E3E">
        <w:rPr>
          <w:rFonts w:ascii="Times New Roman" w:eastAsia="맑은 고딕" w:hAnsi="Times New Roman"/>
        </w:rPr>
        <w:t>모호한</w:t>
      </w:r>
      <w:r w:rsidRPr="00632E3E">
        <w:rPr>
          <w:rFonts w:ascii="Times New Roman" w:eastAsia="맑은 고딕" w:hAnsi="Times New Roman"/>
        </w:rPr>
        <w:t xml:space="preserve"> </w:t>
      </w:r>
      <w:r w:rsidRPr="00632E3E">
        <w:rPr>
          <w:rFonts w:ascii="Times New Roman" w:eastAsia="맑은 고딕" w:hAnsi="Times New Roman"/>
        </w:rPr>
        <w:t>경우</w:t>
      </w:r>
    </w:p>
    <w:p w14:paraId="5814856D" w14:textId="77777777" w:rsidR="006D76B8" w:rsidRPr="00632E3E" w:rsidRDefault="006D76B8" w:rsidP="001B3474">
      <w:pPr>
        <w:pStyle w:val="1d"/>
        <w:numPr>
          <w:ilvl w:val="1"/>
          <w:numId w:val="19"/>
        </w:numPr>
        <w:spacing w:line="274" w:lineRule="auto"/>
        <w:ind w:leftChars="0" w:left="924" w:right="106" w:hanging="357"/>
        <w:jc w:val="both"/>
        <w:rPr>
          <w:rFonts w:ascii="Times New Roman" w:eastAsia="맑은 고딕" w:hAnsi="Times New Roman"/>
        </w:rPr>
      </w:pPr>
      <w:r w:rsidRPr="00632E3E">
        <w:rPr>
          <w:rFonts w:ascii="Times New Roman" w:eastAsia="맑은 고딕" w:hAnsi="Times New Roman"/>
        </w:rPr>
        <w:t>재투여</w:t>
      </w:r>
      <w:r w:rsidRPr="00632E3E">
        <w:rPr>
          <w:rFonts w:ascii="Times New Roman" w:eastAsia="맑은 고딕" w:hAnsi="Times New Roman"/>
        </w:rPr>
        <w:t xml:space="preserve">(rechallenge, </w:t>
      </w:r>
      <w:r w:rsidRPr="00632E3E">
        <w:rPr>
          <w:rFonts w:ascii="Times New Roman" w:eastAsia="맑은 고딕" w:hAnsi="Times New Roman"/>
        </w:rPr>
        <w:t>가능한</w:t>
      </w:r>
      <w:r w:rsidRPr="00632E3E">
        <w:rPr>
          <w:rFonts w:ascii="Times New Roman" w:eastAsia="맑은 고딕" w:hAnsi="Times New Roman"/>
        </w:rPr>
        <w:t xml:space="preserve"> </w:t>
      </w:r>
      <w:r w:rsidRPr="00632E3E">
        <w:rPr>
          <w:rFonts w:ascii="Times New Roman" w:eastAsia="맑은 고딕" w:hAnsi="Times New Roman"/>
        </w:rPr>
        <w:t>경우에만</w:t>
      </w:r>
      <w:r w:rsidRPr="00632E3E">
        <w:rPr>
          <w:rFonts w:ascii="Times New Roman" w:eastAsia="맑은 고딕" w:hAnsi="Times New Roman"/>
        </w:rPr>
        <w:t xml:space="preserve"> </w:t>
      </w:r>
      <w:r w:rsidRPr="00632E3E">
        <w:rPr>
          <w:rFonts w:ascii="Times New Roman" w:eastAsia="맑은 고딕" w:hAnsi="Times New Roman"/>
        </w:rPr>
        <w:t>실시</w:t>
      </w:r>
      <w:r w:rsidRPr="00632E3E">
        <w:rPr>
          <w:rFonts w:ascii="Times New Roman" w:eastAsia="맑은 고딕" w:hAnsi="Times New Roman"/>
        </w:rPr>
        <w:t xml:space="preserve">) </w:t>
      </w:r>
      <w:r w:rsidRPr="00632E3E">
        <w:rPr>
          <w:rFonts w:ascii="Times New Roman" w:eastAsia="맑은 고딕" w:hAnsi="Times New Roman"/>
        </w:rPr>
        <w:t>결과가</w:t>
      </w:r>
      <w:r w:rsidRPr="00632E3E">
        <w:rPr>
          <w:rFonts w:ascii="Times New Roman" w:eastAsia="맑은 고딕" w:hAnsi="Times New Roman"/>
        </w:rPr>
        <w:t xml:space="preserve"> </w:t>
      </w:r>
      <w:r w:rsidRPr="00632E3E">
        <w:rPr>
          <w:rFonts w:ascii="Times New Roman" w:eastAsia="맑은 고딕" w:hAnsi="Times New Roman"/>
        </w:rPr>
        <w:t>양성인</w:t>
      </w:r>
      <w:r w:rsidRPr="00632E3E">
        <w:rPr>
          <w:rFonts w:ascii="Times New Roman" w:eastAsia="맑은 고딕" w:hAnsi="Times New Roman"/>
        </w:rPr>
        <w:t xml:space="preserve"> </w:t>
      </w:r>
      <w:r w:rsidRPr="00632E3E">
        <w:rPr>
          <w:rFonts w:ascii="Times New Roman" w:eastAsia="맑은 고딕" w:hAnsi="Times New Roman"/>
        </w:rPr>
        <w:t>경우</w:t>
      </w:r>
    </w:p>
    <w:p w14:paraId="264F8F46" w14:textId="77777777" w:rsidR="006D76B8" w:rsidRPr="00632E3E" w:rsidRDefault="006D76B8" w:rsidP="001B3474">
      <w:pPr>
        <w:pStyle w:val="1d"/>
        <w:numPr>
          <w:ilvl w:val="1"/>
          <w:numId w:val="19"/>
        </w:numPr>
        <w:spacing w:line="274" w:lineRule="auto"/>
        <w:ind w:leftChars="0" w:left="924" w:right="106" w:hanging="357"/>
        <w:jc w:val="both"/>
        <w:rPr>
          <w:rFonts w:ascii="Times New Roman" w:eastAsia="맑은 고딕" w:hAnsi="Times New Roman"/>
        </w:rPr>
      </w:pPr>
      <w:r w:rsidRPr="00632E3E">
        <w:rPr>
          <w:rFonts w:ascii="Times New Roman" w:eastAsia="맑은 고딕" w:hAnsi="Times New Roman"/>
        </w:rPr>
        <w:t>이상반응이</w:t>
      </w:r>
      <w:r w:rsidRPr="00632E3E">
        <w:rPr>
          <w:rFonts w:ascii="Times New Roman" w:eastAsia="맑은 고딕" w:hAnsi="Times New Roman"/>
        </w:rPr>
        <w:t xml:space="preserve"> </w:t>
      </w:r>
      <w:r w:rsidRPr="00632E3E">
        <w:rPr>
          <w:rFonts w:ascii="Times New Roman" w:eastAsia="맑은 고딕" w:hAnsi="Times New Roman"/>
        </w:rPr>
        <w:t>이</w:t>
      </w:r>
      <w:r w:rsidRPr="00632E3E">
        <w:rPr>
          <w:rFonts w:ascii="Times New Roman" w:eastAsia="맑은 고딕" w:hAnsi="Times New Roman"/>
        </w:rPr>
        <w:t xml:space="preserve"> </w:t>
      </w:r>
      <w:r w:rsidRPr="00632E3E">
        <w:rPr>
          <w:rFonts w:ascii="Times New Roman" w:eastAsia="맑은 고딕" w:hAnsi="Times New Roman"/>
        </w:rPr>
        <w:t>약</w:t>
      </w:r>
      <w:r w:rsidRPr="00632E3E">
        <w:rPr>
          <w:rFonts w:ascii="Times New Roman" w:eastAsia="맑은 고딕" w:hAnsi="Times New Roman"/>
        </w:rPr>
        <w:t xml:space="preserve"> </w:t>
      </w:r>
      <w:r w:rsidRPr="00632E3E">
        <w:rPr>
          <w:rFonts w:ascii="Times New Roman" w:eastAsia="맑은 고딕" w:hAnsi="Times New Roman"/>
        </w:rPr>
        <w:t>또는</w:t>
      </w:r>
      <w:r w:rsidRPr="00632E3E">
        <w:rPr>
          <w:rFonts w:ascii="Times New Roman" w:eastAsia="맑은 고딕" w:hAnsi="Times New Roman"/>
        </w:rPr>
        <w:t xml:space="preserve"> </w:t>
      </w:r>
      <w:r w:rsidRPr="00632E3E">
        <w:rPr>
          <w:rFonts w:ascii="Times New Roman" w:eastAsia="맑은 고딕" w:hAnsi="Times New Roman"/>
        </w:rPr>
        <w:t>동일</w:t>
      </w:r>
      <w:r w:rsidRPr="00632E3E">
        <w:rPr>
          <w:rFonts w:ascii="Times New Roman" w:eastAsia="맑은 고딕" w:hAnsi="Times New Roman"/>
        </w:rPr>
        <w:t xml:space="preserve"> </w:t>
      </w:r>
      <w:r w:rsidRPr="00632E3E">
        <w:rPr>
          <w:rFonts w:ascii="Times New Roman" w:eastAsia="맑은 고딕" w:hAnsi="Times New Roman"/>
        </w:rPr>
        <w:t>계열의</w:t>
      </w:r>
      <w:r w:rsidRPr="00632E3E">
        <w:rPr>
          <w:rFonts w:ascii="Times New Roman" w:eastAsia="맑은 고딕" w:hAnsi="Times New Roman"/>
        </w:rPr>
        <w:t xml:space="preserve"> </w:t>
      </w:r>
      <w:r w:rsidRPr="00632E3E">
        <w:rPr>
          <w:rFonts w:ascii="Times New Roman" w:eastAsia="맑은 고딕" w:hAnsi="Times New Roman"/>
        </w:rPr>
        <w:t>이</w:t>
      </w:r>
      <w:r w:rsidRPr="00632E3E">
        <w:rPr>
          <w:rFonts w:ascii="Times New Roman" w:eastAsia="맑은 고딕" w:hAnsi="Times New Roman"/>
        </w:rPr>
        <w:t xml:space="preserve"> </w:t>
      </w:r>
      <w:r w:rsidRPr="00632E3E">
        <w:rPr>
          <w:rFonts w:ascii="Times New Roman" w:eastAsia="맑은 고딕" w:hAnsi="Times New Roman"/>
        </w:rPr>
        <w:t>약에</w:t>
      </w:r>
      <w:r w:rsidRPr="00632E3E">
        <w:rPr>
          <w:rFonts w:ascii="Times New Roman" w:eastAsia="맑은 고딕" w:hAnsi="Times New Roman"/>
        </w:rPr>
        <w:t xml:space="preserve"> </w:t>
      </w:r>
      <w:r w:rsidRPr="00632E3E">
        <w:rPr>
          <w:rFonts w:ascii="Times New Roman" w:eastAsia="맑은 고딕" w:hAnsi="Times New Roman"/>
        </w:rPr>
        <w:t>대해</w:t>
      </w:r>
      <w:r w:rsidRPr="00632E3E">
        <w:rPr>
          <w:rFonts w:ascii="Times New Roman" w:eastAsia="맑은 고딕" w:hAnsi="Times New Roman"/>
        </w:rPr>
        <w:t xml:space="preserve"> </w:t>
      </w:r>
      <w:r w:rsidRPr="00632E3E">
        <w:rPr>
          <w:rFonts w:ascii="Times New Roman" w:eastAsia="맑은 고딕" w:hAnsi="Times New Roman"/>
        </w:rPr>
        <w:t>이미</w:t>
      </w:r>
      <w:r w:rsidRPr="00632E3E">
        <w:rPr>
          <w:rFonts w:ascii="Times New Roman" w:eastAsia="맑은 고딕" w:hAnsi="Times New Roman"/>
        </w:rPr>
        <w:t xml:space="preserve"> </w:t>
      </w:r>
      <w:r w:rsidRPr="00632E3E">
        <w:rPr>
          <w:rFonts w:ascii="Times New Roman" w:eastAsia="맑은 고딕" w:hAnsi="Times New Roman"/>
        </w:rPr>
        <w:t>알려져</w:t>
      </w:r>
      <w:r w:rsidRPr="00632E3E">
        <w:rPr>
          <w:rFonts w:ascii="Times New Roman" w:eastAsia="맑은 고딕" w:hAnsi="Times New Roman"/>
        </w:rPr>
        <w:t xml:space="preserve"> </w:t>
      </w:r>
      <w:r w:rsidRPr="00632E3E">
        <w:rPr>
          <w:rFonts w:ascii="Times New Roman" w:eastAsia="맑은 고딕" w:hAnsi="Times New Roman"/>
        </w:rPr>
        <w:t>있는</w:t>
      </w:r>
      <w:r w:rsidRPr="00632E3E">
        <w:rPr>
          <w:rFonts w:ascii="Times New Roman" w:eastAsia="맑은 고딕" w:hAnsi="Times New Roman"/>
        </w:rPr>
        <w:t xml:space="preserve"> </w:t>
      </w:r>
      <w:r w:rsidRPr="00632E3E">
        <w:rPr>
          <w:rFonts w:ascii="Times New Roman" w:eastAsia="맑은 고딕" w:hAnsi="Times New Roman"/>
        </w:rPr>
        <w:t>정보와</w:t>
      </w:r>
      <w:r w:rsidRPr="00632E3E">
        <w:rPr>
          <w:rFonts w:ascii="Times New Roman" w:eastAsia="맑은 고딕" w:hAnsi="Times New Roman"/>
        </w:rPr>
        <w:t xml:space="preserve"> </w:t>
      </w:r>
      <w:r w:rsidRPr="00632E3E">
        <w:rPr>
          <w:rFonts w:ascii="Times New Roman" w:eastAsia="맑은 고딕" w:hAnsi="Times New Roman"/>
        </w:rPr>
        <w:t>일관된</w:t>
      </w:r>
      <w:r w:rsidRPr="00632E3E">
        <w:rPr>
          <w:rFonts w:ascii="Times New Roman" w:eastAsia="맑은 고딕" w:hAnsi="Times New Roman"/>
        </w:rPr>
        <w:t xml:space="preserve"> </w:t>
      </w:r>
      <w:r w:rsidRPr="00632E3E">
        <w:rPr>
          <w:rFonts w:ascii="Times New Roman" w:eastAsia="맑은 고딕" w:hAnsi="Times New Roman"/>
        </w:rPr>
        <w:t>양상을</w:t>
      </w:r>
      <w:r w:rsidRPr="00632E3E">
        <w:rPr>
          <w:rFonts w:ascii="Times New Roman" w:eastAsia="맑은 고딕" w:hAnsi="Times New Roman"/>
        </w:rPr>
        <w:t xml:space="preserve"> </w:t>
      </w:r>
      <w:r w:rsidRPr="00632E3E">
        <w:rPr>
          <w:rFonts w:ascii="Times New Roman" w:eastAsia="맑은 고딕" w:hAnsi="Times New Roman"/>
        </w:rPr>
        <w:t>보이는</w:t>
      </w:r>
      <w:r w:rsidRPr="00632E3E">
        <w:rPr>
          <w:rFonts w:ascii="Times New Roman" w:eastAsia="맑은 고딕" w:hAnsi="Times New Roman"/>
        </w:rPr>
        <w:t xml:space="preserve"> </w:t>
      </w:r>
      <w:r w:rsidRPr="00632E3E">
        <w:rPr>
          <w:rFonts w:ascii="Times New Roman" w:eastAsia="맑은 고딕" w:hAnsi="Times New Roman"/>
        </w:rPr>
        <w:t>경우</w:t>
      </w:r>
    </w:p>
    <w:p w14:paraId="6A18FB29" w14:textId="67B62488" w:rsidR="006D76B8" w:rsidRPr="00632E3E" w:rsidRDefault="006D76B8" w:rsidP="006D40C2">
      <w:pPr>
        <w:pStyle w:val="1"/>
        <w:numPr>
          <w:ilvl w:val="0"/>
          <w:numId w:val="49"/>
        </w:numPr>
        <w:wordWrap/>
        <w:spacing w:before="120" w:after="40"/>
        <w:ind w:leftChars="120" w:left="573" w:hanging="357"/>
      </w:pPr>
      <w:r w:rsidRPr="00632E3E">
        <w:t>관련성이</w:t>
      </w:r>
      <w:r w:rsidRPr="00632E3E">
        <w:t xml:space="preserve"> </w:t>
      </w:r>
      <w:r w:rsidRPr="00632E3E">
        <w:t>없음</w:t>
      </w:r>
      <w:r w:rsidRPr="00632E3E">
        <w:t>(</w:t>
      </w:r>
      <w:r w:rsidR="00EB1152">
        <w:rPr>
          <w:rFonts w:hint="eastAsia"/>
        </w:rPr>
        <w:t>None</w:t>
      </w:r>
      <w:r w:rsidRPr="00632E3E">
        <w:t>)</w:t>
      </w:r>
    </w:p>
    <w:p w14:paraId="1650E21E" w14:textId="2511E7E5" w:rsidR="006D76B8" w:rsidRDefault="00EB1152" w:rsidP="001B3474">
      <w:pPr>
        <w:pStyle w:val="1d"/>
        <w:numPr>
          <w:ilvl w:val="1"/>
          <w:numId w:val="19"/>
        </w:numPr>
        <w:spacing w:line="274" w:lineRule="auto"/>
        <w:ind w:leftChars="0" w:left="924" w:right="106" w:hanging="357"/>
        <w:jc w:val="both"/>
        <w:rPr>
          <w:rFonts w:ascii="Times New Roman" w:eastAsia="맑은 고딕" w:hAnsi="Times New Roman"/>
        </w:rPr>
      </w:pPr>
      <w:r>
        <w:rPr>
          <w:rFonts w:ascii="Times New Roman" w:eastAsia="맑은 고딕" w:hAnsi="Times New Roman" w:hint="eastAsia"/>
        </w:rPr>
        <w:t>이상반응에</w:t>
      </w:r>
      <w:r>
        <w:rPr>
          <w:rFonts w:ascii="Times New Roman" w:eastAsia="맑은 고딕" w:hAnsi="Times New Roman" w:hint="eastAsia"/>
        </w:rPr>
        <w:t xml:space="preserve"> </w:t>
      </w:r>
      <w:r>
        <w:rPr>
          <w:rFonts w:ascii="Times New Roman" w:eastAsia="맑은 고딕" w:hAnsi="Times New Roman" w:hint="eastAsia"/>
        </w:rPr>
        <w:t>대해</w:t>
      </w:r>
      <w:r>
        <w:rPr>
          <w:rFonts w:ascii="Times New Roman" w:eastAsia="맑은 고딕" w:hAnsi="Times New Roman" w:hint="eastAsia"/>
        </w:rPr>
        <w:t xml:space="preserve"> </w:t>
      </w:r>
      <w:r>
        <w:rPr>
          <w:rFonts w:ascii="Times New Roman" w:eastAsia="맑은 고딕" w:hAnsi="Times New Roman" w:hint="eastAsia"/>
        </w:rPr>
        <w:t>가장</w:t>
      </w:r>
      <w:r>
        <w:rPr>
          <w:rFonts w:ascii="Times New Roman" w:eastAsia="맑은 고딕" w:hAnsi="Times New Roman" w:hint="eastAsia"/>
        </w:rPr>
        <w:t xml:space="preserve"> </w:t>
      </w:r>
      <w:r>
        <w:rPr>
          <w:rFonts w:ascii="Times New Roman" w:eastAsia="맑은 고딕" w:hAnsi="Times New Roman" w:hint="eastAsia"/>
        </w:rPr>
        <w:t>개연성</w:t>
      </w:r>
      <w:r>
        <w:rPr>
          <w:rFonts w:ascii="Times New Roman" w:eastAsia="맑은 고딕" w:hAnsi="Times New Roman" w:hint="eastAsia"/>
        </w:rPr>
        <w:t xml:space="preserve"> </w:t>
      </w:r>
      <w:r>
        <w:rPr>
          <w:rFonts w:ascii="Times New Roman" w:eastAsia="맑은 고딕" w:hAnsi="Times New Roman" w:hint="eastAsia"/>
        </w:rPr>
        <w:t>있게</w:t>
      </w:r>
      <w:r>
        <w:rPr>
          <w:rFonts w:ascii="Times New Roman" w:eastAsia="맑은 고딕" w:hAnsi="Times New Roman" w:hint="eastAsia"/>
        </w:rPr>
        <w:t xml:space="preserve"> </w:t>
      </w:r>
      <w:r>
        <w:rPr>
          <w:rFonts w:ascii="Times New Roman" w:eastAsia="맑은 고딕" w:hAnsi="Times New Roman" w:hint="eastAsia"/>
        </w:rPr>
        <w:t>설명되는</w:t>
      </w:r>
      <w:r>
        <w:rPr>
          <w:rFonts w:ascii="Times New Roman" w:eastAsia="맑은 고딕" w:hAnsi="Times New Roman" w:hint="eastAsia"/>
        </w:rPr>
        <w:t xml:space="preserve"> </w:t>
      </w:r>
      <w:r>
        <w:rPr>
          <w:rFonts w:ascii="Times New Roman" w:eastAsia="맑은 고딕" w:hAnsi="Times New Roman" w:hint="eastAsia"/>
        </w:rPr>
        <w:t>다른</w:t>
      </w:r>
      <w:r>
        <w:rPr>
          <w:rFonts w:ascii="Times New Roman" w:eastAsia="맑은 고딕" w:hAnsi="Times New Roman" w:hint="eastAsia"/>
        </w:rPr>
        <w:t xml:space="preserve"> </w:t>
      </w:r>
      <w:r>
        <w:rPr>
          <w:rFonts w:ascii="Times New Roman" w:eastAsia="맑은 고딕" w:hAnsi="Times New Roman" w:hint="eastAsia"/>
        </w:rPr>
        <w:t>어떤</w:t>
      </w:r>
      <w:r>
        <w:rPr>
          <w:rFonts w:ascii="Times New Roman" w:eastAsia="맑은 고딕" w:hAnsi="Times New Roman" w:hint="eastAsia"/>
        </w:rPr>
        <w:t xml:space="preserve"> </w:t>
      </w:r>
      <w:r>
        <w:rPr>
          <w:rFonts w:ascii="Times New Roman" w:eastAsia="맑은 고딕" w:hAnsi="Times New Roman" w:hint="eastAsia"/>
        </w:rPr>
        <w:t>이유가</w:t>
      </w:r>
      <w:r>
        <w:rPr>
          <w:rFonts w:ascii="Times New Roman" w:eastAsia="맑은 고딕" w:hAnsi="Times New Roman" w:hint="eastAsia"/>
        </w:rPr>
        <w:t xml:space="preserve"> </w:t>
      </w:r>
      <w:r>
        <w:rPr>
          <w:rFonts w:ascii="Times New Roman" w:eastAsia="맑은 고딕" w:hAnsi="Times New Roman" w:hint="eastAsia"/>
        </w:rPr>
        <w:t>있는</w:t>
      </w:r>
      <w:r>
        <w:rPr>
          <w:rFonts w:ascii="Times New Roman" w:eastAsia="맑은 고딕" w:hAnsi="Times New Roman" w:hint="eastAsia"/>
        </w:rPr>
        <w:t xml:space="preserve"> </w:t>
      </w:r>
      <w:r>
        <w:rPr>
          <w:rFonts w:ascii="Times New Roman" w:eastAsia="맑은 고딕" w:hAnsi="Times New Roman" w:hint="eastAsia"/>
        </w:rPr>
        <w:t>경우</w:t>
      </w:r>
    </w:p>
    <w:p w14:paraId="3AF9FCB5" w14:textId="42AD8F8A" w:rsidR="00EB1152" w:rsidRPr="00632E3E" w:rsidRDefault="00EB1152" w:rsidP="001B3474">
      <w:pPr>
        <w:pStyle w:val="1d"/>
        <w:numPr>
          <w:ilvl w:val="1"/>
          <w:numId w:val="19"/>
        </w:numPr>
        <w:spacing w:line="274" w:lineRule="auto"/>
        <w:ind w:leftChars="0" w:left="924" w:right="106" w:hanging="357"/>
        <w:jc w:val="both"/>
        <w:rPr>
          <w:rFonts w:ascii="Times New Roman" w:eastAsia="맑은 고딕" w:hAnsi="Times New Roman"/>
        </w:rPr>
      </w:pPr>
      <w:r>
        <w:rPr>
          <w:rFonts w:ascii="Times New Roman" w:eastAsia="맑은 고딕" w:hAnsi="Times New Roman" w:hint="eastAsia"/>
        </w:rPr>
        <w:t>임상시험용의약품을</w:t>
      </w:r>
      <w:r>
        <w:rPr>
          <w:rFonts w:ascii="Times New Roman" w:eastAsia="맑은 고딕" w:hAnsi="Times New Roman" w:hint="eastAsia"/>
        </w:rPr>
        <w:t xml:space="preserve"> </w:t>
      </w:r>
      <w:r>
        <w:rPr>
          <w:rFonts w:ascii="Times New Roman" w:eastAsia="맑은 고딕" w:hAnsi="Times New Roman" w:hint="eastAsia"/>
        </w:rPr>
        <w:t>중단</w:t>
      </w:r>
      <w:r>
        <w:rPr>
          <w:rFonts w:ascii="Times New Roman" w:eastAsia="맑은 고딕" w:hAnsi="Times New Roman" w:hint="eastAsia"/>
        </w:rPr>
        <w:t xml:space="preserve"> </w:t>
      </w:r>
      <w:r>
        <w:rPr>
          <w:rFonts w:ascii="Times New Roman" w:eastAsia="맑은 고딕" w:hAnsi="Times New Roman" w:hint="eastAsia"/>
        </w:rPr>
        <w:t>시에</w:t>
      </w:r>
      <w:r>
        <w:rPr>
          <w:rFonts w:ascii="Times New Roman" w:eastAsia="맑은 고딕" w:hAnsi="Times New Roman" w:hint="eastAsia"/>
        </w:rPr>
        <w:t xml:space="preserve"> </w:t>
      </w:r>
      <w:r>
        <w:rPr>
          <w:rFonts w:ascii="Times New Roman" w:eastAsia="맑은 고딕" w:hAnsi="Times New Roman" w:hint="eastAsia"/>
        </w:rPr>
        <w:t>이상반응이</w:t>
      </w:r>
      <w:r>
        <w:rPr>
          <w:rFonts w:ascii="Times New Roman" w:eastAsia="맑은 고딕" w:hAnsi="Times New Roman" w:hint="eastAsia"/>
        </w:rPr>
        <w:t xml:space="preserve"> </w:t>
      </w:r>
      <w:r>
        <w:rPr>
          <w:rFonts w:ascii="Times New Roman" w:eastAsia="맑은 고딕" w:hAnsi="Times New Roman" w:hint="eastAsia"/>
        </w:rPr>
        <w:t>소실되지</w:t>
      </w:r>
      <w:r>
        <w:rPr>
          <w:rFonts w:ascii="Times New Roman" w:eastAsia="맑은 고딕" w:hAnsi="Times New Roman" w:hint="eastAsia"/>
        </w:rPr>
        <w:t xml:space="preserve"> </w:t>
      </w:r>
      <w:r>
        <w:rPr>
          <w:rFonts w:ascii="Times New Roman" w:eastAsia="맑은 고딕" w:hAnsi="Times New Roman" w:hint="eastAsia"/>
        </w:rPr>
        <w:t>않은</w:t>
      </w:r>
      <w:r>
        <w:rPr>
          <w:rFonts w:ascii="Times New Roman" w:eastAsia="맑은 고딕" w:hAnsi="Times New Roman" w:hint="eastAsia"/>
        </w:rPr>
        <w:t xml:space="preserve"> </w:t>
      </w:r>
      <w:r>
        <w:rPr>
          <w:rFonts w:ascii="Times New Roman" w:eastAsia="맑은 고딕" w:hAnsi="Times New Roman" w:hint="eastAsia"/>
        </w:rPr>
        <w:t>경우</w:t>
      </w:r>
    </w:p>
    <w:p w14:paraId="4EE7D235" w14:textId="77777777" w:rsidR="004039FF" w:rsidRPr="00632E3E" w:rsidRDefault="004039FF" w:rsidP="004039FF">
      <w:pPr>
        <w:pStyle w:val="1"/>
        <w:numPr>
          <w:ilvl w:val="0"/>
          <w:numId w:val="0"/>
        </w:numPr>
        <w:wordWrap/>
      </w:pPr>
    </w:p>
    <w:p w14:paraId="4B44D7BA" w14:textId="24945A67" w:rsidR="00526BC8" w:rsidRPr="00632E3E" w:rsidRDefault="00526BC8" w:rsidP="00832082">
      <w:pPr>
        <w:pStyle w:val="2"/>
      </w:pPr>
      <w:bookmarkStart w:id="471" w:name="_Toc90998729"/>
      <w:r w:rsidRPr="00632E3E">
        <w:t>임상시험용의약품에</w:t>
      </w:r>
      <w:r w:rsidRPr="00632E3E">
        <w:t xml:space="preserve"> </w:t>
      </w:r>
      <w:r w:rsidRPr="00632E3E">
        <w:t>대한</w:t>
      </w:r>
      <w:r w:rsidRPr="00632E3E">
        <w:t xml:space="preserve"> </w:t>
      </w:r>
      <w:r w:rsidRPr="00632E3E">
        <w:t>조치</w:t>
      </w:r>
      <w:r w:rsidRPr="00632E3E">
        <w:t>(action taken related to the IP administration)</w:t>
      </w:r>
      <w:bookmarkEnd w:id="471"/>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709"/>
        <w:gridCol w:w="2692"/>
        <w:gridCol w:w="5625"/>
      </w:tblGrid>
      <w:tr w:rsidR="00BD0098" w:rsidRPr="00632E3E" w14:paraId="2167BE6D" w14:textId="77777777" w:rsidTr="00BD0098">
        <w:trPr>
          <w:trHeight w:val="347"/>
        </w:trPr>
        <w:tc>
          <w:tcPr>
            <w:tcW w:w="393" w:type="pct"/>
            <w:shd w:val="clear" w:color="auto" w:fill="D9D9D9"/>
            <w:vAlign w:val="center"/>
          </w:tcPr>
          <w:p w14:paraId="59CC6C23" w14:textId="77777777" w:rsidR="00BD0098" w:rsidRPr="00632E3E" w:rsidRDefault="00BD0098" w:rsidP="00BD0098">
            <w:pPr>
              <w:pStyle w:val="a1"/>
              <w:wordWrap/>
              <w:spacing w:before="20" w:after="20"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b/>
                <w:kern w:val="2"/>
                <w:sz w:val="20"/>
                <w:szCs w:val="24"/>
              </w:rPr>
              <w:t>NO.</w:t>
            </w:r>
          </w:p>
        </w:tc>
        <w:tc>
          <w:tcPr>
            <w:tcW w:w="4607" w:type="pct"/>
            <w:gridSpan w:val="2"/>
            <w:shd w:val="clear" w:color="auto" w:fill="D9D9D9"/>
            <w:vAlign w:val="center"/>
          </w:tcPr>
          <w:p w14:paraId="125D53E2" w14:textId="77777777" w:rsidR="00BD0098" w:rsidRPr="00632E3E" w:rsidRDefault="00BD0098" w:rsidP="00BD0098">
            <w:pPr>
              <w:pStyle w:val="a1"/>
              <w:wordWrap/>
              <w:spacing w:before="20" w:after="20" w:line="240" w:lineRule="auto"/>
              <w:ind w:left="0"/>
              <w:jc w:val="center"/>
              <w:rPr>
                <w:rFonts w:ascii="Times New Roman" w:eastAsia="맑은 고딕" w:hAnsi="Times New Roman"/>
                <w:b/>
                <w:kern w:val="2"/>
                <w:sz w:val="20"/>
                <w:szCs w:val="24"/>
              </w:rPr>
            </w:pPr>
            <w:r w:rsidRPr="00632E3E">
              <w:rPr>
                <w:rFonts w:ascii="Times New Roman" w:eastAsia="맑은 고딕" w:hAnsi="Times New Roman"/>
                <w:b/>
                <w:kern w:val="2"/>
                <w:sz w:val="20"/>
                <w:szCs w:val="24"/>
              </w:rPr>
              <w:t>설명</w:t>
            </w:r>
          </w:p>
        </w:tc>
      </w:tr>
      <w:tr w:rsidR="00BD0098" w:rsidRPr="00632E3E" w14:paraId="62C72A4E" w14:textId="77777777" w:rsidTr="00EB1152">
        <w:trPr>
          <w:trHeight w:val="20"/>
        </w:trPr>
        <w:tc>
          <w:tcPr>
            <w:tcW w:w="393" w:type="pct"/>
            <w:shd w:val="clear" w:color="auto" w:fill="auto"/>
            <w:vAlign w:val="center"/>
          </w:tcPr>
          <w:p w14:paraId="24010D5A" w14:textId="77777777" w:rsidR="00BD0098" w:rsidRPr="00632E3E" w:rsidRDefault="00BD0098" w:rsidP="00BD0098">
            <w:pPr>
              <w:pStyle w:val="a1"/>
              <w:spacing w:after="60" w:line="274" w:lineRule="auto"/>
              <w:ind w:left="0"/>
              <w:jc w:val="center"/>
              <w:rPr>
                <w:rFonts w:ascii="Times New Roman" w:eastAsia="맑은 고딕" w:hAnsi="Times New Roman"/>
                <w:kern w:val="2"/>
                <w:sz w:val="20"/>
                <w:szCs w:val="24"/>
              </w:rPr>
            </w:pPr>
            <w:r w:rsidRPr="00632E3E">
              <w:rPr>
                <w:rFonts w:ascii="Times New Roman" w:eastAsia="맑은 고딕" w:hAnsi="Times New Roman"/>
                <w:kern w:val="2"/>
                <w:sz w:val="20"/>
                <w:szCs w:val="24"/>
              </w:rPr>
              <w:t>1</w:t>
            </w:r>
          </w:p>
        </w:tc>
        <w:tc>
          <w:tcPr>
            <w:tcW w:w="1491" w:type="pct"/>
            <w:shd w:val="clear" w:color="auto" w:fill="auto"/>
            <w:vAlign w:val="center"/>
          </w:tcPr>
          <w:p w14:paraId="576A008C" w14:textId="6C635940" w:rsidR="00BD0098" w:rsidRPr="00632E3E" w:rsidRDefault="00EB1152" w:rsidP="00BD0098">
            <w:pPr>
              <w:pStyle w:val="aa"/>
              <w:autoSpaceDE/>
              <w:autoSpaceDN/>
              <w:snapToGrid w:val="0"/>
              <w:spacing w:after="60" w:line="274" w:lineRule="auto"/>
              <w:rPr>
                <w:rFonts w:ascii="Times New Roman" w:eastAsia="맑은 고딕" w:hAnsi="Times New Roman"/>
                <w:sz w:val="20"/>
              </w:rPr>
            </w:pPr>
            <w:r w:rsidRPr="00632E3E">
              <w:rPr>
                <w:rFonts w:ascii="Times New Roman" w:eastAsia="맑은 고딕" w:hAnsi="Times New Roman"/>
                <w:sz w:val="20"/>
              </w:rPr>
              <w:t>해당사항</w:t>
            </w:r>
            <w:r w:rsidRPr="00632E3E">
              <w:rPr>
                <w:rFonts w:ascii="Times New Roman" w:eastAsia="맑은 고딕" w:hAnsi="Times New Roman"/>
                <w:sz w:val="20"/>
              </w:rPr>
              <w:t xml:space="preserve"> </w:t>
            </w:r>
            <w:r w:rsidRPr="00632E3E">
              <w:rPr>
                <w:rFonts w:ascii="Times New Roman" w:eastAsia="맑은 고딕" w:hAnsi="Times New Roman"/>
                <w:sz w:val="20"/>
              </w:rPr>
              <w:t>없음</w:t>
            </w:r>
            <w:r>
              <w:rPr>
                <w:rFonts w:ascii="Times New Roman" w:eastAsia="맑은 고딕" w:hAnsi="Times New Roman"/>
                <w:sz w:val="20"/>
              </w:rPr>
              <w:t xml:space="preserve"> (Not Applicable)</w:t>
            </w:r>
          </w:p>
        </w:tc>
        <w:tc>
          <w:tcPr>
            <w:tcW w:w="3116" w:type="pct"/>
            <w:shd w:val="clear" w:color="auto" w:fill="auto"/>
            <w:vAlign w:val="center"/>
          </w:tcPr>
          <w:p w14:paraId="30C3DDC4" w14:textId="77777777" w:rsidR="00BD0098" w:rsidRDefault="00EB1152" w:rsidP="006D40C2">
            <w:pPr>
              <w:pStyle w:val="aa"/>
              <w:numPr>
                <w:ilvl w:val="0"/>
                <w:numId w:val="51"/>
              </w:numPr>
              <w:autoSpaceDE/>
              <w:autoSpaceDN/>
              <w:snapToGrid w:val="0"/>
              <w:spacing w:after="60" w:line="274" w:lineRule="auto"/>
              <w:ind w:left="227" w:rightChars="59" w:right="106" w:hanging="227"/>
              <w:rPr>
                <w:rFonts w:ascii="Times New Roman" w:eastAsia="맑은 고딕" w:hAnsi="Times New Roman"/>
                <w:sz w:val="20"/>
              </w:rPr>
            </w:pPr>
            <w:r>
              <w:rPr>
                <w:rFonts w:ascii="Times New Roman" w:eastAsia="맑은 고딕" w:hAnsi="Times New Roman" w:hint="eastAsia"/>
                <w:sz w:val="20"/>
              </w:rPr>
              <w:t>임상시험용의약품을</w:t>
            </w:r>
            <w:r>
              <w:rPr>
                <w:rFonts w:ascii="Times New Roman" w:eastAsia="맑은 고딕" w:hAnsi="Times New Roman" w:hint="eastAsia"/>
                <w:sz w:val="20"/>
              </w:rPr>
              <w:t xml:space="preserve"> </w:t>
            </w:r>
            <w:r>
              <w:rPr>
                <w:rFonts w:ascii="Times New Roman" w:eastAsia="맑은 고딕" w:hAnsi="Times New Roman" w:hint="eastAsia"/>
                <w:sz w:val="20"/>
              </w:rPr>
              <w:t>투여하기</w:t>
            </w:r>
            <w:r>
              <w:rPr>
                <w:rFonts w:ascii="Times New Roman" w:eastAsia="맑은 고딕" w:hAnsi="Times New Roman" w:hint="eastAsia"/>
                <w:sz w:val="20"/>
              </w:rPr>
              <w:t xml:space="preserve"> </w:t>
            </w:r>
            <w:r>
              <w:rPr>
                <w:rFonts w:ascii="Times New Roman" w:eastAsia="맑은 고딕" w:hAnsi="Times New Roman" w:hint="eastAsia"/>
                <w:sz w:val="20"/>
              </w:rPr>
              <w:t>이전</w:t>
            </w:r>
            <w:r>
              <w:rPr>
                <w:rFonts w:ascii="Times New Roman" w:eastAsia="맑은 고딕" w:hAnsi="Times New Roman" w:hint="eastAsia"/>
                <w:sz w:val="20"/>
              </w:rPr>
              <w:t xml:space="preserve"> </w:t>
            </w:r>
            <w:r>
              <w:rPr>
                <w:rFonts w:ascii="Times New Roman" w:eastAsia="맑은 고딕" w:hAnsi="Times New Roman" w:hint="eastAsia"/>
                <w:sz w:val="20"/>
              </w:rPr>
              <w:t>또는</w:t>
            </w:r>
            <w:r>
              <w:rPr>
                <w:rFonts w:ascii="Times New Roman" w:eastAsia="맑은 고딕" w:hAnsi="Times New Roman" w:hint="eastAsia"/>
                <w:sz w:val="20"/>
              </w:rPr>
              <w:t xml:space="preserve"> </w:t>
            </w:r>
            <w:r>
              <w:rPr>
                <w:rFonts w:ascii="Times New Roman" w:eastAsia="맑은 고딕" w:hAnsi="Times New Roman" w:hint="eastAsia"/>
                <w:sz w:val="20"/>
              </w:rPr>
              <w:t>체내</w:t>
            </w:r>
            <w:r>
              <w:rPr>
                <w:rFonts w:ascii="Times New Roman" w:eastAsia="맑은 고딕" w:hAnsi="Times New Roman" w:hint="eastAsia"/>
                <w:sz w:val="20"/>
              </w:rPr>
              <w:t xml:space="preserve"> </w:t>
            </w:r>
            <w:r>
              <w:rPr>
                <w:rFonts w:ascii="Times New Roman" w:eastAsia="맑은 고딕" w:hAnsi="Times New Roman" w:hint="eastAsia"/>
                <w:sz w:val="20"/>
              </w:rPr>
              <w:t>소실기를</w:t>
            </w:r>
            <w:r>
              <w:rPr>
                <w:rFonts w:ascii="Times New Roman" w:eastAsia="맑은 고딕" w:hAnsi="Times New Roman" w:hint="eastAsia"/>
                <w:sz w:val="20"/>
              </w:rPr>
              <w:t xml:space="preserve"> </w:t>
            </w:r>
            <w:r>
              <w:rPr>
                <w:rFonts w:ascii="Times New Roman" w:eastAsia="맑은 고딕" w:hAnsi="Times New Roman" w:hint="eastAsia"/>
                <w:sz w:val="20"/>
              </w:rPr>
              <w:t>고려하여</w:t>
            </w:r>
            <w:r>
              <w:rPr>
                <w:rFonts w:ascii="Times New Roman" w:eastAsia="맑은 고딕" w:hAnsi="Times New Roman" w:hint="eastAsia"/>
                <w:sz w:val="20"/>
              </w:rPr>
              <w:t xml:space="preserve"> </w:t>
            </w:r>
            <w:r>
              <w:rPr>
                <w:rFonts w:ascii="Times New Roman" w:eastAsia="맑은 고딕" w:hAnsi="Times New Roman" w:hint="eastAsia"/>
                <w:sz w:val="20"/>
              </w:rPr>
              <w:t>투여한</w:t>
            </w:r>
            <w:r>
              <w:rPr>
                <w:rFonts w:ascii="Times New Roman" w:eastAsia="맑은 고딕" w:hAnsi="Times New Roman" w:hint="eastAsia"/>
                <w:sz w:val="20"/>
              </w:rPr>
              <w:t xml:space="preserve"> </w:t>
            </w:r>
            <w:r>
              <w:rPr>
                <w:rFonts w:ascii="Times New Roman" w:eastAsia="맑은 고딕" w:hAnsi="Times New Roman" w:hint="eastAsia"/>
                <w:sz w:val="20"/>
              </w:rPr>
              <w:t>임상시험용의약품이</w:t>
            </w:r>
            <w:r>
              <w:rPr>
                <w:rFonts w:ascii="Times New Roman" w:eastAsia="맑은 고딕" w:hAnsi="Times New Roman" w:hint="eastAsia"/>
                <w:sz w:val="20"/>
              </w:rPr>
              <w:t xml:space="preserve"> </w:t>
            </w:r>
            <w:r>
              <w:rPr>
                <w:rFonts w:ascii="Times New Roman" w:eastAsia="맑은 고딕" w:hAnsi="Times New Roman" w:hint="eastAsia"/>
                <w:sz w:val="20"/>
              </w:rPr>
              <w:t>신체에</w:t>
            </w:r>
            <w:r>
              <w:rPr>
                <w:rFonts w:ascii="Times New Roman" w:eastAsia="맑은 고딕" w:hAnsi="Times New Roman" w:hint="eastAsia"/>
                <w:sz w:val="20"/>
              </w:rPr>
              <w:t xml:space="preserve"> </w:t>
            </w:r>
            <w:r>
              <w:rPr>
                <w:rFonts w:ascii="Times New Roman" w:eastAsia="맑은 고딕" w:hAnsi="Times New Roman" w:hint="eastAsia"/>
                <w:sz w:val="20"/>
              </w:rPr>
              <w:t>영향을</w:t>
            </w:r>
            <w:r>
              <w:rPr>
                <w:rFonts w:ascii="Times New Roman" w:eastAsia="맑은 고딕" w:hAnsi="Times New Roman" w:hint="eastAsia"/>
                <w:sz w:val="20"/>
              </w:rPr>
              <w:t xml:space="preserve"> </w:t>
            </w:r>
            <w:r>
              <w:rPr>
                <w:rFonts w:ascii="Times New Roman" w:eastAsia="맑은 고딕" w:hAnsi="Times New Roman" w:hint="eastAsia"/>
                <w:sz w:val="20"/>
              </w:rPr>
              <w:t>미치지</w:t>
            </w:r>
            <w:r>
              <w:rPr>
                <w:rFonts w:ascii="Times New Roman" w:eastAsia="맑은 고딕" w:hAnsi="Times New Roman" w:hint="eastAsia"/>
                <w:sz w:val="20"/>
              </w:rPr>
              <w:t xml:space="preserve"> </w:t>
            </w:r>
            <w:r>
              <w:rPr>
                <w:rFonts w:ascii="Times New Roman" w:eastAsia="맑은 고딕" w:hAnsi="Times New Roman" w:hint="eastAsia"/>
                <w:sz w:val="20"/>
              </w:rPr>
              <w:t>못한다고</w:t>
            </w:r>
            <w:r>
              <w:rPr>
                <w:rFonts w:ascii="Times New Roman" w:eastAsia="맑은 고딕" w:hAnsi="Times New Roman" w:hint="eastAsia"/>
                <w:sz w:val="20"/>
              </w:rPr>
              <w:t xml:space="preserve"> </w:t>
            </w:r>
            <w:r>
              <w:rPr>
                <w:rFonts w:ascii="Times New Roman" w:eastAsia="맑은 고딕" w:hAnsi="Times New Roman" w:hint="eastAsia"/>
                <w:sz w:val="20"/>
              </w:rPr>
              <w:t>과학적이고</w:t>
            </w:r>
            <w:r>
              <w:rPr>
                <w:rFonts w:ascii="Times New Roman" w:eastAsia="맑은 고딕" w:hAnsi="Times New Roman" w:hint="eastAsia"/>
                <w:sz w:val="20"/>
              </w:rPr>
              <w:t xml:space="preserve"> </w:t>
            </w:r>
            <w:r>
              <w:rPr>
                <w:rFonts w:ascii="Times New Roman" w:eastAsia="맑은 고딕" w:hAnsi="Times New Roman" w:hint="eastAsia"/>
                <w:sz w:val="20"/>
              </w:rPr>
              <w:t>객관적으로</w:t>
            </w:r>
            <w:r>
              <w:rPr>
                <w:rFonts w:ascii="Times New Roman" w:eastAsia="맑은 고딕" w:hAnsi="Times New Roman" w:hint="eastAsia"/>
                <w:sz w:val="20"/>
              </w:rPr>
              <w:t xml:space="preserve"> </w:t>
            </w:r>
            <w:r>
              <w:rPr>
                <w:rFonts w:ascii="Times New Roman" w:eastAsia="맑은 고딕" w:hAnsi="Times New Roman" w:hint="eastAsia"/>
                <w:sz w:val="20"/>
              </w:rPr>
              <w:t>판단되는</w:t>
            </w:r>
            <w:r>
              <w:rPr>
                <w:rFonts w:ascii="Times New Roman" w:eastAsia="맑은 고딕" w:hAnsi="Times New Roman" w:hint="eastAsia"/>
                <w:sz w:val="20"/>
              </w:rPr>
              <w:t xml:space="preserve"> </w:t>
            </w:r>
            <w:r>
              <w:rPr>
                <w:rFonts w:ascii="Times New Roman" w:eastAsia="맑은 고딕" w:hAnsi="Times New Roman" w:hint="eastAsia"/>
                <w:sz w:val="20"/>
              </w:rPr>
              <w:t>시기</w:t>
            </w:r>
            <w:r>
              <w:rPr>
                <w:rFonts w:ascii="Times New Roman" w:eastAsia="맑은 고딕" w:hAnsi="Times New Roman" w:hint="eastAsia"/>
                <w:sz w:val="20"/>
              </w:rPr>
              <w:t xml:space="preserve"> </w:t>
            </w:r>
            <w:r>
              <w:rPr>
                <w:rFonts w:ascii="Times New Roman" w:eastAsia="맑은 고딕" w:hAnsi="Times New Roman" w:hint="eastAsia"/>
                <w:sz w:val="20"/>
              </w:rPr>
              <w:t>이후에</w:t>
            </w:r>
            <w:r>
              <w:rPr>
                <w:rFonts w:ascii="Times New Roman" w:eastAsia="맑은 고딕" w:hAnsi="Times New Roman" w:hint="eastAsia"/>
                <w:sz w:val="20"/>
              </w:rPr>
              <w:t xml:space="preserve"> </w:t>
            </w:r>
            <w:r>
              <w:rPr>
                <w:rFonts w:ascii="Times New Roman" w:eastAsia="맑은 고딕" w:hAnsi="Times New Roman" w:hint="eastAsia"/>
                <w:sz w:val="20"/>
              </w:rPr>
              <w:t>이상반응이</w:t>
            </w:r>
            <w:r>
              <w:rPr>
                <w:rFonts w:ascii="Times New Roman" w:eastAsia="맑은 고딕" w:hAnsi="Times New Roman" w:hint="eastAsia"/>
                <w:sz w:val="20"/>
              </w:rPr>
              <w:t xml:space="preserve"> </w:t>
            </w:r>
            <w:r>
              <w:rPr>
                <w:rFonts w:ascii="Times New Roman" w:eastAsia="맑은 고딕" w:hAnsi="Times New Roman" w:hint="eastAsia"/>
                <w:sz w:val="20"/>
              </w:rPr>
              <w:t>발생한</w:t>
            </w:r>
            <w:r>
              <w:rPr>
                <w:rFonts w:ascii="Times New Roman" w:eastAsia="맑은 고딕" w:hAnsi="Times New Roman" w:hint="eastAsia"/>
                <w:sz w:val="20"/>
              </w:rPr>
              <w:t xml:space="preserve"> </w:t>
            </w:r>
            <w:r>
              <w:rPr>
                <w:rFonts w:ascii="Times New Roman" w:eastAsia="맑은 고딕" w:hAnsi="Times New Roman" w:hint="eastAsia"/>
                <w:sz w:val="20"/>
              </w:rPr>
              <w:t>경우</w:t>
            </w:r>
            <w:r>
              <w:rPr>
                <w:rFonts w:ascii="Times New Roman" w:eastAsia="맑은 고딕" w:hAnsi="Times New Roman" w:hint="eastAsia"/>
                <w:sz w:val="20"/>
              </w:rPr>
              <w:t>.</w:t>
            </w:r>
          </w:p>
          <w:p w14:paraId="18A3E64F" w14:textId="5A3108B5" w:rsidR="00EB1152" w:rsidRPr="00632E3E" w:rsidRDefault="00EB1152" w:rsidP="006D40C2">
            <w:pPr>
              <w:pStyle w:val="aa"/>
              <w:numPr>
                <w:ilvl w:val="0"/>
                <w:numId w:val="51"/>
              </w:numPr>
              <w:autoSpaceDE/>
              <w:autoSpaceDN/>
              <w:snapToGrid w:val="0"/>
              <w:spacing w:after="60" w:line="274" w:lineRule="auto"/>
              <w:ind w:left="227" w:rightChars="59" w:right="106" w:hanging="227"/>
              <w:rPr>
                <w:rFonts w:ascii="Times New Roman" w:eastAsia="맑은 고딕" w:hAnsi="Times New Roman"/>
                <w:noProof/>
                <w:kern w:val="2"/>
                <w:sz w:val="20"/>
              </w:rPr>
            </w:pPr>
            <w:r>
              <w:rPr>
                <w:rFonts w:ascii="Times New Roman" w:eastAsia="맑은 고딕" w:hAnsi="Times New Roman" w:hint="eastAsia"/>
                <w:sz w:val="20"/>
              </w:rPr>
              <w:t>임상시험용의약품의</w:t>
            </w:r>
            <w:r>
              <w:rPr>
                <w:rFonts w:ascii="Times New Roman" w:eastAsia="맑은 고딕" w:hAnsi="Times New Roman" w:hint="eastAsia"/>
                <w:sz w:val="20"/>
              </w:rPr>
              <w:t xml:space="preserve"> </w:t>
            </w:r>
            <w:r>
              <w:rPr>
                <w:rFonts w:ascii="Times New Roman" w:eastAsia="맑은 고딕" w:hAnsi="Times New Roman" w:hint="eastAsia"/>
                <w:sz w:val="20"/>
              </w:rPr>
              <w:t>투여와</w:t>
            </w:r>
            <w:r>
              <w:rPr>
                <w:rFonts w:ascii="Times New Roman" w:eastAsia="맑은 고딕" w:hAnsi="Times New Roman" w:hint="eastAsia"/>
                <w:sz w:val="20"/>
              </w:rPr>
              <w:t xml:space="preserve"> </w:t>
            </w:r>
            <w:r>
              <w:rPr>
                <w:rFonts w:ascii="Times New Roman" w:eastAsia="맑은 고딕" w:hAnsi="Times New Roman" w:hint="eastAsia"/>
                <w:sz w:val="20"/>
              </w:rPr>
              <w:t>상관성이</w:t>
            </w:r>
            <w:r>
              <w:rPr>
                <w:rFonts w:ascii="Times New Roman" w:eastAsia="맑은 고딕" w:hAnsi="Times New Roman" w:hint="eastAsia"/>
                <w:sz w:val="20"/>
              </w:rPr>
              <w:t xml:space="preserve"> </w:t>
            </w:r>
            <w:r>
              <w:rPr>
                <w:rFonts w:ascii="Times New Roman" w:eastAsia="맑은 고딕" w:hAnsi="Times New Roman" w:hint="eastAsia"/>
                <w:sz w:val="20"/>
              </w:rPr>
              <w:t>없다고</w:t>
            </w:r>
            <w:r>
              <w:rPr>
                <w:rFonts w:ascii="Times New Roman" w:eastAsia="맑은 고딕" w:hAnsi="Times New Roman" w:hint="eastAsia"/>
                <w:sz w:val="20"/>
              </w:rPr>
              <w:t xml:space="preserve"> </w:t>
            </w:r>
            <w:r>
              <w:rPr>
                <w:rFonts w:ascii="Times New Roman" w:eastAsia="맑은 고딕" w:hAnsi="Times New Roman" w:hint="eastAsia"/>
                <w:sz w:val="20"/>
              </w:rPr>
              <w:t>과학적이고</w:t>
            </w:r>
            <w:r>
              <w:rPr>
                <w:rFonts w:ascii="Times New Roman" w:eastAsia="맑은 고딕" w:hAnsi="Times New Roman" w:hint="eastAsia"/>
                <w:sz w:val="20"/>
              </w:rPr>
              <w:t xml:space="preserve"> </w:t>
            </w:r>
            <w:r>
              <w:rPr>
                <w:rFonts w:ascii="Times New Roman" w:eastAsia="맑은 고딕" w:hAnsi="Times New Roman" w:hint="eastAsia"/>
                <w:sz w:val="20"/>
              </w:rPr>
              <w:t>객관적으로</w:t>
            </w:r>
            <w:r>
              <w:rPr>
                <w:rFonts w:ascii="Times New Roman" w:eastAsia="맑은 고딕" w:hAnsi="Times New Roman" w:hint="eastAsia"/>
                <w:sz w:val="20"/>
              </w:rPr>
              <w:t xml:space="preserve"> </w:t>
            </w:r>
            <w:r>
              <w:rPr>
                <w:rFonts w:ascii="Times New Roman" w:eastAsia="맑은 고딕" w:hAnsi="Times New Roman" w:hint="eastAsia"/>
                <w:sz w:val="20"/>
              </w:rPr>
              <w:t>판단되는</w:t>
            </w:r>
            <w:r>
              <w:rPr>
                <w:rFonts w:ascii="Times New Roman" w:eastAsia="맑은 고딕" w:hAnsi="Times New Roman" w:hint="eastAsia"/>
                <w:sz w:val="20"/>
              </w:rPr>
              <w:t xml:space="preserve"> </w:t>
            </w:r>
            <w:r>
              <w:rPr>
                <w:rFonts w:ascii="Times New Roman" w:eastAsia="맑은 고딕" w:hAnsi="Times New Roman" w:hint="eastAsia"/>
                <w:sz w:val="20"/>
              </w:rPr>
              <w:t>경우</w:t>
            </w:r>
            <w:r>
              <w:rPr>
                <w:rFonts w:ascii="Times New Roman" w:eastAsia="맑은 고딕" w:hAnsi="Times New Roman" w:hint="eastAsia"/>
                <w:sz w:val="20"/>
              </w:rPr>
              <w:t>.</w:t>
            </w:r>
          </w:p>
        </w:tc>
      </w:tr>
      <w:tr w:rsidR="00EB1152" w:rsidRPr="00632E3E" w14:paraId="77C4BDBB" w14:textId="77777777" w:rsidTr="00EB1152">
        <w:trPr>
          <w:trHeight w:val="20"/>
        </w:trPr>
        <w:tc>
          <w:tcPr>
            <w:tcW w:w="393" w:type="pct"/>
            <w:shd w:val="clear" w:color="auto" w:fill="auto"/>
            <w:vAlign w:val="center"/>
          </w:tcPr>
          <w:p w14:paraId="0DAEE8BA" w14:textId="77777777" w:rsidR="00EB1152" w:rsidRPr="00632E3E" w:rsidRDefault="00EB1152" w:rsidP="00EB1152">
            <w:pPr>
              <w:pStyle w:val="a1"/>
              <w:spacing w:after="60" w:line="274"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2</w:t>
            </w:r>
          </w:p>
        </w:tc>
        <w:tc>
          <w:tcPr>
            <w:tcW w:w="1491" w:type="pct"/>
            <w:shd w:val="clear" w:color="auto" w:fill="auto"/>
            <w:vAlign w:val="center"/>
          </w:tcPr>
          <w:p w14:paraId="0A22DAC0" w14:textId="72B309BA" w:rsidR="00EB1152" w:rsidRPr="00632E3E" w:rsidRDefault="00EB1152" w:rsidP="00EB1152">
            <w:pPr>
              <w:pStyle w:val="aa"/>
              <w:autoSpaceDE/>
              <w:autoSpaceDN/>
              <w:snapToGrid w:val="0"/>
              <w:spacing w:after="60" w:line="274" w:lineRule="auto"/>
              <w:rPr>
                <w:rFonts w:ascii="Times New Roman" w:eastAsia="맑은 고딕" w:hAnsi="Times New Roman"/>
                <w:noProof/>
                <w:sz w:val="20"/>
              </w:rPr>
            </w:pPr>
            <w:r w:rsidRPr="00632E3E">
              <w:rPr>
                <w:rFonts w:ascii="Times New Roman" w:eastAsia="맑은 고딕" w:hAnsi="Times New Roman"/>
                <w:sz w:val="20"/>
              </w:rPr>
              <w:t>알</w:t>
            </w:r>
            <w:r w:rsidRPr="00632E3E">
              <w:rPr>
                <w:rFonts w:ascii="Times New Roman" w:eastAsia="맑은 고딕" w:hAnsi="Times New Roman"/>
                <w:sz w:val="20"/>
              </w:rPr>
              <w:t xml:space="preserve"> </w:t>
            </w:r>
            <w:r w:rsidRPr="00632E3E">
              <w:rPr>
                <w:rFonts w:ascii="Times New Roman" w:eastAsia="맑은 고딕" w:hAnsi="Times New Roman"/>
                <w:sz w:val="20"/>
              </w:rPr>
              <w:t>수</w:t>
            </w:r>
            <w:r w:rsidRPr="00632E3E">
              <w:rPr>
                <w:rFonts w:ascii="Times New Roman" w:eastAsia="맑은 고딕" w:hAnsi="Times New Roman"/>
                <w:sz w:val="20"/>
              </w:rPr>
              <w:t xml:space="preserve"> </w:t>
            </w:r>
            <w:r w:rsidRPr="00632E3E">
              <w:rPr>
                <w:rFonts w:ascii="Times New Roman" w:eastAsia="맑은 고딕" w:hAnsi="Times New Roman"/>
                <w:sz w:val="20"/>
              </w:rPr>
              <w:t>없음</w:t>
            </w:r>
            <w:r w:rsidRPr="00632E3E">
              <w:rPr>
                <w:rFonts w:ascii="Times New Roman" w:eastAsia="맑은 고딕" w:hAnsi="Times New Roman"/>
                <w:sz w:val="20"/>
              </w:rPr>
              <w:t xml:space="preserve"> (Unknown)</w:t>
            </w:r>
          </w:p>
        </w:tc>
        <w:tc>
          <w:tcPr>
            <w:tcW w:w="3116" w:type="pct"/>
            <w:shd w:val="clear" w:color="auto" w:fill="auto"/>
            <w:vAlign w:val="center"/>
          </w:tcPr>
          <w:p w14:paraId="762EAD8C" w14:textId="3A882746" w:rsidR="00EB1152" w:rsidRPr="00632E3E" w:rsidRDefault="00EB1152" w:rsidP="00EB1152">
            <w:pPr>
              <w:pStyle w:val="a1"/>
              <w:spacing w:after="60" w:line="274" w:lineRule="auto"/>
              <w:ind w:left="0" w:firstLineChars="10" w:firstLine="20"/>
              <w:rPr>
                <w:rFonts w:ascii="Times New Roman" w:eastAsia="맑은 고딕" w:hAnsi="Times New Roman"/>
                <w:noProof/>
                <w:kern w:val="2"/>
                <w:sz w:val="20"/>
              </w:rPr>
            </w:pPr>
            <w:r>
              <w:rPr>
                <w:rFonts w:ascii="Times New Roman" w:eastAsia="맑은 고딕" w:hAnsi="Times New Roman" w:hint="eastAsia"/>
                <w:sz w:val="20"/>
              </w:rPr>
              <w:t>임상시험용</w:t>
            </w:r>
            <w:r w:rsidRPr="00632E3E">
              <w:rPr>
                <w:rFonts w:ascii="Times New Roman" w:eastAsia="맑은 고딕" w:hAnsi="Times New Roman"/>
                <w:sz w:val="20"/>
              </w:rPr>
              <w:t>의약품의</w:t>
            </w:r>
            <w:r w:rsidRPr="00632E3E">
              <w:rPr>
                <w:rFonts w:ascii="Times New Roman" w:eastAsia="맑은 고딕" w:hAnsi="Times New Roman"/>
                <w:sz w:val="20"/>
              </w:rPr>
              <w:t xml:space="preserve"> </w:t>
            </w:r>
            <w:r w:rsidRPr="00632E3E">
              <w:rPr>
                <w:rFonts w:ascii="Times New Roman" w:eastAsia="맑은 고딕" w:hAnsi="Times New Roman"/>
                <w:sz w:val="20"/>
              </w:rPr>
              <w:t>조치</w:t>
            </w:r>
            <w:r w:rsidRPr="00632E3E">
              <w:rPr>
                <w:rFonts w:ascii="Times New Roman" w:eastAsia="맑은 고딕" w:hAnsi="Times New Roman"/>
                <w:sz w:val="20"/>
              </w:rPr>
              <w:t xml:space="preserve"> </w:t>
            </w:r>
            <w:r w:rsidRPr="00632E3E">
              <w:rPr>
                <w:rFonts w:ascii="Times New Roman" w:eastAsia="맑은 고딕" w:hAnsi="Times New Roman"/>
                <w:sz w:val="20"/>
              </w:rPr>
              <w:t>결과를</w:t>
            </w:r>
            <w:r w:rsidRPr="00632E3E">
              <w:rPr>
                <w:rFonts w:ascii="Times New Roman" w:eastAsia="맑은 고딕" w:hAnsi="Times New Roman"/>
                <w:sz w:val="20"/>
              </w:rPr>
              <w:t xml:space="preserve"> </w:t>
            </w:r>
            <w:r w:rsidRPr="00632E3E">
              <w:rPr>
                <w:rFonts w:ascii="Times New Roman" w:eastAsia="맑은 고딕" w:hAnsi="Times New Roman"/>
                <w:sz w:val="20"/>
              </w:rPr>
              <w:t>확인할</w:t>
            </w:r>
            <w:r w:rsidRPr="00632E3E">
              <w:rPr>
                <w:rFonts w:ascii="Times New Roman" w:eastAsia="맑은 고딕" w:hAnsi="Times New Roman"/>
                <w:sz w:val="20"/>
              </w:rPr>
              <w:t xml:space="preserve"> </w:t>
            </w:r>
            <w:r w:rsidRPr="00632E3E">
              <w:rPr>
                <w:rFonts w:ascii="Times New Roman" w:eastAsia="맑은 고딕" w:hAnsi="Times New Roman"/>
                <w:sz w:val="20"/>
              </w:rPr>
              <w:t>수</w:t>
            </w:r>
            <w:r w:rsidRPr="00632E3E">
              <w:rPr>
                <w:rFonts w:ascii="Times New Roman" w:eastAsia="맑은 고딕" w:hAnsi="Times New Roman"/>
                <w:sz w:val="20"/>
              </w:rPr>
              <w:t xml:space="preserve"> </w:t>
            </w:r>
            <w:r w:rsidRPr="00632E3E">
              <w:rPr>
                <w:rFonts w:ascii="Times New Roman" w:eastAsia="맑은 고딕" w:hAnsi="Times New Roman"/>
                <w:sz w:val="20"/>
              </w:rPr>
              <w:t>없는</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tc>
      </w:tr>
      <w:tr w:rsidR="00EB1152" w:rsidRPr="00632E3E" w14:paraId="5DAFE5E4" w14:textId="77777777" w:rsidTr="00EB1152">
        <w:trPr>
          <w:trHeight w:val="20"/>
        </w:trPr>
        <w:tc>
          <w:tcPr>
            <w:tcW w:w="393" w:type="pct"/>
            <w:shd w:val="clear" w:color="auto" w:fill="auto"/>
            <w:vAlign w:val="center"/>
          </w:tcPr>
          <w:p w14:paraId="51AFA219" w14:textId="77777777" w:rsidR="00EB1152" w:rsidRPr="00632E3E" w:rsidRDefault="00EB1152" w:rsidP="00EB1152">
            <w:pPr>
              <w:pStyle w:val="a1"/>
              <w:spacing w:after="60" w:line="274"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3</w:t>
            </w:r>
          </w:p>
        </w:tc>
        <w:tc>
          <w:tcPr>
            <w:tcW w:w="1491" w:type="pct"/>
            <w:shd w:val="clear" w:color="auto" w:fill="auto"/>
            <w:vAlign w:val="center"/>
          </w:tcPr>
          <w:p w14:paraId="6AFB8FCA" w14:textId="77777777" w:rsidR="00EB1152" w:rsidRPr="00632E3E" w:rsidRDefault="00EB1152" w:rsidP="00EB1152">
            <w:pPr>
              <w:pStyle w:val="aa"/>
              <w:autoSpaceDE/>
              <w:autoSpaceDN/>
              <w:snapToGrid w:val="0"/>
              <w:spacing w:after="60" w:line="274" w:lineRule="auto"/>
              <w:rPr>
                <w:rFonts w:ascii="Times New Roman" w:eastAsia="맑은 고딕" w:hAnsi="Times New Roman"/>
                <w:sz w:val="20"/>
              </w:rPr>
            </w:pPr>
            <w:r w:rsidRPr="00632E3E">
              <w:rPr>
                <w:rFonts w:ascii="Times New Roman" w:eastAsia="맑은 고딕" w:hAnsi="Times New Roman"/>
                <w:sz w:val="20"/>
              </w:rPr>
              <w:t>용량</w:t>
            </w:r>
            <w:r w:rsidRPr="00632E3E">
              <w:rPr>
                <w:rFonts w:ascii="Times New Roman" w:eastAsia="맑은 고딕" w:hAnsi="Times New Roman"/>
                <w:sz w:val="20"/>
              </w:rPr>
              <w:t xml:space="preserve"> </w:t>
            </w:r>
            <w:r w:rsidRPr="00632E3E">
              <w:rPr>
                <w:rFonts w:ascii="Times New Roman" w:eastAsia="맑은 고딕" w:hAnsi="Times New Roman"/>
                <w:sz w:val="20"/>
              </w:rPr>
              <w:t>변화</w:t>
            </w:r>
            <w:r w:rsidRPr="00632E3E">
              <w:rPr>
                <w:rFonts w:ascii="Times New Roman" w:eastAsia="맑은 고딕" w:hAnsi="Times New Roman"/>
                <w:sz w:val="20"/>
              </w:rPr>
              <w:t xml:space="preserve"> </w:t>
            </w:r>
            <w:r w:rsidRPr="00632E3E">
              <w:rPr>
                <w:rFonts w:ascii="Times New Roman" w:eastAsia="맑은 고딕" w:hAnsi="Times New Roman"/>
                <w:sz w:val="20"/>
              </w:rPr>
              <w:t>없음</w:t>
            </w:r>
            <w:r w:rsidRPr="00632E3E">
              <w:rPr>
                <w:rFonts w:ascii="Times New Roman" w:eastAsia="맑은 고딕" w:hAnsi="Times New Roman"/>
                <w:sz w:val="20"/>
              </w:rPr>
              <w:t xml:space="preserve"> </w:t>
            </w:r>
          </w:p>
          <w:p w14:paraId="59EA79F7" w14:textId="4FC8160B" w:rsidR="00EB1152" w:rsidRPr="00632E3E" w:rsidRDefault="00EB1152" w:rsidP="00EB1152">
            <w:pPr>
              <w:pStyle w:val="aa"/>
              <w:autoSpaceDE/>
              <w:autoSpaceDN/>
              <w:snapToGrid w:val="0"/>
              <w:spacing w:after="60" w:line="274" w:lineRule="auto"/>
              <w:rPr>
                <w:rFonts w:ascii="Times New Roman" w:eastAsia="맑은 고딕" w:hAnsi="Times New Roman"/>
                <w:noProof/>
                <w:sz w:val="20"/>
              </w:rPr>
            </w:pPr>
            <w:r w:rsidRPr="00632E3E">
              <w:rPr>
                <w:rFonts w:ascii="Times New Roman" w:eastAsia="맑은 고딕" w:hAnsi="Times New Roman"/>
                <w:sz w:val="20"/>
              </w:rPr>
              <w:t>(Dose Maintained)</w:t>
            </w:r>
          </w:p>
        </w:tc>
        <w:tc>
          <w:tcPr>
            <w:tcW w:w="3116" w:type="pct"/>
            <w:shd w:val="clear" w:color="auto" w:fill="auto"/>
            <w:vAlign w:val="center"/>
          </w:tcPr>
          <w:p w14:paraId="1355CD41" w14:textId="5CF2C8CB" w:rsidR="00EB1152" w:rsidRPr="00632E3E" w:rsidRDefault="00EB1152" w:rsidP="00EB1152">
            <w:pPr>
              <w:pStyle w:val="a1"/>
              <w:spacing w:after="60" w:line="274" w:lineRule="auto"/>
              <w:ind w:left="0" w:firstLineChars="10" w:firstLine="20"/>
              <w:rPr>
                <w:rFonts w:ascii="Times New Roman" w:eastAsia="맑은 고딕" w:hAnsi="Times New Roman"/>
                <w:noProof/>
                <w:kern w:val="2"/>
                <w:sz w:val="20"/>
              </w:rPr>
            </w:pPr>
            <w:r w:rsidRPr="00632E3E">
              <w:rPr>
                <w:rFonts w:ascii="Times New Roman" w:eastAsia="맑은 고딕" w:hAnsi="Times New Roman"/>
                <w:sz w:val="20"/>
              </w:rPr>
              <w:t>발생한</w:t>
            </w:r>
            <w:r w:rsidRPr="00632E3E">
              <w:rPr>
                <w:rFonts w:ascii="Times New Roman" w:eastAsia="맑은 고딕" w:hAnsi="Times New Roman"/>
                <w:sz w:val="20"/>
              </w:rPr>
              <w:t xml:space="preserve"> </w:t>
            </w:r>
            <w:r w:rsidRPr="00632E3E">
              <w:rPr>
                <w:rFonts w:ascii="Times New Roman" w:eastAsia="맑은 고딕" w:hAnsi="Times New Roman"/>
                <w:sz w:val="20"/>
              </w:rPr>
              <w:t>이상반응에도</w:t>
            </w:r>
            <w:r w:rsidRPr="00632E3E">
              <w:rPr>
                <w:rFonts w:ascii="Times New Roman" w:eastAsia="맑은 고딕" w:hAnsi="Times New Roman"/>
                <w:sz w:val="20"/>
              </w:rPr>
              <w:t xml:space="preserve"> </w:t>
            </w:r>
            <w:r w:rsidRPr="00632E3E">
              <w:rPr>
                <w:rFonts w:ascii="Times New Roman" w:eastAsia="맑은 고딕" w:hAnsi="Times New Roman"/>
                <w:sz w:val="20"/>
              </w:rPr>
              <w:t>불구하고</w:t>
            </w:r>
            <w:r w:rsidRPr="00632E3E">
              <w:rPr>
                <w:rFonts w:ascii="Times New Roman" w:eastAsia="맑은 고딕" w:hAnsi="Times New Roman"/>
                <w:sz w:val="20"/>
              </w:rPr>
              <w:t xml:space="preserve"> </w:t>
            </w:r>
            <w:r w:rsidRPr="00632E3E">
              <w:rPr>
                <w:rFonts w:ascii="Times New Roman" w:eastAsia="맑은 고딕" w:hAnsi="Times New Roman"/>
                <w:sz w:val="20"/>
              </w:rPr>
              <w:t>의약품의</w:t>
            </w:r>
            <w:r w:rsidRPr="00632E3E">
              <w:rPr>
                <w:rFonts w:ascii="Times New Roman" w:eastAsia="맑은 고딕" w:hAnsi="Times New Roman"/>
                <w:sz w:val="20"/>
              </w:rPr>
              <w:t xml:space="preserve"> </w:t>
            </w:r>
            <w:r w:rsidRPr="00632E3E">
              <w:rPr>
                <w:rFonts w:ascii="Times New Roman" w:eastAsia="맑은 고딕" w:hAnsi="Times New Roman"/>
                <w:sz w:val="20"/>
              </w:rPr>
              <w:t>용량을</w:t>
            </w:r>
            <w:r w:rsidRPr="00632E3E">
              <w:rPr>
                <w:rFonts w:ascii="Times New Roman" w:eastAsia="맑은 고딕" w:hAnsi="Times New Roman"/>
                <w:sz w:val="20"/>
              </w:rPr>
              <w:t xml:space="preserve"> </w:t>
            </w:r>
            <w:r w:rsidRPr="00632E3E">
              <w:rPr>
                <w:rFonts w:ascii="Times New Roman" w:eastAsia="맑은 고딕" w:hAnsi="Times New Roman"/>
                <w:sz w:val="20"/>
              </w:rPr>
              <w:t>동일하게</w:t>
            </w:r>
            <w:r w:rsidRPr="00632E3E">
              <w:rPr>
                <w:rFonts w:ascii="Times New Roman" w:eastAsia="맑은 고딕" w:hAnsi="Times New Roman"/>
                <w:sz w:val="20"/>
              </w:rPr>
              <w:t xml:space="preserve"> </w:t>
            </w:r>
            <w:r w:rsidRPr="00632E3E">
              <w:rPr>
                <w:rFonts w:ascii="Times New Roman" w:eastAsia="맑은 고딕" w:hAnsi="Times New Roman"/>
                <w:sz w:val="20"/>
              </w:rPr>
              <w:t>유지한</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tc>
      </w:tr>
      <w:tr w:rsidR="00BD0098" w:rsidRPr="00632E3E" w14:paraId="6563ED89" w14:textId="77777777" w:rsidTr="00EB1152">
        <w:trPr>
          <w:trHeight w:val="20"/>
        </w:trPr>
        <w:tc>
          <w:tcPr>
            <w:tcW w:w="393" w:type="pct"/>
            <w:shd w:val="clear" w:color="auto" w:fill="auto"/>
            <w:vAlign w:val="center"/>
          </w:tcPr>
          <w:p w14:paraId="40134D45" w14:textId="77777777" w:rsidR="00BD0098" w:rsidRPr="00632E3E" w:rsidRDefault="00BD0098" w:rsidP="00BD0098">
            <w:pPr>
              <w:pStyle w:val="a1"/>
              <w:spacing w:after="60" w:line="274"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lastRenderedPageBreak/>
              <w:t>4</w:t>
            </w:r>
          </w:p>
        </w:tc>
        <w:tc>
          <w:tcPr>
            <w:tcW w:w="1491" w:type="pct"/>
            <w:shd w:val="clear" w:color="auto" w:fill="auto"/>
            <w:vAlign w:val="center"/>
          </w:tcPr>
          <w:p w14:paraId="65C23AB1" w14:textId="36E1D591" w:rsidR="00BD0098" w:rsidRPr="00632E3E" w:rsidRDefault="00EB1152" w:rsidP="00BD0098">
            <w:pPr>
              <w:pStyle w:val="aa"/>
              <w:autoSpaceDE/>
              <w:autoSpaceDN/>
              <w:snapToGrid w:val="0"/>
              <w:spacing w:after="60" w:line="274" w:lineRule="auto"/>
              <w:rPr>
                <w:rFonts w:ascii="Times New Roman" w:eastAsia="맑은 고딕" w:hAnsi="Times New Roman"/>
                <w:noProof/>
                <w:sz w:val="20"/>
              </w:rPr>
            </w:pPr>
            <w:r>
              <w:rPr>
                <w:rFonts w:ascii="Times New Roman" w:eastAsia="맑은 고딕" w:hAnsi="Times New Roman" w:hint="eastAsia"/>
                <w:noProof/>
                <w:sz w:val="20"/>
              </w:rPr>
              <w:t>증량</w:t>
            </w:r>
            <w:r>
              <w:rPr>
                <w:rFonts w:ascii="Times New Roman" w:eastAsia="맑은 고딕" w:hAnsi="Times New Roman" w:hint="eastAsia"/>
                <w:noProof/>
                <w:sz w:val="20"/>
              </w:rPr>
              <w:t>(</w:t>
            </w:r>
            <w:r>
              <w:rPr>
                <w:rFonts w:ascii="Times New Roman" w:eastAsia="맑은 고딕" w:hAnsi="Times New Roman"/>
                <w:noProof/>
                <w:sz w:val="20"/>
              </w:rPr>
              <w:t>Dose Increased)</w:t>
            </w:r>
          </w:p>
        </w:tc>
        <w:tc>
          <w:tcPr>
            <w:tcW w:w="3116" w:type="pct"/>
            <w:shd w:val="clear" w:color="auto" w:fill="auto"/>
            <w:vAlign w:val="center"/>
          </w:tcPr>
          <w:p w14:paraId="67528FCF" w14:textId="214B21C0" w:rsidR="00BD0098" w:rsidRPr="00632E3E" w:rsidRDefault="00EB1152" w:rsidP="007B2E2B">
            <w:pPr>
              <w:pStyle w:val="a1"/>
              <w:spacing w:after="60" w:line="274" w:lineRule="auto"/>
              <w:ind w:left="0" w:firstLineChars="10" w:firstLine="20"/>
              <w:rPr>
                <w:rFonts w:ascii="Times New Roman" w:eastAsia="맑은 고딕" w:hAnsi="Times New Roman"/>
                <w:noProof/>
                <w:kern w:val="2"/>
                <w:sz w:val="20"/>
              </w:rPr>
            </w:pPr>
            <w:r>
              <w:rPr>
                <w:rFonts w:ascii="Times New Roman" w:eastAsia="맑은 고딕" w:hAnsi="Times New Roman" w:hint="eastAsia"/>
                <w:noProof/>
                <w:kern w:val="2"/>
                <w:sz w:val="20"/>
              </w:rPr>
              <w:t>이상반응으로</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인하여</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임상시험용의약품의</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용량을</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증가한</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경우</w:t>
            </w:r>
          </w:p>
        </w:tc>
      </w:tr>
      <w:tr w:rsidR="00BD0098" w:rsidRPr="00632E3E" w14:paraId="47298F48" w14:textId="77777777" w:rsidTr="00EB1152">
        <w:trPr>
          <w:trHeight w:val="20"/>
        </w:trPr>
        <w:tc>
          <w:tcPr>
            <w:tcW w:w="393" w:type="pct"/>
            <w:shd w:val="clear" w:color="auto" w:fill="auto"/>
            <w:vAlign w:val="center"/>
          </w:tcPr>
          <w:p w14:paraId="459C8BD8" w14:textId="77777777" w:rsidR="00BD0098" w:rsidRPr="00632E3E" w:rsidRDefault="00BD0098" w:rsidP="00BD0098">
            <w:pPr>
              <w:pStyle w:val="a1"/>
              <w:spacing w:after="60" w:line="274"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5</w:t>
            </w:r>
          </w:p>
        </w:tc>
        <w:tc>
          <w:tcPr>
            <w:tcW w:w="1491" w:type="pct"/>
            <w:shd w:val="clear" w:color="auto" w:fill="auto"/>
            <w:vAlign w:val="center"/>
          </w:tcPr>
          <w:p w14:paraId="21ADA69A" w14:textId="43898342" w:rsidR="00BD0098" w:rsidRPr="00632E3E" w:rsidRDefault="00EB1152" w:rsidP="00BD0098">
            <w:pPr>
              <w:pStyle w:val="aa"/>
              <w:autoSpaceDE/>
              <w:autoSpaceDN/>
              <w:snapToGrid w:val="0"/>
              <w:spacing w:after="60" w:line="274" w:lineRule="auto"/>
              <w:rPr>
                <w:rFonts w:ascii="Times New Roman" w:eastAsia="맑은 고딕" w:hAnsi="Times New Roman"/>
                <w:noProof/>
                <w:sz w:val="20"/>
              </w:rPr>
            </w:pPr>
            <w:r>
              <w:rPr>
                <w:rFonts w:ascii="Times New Roman" w:eastAsia="맑은 고딕" w:hAnsi="Times New Roman" w:hint="eastAsia"/>
                <w:noProof/>
                <w:sz w:val="20"/>
              </w:rPr>
              <w:t>감량</w:t>
            </w:r>
            <w:r>
              <w:rPr>
                <w:rFonts w:ascii="Times New Roman" w:eastAsia="맑은 고딕" w:hAnsi="Times New Roman" w:hint="eastAsia"/>
                <w:noProof/>
                <w:sz w:val="20"/>
              </w:rPr>
              <w:t>(</w:t>
            </w:r>
            <w:r>
              <w:rPr>
                <w:rFonts w:ascii="Times New Roman" w:eastAsia="맑은 고딕" w:hAnsi="Times New Roman"/>
                <w:noProof/>
                <w:sz w:val="20"/>
              </w:rPr>
              <w:t>Dose Reduced)</w:t>
            </w:r>
          </w:p>
        </w:tc>
        <w:tc>
          <w:tcPr>
            <w:tcW w:w="3116" w:type="pct"/>
            <w:shd w:val="clear" w:color="auto" w:fill="auto"/>
            <w:vAlign w:val="center"/>
          </w:tcPr>
          <w:p w14:paraId="1DDD2037" w14:textId="40130CD6" w:rsidR="00BD0098" w:rsidRPr="00632E3E" w:rsidRDefault="00EB1152" w:rsidP="00EB1152">
            <w:pPr>
              <w:pStyle w:val="a1"/>
              <w:spacing w:after="60" w:line="274" w:lineRule="auto"/>
              <w:ind w:left="0" w:firstLineChars="10" w:firstLine="20"/>
              <w:rPr>
                <w:rFonts w:ascii="Times New Roman" w:eastAsia="맑은 고딕" w:hAnsi="Times New Roman"/>
                <w:noProof/>
                <w:kern w:val="2"/>
                <w:sz w:val="20"/>
              </w:rPr>
            </w:pPr>
            <w:r>
              <w:rPr>
                <w:rFonts w:ascii="Times New Roman" w:eastAsia="맑은 고딕" w:hAnsi="Times New Roman" w:hint="eastAsia"/>
                <w:noProof/>
                <w:kern w:val="2"/>
                <w:sz w:val="20"/>
              </w:rPr>
              <w:t>이상반응으로</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인하여</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임상시험용의약품의</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용량을</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감소한</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경우</w:t>
            </w:r>
          </w:p>
        </w:tc>
      </w:tr>
      <w:tr w:rsidR="00BD0098" w:rsidRPr="00632E3E" w14:paraId="41808831" w14:textId="77777777" w:rsidTr="00EB1152">
        <w:trPr>
          <w:trHeight w:val="20"/>
        </w:trPr>
        <w:tc>
          <w:tcPr>
            <w:tcW w:w="393" w:type="pct"/>
            <w:shd w:val="clear" w:color="auto" w:fill="auto"/>
            <w:vAlign w:val="center"/>
          </w:tcPr>
          <w:p w14:paraId="206AAAEE" w14:textId="77777777" w:rsidR="00BD0098" w:rsidRPr="00632E3E" w:rsidRDefault="00BD0098" w:rsidP="00BD0098">
            <w:pPr>
              <w:pStyle w:val="a1"/>
              <w:spacing w:after="60" w:line="274"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6</w:t>
            </w:r>
          </w:p>
        </w:tc>
        <w:tc>
          <w:tcPr>
            <w:tcW w:w="1491" w:type="pct"/>
            <w:shd w:val="clear" w:color="auto" w:fill="auto"/>
            <w:vAlign w:val="center"/>
          </w:tcPr>
          <w:p w14:paraId="336A6502" w14:textId="133E1293" w:rsidR="00BD0098" w:rsidRPr="00632E3E" w:rsidRDefault="00EB1152" w:rsidP="00BD0098">
            <w:pPr>
              <w:pStyle w:val="a1"/>
              <w:spacing w:after="60" w:line="274" w:lineRule="auto"/>
              <w:ind w:leftChars="-10" w:left="-18" w:firstLineChars="10" w:firstLine="20"/>
              <w:rPr>
                <w:rFonts w:ascii="Times New Roman" w:eastAsia="맑은 고딕" w:hAnsi="Times New Roman"/>
                <w:noProof/>
                <w:kern w:val="2"/>
                <w:sz w:val="20"/>
              </w:rPr>
            </w:pPr>
            <w:r w:rsidRPr="00632E3E">
              <w:rPr>
                <w:rFonts w:ascii="Times New Roman" w:eastAsia="맑은 고딕" w:hAnsi="Times New Roman"/>
                <w:sz w:val="20"/>
              </w:rPr>
              <w:t>투여</w:t>
            </w:r>
            <w:r w:rsidRPr="00632E3E">
              <w:rPr>
                <w:rFonts w:ascii="Times New Roman" w:eastAsia="맑은 고딕" w:hAnsi="Times New Roman"/>
                <w:sz w:val="20"/>
              </w:rPr>
              <w:t xml:space="preserve"> </w:t>
            </w:r>
            <w:r w:rsidRPr="00632E3E">
              <w:rPr>
                <w:rFonts w:ascii="Times New Roman" w:eastAsia="맑은 고딕" w:hAnsi="Times New Roman"/>
                <w:sz w:val="20"/>
              </w:rPr>
              <w:t>중지</w:t>
            </w:r>
            <w:r w:rsidRPr="00632E3E">
              <w:rPr>
                <w:rFonts w:ascii="Times New Roman" w:eastAsia="맑은 고딕" w:hAnsi="Times New Roman"/>
                <w:sz w:val="20"/>
              </w:rPr>
              <w:t xml:space="preserve"> (Drug Interrupted)</w:t>
            </w:r>
          </w:p>
        </w:tc>
        <w:tc>
          <w:tcPr>
            <w:tcW w:w="3116" w:type="pct"/>
            <w:shd w:val="clear" w:color="auto" w:fill="auto"/>
            <w:vAlign w:val="center"/>
          </w:tcPr>
          <w:p w14:paraId="2499F609" w14:textId="3B20B5CE" w:rsidR="00BD0098" w:rsidRPr="00632E3E" w:rsidRDefault="00EB1152" w:rsidP="00EB1152">
            <w:pPr>
              <w:pStyle w:val="a1"/>
              <w:spacing w:after="60" w:line="274" w:lineRule="auto"/>
              <w:ind w:left="0"/>
              <w:rPr>
                <w:rFonts w:ascii="Times New Roman" w:eastAsia="맑은 고딕" w:hAnsi="Times New Roman"/>
                <w:noProof/>
                <w:kern w:val="2"/>
                <w:sz w:val="20"/>
              </w:rPr>
            </w:pPr>
            <w:r>
              <w:rPr>
                <w:rFonts w:ascii="Times New Roman" w:eastAsia="맑은 고딕" w:hAnsi="Times New Roman" w:hint="eastAsia"/>
                <w:noProof/>
                <w:kern w:val="2"/>
                <w:sz w:val="20"/>
              </w:rPr>
              <w:t>이상반응으로</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인하여</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임상시험대상자가</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임상시험용의약품의</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투여를</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중단하는</w:t>
            </w:r>
            <w:r>
              <w:rPr>
                <w:rFonts w:ascii="Times New Roman" w:eastAsia="맑은 고딕" w:hAnsi="Times New Roman" w:hint="eastAsia"/>
                <w:noProof/>
                <w:kern w:val="2"/>
                <w:sz w:val="20"/>
              </w:rPr>
              <w:t xml:space="preserve"> </w:t>
            </w:r>
            <w:r>
              <w:rPr>
                <w:rFonts w:ascii="Times New Roman" w:eastAsia="맑은 고딕" w:hAnsi="Times New Roman" w:hint="eastAsia"/>
                <w:noProof/>
                <w:kern w:val="2"/>
                <w:sz w:val="20"/>
              </w:rPr>
              <w:t>경우</w:t>
            </w:r>
          </w:p>
        </w:tc>
      </w:tr>
    </w:tbl>
    <w:p w14:paraId="6A5CF9D5" w14:textId="4EFA115E" w:rsidR="00BD0098" w:rsidRPr="00632E3E" w:rsidRDefault="00BD0098" w:rsidP="00BD0098">
      <w:pPr>
        <w:pStyle w:val="1"/>
        <w:numPr>
          <w:ilvl w:val="0"/>
          <w:numId w:val="0"/>
        </w:numPr>
        <w:wordWrap/>
      </w:pPr>
    </w:p>
    <w:p w14:paraId="0FB9CA86" w14:textId="5BAE1A0F" w:rsidR="00526BC8" w:rsidRPr="00632E3E" w:rsidRDefault="00526BC8" w:rsidP="00832082">
      <w:pPr>
        <w:pStyle w:val="2"/>
      </w:pPr>
      <w:bookmarkStart w:id="472" w:name="_Toc90998730"/>
      <w:r w:rsidRPr="00632E3E">
        <w:t>이상반응에</w:t>
      </w:r>
      <w:r w:rsidRPr="00632E3E">
        <w:t xml:space="preserve"> </w:t>
      </w:r>
      <w:r w:rsidRPr="00632E3E">
        <w:t>대한</w:t>
      </w:r>
      <w:r w:rsidRPr="00632E3E">
        <w:t xml:space="preserve"> </w:t>
      </w:r>
      <w:r w:rsidRPr="00632E3E">
        <w:t>처치</w:t>
      </w:r>
      <w:r w:rsidRPr="00632E3E">
        <w:t>(action taken for the treatment of AE)</w:t>
      </w:r>
      <w:bookmarkEnd w:id="4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692"/>
        <w:gridCol w:w="5625"/>
      </w:tblGrid>
      <w:tr w:rsidR="007B2E2B" w:rsidRPr="00632E3E" w14:paraId="4E0190B8" w14:textId="77777777" w:rsidTr="007B2E2B">
        <w:trPr>
          <w:trHeight w:val="70"/>
        </w:trPr>
        <w:tc>
          <w:tcPr>
            <w:tcW w:w="393" w:type="pct"/>
            <w:tcBorders>
              <w:left w:val="nil"/>
              <w:bottom w:val="single" w:sz="4" w:space="0" w:color="auto"/>
            </w:tcBorders>
            <w:shd w:val="clear" w:color="auto" w:fill="D9D9D9"/>
            <w:vAlign w:val="center"/>
          </w:tcPr>
          <w:p w14:paraId="77EC75F2" w14:textId="77777777" w:rsidR="007B2E2B" w:rsidRPr="00632E3E" w:rsidRDefault="007B2E2B" w:rsidP="007B2E2B">
            <w:pPr>
              <w:pStyle w:val="a1"/>
              <w:wordWrap/>
              <w:spacing w:before="20" w:after="20" w:line="240" w:lineRule="auto"/>
              <w:ind w:left="0"/>
              <w:jc w:val="center"/>
              <w:rPr>
                <w:rFonts w:ascii="Times New Roman" w:eastAsia="맑은 고딕" w:hAnsi="Times New Roman"/>
                <w:b/>
                <w:kern w:val="2"/>
                <w:sz w:val="20"/>
                <w:szCs w:val="24"/>
              </w:rPr>
            </w:pPr>
            <w:r w:rsidRPr="00632E3E">
              <w:rPr>
                <w:rFonts w:ascii="Times New Roman" w:eastAsia="맑은 고딕" w:hAnsi="Times New Roman"/>
                <w:b/>
                <w:kern w:val="2"/>
                <w:sz w:val="20"/>
                <w:szCs w:val="24"/>
              </w:rPr>
              <w:t>NO.</w:t>
            </w:r>
          </w:p>
        </w:tc>
        <w:tc>
          <w:tcPr>
            <w:tcW w:w="4607" w:type="pct"/>
            <w:gridSpan w:val="2"/>
            <w:tcBorders>
              <w:bottom w:val="single" w:sz="4" w:space="0" w:color="auto"/>
              <w:right w:val="nil"/>
            </w:tcBorders>
            <w:shd w:val="clear" w:color="auto" w:fill="D9D9D9"/>
            <w:vAlign w:val="center"/>
          </w:tcPr>
          <w:p w14:paraId="4575A9D8" w14:textId="77777777" w:rsidR="007B2E2B" w:rsidRPr="00632E3E" w:rsidRDefault="007B2E2B" w:rsidP="007B2E2B">
            <w:pPr>
              <w:pStyle w:val="a1"/>
              <w:wordWrap/>
              <w:spacing w:before="20" w:after="20" w:line="240" w:lineRule="auto"/>
              <w:ind w:left="0"/>
              <w:jc w:val="center"/>
              <w:rPr>
                <w:rFonts w:ascii="Times New Roman" w:eastAsia="맑은 고딕" w:hAnsi="Times New Roman"/>
                <w:b/>
                <w:kern w:val="2"/>
                <w:sz w:val="20"/>
                <w:szCs w:val="24"/>
              </w:rPr>
            </w:pPr>
            <w:r w:rsidRPr="00632E3E">
              <w:rPr>
                <w:rFonts w:ascii="Times New Roman" w:eastAsia="맑은 고딕" w:hAnsi="Times New Roman"/>
                <w:b/>
                <w:kern w:val="2"/>
                <w:sz w:val="20"/>
                <w:szCs w:val="24"/>
              </w:rPr>
              <w:t>설명</w:t>
            </w:r>
          </w:p>
        </w:tc>
      </w:tr>
      <w:tr w:rsidR="007B2E2B" w:rsidRPr="00632E3E" w14:paraId="55C32F34" w14:textId="77777777" w:rsidTr="007B2E2B">
        <w:trPr>
          <w:trHeight w:val="210"/>
        </w:trPr>
        <w:tc>
          <w:tcPr>
            <w:tcW w:w="393" w:type="pct"/>
            <w:tcBorders>
              <w:left w:val="nil"/>
            </w:tcBorders>
            <w:shd w:val="clear" w:color="auto" w:fill="auto"/>
            <w:vAlign w:val="center"/>
          </w:tcPr>
          <w:p w14:paraId="2D19C719" w14:textId="77777777" w:rsidR="007B2E2B" w:rsidRPr="00632E3E" w:rsidRDefault="007B2E2B" w:rsidP="00DF5BBD">
            <w:pPr>
              <w:pStyle w:val="a1"/>
              <w:wordWrap/>
              <w:spacing w:line="240" w:lineRule="auto"/>
              <w:ind w:left="0"/>
              <w:jc w:val="center"/>
              <w:rPr>
                <w:rFonts w:ascii="Times New Roman" w:eastAsia="맑은 고딕" w:hAnsi="Times New Roman"/>
                <w:kern w:val="2"/>
                <w:sz w:val="20"/>
                <w:szCs w:val="24"/>
              </w:rPr>
            </w:pPr>
            <w:r w:rsidRPr="00632E3E">
              <w:rPr>
                <w:rFonts w:ascii="Times New Roman" w:eastAsia="맑은 고딕" w:hAnsi="Times New Roman"/>
                <w:kern w:val="2"/>
                <w:sz w:val="20"/>
                <w:szCs w:val="24"/>
              </w:rPr>
              <w:t>1</w:t>
            </w:r>
          </w:p>
        </w:tc>
        <w:tc>
          <w:tcPr>
            <w:tcW w:w="1491" w:type="pct"/>
            <w:tcBorders>
              <w:right w:val="nil"/>
            </w:tcBorders>
            <w:shd w:val="clear" w:color="auto" w:fill="auto"/>
            <w:vAlign w:val="center"/>
          </w:tcPr>
          <w:p w14:paraId="50F7E545" w14:textId="77777777" w:rsidR="007B2E2B" w:rsidRPr="00632E3E" w:rsidRDefault="007B2E2B" w:rsidP="007B2E2B">
            <w:pPr>
              <w:pStyle w:val="aa"/>
              <w:wordWrap/>
              <w:snapToGrid w:val="0"/>
              <w:spacing w:after="60"/>
              <w:ind w:rightChars="59" w:right="106"/>
              <w:rPr>
                <w:rFonts w:ascii="Times New Roman" w:eastAsia="맑은 고딕" w:hAnsi="Times New Roman"/>
                <w:b/>
                <w:noProof/>
                <w:sz w:val="20"/>
              </w:rPr>
            </w:pPr>
            <w:r w:rsidRPr="00632E3E">
              <w:rPr>
                <w:rFonts w:ascii="Times New Roman" w:eastAsia="맑은 고딕" w:hAnsi="Times New Roman"/>
                <w:sz w:val="20"/>
              </w:rPr>
              <w:t>없음</w:t>
            </w:r>
            <w:r w:rsidRPr="00632E3E">
              <w:rPr>
                <w:rFonts w:ascii="Times New Roman" w:eastAsia="맑은 고딕" w:hAnsi="Times New Roman"/>
                <w:sz w:val="20"/>
              </w:rPr>
              <w:t xml:space="preserve"> (Not Done)</w:t>
            </w:r>
          </w:p>
        </w:tc>
        <w:tc>
          <w:tcPr>
            <w:tcW w:w="3115" w:type="pct"/>
            <w:tcBorders>
              <w:right w:val="nil"/>
            </w:tcBorders>
            <w:shd w:val="clear" w:color="auto" w:fill="auto"/>
            <w:vAlign w:val="center"/>
          </w:tcPr>
          <w:p w14:paraId="51236414" w14:textId="369F4B3C" w:rsidR="007B2E2B" w:rsidRPr="00632E3E" w:rsidRDefault="007B2E2B" w:rsidP="00041E86">
            <w:pPr>
              <w:pStyle w:val="a1"/>
              <w:spacing w:after="60" w:line="274" w:lineRule="auto"/>
              <w:ind w:left="0" w:firstLineChars="10" w:firstLine="20"/>
              <w:rPr>
                <w:rFonts w:ascii="Times New Roman" w:eastAsia="맑은 고딕" w:hAnsi="Times New Roman"/>
                <w:sz w:val="20"/>
              </w:rPr>
            </w:pPr>
            <w:r w:rsidRPr="00632E3E">
              <w:rPr>
                <w:rFonts w:ascii="Times New Roman" w:eastAsia="맑은 고딕" w:hAnsi="Times New Roman"/>
                <w:sz w:val="20"/>
              </w:rPr>
              <w:t>이상반응을</w:t>
            </w:r>
            <w:r w:rsidRPr="00632E3E">
              <w:rPr>
                <w:rFonts w:ascii="Times New Roman" w:eastAsia="맑은 고딕" w:hAnsi="Times New Roman"/>
                <w:sz w:val="20"/>
              </w:rPr>
              <w:t xml:space="preserve"> </w:t>
            </w:r>
            <w:r w:rsidRPr="00632E3E">
              <w:rPr>
                <w:rFonts w:ascii="Times New Roman" w:eastAsia="맑은 고딕" w:hAnsi="Times New Roman"/>
                <w:sz w:val="20"/>
              </w:rPr>
              <w:t>위한</w:t>
            </w:r>
            <w:r w:rsidRPr="00632E3E">
              <w:rPr>
                <w:rFonts w:ascii="Times New Roman" w:eastAsia="맑은 고딕" w:hAnsi="Times New Roman"/>
                <w:sz w:val="20"/>
              </w:rPr>
              <w:t xml:space="preserve"> </w:t>
            </w:r>
            <w:r w:rsidRPr="00632E3E">
              <w:rPr>
                <w:rFonts w:ascii="Times New Roman" w:eastAsia="맑은 고딕" w:hAnsi="Times New Roman"/>
                <w:sz w:val="20"/>
              </w:rPr>
              <w:t>다른</w:t>
            </w:r>
            <w:r w:rsidRPr="00632E3E">
              <w:rPr>
                <w:rFonts w:ascii="Times New Roman" w:eastAsia="맑은 고딕" w:hAnsi="Times New Roman"/>
                <w:sz w:val="20"/>
              </w:rPr>
              <w:t xml:space="preserve"> </w:t>
            </w:r>
            <w:r w:rsidRPr="00632E3E">
              <w:rPr>
                <w:rFonts w:ascii="Times New Roman" w:eastAsia="맑은 고딕" w:hAnsi="Times New Roman"/>
                <w:sz w:val="20"/>
              </w:rPr>
              <w:t>특별한</w:t>
            </w:r>
            <w:r w:rsidRPr="00632E3E">
              <w:rPr>
                <w:rFonts w:ascii="Times New Roman" w:eastAsia="맑은 고딕" w:hAnsi="Times New Roman"/>
                <w:sz w:val="20"/>
              </w:rPr>
              <w:t xml:space="preserve"> </w:t>
            </w:r>
            <w:r w:rsidRPr="00632E3E">
              <w:rPr>
                <w:rFonts w:ascii="Times New Roman" w:eastAsia="맑은 고딕" w:hAnsi="Times New Roman"/>
                <w:sz w:val="20"/>
              </w:rPr>
              <w:t>조치가</w:t>
            </w:r>
            <w:r w:rsidRPr="00632E3E">
              <w:rPr>
                <w:rFonts w:ascii="Times New Roman" w:eastAsia="맑은 고딕" w:hAnsi="Times New Roman"/>
                <w:sz w:val="20"/>
              </w:rPr>
              <w:t xml:space="preserve"> </w:t>
            </w:r>
            <w:r w:rsidRPr="00632E3E">
              <w:rPr>
                <w:rFonts w:ascii="Times New Roman" w:eastAsia="맑은 고딕" w:hAnsi="Times New Roman"/>
                <w:sz w:val="20"/>
              </w:rPr>
              <w:t>필요하지</w:t>
            </w:r>
            <w:r w:rsidRPr="00632E3E">
              <w:rPr>
                <w:rFonts w:ascii="Times New Roman" w:eastAsia="맑은 고딕" w:hAnsi="Times New Roman"/>
                <w:sz w:val="20"/>
              </w:rPr>
              <w:t xml:space="preserve"> </w:t>
            </w:r>
            <w:r w:rsidRPr="00632E3E">
              <w:rPr>
                <w:rFonts w:ascii="Times New Roman" w:eastAsia="맑은 고딕" w:hAnsi="Times New Roman"/>
                <w:sz w:val="20"/>
              </w:rPr>
              <w:t>않은</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tc>
      </w:tr>
      <w:tr w:rsidR="007B2E2B" w:rsidRPr="00632E3E" w14:paraId="1E498D14" w14:textId="77777777" w:rsidTr="007B2E2B">
        <w:trPr>
          <w:trHeight w:val="234"/>
        </w:trPr>
        <w:tc>
          <w:tcPr>
            <w:tcW w:w="393" w:type="pct"/>
            <w:tcBorders>
              <w:left w:val="nil"/>
            </w:tcBorders>
            <w:shd w:val="clear" w:color="auto" w:fill="auto"/>
            <w:vAlign w:val="center"/>
          </w:tcPr>
          <w:p w14:paraId="3BF6B2DC" w14:textId="77777777" w:rsidR="007B2E2B" w:rsidRPr="00632E3E" w:rsidRDefault="007B2E2B" w:rsidP="00DF5BBD">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2</w:t>
            </w:r>
          </w:p>
        </w:tc>
        <w:tc>
          <w:tcPr>
            <w:tcW w:w="1491" w:type="pct"/>
            <w:tcBorders>
              <w:right w:val="nil"/>
            </w:tcBorders>
            <w:shd w:val="clear" w:color="auto" w:fill="auto"/>
            <w:vAlign w:val="center"/>
          </w:tcPr>
          <w:p w14:paraId="02387B04" w14:textId="77777777" w:rsidR="007B2E2B" w:rsidRPr="00632E3E" w:rsidRDefault="007B2E2B" w:rsidP="007B2E2B">
            <w:pPr>
              <w:pStyle w:val="aa"/>
              <w:wordWrap/>
              <w:snapToGrid w:val="0"/>
              <w:spacing w:after="60"/>
              <w:ind w:rightChars="59" w:right="106"/>
              <w:rPr>
                <w:rFonts w:ascii="Times New Roman" w:eastAsia="맑은 고딕" w:hAnsi="Times New Roman"/>
                <w:b/>
                <w:noProof/>
                <w:sz w:val="20"/>
              </w:rPr>
            </w:pPr>
            <w:r w:rsidRPr="00632E3E">
              <w:rPr>
                <w:rFonts w:ascii="Times New Roman" w:eastAsia="맑은 고딕" w:hAnsi="Times New Roman"/>
                <w:sz w:val="20"/>
              </w:rPr>
              <w:t>약물투여</w:t>
            </w:r>
            <w:r w:rsidRPr="00632E3E">
              <w:rPr>
                <w:rFonts w:ascii="Times New Roman" w:eastAsia="맑은 고딕" w:hAnsi="Times New Roman"/>
                <w:sz w:val="20"/>
              </w:rPr>
              <w:t xml:space="preserve"> (Medication)</w:t>
            </w:r>
          </w:p>
        </w:tc>
        <w:tc>
          <w:tcPr>
            <w:tcW w:w="3115" w:type="pct"/>
            <w:tcBorders>
              <w:right w:val="nil"/>
            </w:tcBorders>
            <w:shd w:val="clear" w:color="auto" w:fill="auto"/>
            <w:vAlign w:val="center"/>
          </w:tcPr>
          <w:p w14:paraId="4BD3FACE" w14:textId="43EEFD91" w:rsidR="007B2E2B" w:rsidRPr="00632E3E" w:rsidRDefault="007B2E2B" w:rsidP="00041E86">
            <w:pPr>
              <w:pStyle w:val="a1"/>
              <w:spacing w:after="60" w:line="274" w:lineRule="auto"/>
              <w:ind w:left="0" w:firstLineChars="10" w:firstLine="20"/>
              <w:rPr>
                <w:rFonts w:ascii="Times New Roman" w:eastAsia="맑은 고딕" w:hAnsi="Times New Roman"/>
                <w:sz w:val="20"/>
              </w:rPr>
            </w:pPr>
            <w:r w:rsidRPr="00632E3E">
              <w:rPr>
                <w:rFonts w:ascii="Times New Roman" w:eastAsia="맑은 고딕" w:hAnsi="Times New Roman"/>
                <w:sz w:val="20"/>
              </w:rPr>
              <w:t>이상반응을</w:t>
            </w:r>
            <w:r w:rsidRPr="00632E3E">
              <w:rPr>
                <w:rFonts w:ascii="Times New Roman" w:eastAsia="맑은 고딕" w:hAnsi="Times New Roman"/>
                <w:sz w:val="20"/>
              </w:rPr>
              <w:t xml:space="preserve"> </w:t>
            </w:r>
            <w:r w:rsidRPr="00632E3E">
              <w:rPr>
                <w:rFonts w:ascii="Times New Roman" w:eastAsia="맑은 고딕" w:hAnsi="Times New Roman"/>
                <w:sz w:val="20"/>
              </w:rPr>
              <w:t>위해</w:t>
            </w:r>
            <w:r w:rsidRPr="00632E3E">
              <w:rPr>
                <w:rFonts w:ascii="Times New Roman" w:eastAsia="맑은 고딕" w:hAnsi="Times New Roman"/>
                <w:sz w:val="20"/>
              </w:rPr>
              <w:t xml:space="preserve"> </w:t>
            </w:r>
            <w:r w:rsidRPr="00632E3E">
              <w:rPr>
                <w:rFonts w:ascii="Times New Roman" w:eastAsia="맑은 고딕" w:hAnsi="Times New Roman"/>
                <w:sz w:val="20"/>
              </w:rPr>
              <w:t>특정한</w:t>
            </w:r>
            <w:r w:rsidRPr="00632E3E">
              <w:rPr>
                <w:rFonts w:ascii="Times New Roman" w:eastAsia="맑은 고딕" w:hAnsi="Times New Roman"/>
                <w:sz w:val="20"/>
              </w:rPr>
              <w:t xml:space="preserve"> </w:t>
            </w:r>
            <w:r w:rsidRPr="00632E3E">
              <w:rPr>
                <w:rFonts w:ascii="Times New Roman" w:eastAsia="맑은 고딕" w:hAnsi="Times New Roman"/>
                <w:sz w:val="20"/>
              </w:rPr>
              <w:t>약물을</w:t>
            </w:r>
            <w:r w:rsidRPr="00632E3E">
              <w:rPr>
                <w:rFonts w:ascii="Times New Roman" w:eastAsia="맑은 고딕" w:hAnsi="Times New Roman"/>
                <w:sz w:val="20"/>
              </w:rPr>
              <w:t xml:space="preserve"> </w:t>
            </w:r>
            <w:r w:rsidRPr="00632E3E">
              <w:rPr>
                <w:rFonts w:ascii="Times New Roman" w:eastAsia="맑은 고딕" w:hAnsi="Times New Roman"/>
                <w:sz w:val="20"/>
              </w:rPr>
              <w:t>투여하거나</w:t>
            </w:r>
            <w:r w:rsidRPr="00632E3E">
              <w:rPr>
                <w:rFonts w:ascii="Times New Roman" w:eastAsia="맑은 고딕" w:hAnsi="Times New Roman"/>
                <w:sz w:val="20"/>
              </w:rPr>
              <w:t xml:space="preserve"> </w:t>
            </w:r>
            <w:r w:rsidRPr="00632E3E">
              <w:rPr>
                <w:rFonts w:ascii="Times New Roman" w:eastAsia="맑은 고딕" w:hAnsi="Times New Roman"/>
                <w:sz w:val="20"/>
              </w:rPr>
              <w:t>임상시험용의약품</w:t>
            </w:r>
            <w:r w:rsidRPr="00632E3E">
              <w:rPr>
                <w:rFonts w:ascii="Times New Roman" w:eastAsia="맑은 고딕" w:hAnsi="Times New Roman"/>
                <w:sz w:val="20"/>
              </w:rPr>
              <w:t xml:space="preserve"> </w:t>
            </w:r>
            <w:r w:rsidRPr="00632E3E">
              <w:rPr>
                <w:rFonts w:ascii="Times New Roman" w:eastAsia="맑은 고딕" w:hAnsi="Times New Roman"/>
                <w:sz w:val="20"/>
              </w:rPr>
              <w:t>이외에</w:t>
            </w:r>
            <w:r w:rsidRPr="00632E3E">
              <w:rPr>
                <w:rFonts w:ascii="Times New Roman" w:eastAsia="맑은 고딕" w:hAnsi="Times New Roman"/>
                <w:sz w:val="20"/>
              </w:rPr>
              <w:t xml:space="preserve"> </w:t>
            </w:r>
            <w:r w:rsidRPr="00632E3E">
              <w:rPr>
                <w:rFonts w:ascii="Times New Roman" w:eastAsia="맑은 고딕" w:hAnsi="Times New Roman"/>
                <w:sz w:val="20"/>
              </w:rPr>
              <w:t>기존에</w:t>
            </w:r>
            <w:r w:rsidRPr="00632E3E">
              <w:rPr>
                <w:rFonts w:ascii="Times New Roman" w:eastAsia="맑은 고딕" w:hAnsi="Times New Roman"/>
                <w:sz w:val="20"/>
              </w:rPr>
              <w:t xml:space="preserve"> </w:t>
            </w:r>
            <w:r w:rsidRPr="00632E3E">
              <w:rPr>
                <w:rFonts w:ascii="Times New Roman" w:eastAsia="맑은 고딕" w:hAnsi="Times New Roman"/>
                <w:sz w:val="20"/>
              </w:rPr>
              <w:t>병용하던</w:t>
            </w:r>
            <w:r w:rsidRPr="00632E3E">
              <w:rPr>
                <w:rFonts w:ascii="Times New Roman" w:eastAsia="맑은 고딕" w:hAnsi="Times New Roman"/>
                <w:sz w:val="20"/>
              </w:rPr>
              <w:t xml:space="preserve"> </w:t>
            </w:r>
            <w:r w:rsidRPr="00632E3E">
              <w:rPr>
                <w:rFonts w:ascii="Times New Roman" w:eastAsia="맑은 고딕" w:hAnsi="Times New Roman"/>
                <w:sz w:val="20"/>
              </w:rPr>
              <w:t>약물의</w:t>
            </w:r>
            <w:r w:rsidRPr="00632E3E">
              <w:rPr>
                <w:rFonts w:ascii="Times New Roman" w:eastAsia="맑은 고딕" w:hAnsi="Times New Roman"/>
                <w:sz w:val="20"/>
              </w:rPr>
              <w:t xml:space="preserve"> </w:t>
            </w:r>
            <w:r w:rsidRPr="00632E3E">
              <w:rPr>
                <w:rFonts w:ascii="Times New Roman" w:eastAsia="맑은 고딕" w:hAnsi="Times New Roman"/>
                <w:sz w:val="20"/>
              </w:rPr>
              <w:t>용량을</w:t>
            </w:r>
            <w:r w:rsidRPr="00632E3E">
              <w:rPr>
                <w:rFonts w:ascii="Times New Roman" w:eastAsia="맑은 고딕" w:hAnsi="Times New Roman"/>
                <w:sz w:val="20"/>
              </w:rPr>
              <w:t xml:space="preserve"> </w:t>
            </w:r>
            <w:r w:rsidRPr="00632E3E">
              <w:rPr>
                <w:rFonts w:ascii="Times New Roman" w:eastAsia="맑은 고딕" w:hAnsi="Times New Roman"/>
                <w:sz w:val="20"/>
              </w:rPr>
              <w:t>변경한</w:t>
            </w:r>
            <w:r w:rsidRPr="00632E3E">
              <w:rPr>
                <w:rFonts w:ascii="Times New Roman" w:eastAsia="맑은 고딕" w:hAnsi="Times New Roman"/>
                <w:sz w:val="20"/>
              </w:rPr>
              <w:t xml:space="preserve"> </w:t>
            </w:r>
            <w:r w:rsidRPr="00632E3E">
              <w:rPr>
                <w:rFonts w:ascii="Times New Roman" w:eastAsia="맑은 고딕" w:hAnsi="Times New Roman"/>
                <w:sz w:val="20"/>
              </w:rPr>
              <w:t>경우</w:t>
            </w:r>
          </w:p>
        </w:tc>
      </w:tr>
      <w:tr w:rsidR="007B2E2B" w:rsidRPr="00632E3E" w14:paraId="1DE93AFF" w14:textId="77777777" w:rsidTr="007B2E2B">
        <w:trPr>
          <w:trHeight w:val="234"/>
        </w:trPr>
        <w:tc>
          <w:tcPr>
            <w:tcW w:w="393" w:type="pct"/>
            <w:tcBorders>
              <w:left w:val="nil"/>
            </w:tcBorders>
            <w:shd w:val="clear" w:color="auto" w:fill="auto"/>
            <w:vAlign w:val="center"/>
          </w:tcPr>
          <w:p w14:paraId="06B5F363" w14:textId="77777777" w:rsidR="007B2E2B" w:rsidRPr="00632E3E" w:rsidRDefault="007B2E2B" w:rsidP="00DF5BBD">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3</w:t>
            </w:r>
          </w:p>
        </w:tc>
        <w:tc>
          <w:tcPr>
            <w:tcW w:w="1491" w:type="pct"/>
            <w:tcBorders>
              <w:right w:val="nil"/>
            </w:tcBorders>
            <w:shd w:val="clear" w:color="auto" w:fill="auto"/>
            <w:vAlign w:val="center"/>
          </w:tcPr>
          <w:p w14:paraId="0D46DC82" w14:textId="77777777" w:rsidR="007B2E2B" w:rsidRPr="00632E3E" w:rsidRDefault="007B2E2B" w:rsidP="007B2E2B">
            <w:pPr>
              <w:pStyle w:val="aa"/>
              <w:wordWrap/>
              <w:snapToGrid w:val="0"/>
              <w:spacing w:after="60"/>
              <w:ind w:rightChars="59" w:right="106"/>
              <w:rPr>
                <w:rFonts w:ascii="Times New Roman" w:eastAsia="맑은 고딕" w:hAnsi="Times New Roman"/>
                <w:b/>
                <w:noProof/>
                <w:sz w:val="20"/>
              </w:rPr>
            </w:pPr>
            <w:r w:rsidRPr="00632E3E">
              <w:rPr>
                <w:rFonts w:ascii="Times New Roman" w:eastAsia="맑은 고딕" w:hAnsi="Times New Roman"/>
                <w:sz w:val="20"/>
              </w:rPr>
              <w:t>기타</w:t>
            </w:r>
            <w:r w:rsidRPr="00632E3E">
              <w:rPr>
                <w:rFonts w:ascii="Times New Roman" w:eastAsia="맑은 고딕" w:hAnsi="Times New Roman"/>
                <w:sz w:val="20"/>
              </w:rPr>
              <w:t xml:space="preserve"> (Others)</w:t>
            </w:r>
          </w:p>
        </w:tc>
        <w:tc>
          <w:tcPr>
            <w:tcW w:w="3115" w:type="pct"/>
            <w:tcBorders>
              <w:right w:val="nil"/>
            </w:tcBorders>
            <w:shd w:val="clear" w:color="auto" w:fill="auto"/>
            <w:vAlign w:val="center"/>
          </w:tcPr>
          <w:p w14:paraId="72861BE6" w14:textId="77777777" w:rsidR="007B2E2B" w:rsidRPr="00632E3E" w:rsidRDefault="007B2E2B" w:rsidP="00041E86">
            <w:pPr>
              <w:pStyle w:val="a1"/>
              <w:spacing w:after="60" w:line="274" w:lineRule="auto"/>
              <w:ind w:left="0" w:firstLineChars="10" w:firstLine="20"/>
              <w:rPr>
                <w:rFonts w:ascii="Times New Roman" w:eastAsia="맑은 고딕" w:hAnsi="Times New Roman"/>
                <w:sz w:val="20"/>
              </w:rPr>
            </w:pPr>
            <w:r w:rsidRPr="00632E3E">
              <w:rPr>
                <w:rFonts w:ascii="Times New Roman" w:eastAsia="맑은 고딕" w:hAnsi="Times New Roman"/>
                <w:sz w:val="20"/>
              </w:rPr>
              <w:t>상기</w:t>
            </w:r>
            <w:r w:rsidRPr="00632E3E">
              <w:rPr>
                <w:rFonts w:ascii="Times New Roman" w:eastAsia="맑은 고딕" w:hAnsi="Times New Roman"/>
                <w:sz w:val="20"/>
              </w:rPr>
              <w:t xml:space="preserve"> </w:t>
            </w:r>
            <w:r w:rsidRPr="00632E3E">
              <w:rPr>
                <w:rFonts w:ascii="Times New Roman" w:eastAsia="맑은 고딕" w:hAnsi="Times New Roman"/>
                <w:sz w:val="20"/>
              </w:rPr>
              <w:t>사항에</w:t>
            </w:r>
            <w:r w:rsidRPr="00632E3E">
              <w:rPr>
                <w:rFonts w:ascii="Times New Roman" w:eastAsia="맑은 고딕" w:hAnsi="Times New Roman"/>
                <w:sz w:val="20"/>
              </w:rPr>
              <w:t xml:space="preserve"> </w:t>
            </w:r>
            <w:r w:rsidRPr="00632E3E">
              <w:rPr>
                <w:rFonts w:ascii="Times New Roman" w:eastAsia="맑은 고딕" w:hAnsi="Times New Roman"/>
                <w:sz w:val="20"/>
              </w:rPr>
              <w:t>규정되지</w:t>
            </w:r>
            <w:r w:rsidRPr="00632E3E">
              <w:rPr>
                <w:rFonts w:ascii="Times New Roman" w:eastAsia="맑은 고딕" w:hAnsi="Times New Roman"/>
                <w:sz w:val="20"/>
              </w:rPr>
              <w:t xml:space="preserve"> </w:t>
            </w:r>
            <w:r w:rsidRPr="00632E3E">
              <w:rPr>
                <w:rFonts w:ascii="Times New Roman" w:eastAsia="맑은 고딕" w:hAnsi="Times New Roman"/>
                <w:sz w:val="20"/>
              </w:rPr>
              <w:t>않은</w:t>
            </w:r>
            <w:r w:rsidRPr="00632E3E">
              <w:rPr>
                <w:rFonts w:ascii="Times New Roman" w:eastAsia="맑은 고딕" w:hAnsi="Times New Roman"/>
                <w:sz w:val="20"/>
              </w:rPr>
              <w:t xml:space="preserve"> </w:t>
            </w:r>
            <w:r w:rsidRPr="00632E3E">
              <w:rPr>
                <w:rFonts w:ascii="Times New Roman" w:eastAsia="맑은 고딕" w:hAnsi="Times New Roman"/>
                <w:sz w:val="20"/>
              </w:rPr>
              <w:t>다른</w:t>
            </w:r>
            <w:r w:rsidRPr="00632E3E">
              <w:rPr>
                <w:rFonts w:ascii="Times New Roman" w:eastAsia="맑은 고딕" w:hAnsi="Times New Roman"/>
                <w:sz w:val="20"/>
              </w:rPr>
              <w:t xml:space="preserve"> </w:t>
            </w:r>
            <w:r w:rsidRPr="00632E3E">
              <w:rPr>
                <w:rFonts w:ascii="Times New Roman" w:eastAsia="맑은 고딕" w:hAnsi="Times New Roman"/>
                <w:sz w:val="20"/>
              </w:rPr>
              <w:t>조치가</w:t>
            </w:r>
            <w:r w:rsidRPr="00632E3E">
              <w:rPr>
                <w:rFonts w:ascii="Times New Roman" w:eastAsia="맑은 고딕" w:hAnsi="Times New Roman"/>
                <w:sz w:val="20"/>
              </w:rPr>
              <w:t xml:space="preserve"> </w:t>
            </w:r>
            <w:r w:rsidRPr="00632E3E">
              <w:rPr>
                <w:rFonts w:ascii="Times New Roman" w:eastAsia="맑은 고딕" w:hAnsi="Times New Roman"/>
                <w:sz w:val="20"/>
              </w:rPr>
              <w:t>취해진</w:t>
            </w:r>
            <w:r w:rsidRPr="00632E3E">
              <w:rPr>
                <w:rFonts w:ascii="Times New Roman" w:eastAsia="맑은 고딕" w:hAnsi="Times New Roman"/>
                <w:sz w:val="20"/>
              </w:rPr>
              <w:t xml:space="preserve"> </w:t>
            </w:r>
            <w:r w:rsidRPr="00632E3E">
              <w:rPr>
                <w:rFonts w:ascii="Times New Roman" w:eastAsia="맑은 고딕" w:hAnsi="Times New Roman"/>
                <w:sz w:val="20"/>
              </w:rPr>
              <w:t>경우</w:t>
            </w:r>
            <w:r w:rsidRPr="00632E3E">
              <w:rPr>
                <w:rFonts w:ascii="Times New Roman" w:eastAsia="맑은 고딕" w:hAnsi="Times New Roman"/>
                <w:sz w:val="20"/>
              </w:rPr>
              <w:t xml:space="preserve">. </w:t>
            </w:r>
            <w:r w:rsidRPr="00632E3E">
              <w:rPr>
                <w:rFonts w:ascii="Times New Roman" w:eastAsia="맑은 고딕" w:hAnsi="Times New Roman"/>
                <w:sz w:val="20"/>
              </w:rPr>
              <w:t>이때는</w:t>
            </w:r>
            <w:r w:rsidRPr="00632E3E">
              <w:rPr>
                <w:rFonts w:ascii="Times New Roman" w:eastAsia="맑은 고딕" w:hAnsi="Times New Roman"/>
                <w:sz w:val="20"/>
              </w:rPr>
              <w:t xml:space="preserve"> </w:t>
            </w:r>
            <w:r w:rsidRPr="00632E3E">
              <w:rPr>
                <w:rFonts w:ascii="Times New Roman" w:eastAsia="맑은 고딕" w:hAnsi="Times New Roman"/>
                <w:sz w:val="20"/>
              </w:rPr>
              <w:t>해당</w:t>
            </w:r>
            <w:r w:rsidRPr="00632E3E">
              <w:rPr>
                <w:rFonts w:ascii="Times New Roman" w:eastAsia="맑은 고딕" w:hAnsi="Times New Roman"/>
                <w:sz w:val="20"/>
              </w:rPr>
              <w:t xml:space="preserve"> </w:t>
            </w:r>
            <w:r w:rsidRPr="00632E3E">
              <w:rPr>
                <w:rFonts w:ascii="Times New Roman" w:eastAsia="맑은 고딕" w:hAnsi="Times New Roman"/>
                <w:sz w:val="20"/>
              </w:rPr>
              <w:t>조치에</w:t>
            </w:r>
            <w:r w:rsidRPr="00632E3E">
              <w:rPr>
                <w:rFonts w:ascii="Times New Roman" w:eastAsia="맑은 고딕" w:hAnsi="Times New Roman"/>
                <w:sz w:val="20"/>
              </w:rPr>
              <w:t xml:space="preserve"> </w:t>
            </w:r>
            <w:r w:rsidRPr="00632E3E">
              <w:rPr>
                <w:rFonts w:ascii="Times New Roman" w:eastAsia="맑은 고딕" w:hAnsi="Times New Roman"/>
                <w:sz w:val="20"/>
              </w:rPr>
              <w:t>대해서</w:t>
            </w:r>
            <w:r w:rsidRPr="00632E3E">
              <w:rPr>
                <w:rFonts w:ascii="Times New Roman" w:eastAsia="맑은 고딕" w:hAnsi="Times New Roman"/>
                <w:sz w:val="20"/>
              </w:rPr>
              <w:t xml:space="preserve"> </w:t>
            </w:r>
            <w:r w:rsidRPr="00632E3E">
              <w:rPr>
                <w:rFonts w:ascii="Times New Roman" w:eastAsia="맑은 고딕" w:hAnsi="Times New Roman"/>
                <w:sz w:val="20"/>
              </w:rPr>
              <w:t>명확하게</w:t>
            </w:r>
            <w:r w:rsidRPr="00632E3E">
              <w:rPr>
                <w:rFonts w:ascii="Times New Roman" w:eastAsia="맑은 고딕" w:hAnsi="Times New Roman"/>
                <w:sz w:val="20"/>
              </w:rPr>
              <w:t xml:space="preserve"> </w:t>
            </w:r>
            <w:r w:rsidRPr="00632E3E">
              <w:rPr>
                <w:rFonts w:ascii="Times New Roman" w:eastAsia="맑은 고딕" w:hAnsi="Times New Roman"/>
                <w:sz w:val="20"/>
              </w:rPr>
              <w:t>기술해야</w:t>
            </w:r>
            <w:r w:rsidRPr="00632E3E">
              <w:rPr>
                <w:rFonts w:ascii="Times New Roman" w:eastAsia="맑은 고딕" w:hAnsi="Times New Roman"/>
                <w:sz w:val="20"/>
              </w:rPr>
              <w:t xml:space="preserve"> </w:t>
            </w:r>
            <w:r w:rsidRPr="00632E3E">
              <w:rPr>
                <w:rFonts w:ascii="Times New Roman" w:eastAsia="맑은 고딕" w:hAnsi="Times New Roman"/>
                <w:sz w:val="20"/>
              </w:rPr>
              <w:t>한다</w:t>
            </w:r>
            <w:r w:rsidRPr="00632E3E">
              <w:rPr>
                <w:rFonts w:ascii="Times New Roman" w:eastAsia="맑은 고딕" w:hAnsi="Times New Roman"/>
                <w:sz w:val="20"/>
              </w:rPr>
              <w:t>.</w:t>
            </w:r>
          </w:p>
        </w:tc>
      </w:tr>
    </w:tbl>
    <w:p w14:paraId="412A98ED" w14:textId="47ED5B74" w:rsidR="007B2E2B" w:rsidRPr="00632E3E" w:rsidRDefault="007B2E2B" w:rsidP="006547D2">
      <w:pPr>
        <w:pStyle w:val="1"/>
        <w:numPr>
          <w:ilvl w:val="0"/>
          <w:numId w:val="0"/>
        </w:numPr>
        <w:wordWrap/>
      </w:pPr>
    </w:p>
    <w:p w14:paraId="0DA7EEB4" w14:textId="1886A68A" w:rsidR="00526BC8" w:rsidRPr="00632E3E" w:rsidRDefault="00526BC8" w:rsidP="00832082">
      <w:pPr>
        <w:pStyle w:val="2"/>
      </w:pPr>
      <w:bookmarkStart w:id="473" w:name="_Toc90998731"/>
      <w:r w:rsidRPr="00632E3E">
        <w:t>이상반응의</w:t>
      </w:r>
      <w:r w:rsidRPr="00632E3E">
        <w:t xml:space="preserve"> </w:t>
      </w:r>
      <w:r w:rsidRPr="00632E3E">
        <w:t>결과</w:t>
      </w:r>
      <w:r w:rsidRPr="00632E3E">
        <w:t>(outcome)</w:t>
      </w:r>
      <w:bookmarkEnd w:id="473"/>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94"/>
        <w:gridCol w:w="8132"/>
      </w:tblGrid>
      <w:tr w:rsidR="00F241B8" w:rsidRPr="00632E3E" w14:paraId="77F88EA2" w14:textId="77777777" w:rsidTr="00F241B8">
        <w:trPr>
          <w:trHeight w:val="70"/>
        </w:trPr>
        <w:tc>
          <w:tcPr>
            <w:tcW w:w="495" w:type="pct"/>
            <w:shd w:val="clear" w:color="auto" w:fill="D9D9D9"/>
            <w:vAlign w:val="center"/>
          </w:tcPr>
          <w:p w14:paraId="238F128D" w14:textId="53F7D7F5" w:rsidR="00F241B8" w:rsidRPr="00632E3E" w:rsidRDefault="00F241B8" w:rsidP="00F241B8">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b/>
                <w:kern w:val="2"/>
                <w:sz w:val="20"/>
                <w:szCs w:val="24"/>
              </w:rPr>
              <w:t>NO.</w:t>
            </w:r>
          </w:p>
        </w:tc>
        <w:tc>
          <w:tcPr>
            <w:tcW w:w="4505" w:type="pct"/>
            <w:shd w:val="clear" w:color="auto" w:fill="D9D9D9"/>
            <w:vAlign w:val="center"/>
          </w:tcPr>
          <w:p w14:paraId="42C76EF5" w14:textId="26771F70" w:rsidR="00F241B8" w:rsidRPr="00632E3E" w:rsidRDefault="00F241B8" w:rsidP="00F241B8">
            <w:pPr>
              <w:pStyle w:val="a1"/>
              <w:wordWrap/>
              <w:spacing w:line="240" w:lineRule="auto"/>
              <w:ind w:left="0"/>
              <w:jc w:val="center"/>
              <w:rPr>
                <w:rFonts w:ascii="Times New Roman" w:eastAsia="맑은 고딕" w:hAnsi="Times New Roman"/>
                <w:b/>
                <w:kern w:val="2"/>
                <w:sz w:val="20"/>
                <w:szCs w:val="24"/>
              </w:rPr>
            </w:pPr>
            <w:r w:rsidRPr="00632E3E">
              <w:rPr>
                <w:rFonts w:ascii="Times New Roman" w:eastAsia="맑은 고딕" w:hAnsi="Times New Roman"/>
                <w:b/>
                <w:kern w:val="2"/>
                <w:sz w:val="20"/>
                <w:szCs w:val="24"/>
              </w:rPr>
              <w:t>설명</w:t>
            </w:r>
          </w:p>
        </w:tc>
      </w:tr>
      <w:tr w:rsidR="00F241B8" w:rsidRPr="00632E3E" w14:paraId="726EF2A5" w14:textId="77777777" w:rsidTr="00F241B8">
        <w:trPr>
          <w:trHeight w:val="210"/>
        </w:trPr>
        <w:tc>
          <w:tcPr>
            <w:tcW w:w="495" w:type="pct"/>
            <w:shd w:val="clear" w:color="auto" w:fill="auto"/>
            <w:vAlign w:val="center"/>
          </w:tcPr>
          <w:p w14:paraId="1584D0B2" w14:textId="77777777" w:rsidR="00F241B8" w:rsidRPr="00632E3E" w:rsidRDefault="00F241B8" w:rsidP="00DF5BBD">
            <w:pPr>
              <w:pStyle w:val="a1"/>
              <w:wordWrap/>
              <w:spacing w:line="240" w:lineRule="auto"/>
              <w:ind w:left="0"/>
              <w:jc w:val="center"/>
              <w:rPr>
                <w:rFonts w:ascii="Times New Roman" w:eastAsia="맑은 고딕" w:hAnsi="Times New Roman"/>
                <w:kern w:val="2"/>
                <w:sz w:val="20"/>
                <w:szCs w:val="24"/>
              </w:rPr>
            </w:pPr>
            <w:r w:rsidRPr="00632E3E">
              <w:rPr>
                <w:rFonts w:ascii="Times New Roman" w:eastAsia="맑은 고딕" w:hAnsi="Times New Roman"/>
                <w:kern w:val="2"/>
                <w:sz w:val="20"/>
                <w:szCs w:val="24"/>
              </w:rPr>
              <w:t>1</w:t>
            </w:r>
          </w:p>
        </w:tc>
        <w:tc>
          <w:tcPr>
            <w:tcW w:w="4505" w:type="pct"/>
            <w:shd w:val="clear" w:color="auto" w:fill="auto"/>
            <w:vAlign w:val="center"/>
          </w:tcPr>
          <w:p w14:paraId="2346E940" w14:textId="77777777" w:rsidR="00F241B8" w:rsidRPr="00632E3E" w:rsidRDefault="00F241B8" w:rsidP="00F241B8">
            <w:pPr>
              <w:pStyle w:val="a1"/>
              <w:wordWrap/>
              <w:spacing w:line="240" w:lineRule="auto"/>
              <w:ind w:left="0"/>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회복됨</w:t>
            </w:r>
            <w:r w:rsidRPr="00632E3E">
              <w:rPr>
                <w:rFonts w:ascii="Times New Roman" w:eastAsia="맑은 고딕" w:hAnsi="Times New Roman"/>
                <w:kern w:val="2"/>
                <w:sz w:val="20"/>
                <w:szCs w:val="24"/>
              </w:rPr>
              <w:t xml:space="preserve"> / </w:t>
            </w:r>
            <w:r w:rsidRPr="00632E3E">
              <w:rPr>
                <w:rFonts w:ascii="Times New Roman" w:eastAsia="맑은 고딕" w:hAnsi="Times New Roman"/>
                <w:kern w:val="2"/>
                <w:sz w:val="20"/>
                <w:szCs w:val="24"/>
              </w:rPr>
              <w:t>해결됨</w:t>
            </w:r>
            <w:r w:rsidRPr="00632E3E">
              <w:rPr>
                <w:rFonts w:ascii="Times New Roman" w:eastAsia="맑은 고딕" w:hAnsi="Times New Roman"/>
                <w:kern w:val="2"/>
                <w:sz w:val="20"/>
                <w:szCs w:val="24"/>
              </w:rPr>
              <w:t>(Recovered/Resolved)</w:t>
            </w:r>
          </w:p>
        </w:tc>
      </w:tr>
      <w:tr w:rsidR="00F241B8" w:rsidRPr="00632E3E" w14:paraId="0C925204" w14:textId="77777777" w:rsidTr="00F241B8">
        <w:trPr>
          <w:trHeight w:val="234"/>
        </w:trPr>
        <w:tc>
          <w:tcPr>
            <w:tcW w:w="495" w:type="pct"/>
            <w:shd w:val="clear" w:color="auto" w:fill="auto"/>
            <w:vAlign w:val="center"/>
          </w:tcPr>
          <w:p w14:paraId="255F9F33" w14:textId="77777777" w:rsidR="00F241B8" w:rsidRPr="00632E3E" w:rsidRDefault="00F241B8" w:rsidP="00F241B8">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2</w:t>
            </w:r>
          </w:p>
        </w:tc>
        <w:tc>
          <w:tcPr>
            <w:tcW w:w="4505" w:type="pct"/>
            <w:shd w:val="clear" w:color="auto" w:fill="auto"/>
            <w:vAlign w:val="center"/>
          </w:tcPr>
          <w:p w14:paraId="25AA89ED" w14:textId="77777777" w:rsidR="00F241B8" w:rsidRPr="00632E3E" w:rsidRDefault="00F241B8" w:rsidP="00F241B8">
            <w:pPr>
              <w:widowControl/>
              <w:wordWrap/>
              <w:autoSpaceDE/>
              <w:autoSpaceDN/>
              <w:spacing w:before="40" w:after="40"/>
              <w:ind w:rightChars="59" w:right="106"/>
              <w:rPr>
                <w:rFonts w:ascii="Times New Roman" w:eastAsia="맑은 고딕" w:hAnsi="Times New Roman"/>
                <w:color w:val="000000" w:themeColor="text1"/>
                <w:sz w:val="20"/>
              </w:rPr>
            </w:pPr>
            <w:r w:rsidRPr="00632E3E">
              <w:rPr>
                <w:rFonts w:ascii="Times New Roman" w:eastAsia="맑은 고딕" w:hAnsi="Times New Roman"/>
                <w:color w:val="000000" w:themeColor="text1"/>
                <w:sz w:val="20"/>
              </w:rPr>
              <w:t>회복되었으나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후유증이</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남음</w:t>
            </w:r>
            <w:r w:rsidRPr="00632E3E">
              <w:rPr>
                <w:rFonts w:ascii="Times New Roman" w:eastAsia="맑은 고딕" w:hAnsi="Times New Roman"/>
                <w:color w:val="000000" w:themeColor="text1"/>
                <w:sz w:val="20"/>
              </w:rPr>
              <w:t>/</w:t>
            </w:r>
            <w:r w:rsidRPr="00632E3E">
              <w:rPr>
                <w:rFonts w:ascii="Times New Roman" w:eastAsia="맑은 고딕" w:hAnsi="Times New Roman"/>
                <w:color w:val="000000" w:themeColor="text1"/>
                <w:sz w:val="20"/>
              </w:rPr>
              <w:t>해결되었으나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후유증이</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남음</w:t>
            </w:r>
          </w:p>
          <w:p w14:paraId="606B39B9" w14:textId="1A7A0904" w:rsidR="00F241B8" w:rsidRPr="00632E3E" w:rsidRDefault="00F241B8" w:rsidP="00F241B8">
            <w:pPr>
              <w:pStyle w:val="a1"/>
              <w:wordWrap/>
              <w:spacing w:line="240" w:lineRule="auto"/>
              <w:ind w:leftChars="-10" w:left="-18" w:firstLineChars="10" w:firstLine="20"/>
              <w:rPr>
                <w:rFonts w:ascii="Times New Roman" w:eastAsia="맑은 고딕" w:hAnsi="Times New Roman"/>
                <w:b/>
                <w:noProof/>
                <w:kern w:val="2"/>
                <w:sz w:val="20"/>
                <w:szCs w:val="24"/>
              </w:rPr>
            </w:pPr>
            <w:r w:rsidRPr="00632E3E">
              <w:rPr>
                <w:rFonts w:ascii="Times New Roman" w:eastAsia="맑은 고딕" w:hAnsi="Times New Roman"/>
                <w:color w:val="000000" w:themeColor="text1"/>
                <w:sz w:val="20"/>
              </w:rPr>
              <w:t>(recovered/resolved with sequelae)</w:t>
            </w:r>
          </w:p>
        </w:tc>
      </w:tr>
      <w:tr w:rsidR="00F241B8" w:rsidRPr="00632E3E" w14:paraId="05DBAECE" w14:textId="77777777" w:rsidTr="00F241B8">
        <w:trPr>
          <w:trHeight w:val="234"/>
        </w:trPr>
        <w:tc>
          <w:tcPr>
            <w:tcW w:w="495" w:type="pct"/>
            <w:shd w:val="clear" w:color="auto" w:fill="auto"/>
            <w:vAlign w:val="center"/>
          </w:tcPr>
          <w:p w14:paraId="646114D4" w14:textId="77777777" w:rsidR="00F241B8" w:rsidRPr="00632E3E" w:rsidRDefault="00F241B8" w:rsidP="00F241B8">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3</w:t>
            </w:r>
          </w:p>
        </w:tc>
        <w:tc>
          <w:tcPr>
            <w:tcW w:w="4505" w:type="pct"/>
            <w:shd w:val="clear" w:color="auto" w:fill="auto"/>
            <w:vAlign w:val="center"/>
          </w:tcPr>
          <w:p w14:paraId="7B68FDC0" w14:textId="016A0D25" w:rsidR="00F241B8" w:rsidRPr="00632E3E" w:rsidRDefault="00F241B8" w:rsidP="00F241B8">
            <w:pPr>
              <w:pStyle w:val="a1"/>
              <w:wordWrap/>
              <w:spacing w:line="240" w:lineRule="auto"/>
              <w:ind w:leftChars="-10" w:left="-18" w:firstLineChars="10" w:firstLine="20"/>
              <w:rPr>
                <w:rFonts w:ascii="Times New Roman" w:eastAsia="맑은 고딕" w:hAnsi="Times New Roman"/>
                <w:b/>
                <w:noProof/>
                <w:kern w:val="2"/>
                <w:sz w:val="20"/>
                <w:szCs w:val="24"/>
              </w:rPr>
            </w:pPr>
            <w:r w:rsidRPr="00632E3E">
              <w:rPr>
                <w:rFonts w:ascii="Times New Roman" w:eastAsia="맑은 고딕" w:hAnsi="Times New Roman"/>
                <w:color w:val="000000" w:themeColor="text1"/>
                <w:sz w:val="20"/>
              </w:rPr>
              <w:t>회복중임</w:t>
            </w:r>
            <w:r w:rsidRPr="00632E3E">
              <w:rPr>
                <w:rFonts w:ascii="Times New Roman" w:eastAsia="맑은 고딕" w:hAnsi="Times New Roman"/>
                <w:color w:val="000000" w:themeColor="text1"/>
                <w:sz w:val="20"/>
              </w:rPr>
              <w:t>/</w:t>
            </w:r>
            <w:r w:rsidRPr="00632E3E">
              <w:rPr>
                <w:rFonts w:ascii="Times New Roman" w:eastAsia="맑은 고딕" w:hAnsi="Times New Roman"/>
                <w:color w:val="000000" w:themeColor="text1"/>
                <w:sz w:val="20"/>
              </w:rPr>
              <w:t>해결중임</w:t>
            </w:r>
            <w:r w:rsidRPr="00632E3E">
              <w:rPr>
                <w:rFonts w:ascii="Times New Roman" w:eastAsia="맑은 고딕" w:hAnsi="Times New Roman"/>
                <w:color w:val="000000" w:themeColor="text1"/>
                <w:sz w:val="20"/>
              </w:rPr>
              <w:t>(recovering/resolving)</w:t>
            </w:r>
          </w:p>
        </w:tc>
      </w:tr>
      <w:tr w:rsidR="00F241B8" w:rsidRPr="00632E3E" w14:paraId="7A9CF15D" w14:textId="77777777" w:rsidTr="00F241B8">
        <w:trPr>
          <w:trHeight w:val="234"/>
        </w:trPr>
        <w:tc>
          <w:tcPr>
            <w:tcW w:w="495" w:type="pct"/>
            <w:shd w:val="clear" w:color="auto" w:fill="auto"/>
            <w:vAlign w:val="center"/>
          </w:tcPr>
          <w:p w14:paraId="57CDD8A5" w14:textId="77777777" w:rsidR="00F241B8" w:rsidRPr="00632E3E" w:rsidRDefault="00F241B8" w:rsidP="00F241B8">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4</w:t>
            </w:r>
          </w:p>
        </w:tc>
        <w:tc>
          <w:tcPr>
            <w:tcW w:w="4505" w:type="pct"/>
            <w:shd w:val="clear" w:color="auto" w:fill="auto"/>
            <w:vAlign w:val="center"/>
          </w:tcPr>
          <w:p w14:paraId="1EF00FDA" w14:textId="42B64EF7" w:rsidR="00F241B8" w:rsidRPr="00632E3E" w:rsidRDefault="00F241B8" w:rsidP="00F241B8">
            <w:pPr>
              <w:pStyle w:val="a1"/>
              <w:wordWrap/>
              <w:spacing w:line="240" w:lineRule="auto"/>
              <w:ind w:leftChars="-10" w:left="-18" w:firstLineChars="10" w:firstLine="20"/>
              <w:rPr>
                <w:rFonts w:ascii="Times New Roman" w:eastAsia="맑은 고딕" w:hAnsi="Times New Roman"/>
                <w:b/>
                <w:noProof/>
                <w:kern w:val="2"/>
                <w:sz w:val="20"/>
                <w:szCs w:val="24"/>
              </w:rPr>
            </w:pPr>
            <w:r w:rsidRPr="00632E3E">
              <w:rPr>
                <w:rFonts w:ascii="Times New Roman" w:eastAsia="맑은 고딕" w:hAnsi="Times New Roman"/>
                <w:color w:val="000000" w:themeColor="text1"/>
                <w:sz w:val="20"/>
              </w:rPr>
              <w:t>회복되지</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않음</w:t>
            </w:r>
            <w:r w:rsidRPr="00632E3E">
              <w:rPr>
                <w:rFonts w:ascii="Times New Roman" w:eastAsia="맑은 고딕" w:hAnsi="Times New Roman"/>
                <w:color w:val="000000" w:themeColor="text1"/>
                <w:sz w:val="20"/>
              </w:rPr>
              <w:t>/</w:t>
            </w:r>
            <w:r w:rsidRPr="00632E3E">
              <w:rPr>
                <w:rFonts w:ascii="Times New Roman" w:eastAsia="맑은 고딕" w:hAnsi="Times New Roman"/>
                <w:color w:val="000000" w:themeColor="text1"/>
                <w:sz w:val="20"/>
              </w:rPr>
              <w:t>해결되지</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않음</w:t>
            </w:r>
            <w:r w:rsidRPr="00632E3E">
              <w:rPr>
                <w:rFonts w:ascii="Times New Roman" w:eastAsia="맑은 고딕" w:hAnsi="Times New Roman"/>
                <w:color w:val="000000" w:themeColor="text1"/>
                <w:sz w:val="20"/>
              </w:rPr>
              <w:t>(not recovered/not resolved)</w:t>
            </w:r>
          </w:p>
        </w:tc>
      </w:tr>
      <w:tr w:rsidR="00F241B8" w:rsidRPr="00632E3E" w14:paraId="12EB19AE" w14:textId="77777777" w:rsidTr="00F241B8">
        <w:trPr>
          <w:trHeight w:val="234"/>
        </w:trPr>
        <w:tc>
          <w:tcPr>
            <w:tcW w:w="495" w:type="pct"/>
            <w:shd w:val="clear" w:color="auto" w:fill="auto"/>
            <w:vAlign w:val="center"/>
          </w:tcPr>
          <w:p w14:paraId="71E46E73" w14:textId="77777777" w:rsidR="00F241B8" w:rsidRPr="00632E3E" w:rsidRDefault="00F241B8" w:rsidP="00F241B8">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5</w:t>
            </w:r>
          </w:p>
        </w:tc>
        <w:tc>
          <w:tcPr>
            <w:tcW w:w="4505" w:type="pct"/>
            <w:shd w:val="clear" w:color="auto" w:fill="auto"/>
            <w:vAlign w:val="center"/>
          </w:tcPr>
          <w:p w14:paraId="636E20BF" w14:textId="0C7F8875" w:rsidR="00F241B8" w:rsidRPr="00632E3E" w:rsidRDefault="00F241B8" w:rsidP="00F241B8">
            <w:pPr>
              <w:pStyle w:val="a1"/>
              <w:wordWrap/>
              <w:spacing w:line="240" w:lineRule="auto"/>
              <w:ind w:leftChars="-10" w:left="-18" w:firstLineChars="10" w:firstLine="20"/>
              <w:rPr>
                <w:rFonts w:ascii="Times New Roman" w:eastAsia="맑은 고딕" w:hAnsi="Times New Roman"/>
                <w:b/>
                <w:noProof/>
                <w:kern w:val="2"/>
                <w:sz w:val="20"/>
                <w:szCs w:val="24"/>
              </w:rPr>
            </w:pPr>
            <w:r w:rsidRPr="00632E3E">
              <w:rPr>
                <w:rFonts w:ascii="Times New Roman" w:eastAsia="맑은 고딕" w:hAnsi="Times New Roman"/>
                <w:color w:val="000000" w:themeColor="text1"/>
                <w:sz w:val="20"/>
              </w:rPr>
              <w:t>알</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수</w:t>
            </w:r>
            <w:r w:rsidRPr="00632E3E">
              <w:rPr>
                <w:rFonts w:ascii="Times New Roman" w:eastAsia="맑은 고딕" w:hAnsi="Times New Roman"/>
                <w:color w:val="000000" w:themeColor="text1"/>
                <w:sz w:val="20"/>
              </w:rPr>
              <w:t xml:space="preserve"> </w:t>
            </w:r>
            <w:r w:rsidRPr="00632E3E">
              <w:rPr>
                <w:rFonts w:ascii="Times New Roman" w:eastAsia="맑은 고딕" w:hAnsi="Times New Roman"/>
                <w:color w:val="000000" w:themeColor="text1"/>
                <w:sz w:val="20"/>
              </w:rPr>
              <w:t>없음</w:t>
            </w:r>
            <w:r w:rsidRPr="00632E3E">
              <w:rPr>
                <w:rFonts w:ascii="Times New Roman" w:eastAsia="맑은 고딕" w:hAnsi="Times New Roman"/>
                <w:color w:val="000000" w:themeColor="text1"/>
                <w:sz w:val="20"/>
              </w:rPr>
              <w:t>(unknown)</w:t>
            </w:r>
          </w:p>
        </w:tc>
      </w:tr>
      <w:tr w:rsidR="00F241B8" w:rsidRPr="00632E3E" w14:paraId="7711EAF2" w14:textId="77777777" w:rsidTr="00F241B8">
        <w:trPr>
          <w:trHeight w:val="234"/>
        </w:trPr>
        <w:tc>
          <w:tcPr>
            <w:tcW w:w="495" w:type="pct"/>
            <w:shd w:val="clear" w:color="auto" w:fill="auto"/>
            <w:vAlign w:val="center"/>
          </w:tcPr>
          <w:p w14:paraId="6044D6F7" w14:textId="77777777" w:rsidR="00F241B8" w:rsidRPr="00632E3E" w:rsidRDefault="00F241B8" w:rsidP="00F241B8">
            <w:pPr>
              <w:pStyle w:val="a1"/>
              <w:wordWrap/>
              <w:spacing w:line="240" w:lineRule="auto"/>
              <w:ind w:left="0"/>
              <w:jc w:val="center"/>
              <w:rPr>
                <w:rFonts w:ascii="Times New Roman" w:eastAsia="맑은 고딕" w:hAnsi="Times New Roman"/>
                <w:b/>
                <w:noProof/>
                <w:kern w:val="2"/>
                <w:sz w:val="20"/>
                <w:szCs w:val="24"/>
              </w:rPr>
            </w:pPr>
            <w:r w:rsidRPr="00632E3E">
              <w:rPr>
                <w:rFonts w:ascii="Times New Roman" w:eastAsia="맑은 고딕" w:hAnsi="Times New Roman"/>
                <w:kern w:val="2"/>
                <w:sz w:val="20"/>
                <w:szCs w:val="24"/>
              </w:rPr>
              <w:t>6</w:t>
            </w:r>
          </w:p>
        </w:tc>
        <w:tc>
          <w:tcPr>
            <w:tcW w:w="4505" w:type="pct"/>
            <w:shd w:val="clear" w:color="auto" w:fill="auto"/>
            <w:vAlign w:val="center"/>
          </w:tcPr>
          <w:p w14:paraId="4BF7A8C2" w14:textId="62D29656" w:rsidR="00F241B8" w:rsidRPr="00632E3E" w:rsidRDefault="00F241B8" w:rsidP="00F241B8">
            <w:pPr>
              <w:pStyle w:val="a1"/>
              <w:wordWrap/>
              <w:spacing w:line="240" w:lineRule="auto"/>
              <w:ind w:leftChars="-10" w:left="-18" w:firstLineChars="10" w:firstLine="20"/>
              <w:rPr>
                <w:rFonts w:ascii="Times New Roman" w:eastAsia="맑은 고딕" w:hAnsi="Times New Roman"/>
                <w:b/>
                <w:noProof/>
                <w:kern w:val="2"/>
                <w:sz w:val="20"/>
                <w:szCs w:val="24"/>
              </w:rPr>
            </w:pPr>
            <w:r w:rsidRPr="00632E3E">
              <w:rPr>
                <w:rFonts w:ascii="Times New Roman" w:eastAsia="맑은 고딕" w:hAnsi="Times New Roman"/>
                <w:color w:val="000000" w:themeColor="text1"/>
                <w:sz w:val="20"/>
              </w:rPr>
              <w:t>사망</w:t>
            </w:r>
            <w:r w:rsidRPr="00632E3E">
              <w:rPr>
                <w:rFonts w:ascii="Times New Roman" w:eastAsia="맑은 고딕" w:hAnsi="Times New Roman"/>
                <w:color w:val="000000" w:themeColor="text1"/>
                <w:sz w:val="20"/>
              </w:rPr>
              <w:t>(death)</w:t>
            </w:r>
          </w:p>
        </w:tc>
      </w:tr>
    </w:tbl>
    <w:p w14:paraId="2F29806D" w14:textId="217A7E1B" w:rsidR="00F241B8" w:rsidRPr="00632E3E" w:rsidRDefault="00F241B8" w:rsidP="00CA5BA6">
      <w:pPr>
        <w:pStyle w:val="1"/>
        <w:numPr>
          <w:ilvl w:val="0"/>
          <w:numId w:val="0"/>
        </w:numPr>
        <w:wordWrap/>
        <w:rPr>
          <w:sz w:val="18"/>
        </w:rPr>
      </w:pPr>
      <w:r w:rsidRPr="00632E3E">
        <w:rPr>
          <w:sz w:val="18"/>
        </w:rPr>
        <w:br w:type="page"/>
      </w:r>
    </w:p>
    <w:p w14:paraId="6630A578" w14:textId="77777777" w:rsidR="00782115" w:rsidRPr="00632E3E" w:rsidRDefault="007668D1" w:rsidP="00832082">
      <w:pPr>
        <w:pStyle w:val="2"/>
      </w:pPr>
      <w:bookmarkStart w:id="474" w:name="_Toc90998732"/>
      <w:r w:rsidRPr="00632E3E">
        <w:lastRenderedPageBreak/>
        <w:t>중대한</w:t>
      </w:r>
      <w:r w:rsidRPr="00632E3E">
        <w:t xml:space="preserve"> </w:t>
      </w:r>
      <w:r w:rsidRPr="00632E3E">
        <w:t>이상반응의</w:t>
      </w:r>
      <w:r w:rsidRPr="00632E3E">
        <w:t xml:space="preserve"> </w:t>
      </w:r>
      <w:r w:rsidRPr="00632E3E">
        <w:t>보고</w:t>
      </w:r>
      <w:bookmarkEnd w:id="474"/>
    </w:p>
    <w:bookmarkEnd w:id="450"/>
    <w:p w14:paraId="07F7900D" w14:textId="77777777" w:rsidR="003E1A3C" w:rsidRPr="00632E3E" w:rsidRDefault="00782115" w:rsidP="001754D4">
      <w:pPr>
        <w:pStyle w:val="1"/>
        <w:numPr>
          <w:ilvl w:val="0"/>
          <w:numId w:val="31"/>
        </w:numPr>
        <w:wordWrap/>
        <w:spacing w:before="240" w:after="40"/>
        <w:ind w:leftChars="120" w:left="573" w:hanging="357"/>
        <w:rPr>
          <w:szCs w:val="18"/>
        </w:rPr>
      </w:pPr>
      <w:r w:rsidRPr="00632E3E">
        <w:rPr>
          <w:kern w:val="2"/>
          <w:szCs w:val="18"/>
        </w:rPr>
        <w:t>임상시험기간</w:t>
      </w:r>
      <w:r w:rsidRPr="00632E3E">
        <w:rPr>
          <w:szCs w:val="18"/>
        </w:rPr>
        <w:t xml:space="preserve"> </w:t>
      </w:r>
      <w:r w:rsidRPr="00632E3E">
        <w:rPr>
          <w:szCs w:val="18"/>
        </w:rPr>
        <w:t>중</w:t>
      </w:r>
      <w:r w:rsidRPr="00632E3E">
        <w:rPr>
          <w:szCs w:val="18"/>
        </w:rPr>
        <w:t xml:space="preserve"> </w:t>
      </w:r>
      <w:r w:rsidRPr="00632E3E">
        <w:rPr>
          <w:szCs w:val="18"/>
        </w:rPr>
        <w:t>중대한</w:t>
      </w:r>
      <w:r w:rsidRPr="00632E3E">
        <w:rPr>
          <w:szCs w:val="18"/>
        </w:rPr>
        <w:t xml:space="preserve"> </w:t>
      </w:r>
      <w:r w:rsidRPr="00632E3E">
        <w:rPr>
          <w:szCs w:val="18"/>
        </w:rPr>
        <w:t>이상반응</w:t>
      </w:r>
      <w:r w:rsidRPr="00632E3E">
        <w:rPr>
          <w:szCs w:val="18"/>
        </w:rPr>
        <w:t>/</w:t>
      </w:r>
      <w:r w:rsidR="00526BC8" w:rsidRPr="00632E3E">
        <w:rPr>
          <w:szCs w:val="18"/>
        </w:rPr>
        <w:t>약물이상반응</w:t>
      </w:r>
      <w:r w:rsidR="004B3640" w:rsidRPr="00632E3E">
        <w:rPr>
          <w:szCs w:val="18"/>
        </w:rPr>
        <w:t xml:space="preserve"> </w:t>
      </w:r>
      <w:r w:rsidRPr="00632E3E">
        <w:rPr>
          <w:szCs w:val="18"/>
        </w:rPr>
        <w:t>(Serious AE/ADR)</w:t>
      </w:r>
      <w:r w:rsidR="007668D1" w:rsidRPr="00632E3E">
        <w:rPr>
          <w:szCs w:val="18"/>
        </w:rPr>
        <w:t>이</w:t>
      </w:r>
      <w:r w:rsidR="007668D1" w:rsidRPr="00632E3E">
        <w:rPr>
          <w:szCs w:val="18"/>
        </w:rPr>
        <w:t xml:space="preserve"> </w:t>
      </w:r>
      <w:r w:rsidR="007668D1" w:rsidRPr="00632E3E">
        <w:rPr>
          <w:szCs w:val="18"/>
        </w:rPr>
        <w:t>발생할</w:t>
      </w:r>
      <w:r w:rsidR="007668D1" w:rsidRPr="00632E3E">
        <w:rPr>
          <w:szCs w:val="18"/>
        </w:rPr>
        <w:t xml:space="preserve"> </w:t>
      </w:r>
      <w:r w:rsidR="007668D1" w:rsidRPr="00632E3E">
        <w:rPr>
          <w:szCs w:val="18"/>
        </w:rPr>
        <w:t>경우</w:t>
      </w:r>
      <w:r w:rsidR="007668D1" w:rsidRPr="00632E3E">
        <w:rPr>
          <w:szCs w:val="18"/>
        </w:rPr>
        <w:t xml:space="preserve">, </w:t>
      </w:r>
      <w:r w:rsidR="007668D1" w:rsidRPr="00632E3E">
        <w:rPr>
          <w:szCs w:val="18"/>
        </w:rPr>
        <w:t>연구진은</w:t>
      </w:r>
      <w:r w:rsidR="007668D1" w:rsidRPr="00632E3E">
        <w:rPr>
          <w:szCs w:val="18"/>
        </w:rPr>
        <w:t xml:space="preserve"> </w:t>
      </w:r>
      <w:r w:rsidR="007668D1" w:rsidRPr="00632E3E">
        <w:rPr>
          <w:szCs w:val="18"/>
        </w:rPr>
        <w:t>대상자의</w:t>
      </w:r>
      <w:r w:rsidR="007668D1" w:rsidRPr="00632E3E">
        <w:rPr>
          <w:szCs w:val="18"/>
        </w:rPr>
        <w:t xml:space="preserve"> </w:t>
      </w:r>
      <w:r w:rsidR="007668D1" w:rsidRPr="00632E3E">
        <w:rPr>
          <w:szCs w:val="18"/>
        </w:rPr>
        <w:t>안전에</w:t>
      </w:r>
      <w:r w:rsidR="007668D1" w:rsidRPr="00632E3E">
        <w:rPr>
          <w:szCs w:val="18"/>
        </w:rPr>
        <w:t xml:space="preserve"> </w:t>
      </w:r>
      <w:r w:rsidR="007668D1" w:rsidRPr="00632E3E">
        <w:rPr>
          <w:szCs w:val="18"/>
        </w:rPr>
        <w:t>만전을</w:t>
      </w:r>
      <w:r w:rsidR="007668D1" w:rsidRPr="00632E3E">
        <w:rPr>
          <w:szCs w:val="18"/>
        </w:rPr>
        <w:t xml:space="preserve"> </w:t>
      </w:r>
      <w:r w:rsidR="007668D1" w:rsidRPr="00632E3E">
        <w:rPr>
          <w:szCs w:val="18"/>
        </w:rPr>
        <w:t>기해야</w:t>
      </w:r>
      <w:r w:rsidR="007668D1" w:rsidRPr="00632E3E">
        <w:rPr>
          <w:szCs w:val="18"/>
        </w:rPr>
        <w:t xml:space="preserve"> </w:t>
      </w:r>
      <w:r w:rsidR="007668D1" w:rsidRPr="00632E3E">
        <w:rPr>
          <w:szCs w:val="18"/>
        </w:rPr>
        <w:t>하며</w:t>
      </w:r>
      <w:r w:rsidR="007668D1" w:rsidRPr="00632E3E">
        <w:rPr>
          <w:szCs w:val="18"/>
        </w:rPr>
        <w:t xml:space="preserve">, </w:t>
      </w:r>
      <w:r w:rsidR="007668D1" w:rsidRPr="00632E3E">
        <w:rPr>
          <w:szCs w:val="18"/>
        </w:rPr>
        <w:t>신속하고</w:t>
      </w:r>
      <w:r w:rsidR="007668D1" w:rsidRPr="00632E3E">
        <w:rPr>
          <w:szCs w:val="18"/>
        </w:rPr>
        <w:t xml:space="preserve"> </w:t>
      </w:r>
      <w:r w:rsidR="007668D1" w:rsidRPr="00632E3E">
        <w:rPr>
          <w:szCs w:val="18"/>
        </w:rPr>
        <w:t>적절한</w:t>
      </w:r>
      <w:r w:rsidR="007668D1" w:rsidRPr="00632E3E">
        <w:rPr>
          <w:szCs w:val="18"/>
        </w:rPr>
        <w:t xml:space="preserve"> </w:t>
      </w:r>
      <w:r w:rsidR="007668D1" w:rsidRPr="00632E3E">
        <w:rPr>
          <w:szCs w:val="18"/>
        </w:rPr>
        <w:t>조치를</w:t>
      </w:r>
      <w:r w:rsidR="007668D1" w:rsidRPr="00632E3E">
        <w:rPr>
          <w:szCs w:val="18"/>
        </w:rPr>
        <w:t xml:space="preserve"> </w:t>
      </w:r>
      <w:r w:rsidR="007668D1" w:rsidRPr="00632E3E">
        <w:rPr>
          <w:szCs w:val="18"/>
        </w:rPr>
        <w:t>취하여</w:t>
      </w:r>
      <w:r w:rsidR="007668D1" w:rsidRPr="00632E3E">
        <w:rPr>
          <w:szCs w:val="18"/>
        </w:rPr>
        <w:t xml:space="preserve"> </w:t>
      </w:r>
      <w:r w:rsidR="007668D1" w:rsidRPr="00632E3E">
        <w:rPr>
          <w:szCs w:val="18"/>
        </w:rPr>
        <w:t>이상반응을</w:t>
      </w:r>
      <w:r w:rsidR="007668D1" w:rsidRPr="00632E3E">
        <w:rPr>
          <w:szCs w:val="18"/>
        </w:rPr>
        <w:t xml:space="preserve"> </w:t>
      </w:r>
      <w:r w:rsidR="007668D1" w:rsidRPr="00632E3E">
        <w:rPr>
          <w:szCs w:val="18"/>
        </w:rPr>
        <w:t>최소화하여야</w:t>
      </w:r>
      <w:r w:rsidR="007668D1" w:rsidRPr="00632E3E">
        <w:rPr>
          <w:szCs w:val="18"/>
        </w:rPr>
        <w:t xml:space="preserve"> </w:t>
      </w:r>
      <w:r w:rsidR="007668D1" w:rsidRPr="00632E3E">
        <w:rPr>
          <w:szCs w:val="18"/>
        </w:rPr>
        <w:t>한다</w:t>
      </w:r>
      <w:r w:rsidR="007668D1" w:rsidRPr="00632E3E">
        <w:rPr>
          <w:szCs w:val="18"/>
        </w:rPr>
        <w:t xml:space="preserve">. </w:t>
      </w:r>
      <w:r w:rsidR="007668D1" w:rsidRPr="00632E3E">
        <w:rPr>
          <w:szCs w:val="18"/>
        </w:rPr>
        <w:t>중대한</w:t>
      </w:r>
      <w:r w:rsidR="007668D1" w:rsidRPr="00632E3E">
        <w:rPr>
          <w:szCs w:val="18"/>
        </w:rPr>
        <w:t xml:space="preserve"> </w:t>
      </w:r>
      <w:r w:rsidR="007668D1" w:rsidRPr="00632E3E">
        <w:rPr>
          <w:szCs w:val="18"/>
        </w:rPr>
        <w:t>이상반응을</w:t>
      </w:r>
      <w:r w:rsidR="007668D1" w:rsidRPr="00632E3E">
        <w:rPr>
          <w:szCs w:val="18"/>
        </w:rPr>
        <w:t xml:space="preserve"> </w:t>
      </w:r>
      <w:r w:rsidR="007668D1" w:rsidRPr="00632E3E">
        <w:rPr>
          <w:szCs w:val="18"/>
        </w:rPr>
        <w:t>인지한</w:t>
      </w:r>
      <w:r w:rsidR="007668D1" w:rsidRPr="00632E3E">
        <w:rPr>
          <w:szCs w:val="18"/>
        </w:rPr>
        <w:t xml:space="preserve"> </w:t>
      </w:r>
      <w:r w:rsidR="007668D1" w:rsidRPr="00632E3E">
        <w:rPr>
          <w:szCs w:val="18"/>
        </w:rPr>
        <w:t>연구진은</w:t>
      </w:r>
      <w:r w:rsidR="007668D1" w:rsidRPr="00632E3E">
        <w:rPr>
          <w:szCs w:val="18"/>
        </w:rPr>
        <w:t xml:space="preserve"> </w:t>
      </w:r>
      <w:r w:rsidR="007668D1" w:rsidRPr="00632E3E">
        <w:rPr>
          <w:szCs w:val="18"/>
        </w:rPr>
        <w:t>즉시</w:t>
      </w:r>
      <w:r w:rsidR="007668D1" w:rsidRPr="00632E3E">
        <w:rPr>
          <w:szCs w:val="18"/>
        </w:rPr>
        <w:t xml:space="preserve"> </w:t>
      </w:r>
      <w:r w:rsidR="007668D1" w:rsidRPr="00632E3E">
        <w:rPr>
          <w:szCs w:val="18"/>
        </w:rPr>
        <w:t>시험책임자에게</w:t>
      </w:r>
      <w:r w:rsidR="007668D1" w:rsidRPr="00632E3E">
        <w:rPr>
          <w:szCs w:val="18"/>
        </w:rPr>
        <w:t xml:space="preserve"> </w:t>
      </w:r>
      <w:r w:rsidR="007668D1" w:rsidRPr="00632E3E">
        <w:rPr>
          <w:szCs w:val="18"/>
        </w:rPr>
        <w:t>보고하여야</w:t>
      </w:r>
      <w:r w:rsidR="007668D1" w:rsidRPr="00632E3E">
        <w:rPr>
          <w:szCs w:val="18"/>
        </w:rPr>
        <w:t xml:space="preserve"> </w:t>
      </w:r>
      <w:r w:rsidR="007668D1" w:rsidRPr="00632E3E">
        <w:rPr>
          <w:szCs w:val="18"/>
        </w:rPr>
        <w:t>한다</w:t>
      </w:r>
      <w:r w:rsidR="007668D1" w:rsidRPr="00632E3E">
        <w:rPr>
          <w:szCs w:val="18"/>
        </w:rPr>
        <w:t xml:space="preserve">. </w:t>
      </w:r>
      <w:r w:rsidR="007668D1" w:rsidRPr="00632E3E">
        <w:rPr>
          <w:szCs w:val="18"/>
        </w:rPr>
        <w:t>시험책임자는</w:t>
      </w:r>
      <w:r w:rsidR="007668D1" w:rsidRPr="00632E3E">
        <w:rPr>
          <w:szCs w:val="18"/>
        </w:rPr>
        <w:t xml:space="preserve"> </w:t>
      </w:r>
      <w:r w:rsidR="00795712" w:rsidRPr="00632E3E">
        <w:rPr>
          <w:szCs w:val="18"/>
        </w:rPr>
        <w:t>발생을</w:t>
      </w:r>
      <w:r w:rsidR="00795712" w:rsidRPr="00632E3E">
        <w:rPr>
          <w:szCs w:val="18"/>
        </w:rPr>
        <w:t xml:space="preserve"> </w:t>
      </w:r>
      <w:r w:rsidR="00795712" w:rsidRPr="00632E3E">
        <w:rPr>
          <w:szCs w:val="18"/>
        </w:rPr>
        <w:t>인지하는</w:t>
      </w:r>
      <w:r w:rsidR="00795712" w:rsidRPr="00632E3E">
        <w:rPr>
          <w:szCs w:val="18"/>
        </w:rPr>
        <w:t xml:space="preserve"> </w:t>
      </w:r>
      <w:r w:rsidR="00795712" w:rsidRPr="00632E3E">
        <w:rPr>
          <w:szCs w:val="18"/>
        </w:rPr>
        <w:t>시점으로부터</w:t>
      </w:r>
      <w:r w:rsidR="00795712" w:rsidRPr="00632E3E">
        <w:rPr>
          <w:szCs w:val="18"/>
        </w:rPr>
        <w:t xml:space="preserve"> 24</w:t>
      </w:r>
      <w:r w:rsidR="00795712" w:rsidRPr="00632E3E">
        <w:rPr>
          <w:szCs w:val="18"/>
        </w:rPr>
        <w:t>시간</w:t>
      </w:r>
      <w:r w:rsidR="00795712" w:rsidRPr="00632E3E">
        <w:rPr>
          <w:szCs w:val="18"/>
        </w:rPr>
        <w:t xml:space="preserve"> </w:t>
      </w:r>
      <w:r w:rsidR="00795712" w:rsidRPr="00632E3E">
        <w:rPr>
          <w:szCs w:val="18"/>
        </w:rPr>
        <w:t>이내</w:t>
      </w:r>
      <w:r w:rsidR="00795712" w:rsidRPr="00632E3E">
        <w:rPr>
          <w:szCs w:val="18"/>
        </w:rPr>
        <w:t xml:space="preserve"> </w:t>
      </w:r>
      <w:r w:rsidR="007668D1" w:rsidRPr="00632E3E">
        <w:rPr>
          <w:szCs w:val="18"/>
        </w:rPr>
        <w:t>시험의뢰자</w:t>
      </w:r>
      <w:r w:rsidR="007668D1" w:rsidRPr="00632E3E">
        <w:rPr>
          <w:szCs w:val="18"/>
        </w:rPr>
        <w:t>(</w:t>
      </w:r>
      <w:r w:rsidR="00814B2B" w:rsidRPr="00632E3E">
        <w:rPr>
          <w:szCs w:val="18"/>
        </w:rPr>
        <w:t>대우제약</w:t>
      </w:r>
      <w:r w:rsidR="007668D1" w:rsidRPr="00632E3E">
        <w:rPr>
          <w:szCs w:val="18"/>
        </w:rPr>
        <w:t>㈜</w:t>
      </w:r>
      <w:r w:rsidR="007668D1" w:rsidRPr="00632E3E">
        <w:rPr>
          <w:szCs w:val="18"/>
        </w:rPr>
        <w:t>)</w:t>
      </w:r>
      <w:r w:rsidR="002172FF" w:rsidRPr="00632E3E">
        <w:rPr>
          <w:szCs w:val="18"/>
        </w:rPr>
        <w:t xml:space="preserve"> </w:t>
      </w:r>
      <w:r w:rsidR="002172FF" w:rsidRPr="00632E3E">
        <w:rPr>
          <w:szCs w:val="18"/>
        </w:rPr>
        <w:t>또는</w:t>
      </w:r>
      <w:r w:rsidR="002172FF" w:rsidRPr="00632E3E">
        <w:rPr>
          <w:szCs w:val="18"/>
        </w:rPr>
        <w:t xml:space="preserve"> </w:t>
      </w:r>
      <w:r w:rsidR="00B12EE0" w:rsidRPr="00632E3E">
        <w:rPr>
          <w:szCs w:val="18"/>
        </w:rPr>
        <w:t>시험</w:t>
      </w:r>
      <w:r w:rsidR="002172FF" w:rsidRPr="00632E3E">
        <w:rPr>
          <w:szCs w:val="18"/>
        </w:rPr>
        <w:t>의뢰자로부터</w:t>
      </w:r>
      <w:r w:rsidR="002172FF" w:rsidRPr="00632E3E">
        <w:rPr>
          <w:szCs w:val="18"/>
        </w:rPr>
        <w:t xml:space="preserve"> </w:t>
      </w:r>
      <w:r w:rsidR="002172FF" w:rsidRPr="00632E3E">
        <w:rPr>
          <w:szCs w:val="18"/>
        </w:rPr>
        <w:t>위임을</w:t>
      </w:r>
      <w:r w:rsidR="002172FF" w:rsidRPr="00632E3E">
        <w:rPr>
          <w:szCs w:val="18"/>
        </w:rPr>
        <w:t xml:space="preserve"> </w:t>
      </w:r>
      <w:r w:rsidR="002172FF" w:rsidRPr="00632E3E">
        <w:rPr>
          <w:szCs w:val="18"/>
        </w:rPr>
        <w:t>받은</w:t>
      </w:r>
      <w:r w:rsidR="002172FF" w:rsidRPr="00632E3E">
        <w:rPr>
          <w:szCs w:val="18"/>
        </w:rPr>
        <w:t xml:space="preserve"> </w:t>
      </w:r>
      <w:r w:rsidR="002172FF" w:rsidRPr="00632E3E">
        <w:rPr>
          <w:szCs w:val="18"/>
        </w:rPr>
        <w:t>기관의</w:t>
      </w:r>
      <w:r w:rsidR="002172FF" w:rsidRPr="00632E3E">
        <w:rPr>
          <w:szCs w:val="18"/>
        </w:rPr>
        <w:t xml:space="preserve"> </w:t>
      </w:r>
      <w:r w:rsidR="002172FF" w:rsidRPr="00632E3E">
        <w:rPr>
          <w:szCs w:val="18"/>
        </w:rPr>
        <w:t>담당</w:t>
      </w:r>
      <w:r w:rsidR="002172FF" w:rsidRPr="00632E3E">
        <w:rPr>
          <w:szCs w:val="18"/>
        </w:rPr>
        <w:t xml:space="preserve"> </w:t>
      </w:r>
      <w:r w:rsidR="002172FF" w:rsidRPr="00632E3E">
        <w:rPr>
          <w:szCs w:val="18"/>
        </w:rPr>
        <w:t>모니터요원</w:t>
      </w:r>
      <w:r w:rsidR="007668D1" w:rsidRPr="00632E3E">
        <w:rPr>
          <w:szCs w:val="18"/>
        </w:rPr>
        <w:t>에게</w:t>
      </w:r>
      <w:r w:rsidR="007668D1" w:rsidRPr="00632E3E">
        <w:rPr>
          <w:szCs w:val="18"/>
        </w:rPr>
        <w:t xml:space="preserve"> e-mail</w:t>
      </w:r>
      <w:r w:rsidR="00BE38C4" w:rsidRPr="00632E3E">
        <w:rPr>
          <w:szCs w:val="18"/>
        </w:rPr>
        <w:t xml:space="preserve"> </w:t>
      </w:r>
      <w:r w:rsidR="00FA56F0" w:rsidRPr="00632E3E">
        <w:rPr>
          <w:szCs w:val="18"/>
        </w:rPr>
        <w:t>또는</w:t>
      </w:r>
      <w:r w:rsidR="00FA56F0" w:rsidRPr="00632E3E">
        <w:rPr>
          <w:szCs w:val="18"/>
        </w:rPr>
        <w:t xml:space="preserve"> </w:t>
      </w:r>
      <w:r w:rsidR="00CA44F3" w:rsidRPr="00632E3E">
        <w:rPr>
          <w:szCs w:val="18"/>
        </w:rPr>
        <w:t>FAX</w:t>
      </w:r>
      <w:r w:rsidR="00F21F76" w:rsidRPr="00632E3E">
        <w:rPr>
          <w:szCs w:val="18"/>
        </w:rPr>
        <w:t>로</w:t>
      </w:r>
      <w:r w:rsidR="00F21F76" w:rsidRPr="00632E3E">
        <w:rPr>
          <w:szCs w:val="18"/>
        </w:rPr>
        <w:t xml:space="preserve"> </w:t>
      </w:r>
      <w:r w:rsidR="00907BF2" w:rsidRPr="00632E3E">
        <w:rPr>
          <w:szCs w:val="18"/>
        </w:rPr>
        <w:t>보고하며</w:t>
      </w:r>
      <w:r w:rsidR="00907BF2" w:rsidRPr="00632E3E">
        <w:rPr>
          <w:szCs w:val="18"/>
        </w:rPr>
        <w:t xml:space="preserve">, </w:t>
      </w:r>
      <w:r w:rsidR="00907BF2" w:rsidRPr="00632E3E">
        <w:rPr>
          <w:szCs w:val="18"/>
        </w:rPr>
        <w:t>해당</w:t>
      </w:r>
      <w:r w:rsidR="00907BF2" w:rsidRPr="00632E3E">
        <w:rPr>
          <w:szCs w:val="18"/>
        </w:rPr>
        <w:t xml:space="preserve"> </w:t>
      </w:r>
      <w:r w:rsidR="00907BF2" w:rsidRPr="00632E3E">
        <w:rPr>
          <w:szCs w:val="18"/>
        </w:rPr>
        <w:t>기관</w:t>
      </w:r>
      <w:r w:rsidR="00907BF2" w:rsidRPr="00632E3E">
        <w:rPr>
          <w:szCs w:val="18"/>
        </w:rPr>
        <w:t xml:space="preserve"> </w:t>
      </w:r>
      <w:r w:rsidR="00907BF2" w:rsidRPr="00632E3E">
        <w:rPr>
          <w:szCs w:val="18"/>
        </w:rPr>
        <w:t>규정에</w:t>
      </w:r>
      <w:r w:rsidR="00907BF2" w:rsidRPr="00632E3E">
        <w:rPr>
          <w:szCs w:val="18"/>
        </w:rPr>
        <w:t xml:space="preserve"> </w:t>
      </w:r>
      <w:r w:rsidR="00907BF2" w:rsidRPr="00632E3E">
        <w:rPr>
          <w:szCs w:val="18"/>
        </w:rPr>
        <w:t>맞</w:t>
      </w:r>
      <w:r w:rsidR="0088775F" w:rsidRPr="00632E3E">
        <w:rPr>
          <w:szCs w:val="18"/>
        </w:rPr>
        <w:t>추어</w:t>
      </w:r>
      <w:r w:rsidR="00C74FBD" w:rsidRPr="00632E3E">
        <w:rPr>
          <w:szCs w:val="18"/>
        </w:rPr>
        <w:t xml:space="preserve"> </w:t>
      </w:r>
      <w:r w:rsidR="00907BF2" w:rsidRPr="00632E3E">
        <w:rPr>
          <w:szCs w:val="18"/>
        </w:rPr>
        <w:t>IRB</w:t>
      </w:r>
      <w:r w:rsidR="00907BF2" w:rsidRPr="00632E3E">
        <w:rPr>
          <w:szCs w:val="18"/>
        </w:rPr>
        <w:t>에</w:t>
      </w:r>
      <w:r w:rsidR="00907BF2" w:rsidRPr="00632E3E">
        <w:rPr>
          <w:szCs w:val="18"/>
        </w:rPr>
        <w:t xml:space="preserve"> </w:t>
      </w:r>
      <w:r w:rsidR="00907BF2" w:rsidRPr="00632E3E">
        <w:rPr>
          <w:szCs w:val="18"/>
        </w:rPr>
        <w:t>보고한다</w:t>
      </w:r>
      <w:r w:rsidR="00907BF2" w:rsidRPr="00632E3E">
        <w:rPr>
          <w:szCs w:val="18"/>
        </w:rPr>
        <w:t xml:space="preserve">. </w:t>
      </w:r>
      <w:r w:rsidR="008B54FC" w:rsidRPr="00632E3E">
        <w:rPr>
          <w:szCs w:val="18"/>
        </w:rPr>
        <w:t>추적보고</w:t>
      </w:r>
      <w:r w:rsidR="008B54FC" w:rsidRPr="00632E3E">
        <w:rPr>
          <w:szCs w:val="18"/>
        </w:rPr>
        <w:t xml:space="preserve"> </w:t>
      </w:r>
      <w:r w:rsidR="008B54FC" w:rsidRPr="00632E3E">
        <w:rPr>
          <w:szCs w:val="18"/>
        </w:rPr>
        <w:t>입수시</w:t>
      </w:r>
      <w:r w:rsidR="008B54FC" w:rsidRPr="00632E3E">
        <w:rPr>
          <w:szCs w:val="18"/>
        </w:rPr>
        <w:t xml:space="preserve"> </w:t>
      </w:r>
      <w:r w:rsidR="008B54FC" w:rsidRPr="00632E3E">
        <w:rPr>
          <w:szCs w:val="18"/>
        </w:rPr>
        <w:t>최초보고와</w:t>
      </w:r>
      <w:r w:rsidR="008B54FC" w:rsidRPr="00632E3E">
        <w:rPr>
          <w:szCs w:val="18"/>
        </w:rPr>
        <w:t xml:space="preserve"> </w:t>
      </w:r>
      <w:r w:rsidR="008B54FC" w:rsidRPr="00632E3E">
        <w:rPr>
          <w:szCs w:val="18"/>
        </w:rPr>
        <w:t>동일한</w:t>
      </w:r>
      <w:r w:rsidR="008B54FC" w:rsidRPr="00632E3E">
        <w:rPr>
          <w:szCs w:val="18"/>
        </w:rPr>
        <w:t xml:space="preserve"> </w:t>
      </w:r>
      <w:r w:rsidR="008B54FC" w:rsidRPr="00632E3E">
        <w:rPr>
          <w:szCs w:val="18"/>
        </w:rPr>
        <w:t>절차로</w:t>
      </w:r>
      <w:r w:rsidR="008B54FC" w:rsidRPr="00632E3E">
        <w:rPr>
          <w:szCs w:val="18"/>
        </w:rPr>
        <w:t xml:space="preserve"> </w:t>
      </w:r>
      <w:r w:rsidR="008B54FC" w:rsidRPr="00632E3E">
        <w:rPr>
          <w:szCs w:val="18"/>
        </w:rPr>
        <w:t>시험의뢰자에게</w:t>
      </w:r>
      <w:r w:rsidR="008B54FC" w:rsidRPr="00632E3E">
        <w:rPr>
          <w:szCs w:val="18"/>
        </w:rPr>
        <w:t xml:space="preserve"> </w:t>
      </w:r>
      <w:r w:rsidR="008B54FC" w:rsidRPr="00632E3E">
        <w:rPr>
          <w:szCs w:val="18"/>
        </w:rPr>
        <w:t>보고하여야</w:t>
      </w:r>
      <w:r w:rsidR="008B54FC" w:rsidRPr="00632E3E">
        <w:rPr>
          <w:szCs w:val="18"/>
        </w:rPr>
        <w:t xml:space="preserve"> </w:t>
      </w:r>
      <w:r w:rsidR="008B54FC" w:rsidRPr="00632E3E">
        <w:rPr>
          <w:szCs w:val="18"/>
        </w:rPr>
        <w:t>한다</w:t>
      </w:r>
      <w:r w:rsidR="008B54FC" w:rsidRPr="00632E3E">
        <w:rPr>
          <w:szCs w:val="18"/>
        </w:rPr>
        <w:t>.</w:t>
      </w:r>
      <w:r w:rsidR="00BE38C4" w:rsidRPr="00632E3E">
        <w:rPr>
          <w:szCs w:val="18"/>
        </w:rPr>
        <w:t xml:space="preserve"> </w:t>
      </w:r>
      <w:r w:rsidR="00BE38C4" w:rsidRPr="00632E3E">
        <w:rPr>
          <w:szCs w:val="18"/>
        </w:rPr>
        <w:t>단</w:t>
      </w:r>
      <w:r w:rsidR="00BE38C4" w:rsidRPr="00632E3E">
        <w:rPr>
          <w:szCs w:val="18"/>
        </w:rPr>
        <w:t xml:space="preserve">, </w:t>
      </w:r>
      <w:r w:rsidR="00BE38C4" w:rsidRPr="00632E3E">
        <w:rPr>
          <w:szCs w:val="18"/>
        </w:rPr>
        <w:t>원내에서</w:t>
      </w:r>
      <w:r w:rsidR="00BE38C4" w:rsidRPr="00632E3E">
        <w:rPr>
          <w:szCs w:val="18"/>
        </w:rPr>
        <w:t xml:space="preserve"> </w:t>
      </w:r>
      <w:r w:rsidR="00BE38C4" w:rsidRPr="00632E3E">
        <w:rPr>
          <w:szCs w:val="18"/>
        </w:rPr>
        <w:t>발생한</w:t>
      </w:r>
      <w:r w:rsidR="00BE38C4" w:rsidRPr="00632E3E">
        <w:rPr>
          <w:szCs w:val="18"/>
        </w:rPr>
        <w:t xml:space="preserve"> </w:t>
      </w:r>
      <w:r w:rsidR="00BE38C4" w:rsidRPr="00632E3E">
        <w:rPr>
          <w:szCs w:val="18"/>
        </w:rPr>
        <w:t>중대하고</w:t>
      </w:r>
      <w:r w:rsidR="00BE38C4" w:rsidRPr="00632E3E">
        <w:rPr>
          <w:szCs w:val="18"/>
        </w:rPr>
        <w:t xml:space="preserve"> </w:t>
      </w:r>
      <w:r w:rsidR="00BE38C4" w:rsidRPr="00632E3E">
        <w:rPr>
          <w:szCs w:val="18"/>
        </w:rPr>
        <w:t>예상하지</w:t>
      </w:r>
      <w:r w:rsidR="00BE38C4" w:rsidRPr="00632E3E">
        <w:rPr>
          <w:szCs w:val="18"/>
        </w:rPr>
        <w:t xml:space="preserve"> </w:t>
      </w:r>
      <w:r w:rsidR="00BE38C4" w:rsidRPr="00632E3E">
        <w:rPr>
          <w:szCs w:val="18"/>
        </w:rPr>
        <w:t>못했으며</w:t>
      </w:r>
      <w:r w:rsidR="00BE38C4" w:rsidRPr="00632E3E">
        <w:rPr>
          <w:szCs w:val="18"/>
        </w:rPr>
        <w:t xml:space="preserve"> </w:t>
      </w:r>
      <w:r w:rsidR="00BE38C4" w:rsidRPr="00632E3E">
        <w:rPr>
          <w:szCs w:val="18"/>
        </w:rPr>
        <w:t>연구와의</w:t>
      </w:r>
      <w:r w:rsidR="00BE38C4" w:rsidRPr="00632E3E">
        <w:rPr>
          <w:szCs w:val="18"/>
        </w:rPr>
        <w:t xml:space="preserve"> </w:t>
      </w:r>
      <w:r w:rsidR="00BE38C4" w:rsidRPr="00632E3E">
        <w:rPr>
          <w:szCs w:val="18"/>
        </w:rPr>
        <w:t>연관이</w:t>
      </w:r>
      <w:r w:rsidR="00BE38C4" w:rsidRPr="00632E3E">
        <w:rPr>
          <w:szCs w:val="18"/>
        </w:rPr>
        <w:t xml:space="preserve"> </w:t>
      </w:r>
      <w:r w:rsidR="00BE38C4" w:rsidRPr="00632E3E">
        <w:rPr>
          <w:szCs w:val="18"/>
        </w:rPr>
        <w:t>있는</w:t>
      </w:r>
      <w:r w:rsidR="00BE38C4" w:rsidRPr="00632E3E">
        <w:rPr>
          <w:szCs w:val="18"/>
        </w:rPr>
        <w:t xml:space="preserve"> </w:t>
      </w:r>
      <w:r w:rsidR="00BE38C4" w:rsidRPr="00632E3E">
        <w:rPr>
          <w:szCs w:val="18"/>
        </w:rPr>
        <w:t>이상반응으로</w:t>
      </w:r>
      <w:r w:rsidR="00BE38C4" w:rsidRPr="00632E3E">
        <w:rPr>
          <w:szCs w:val="18"/>
        </w:rPr>
        <w:t xml:space="preserve">, </w:t>
      </w:r>
      <w:r w:rsidR="00BE38C4" w:rsidRPr="00632E3E">
        <w:rPr>
          <w:szCs w:val="18"/>
        </w:rPr>
        <w:t>사망하거나</w:t>
      </w:r>
      <w:r w:rsidR="00BE38C4" w:rsidRPr="00632E3E">
        <w:rPr>
          <w:szCs w:val="18"/>
        </w:rPr>
        <w:t xml:space="preserve"> </w:t>
      </w:r>
      <w:r w:rsidR="00BE38C4" w:rsidRPr="00632E3E">
        <w:rPr>
          <w:szCs w:val="18"/>
        </w:rPr>
        <w:t>생명을</w:t>
      </w:r>
      <w:r w:rsidR="00BE38C4" w:rsidRPr="00632E3E">
        <w:rPr>
          <w:szCs w:val="18"/>
        </w:rPr>
        <w:t xml:space="preserve"> </w:t>
      </w:r>
      <w:r w:rsidR="00BE38C4" w:rsidRPr="00632E3E">
        <w:rPr>
          <w:szCs w:val="18"/>
        </w:rPr>
        <w:t>위협하는</w:t>
      </w:r>
      <w:r w:rsidR="00BE38C4" w:rsidRPr="00632E3E">
        <w:rPr>
          <w:szCs w:val="18"/>
        </w:rPr>
        <w:t xml:space="preserve"> </w:t>
      </w:r>
      <w:r w:rsidR="00BE38C4" w:rsidRPr="00632E3E">
        <w:rPr>
          <w:szCs w:val="18"/>
        </w:rPr>
        <w:t>경우는</w:t>
      </w:r>
      <w:r w:rsidR="00BE38C4" w:rsidRPr="00632E3E">
        <w:rPr>
          <w:szCs w:val="18"/>
        </w:rPr>
        <w:t xml:space="preserve"> </w:t>
      </w:r>
      <w:r w:rsidR="00BE38C4" w:rsidRPr="00632E3E">
        <w:rPr>
          <w:szCs w:val="18"/>
        </w:rPr>
        <w:t>책임연구자가</w:t>
      </w:r>
      <w:r w:rsidR="00BE38C4" w:rsidRPr="00632E3E">
        <w:rPr>
          <w:szCs w:val="18"/>
        </w:rPr>
        <w:t xml:space="preserve"> </w:t>
      </w:r>
      <w:r w:rsidR="00BE38C4" w:rsidRPr="00632E3E">
        <w:rPr>
          <w:szCs w:val="18"/>
        </w:rPr>
        <w:t>인지한</w:t>
      </w:r>
      <w:r w:rsidR="00BE38C4" w:rsidRPr="00632E3E">
        <w:rPr>
          <w:szCs w:val="18"/>
        </w:rPr>
        <w:t xml:space="preserve"> </w:t>
      </w:r>
      <w:r w:rsidR="00BE38C4" w:rsidRPr="00632E3E">
        <w:rPr>
          <w:szCs w:val="18"/>
        </w:rPr>
        <w:t>시점으로부터</w:t>
      </w:r>
      <w:r w:rsidR="00BE38C4" w:rsidRPr="00632E3E">
        <w:rPr>
          <w:szCs w:val="18"/>
        </w:rPr>
        <w:t xml:space="preserve"> 48</w:t>
      </w:r>
      <w:r w:rsidR="00BE38C4" w:rsidRPr="00632E3E">
        <w:rPr>
          <w:szCs w:val="18"/>
        </w:rPr>
        <w:t>시간</w:t>
      </w:r>
      <w:r w:rsidR="00BE38C4" w:rsidRPr="00632E3E">
        <w:rPr>
          <w:szCs w:val="18"/>
        </w:rPr>
        <w:t>(</w:t>
      </w:r>
      <w:r w:rsidR="00BE38C4" w:rsidRPr="00632E3E">
        <w:rPr>
          <w:szCs w:val="18"/>
        </w:rPr>
        <w:t>업무일</w:t>
      </w:r>
      <w:r w:rsidR="00BE38C4" w:rsidRPr="00632E3E">
        <w:rPr>
          <w:szCs w:val="18"/>
        </w:rPr>
        <w:t xml:space="preserve"> </w:t>
      </w:r>
      <w:r w:rsidR="00BE38C4" w:rsidRPr="00632E3E">
        <w:rPr>
          <w:szCs w:val="18"/>
        </w:rPr>
        <w:t>기준</w:t>
      </w:r>
      <w:r w:rsidR="00BE38C4" w:rsidRPr="00632E3E">
        <w:rPr>
          <w:szCs w:val="18"/>
        </w:rPr>
        <w:t>)</w:t>
      </w:r>
      <w:r w:rsidR="00BE38C4" w:rsidRPr="00632E3E">
        <w:rPr>
          <w:szCs w:val="18"/>
        </w:rPr>
        <w:t>이내에</w:t>
      </w:r>
      <w:r w:rsidR="00BE38C4" w:rsidRPr="00632E3E">
        <w:rPr>
          <w:szCs w:val="18"/>
        </w:rPr>
        <w:t xml:space="preserve"> </w:t>
      </w:r>
      <w:r w:rsidR="00BE38C4" w:rsidRPr="00632E3E">
        <w:rPr>
          <w:szCs w:val="18"/>
        </w:rPr>
        <w:t>해당</w:t>
      </w:r>
      <w:r w:rsidR="00BE38C4" w:rsidRPr="00632E3E">
        <w:rPr>
          <w:szCs w:val="18"/>
        </w:rPr>
        <w:t xml:space="preserve"> </w:t>
      </w:r>
      <w:r w:rsidR="00BE38C4" w:rsidRPr="00632E3E">
        <w:rPr>
          <w:szCs w:val="18"/>
        </w:rPr>
        <w:t>서식에</w:t>
      </w:r>
      <w:r w:rsidR="00BE38C4" w:rsidRPr="00632E3E">
        <w:rPr>
          <w:szCs w:val="18"/>
        </w:rPr>
        <w:t xml:space="preserve"> </w:t>
      </w:r>
      <w:r w:rsidR="00BE38C4" w:rsidRPr="00632E3E">
        <w:rPr>
          <w:szCs w:val="18"/>
        </w:rPr>
        <w:t>내용을</w:t>
      </w:r>
      <w:r w:rsidR="00BE38C4" w:rsidRPr="00632E3E">
        <w:rPr>
          <w:szCs w:val="18"/>
        </w:rPr>
        <w:t xml:space="preserve"> </w:t>
      </w:r>
      <w:r w:rsidR="00BE38C4" w:rsidRPr="00632E3E">
        <w:rPr>
          <w:szCs w:val="18"/>
        </w:rPr>
        <w:t>요약하여</w:t>
      </w:r>
      <w:r w:rsidR="00BE38C4" w:rsidRPr="00632E3E">
        <w:rPr>
          <w:szCs w:val="18"/>
        </w:rPr>
        <w:t xml:space="preserve"> IRB</w:t>
      </w:r>
      <w:r w:rsidR="00BE38C4" w:rsidRPr="00632E3E">
        <w:rPr>
          <w:szCs w:val="18"/>
        </w:rPr>
        <w:t>에</w:t>
      </w:r>
      <w:r w:rsidR="00BE38C4" w:rsidRPr="00632E3E">
        <w:rPr>
          <w:szCs w:val="18"/>
        </w:rPr>
        <w:t xml:space="preserve"> </w:t>
      </w:r>
      <w:r w:rsidR="00BE38C4" w:rsidRPr="00632E3E">
        <w:rPr>
          <w:szCs w:val="18"/>
        </w:rPr>
        <w:t>보고한다</w:t>
      </w:r>
      <w:r w:rsidR="00BE38C4" w:rsidRPr="00632E3E">
        <w:rPr>
          <w:szCs w:val="18"/>
        </w:rPr>
        <w:t xml:space="preserve">. </w:t>
      </w:r>
      <w:r w:rsidR="00BE38C4" w:rsidRPr="00632E3E">
        <w:rPr>
          <w:szCs w:val="18"/>
        </w:rPr>
        <w:t>필요</w:t>
      </w:r>
      <w:r w:rsidR="00BE38C4" w:rsidRPr="00632E3E">
        <w:rPr>
          <w:szCs w:val="18"/>
        </w:rPr>
        <w:t xml:space="preserve"> </w:t>
      </w:r>
      <w:r w:rsidR="00BE38C4" w:rsidRPr="00632E3E">
        <w:rPr>
          <w:szCs w:val="18"/>
        </w:rPr>
        <w:t>시</w:t>
      </w:r>
      <w:r w:rsidR="00BE38C4" w:rsidRPr="00632E3E">
        <w:rPr>
          <w:szCs w:val="18"/>
        </w:rPr>
        <w:t xml:space="preserve"> e-mail</w:t>
      </w:r>
      <w:r w:rsidR="00BE38C4" w:rsidRPr="00632E3E">
        <w:rPr>
          <w:szCs w:val="18"/>
        </w:rPr>
        <w:t>이나</w:t>
      </w:r>
      <w:r w:rsidR="00BE38C4" w:rsidRPr="00632E3E">
        <w:rPr>
          <w:szCs w:val="18"/>
        </w:rPr>
        <w:t xml:space="preserve"> FAX</w:t>
      </w:r>
      <w:r w:rsidR="00BE38C4" w:rsidRPr="00632E3E">
        <w:rPr>
          <w:szCs w:val="18"/>
        </w:rPr>
        <w:t>등을</w:t>
      </w:r>
      <w:r w:rsidR="00BE38C4" w:rsidRPr="00632E3E">
        <w:rPr>
          <w:szCs w:val="18"/>
        </w:rPr>
        <w:t xml:space="preserve"> </w:t>
      </w:r>
      <w:r w:rsidR="00BE38C4" w:rsidRPr="00632E3E">
        <w:rPr>
          <w:szCs w:val="18"/>
        </w:rPr>
        <w:t>이용할</w:t>
      </w:r>
      <w:r w:rsidR="00BE38C4" w:rsidRPr="00632E3E">
        <w:rPr>
          <w:szCs w:val="18"/>
        </w:rPr>
        <w:t xml:space="preserve"> </w:t>
      </w:r>
      <w:r w:rsidR="00BE38C4" w:rsidRPr="00632E3E">
        <w:rPr>
          <w:szCs w:val="18"/>
        </w:rPr>
        <w:t>수도</w:t>
      </w:r>
      <w:r w:rsidR="00BE38C4" w:rsidRPr="00632E3E">
        <w:rPr>
          <w:szCs w:val="18"/>
        </w:rPr>
        <w:t xml:space="preserve"> </w:t>
      </w:r>
      <w:r w:rsidR="00BE38C4" w:rsidRPr="00632E3E">
        <w:rPr>
          <w:szCs w:val="18"/>
        </w:rPr>
        <w:t>있다</w:t>
      </w:r>
      <w:r w:rsidR="00BE38C4" w:rsidRPr="00632E3E">
        <w:rPr>
          <w:szCs w:val="18"/>
        </w:rPr>
        <w:t>.</w:t>
      </w:r>
    </w:p>
    <w:p w14:paraId="4696EEEF" w14:textId="06F91029" w:rsidR="003E1A3C" w:rsidRPr="00632E3E" w:rsidRDefault="009F27A2" w:rsidP="003E1A3C">
      <w:pPr>
        <w:pStyle w:val="1"/>
        <w:numPr>
          <w:ilvl w:val="0"/>
          <w:numId w:val="0"/>
        </w:numPr>
        <w:wordWrap/>
        <w:spacing w:after="120"/>
        <w:ind w:left="573"/>
        <w:rPr>
          <w:szCs w:val="18"/>
        </w:rPr>
      </w:pPr>
      <w:r w:rsidRPr="00632E3E">
        <w:t>신속보고를</w:t>
      </w:r>
      <w:r w:rsidRPr="00632E3E">
        <w:rPr>
          <w:szCs w:val="18"/>
        </w:rPr>
        <w:t xml:space="preserve"> </w:t>
      </w:r>
      <w:r w:rsidRPr="00632E3E">
        <w:rPr>
          <w:szCs w:val="18"/>
        </w:rPr>
        <w:t>위한</w:t>
      </w:r>
      <w:r w:rsidRPr="00632E3E">
        <w:rPr>
          <w:szCs w:val="18"/>
        </w:rPr>
        <w:t xml:space="preserve"> </w:t>
      </w:r>
      <w:r w:rsidRPr="00632E3E">
        <w:rPr>
          <w:szCs w:val="18"/>
        </w:rPr>
        <w:t>시험의뢰자의</w:t>
      </w:r>
      <w:r w:rsidRPr="00632E3E">
        <w:rPr>
          <w:szCs w:val="18"/>
        </w:rPr>
        <w:t xml:space="preserve"> </w:t>
      </w:r>
      <w:r w:rsidRPr="00632E3E">
        <w:rPr>
          <w:szCs w:val="18"/>
        </w:rPr>
        <w:t>연락처는</w:t>
      </w:r>
      <w:r w:rsidRPr="00632E3E">
        <w:rPr>
          <w:szCs w:val="18"/>
        </w:rPr>
        <w:t xml:space="preserve"> </w:t>
      </w:r>
      <w:r w:rsidRPr="00632E3E">
        <w:rPr>
          <w:szCs w:val="18"/>
        </w:rPr>
        <w:t>다음과</w:t>
      </w:r>
      <w:r w:rsidRPr="00632E3E">
        <w:rPr>
          <w:szCs w:val="18"/>
        </w:rPr>
        <w:t xml:space="preserve"> </w:t>
      </w:r>
      <w:r w:rsidRPr="00632E3E">
        <w:rPr>
          <w:szCs w:val="18"/>
        </w:rPr>
        <w:t>같다</w:t>
      </w:r>
      <w:r w:rsidRPr="00632E3E">
        <w:rPr>
          <w:szCs w:val="18"/>
        </w:rPr>
        <w:t>.</w:t>
      </w:r>
    </w:p>
    <w:tbl>
      <w:tblPr>
        <w:tblStyle w:val="a7"/>
        <w:tblW w:w="0" w:type="auto"/>
        <w:jc w:val="center"/>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507"/>
        <w:gridCol w:w="4951"/>
      </w:tblGrid>
      <w:tr w:rsidR="003E1A3C" w:rsidRPr="00632E3E" w14:paraId="64A2E8C1" w14:textId="77777777" w:rsidTr="001B6549">
        <w:trPr>
          <w:trHeight w:val="430"/>
          <w:jc w:val="center"/>
        </w:trPr>
        <w:tc>
          <w:tcPr>
            <w:tcW w:w="2507" w:type="dxa"/>
            <w:shd w:val="clear" w:color="auto" w:fill="D9D9D9" w:themeFill="background1" w:themeFillShade="D9"/>
          </w:tcPr>
          <w:p w14:paraId="5ACF4A16" w14:textId="1062A995" w:rsidR="003E1A3C" w:rsidRPr="00632E3E" w:rsidRDefault="003E1A3C" w:rsidP="003E1A3C">
            <w:pPr>
              <w:pStyle w:val="1"/>
              <w:numPr>
                <w:ilvl w:val="0"/>
                <w:numId w:val="0"/>
              </w:numPr>
              <w:wordWrap/>
              <w:spacing w:before="40" w:after="40" w:line="120" w:lineRule="atLeast"/>
              <w:ind w:leftChars="100" w:left="180"/>
              <w:jc w:val="center"/>
              <w:rPr>
                <w:b/>
                <w:szCs w:val="18"/>
              </w:rPr>
            </w:pPr>
            <w:r w:rsidRPr="00632E3E">
              <w:rPr>
                <w:b/>
                <w:szCs w:val="18"/>
              </w:rPr>
              <w:t>시험의뢰자</w:t>
            </w:r>
          </w:p>
        </w:tc>
        <w:tc>
          <w:tcPr>
            <w:tcW w:w="4951" w:type="dxa"/>
          </w:tcPr>
          <w:p w14:paraId="5D5A19F6" w14:textId="729E263F" w:rsidR="003E1A3C" w:rsidRPr="00632E3E" w:rsidRDefault="001B6549" w:rsidP="003E1A3C">
            <w:pPr>
              <w:pStyle w:val="1"/>
              <w:numPr>
                <w:ilvl w:val="0"/>
                <w:numId w:val="0"/>
              </w:numPr>
              <w:wordWrap/>
              <w:spacing w:before="40" w:after="40" w:line="120" w:lineRule="atLeast"/>
              <w:ind w:leftChars="100" w:left="180"/>
              <w:rPr>
                <w:szCs w:val="18"/>
              </w:rPr>
            </w:pPr>
            <w:r w:rsidRPr="00632E3E">
              <w:rPr>
                <w:szCs w:val="18"/>
              </w:rPr>
              <w:t>대우제약㈜</w:t>
            </w:r>
          </w:p>
        </w:tc>
      </w:tr>
      <w:tr w:rsidR="003E1A3C" w:rsidRPr="00632E3E" w14:paraId="470F0445" w14:textId="77777777" w:rsidTr="001B6549">
        <w:trPr>
          <w:trHeight w:val="430"/>
          <w:jc w:val="center"/>
        </w:trPr>
        <w:tc>
          <w:tcPr>
            <w:tcW w:w="2507" w:type="dxa"/>
            <w:shd w:val="clear" w:color="auto" w:fill="D9D9D9" w:themeFill="background1" w:themeFillShade="D9"/>
          </w:tcPr>
          <w:p w14:paraId="3FE6E08E" w14:textId="6783A338" w:rsidR="003E1A3C" w:rsidRPr="00632E3E" w:rsidRDefault="003E1A3C" w:rsidP="003E1A3C">
            <w:pPr>
              <w:pStyle w:val="1"/>
              <w:numPr>
                <w:ilvl w:val="0"/>
                <w:numId w:val="0"/>
              </w:numPr>
              <w:wordWrap/>
              <w:spacing w:before="40" w:after="40" w:line="120" w:lineRule="atLeast"/>
              <w:ind w:leftChars="100" w:left="180"/>
              <w:jc w:val="center"/>
              <w:rPr>
                <w:b/>
                <w:szCs w:val="18"/>
              </w:rPr>
            </w:pPr>
            <w:r w:rsidRPr="00632E3E">
              <w:rPr>
                <w:b/>
                <w:szCs w:val="18"/>
              </w:rPr>
              <w:t>연락처</w:t>
            </w:r>
          </w:p>
        </w:tc>
        <w:tc>
          <w:tcPr>
            <w:tcW w:w="4951" w:type="dxa"/>
          </w:tcPr>
          <w:p w14:paraId="1741816E" w14:textId="6D66C597" w:rsidR="003E1A3C" w:rsidRPr="00632E3E" w:rsidRDefault="003639CC" w:rsidP="003E1A3C">
            <w:pPr>
              <w:pStyle w:val="1"/>
              <w:numPr>
                <w:ilvl w:val="0"/>
                <w:numId w:val="0"/>
              </w:numPr>
              <w:wordWrap/>
              <w:spacing w:before="40" w:after="40" w:line="120" w:lineRule="atLeast"/>
              <w:ind w:leftChars="100" w:left="180"/>
              <w:rPr>
                <w:szCs w:val="18"/>
              </w:rPr>
            </w:pPr>
            <w:r>
              <w:rPr>
                <w:rFonts w:hint="eastAsia"/>
                <w:szCs w:val="18"/>
              </w:rPr>
              <w:t>0</w:t>
            </w:r>
            <w:r>
              <w:rPr>
                <w:szCs w:val="18"/>
              </w:rPr>
              <w:t>70-4347-9376</w:t>
            </w:r>
          </w:p>
        </w:tc>
      </w:tr>
      <w:tr w:rsidR="003E1A3C" w:rsidRPr="00632E3E" w14:paraId="1401D3B0" w14:textId="77777777" w:rsidTr="001B6549">
        <w:trPr>
          <w:trHeight w:val="430"/>
          <w:jc w:val="center"/>
        </w:trPr>
        <w:tc>
          <w:tcPr>
            <w:tcW w:w="2507" w:type="dxa"/>
            <w:shd w:val="clear" w:color="auto" w:fill="D9D9D9" w:themeFill="background1" w:themeFillShade="D9"/>
          </w:tcPr>
          <w:p w14:paraId="2623A475" w14:textId="71F2EC1A" w:rsidR="003E1A3C" w:rsidRPr="00632E3E" w:rsidRDefault="003E1A3C" w:rsidP="003E1A3C">
            <w:pPr>
              <w:pStyle w:val="1"/>
              <w:numPr>
                <w:ilvl w:val="0"/>
                <w:numId w:val="0"/>
              </w:numPr>
              <w:wordWrap/>
              <w:spacing w:before="40" w:after="40" w:line="120" w:lineRule="atLeast"/>
              <w:ind w:leftChars="100" w:left="180"/>
              <w:jc w:val="center"/>
              <w:rPr>
                <w:b/>
                <w:szCs w:val="18"/>
              </w:rPr>
            </w:pPr>
            <w:r w:rsidRPr="00632E3E">
              <w:rPr>
                <w:b/>
                <w:szCs w:val="18"/>
              </w:rPr>
              <w:t>FAX</w:t>
            </w:r>
          </w:p>
        </w:tc>
        <w:tc>
          <w:tcPr>
            <w:tcW w:w="4951" w:type="dxa"/>
          </w:tcPr>
          <w:p w14:paraId="4068EABB" w14:textId="60312857" w:rsidR="003E1A3C" w:rsidRPr="00632E3E" w:rsidRDefault="003639CC" w:rsidP="003E1A3C">
            <w:pPr>
              <w:pStyle w:val="1"/>
              <w:numPr>
                <w:ilvl w:val="0"/>
                <w:numId w:val="0"/>
              </w:numPr>
              <w:wordWrap/>
              <w:spacing w:before="40" w:after="40" w:line="120" w:lineRule="atLeast"/>
              <w:ind w:leftChars="100" w:left="180"/>
              <w:rPr>
                <w:szCs w:val="18"/>
              </w:rPr>
            </w:pPr>
            <w:r>
              <w:rPr>
                <w:szCs w:val="18"/>
              </w:rPr>
              <w:t>02-3477-1707</w:t>
            </w:r>
            <w:r w:rsidRPr="00334334">
              <w:rPr>
                <w:szCs w:val="18"/>
              </w:rPr>
              <w:t> </w:t>
            </w:r>
          </w:p>
        </w:tc>
      </w:tr>
      <w:tr w:rsidR="003E1A3C" w:rsidRPr="00632E3E" w14:paraId="24C06E59" w14:textId="77777777" w:rsidTr="001B6549">
        <w:trPr>
          <w:trHeight w:val="430"/>
          <w:jc w:val="center"/>
        </w:trPr>
        <w:tc>
          <w:tcPr>
            <w:tcW w:w="2507" w:type="dxa"/>
            <w:shd w:val="clear" w:color="auto" w:fill="D9D9D9" w:themeFill="background1" w:themeFillShade="D9"/>
          </w:tcPr>
          <w:p w14:paraId="2522D2EB" w14:textId="7076A095" w:rsidR="003E1A3C" w:rsidRPr="00632E3E" w:rsidRDefault="003E1A3C" w:rsidP="003E1A3C">
            <w:pPr>
              <w:pStyle w:val="1"/>
              <w:numPr>
                <w:ilvl w:val="0"/>
                <w:numId w:val="0"/>
              </w:numPr>
              <w:wordWrap/>
              <w:spacing w:before="40" w:after="40" w:line="120" w:lineRule="atLeast"/>
              <w:ind w:leftChars="100" w:left="180"/>
              <w:jc w:val="center"/>
              <w:rPr>
                <w:b/>
                <w:szCs w:val="18"/>
              </w:rPr>
            </w:pPr>
            <w:r w:rsidRPr="00632E3E">
              <w:rPr>
                <w:b/>
                <w:szCs w:val="18"/>
              </w:rPr>
              <w:t>E-mail</w:t>
            </w:r>
          </w:p>
        </w:tc>
        <w:tc>
          <w:tcPr>
            <w:tcW w:w="4951" w:type="dxa"/>
          </w:tcPr>
          <w:p w14:paraId="44023BE4" w14:textId="250CC798" w:rsidR="003E1A3C" w:rsidRPr="00632E3E" w:rsidRDefault="003639CC" w:rsidP="003E1A3C">
            <w:pPr>
              <w:pStyle w:val="1"/>
              <w:numPr>
                <w:ilvl w:val="0"/>
                <w:numId w:val="0"/>
              </w:numPr>
              <w:wordWrap/>
              <w:spacing w:before="40" w:after="40" w:line="120" w:lineRule="atLeast"/>
              <w:ind w:leftChars="100" w:left="180"/>
              <w:rPr>
                <w:szCs w:val="18"/>
              </w:rPr>
            </w:pPr>
            <w:r w:rsidRPr="00334334">
              <w:rPr>
                <w:szCs w:val="18"/>
              </w:rPr>
              <w:t>dyhyeon@daewoopharm.com</w:t>
            </w:r>
          </w:p>
        </w:tc>
      </w:tr>
    </w:tbl>
    <w:p w14:paraId="4D8EF85A" w14:textId="77777777" w:rsidR="00BE38C4" w:rsidRPr="00632E3E" w:rsidRDefault="00BE38C4" w:rsidP="001754D4">
      <w:pPr>
        <w:pStyle w:val="1"/>
        <w:numPr>
          <w:ilvl w:val="0"/>
          <w:numId w:val="31"/>
        </w:numPr>
        <w:wordWrap/>
        <w:spacing w:before="240" w:after="120"/>
        <w:ind w:leftChars="120" w:left="573" w:hanging="357"/>
        <w:rPr>
          <w:szCs w:val="18"/>
        </w:rPr>
      </w:pPr>
      <w:r w:rsidRPr="00632E3E">
        <w:rPr>
          <w:szCs w:val="18"/>
        </w:rPr>
        <w:t>중대한</w:t>
      </w:r>
      <w:r w:rsidRPr="00632E3E">
        <w:rPr>
          <w:szCs w:val="18"/>
        </w:rPr>
        <w:t xml:space="preserve"> </w:t>
      </w:r>
      <w:r w:rsidRPr="00632E3E">
        <w:rPr>
          <w:szCs w:val="18"/>
        </w:rPr>
        <w:t>이상반응</w:t>
      </w:r>
      <w:r w:rsidRPr="00632E3E">
        <w:rPr>
          <w:szCs w:val="18"/>
        </w:rPr>
        <w:t xml:space="preserve"> </w:t>
      </w:r>
      <w:r w:rsidRPr="00632E3E">
        <w:rPr>
          <w:szCs w:val="18"/>
        </w:rPr>
        <w:t>중</w:t>
      </w:r>
      <w:r w:rsidRPr="00632E3E">
        <w:rPr>
          <w:szCs w:val="18"/>
        </w:rPr>
        <w:t xml:space="preserve"> “</w:t>
      </w:r>
      <w:r w:rsidRPr="00632E3E">
        <w:rPr>
          <w:szCs w:val="18"/>
        </w:rPr>
        <w:t>예상하지</w:t>
      </w:r>
      <w:r w:rsidRPr="00632E3E">
        <w:rPr>
          <w:szCs w:val="18"/>
        </w:rPr>
        <w:t xml:space="preserve"> </w:t>
      </w:r>
      <w:r w:rsidRPr="00632E3E">
        <w:rPr>
          <w:szCs w:val="18"/>
        </w:rPr>
        <w:t>못한</w:t>
      </w:r>
      <w:r w:rsidRPr="00632E3E">
        <w:rPr>
          <w:szCs w:val="18"/>
        </w:rPr>
        <w:t xml:space="preserve"> </w:t>
      </w:r>
      <w:r w:rsidR="002E738F" w:rsidRPr="00632E3E">
        <w:rPr>
          <w:szCs w:val="18"/>
        </w:rPr>
        <w:t>중대한</w:t>
      </w:r>
      <w:r w:rsidRPr="00632E3E">
        <w:rPr>
          <w:szCs w:val="18"/>
        </w:rPr>
        <w:t xml:space="preserve"> </w:t>
      </w:r>
      <w:r w:rsidR="00526BC8" w:rsidRPr="00632E3E">
        <w:rPr>
          <w:szCs w:val="18"/>
        </w:rPr>
        <w:t>약물이상반응</w:t>
      </w:r>
      <w:r w:rsidRPr="00632E3E">
        <w:rPr>
          <w:szCs w:val="18"/>
        </w:rPr>
        <w:t>”</w:t>
      </w:r>
      <w:r w:rsidRPr="00632E3E">
        <w:rPr>
          <w:szCs w:val="18"/>
        </w:rPr>
        <w:t>이</w:t>
      </w:r>
      <w:r w:rsidRPr="00632E3E">
        <w:rPr>
          <w:szCs w:val="18"/>
        </w:rPr>
        <w:t xml:space="preserve"> </w:t>
      </w:r>
      <w:r w:rsidRPr="00632E3E">
        <w:rPr>
          <w:szCs w:val="18"/>
        </w:rPr>
        <w:t>발생한</w:t>
      </w:r>
      <w:r w:rsidRPr="00632E3E">
        <w:rPr>
          <w:szCs w:val="18"/>
        </w:rPr>
        <w:t xml:space="preserve"> </w:t>
      </w:r>
      <w:r w:rsidRPr="00632E3E">
        <w:rPr>
          <w:szCs w:val="18"/>
        </w:rPr>
        <w:t>경우에는</w:t>
      </w:r>
      <w:r w:rsidRPr="00632E3E">
        <w:rPr>
          <w:szCs w:val="18"/>
        </w:rPr>
        <w:t xml:space="preserve"> </w:t>
      </w:r>
      <w:r w:rsidRPr="00632E3E">
        <w:rPr>
          <w:szCs w:val="18"/>
        </w:rPr>
        <w:t>시험의뢰자를</w:t>
      </w:r>
      <w:r w:rsidRPr="00632E3E">
        <w:rPr>
          <w:szCs w:val="18"/>
        </w:rPr>
        <w:t xml:space="preserve"> </w:t>
      </w:r>
      <w:r w:rsidRPr="00632E3E">
        <w:rPr>
          <w:szCs w:val="18"/>
        </w:rPr>
        <w:t>통해서</w:t>
      </w:r>
      <w:r w:rsidRPr="00632E3E">
        <w:rPr>
          <w:szCs w:val="18"/>
        </w:rPr>
        <w:t xml:space="preserve"> </w:t>
      </w:r>
      <w:r w:rsidRPr="00632E3E">
        <w:rPr>
          <w:szCs w:val="18"/>
        </w:rPr>
        <w:t>다음</w:t>
      </w:r>
      <w:r w:rsidRPr="00632E3E">
        <w:rPr>
          <w:szCs w:val="18"/>
        </w:rPr>
        <w:t xml:space="preserve"> </w:t>
      </w:r>
      <w:r w:rsidRPr="00632E3E">
        <w:rPr>
          <w:szCs w:val="18"/>
        </w:rPr>
        <w:t>각</w:t>
      </w:r>
      <w:r w:rsidRPr="00632E3E">
        <w:rPr>
          <w:szCs w:val="18"/>
        </w:rPr>
        <w:t xml:space="preserve"> </w:t>
      </w:r>
      <w:r w:rsidRPr="00632E3E">
        <w:rPr>
          <w:szCs w:val="18"/>
        </w:rPr>
        <w:t>항에서</w:t>
      </w:r>
      <w:r w:rsidRPr="00632E3E">
        <w:rPr>
          <w:szCs w:val="18"/>
        </w:rPr>
        <w:t xml:space="preserve"> </w:t>
      </w:r>
      <w:r w:rsidRPr="00632E3E">
        <w:rPr>
          <w:szCs w:val="18"/>
        </w:rPr>
        <w:t>정한</w:t>
      </w:r>
      <w:r w:rsidRPr="00632E3E">
        <w:rPr>
          <w:szCs w:val="18"/>
        </w:rPr>
        <w:t xml:space="preserve"> </w:t>
      </w:r>
      <w:r w:rsidRPr="00632E3E">
        <w:rPr>
          <w:szCs w:val="18"/>
        </w:rPr>
        <w:t>기간</w:t>
      </w:r>
      <w:r w:rsidRPr="00632E3E">
        <w:rPr>
          <w:szCs w:val="18"/>
        </w:rPr>
        <w:t xml:space="preserve"> </w:t>
      </w:r>
      <w:r w:rsidRPr="00632E3E">
        <w:rPr>
          <w:szCs w:val="18"/>
        </w:rPr>
        <w:t>내에</w:t>
      </w:r>
      <w:r w:rsidRPr="00632E3E">
        <w:rPr>
          <w:szCs w:val="18"/>
        </w:rPr>
        <w:t xml:space="preserve"> </w:t>
      </w:r>
      <w:r w:rsidRPr="00632E3E">
        <w:rPr>
          <w:szCs w:val="18"/>
        </w:rPr>
        <w:t>신속히</w:t>
      </w:r>
      <w:r w:rsidRPr="00632E3E">
        <w:rPr>
          <w:szCs w:val="18"/>
        </w:rPr>
        <w:t xml:space="preserve"> </w:t>
      </w:r>
      <w:r w:rsidRPr="00632E3E">
        <w:rPr>
          <w:szCs w:val="18"/>
        </w:rPr>
        <w:t>식품의약품안전처장에게</w:t>
      </w:r>
      <w:r w:rsidRPr="00632E3E">
        <w:rPr>
          <w:szCs w:val="18"/>
        </w:rPr>
        <w:t xml:space="preserve"> </w:t>
      </w:r>
      <w:r w:rsidRPr="00632E3E">
        <w:rPr>
          <w:szCs w:val="18"/>
        </w:rPr>
        <w:t>보고하도록</w:t>
      </w:r>
      <w:r w:rsidRPr="00632E3E">
        <w:rPr>
          <w:szCs w:val="18"/>
        </w:rPr>
        <w:t xml:space="preserve"> </w:t>
      </w:r>
      <w:r w:rsidRPr="00632E3E">
        <w:rPr>
          <w:szCs w:val="18"/>
        </w:rPr>
        <w:t>한다</w:t>
      </w:r>
      <w:r w:rsidRPr="00632E3E">
        <w:rPr>
          <w:szCs w:val="18"/>
        </w:rPr>
        <w:t>.</w:t>
      </w:r>
    </w:p>
    <w:p w14:paraId="00DA7DD3" w14:textId="77777777" w:rsidR="00BE38C4" w:rsidRPr="00632E3E" w:rsidRDefault="00BE38C4" w:rsidP="001754D4">
      <w:pPr>
        <w:pStyle w:val="1"/>
        <w:numPr>
          <w:ilvl w:val="0"/>
          <w:numId w:val="31"/>
        </w:numPr>
        <w:wordWrap/>
        <w:spacing w:before="240" w:after="120"/>
        <w:ind w:leftChars="120" w:left="573" w:hanging="357"/>
        <w:rPr>
          <w:szCs w:val="18"/>
        </w:rPr>
      </w:pPr>
      <w:r w:rsidRPr="00632E3E">
        <w:rPr>
          <w:szCs w:val="18"/>
        </w:rPr>
        <w:t>식품의약품안전처장에</w:t>
      </w:r>
      <w:r w:rsidRPr="00632E3E">
        <w:rPr>
          <w:szCs w:val="18"/>
        </w:rPr>
        <w:t xml:space="preserve"> </w:t>
      </w:r>
      <w:r w:rsidRPr="00632E3E">
        <w:rPr>
          <w:szCs w:val="18"/>
        </w:rPr>
        <w:t>보고하여야</w:t>
      </w:r>
      <w:r w:rsidRPr="00632E3E">
        <w:rPr>
          <w:szCs w:val="18"/>
        </w:rPr>
        <w:t xml:space="preserve"> </w:t>
      </w:r>
      <w:r w:rsidRPr="00632E3E">
        <w:rPr>
          <w:szCs w:val="18"/>
        </w:rPr>
        <w:t>하는</w:t>
      </w:r>
      <w:r w:rsidRPr="00632E3E">
        <w:rPr>
          <w:szCs w:val="18"/>
        </w:rPr>
        <w:t xml:space="preserve"> </w:t>
      </w:r>
      <w:r w:rsidRPr="00632E3E">
        <w:rPr>
          <w:szCs w:val="18"/>
        </w:rPr>
        <w:t>경우</w:t>
      </w:r>
      <w:r w:rsidRPr="00632E3E">
        <w:rPr>
          <w:szCs w:val="18"/>
        </w:rPr>
        <w:t>(SUSAR)</w:t>
      </w:r>
      <w:r w:rsidRPr="00632E3E">
        <w:rPr>
          <w:szCs w:val="18"/>
        </w:rPr>
        <w:t>의</w:t>
      </w:r>
      <w:r w:rsidRPr="00632E3E">
        <w:rPr>
          <w:szCs w:val="18"/>
        </w:rPr>
        <w:t xml:space="preserve"> </w:t>
      </w:r>
      <w:r w:rsidRPr="00632E3E">
        <w:rPr>
          <w:szCs w:val="18"/>
        </w:rPr>
        <w:t>기준은</w:t>
      </w:r>
      <w:r w:rsidRPr="00632E3E">
        <w:rPr>
          <w:szCs w:val="18"/>
        </w:rPr>
        <w:t xml:space="preserve"> </w:t>
      </w:r>
      <w:r w:rsidRPr="00632E3E">
        <w:rPr>
          <w:szCs w:val="18"/>
        </w:rPr>
        <w:t>다음에</w:t>
      </w:r>
      <w:r w:rsidRPr="00632E3E">
        <w:rPr>
          <w:szCs w:val="18"/>
        </w:rPr>
        <w:t xml:space="preserve"> </w:t>
      </w:r>
      <w:r w:rsidRPr="00632E3E">
        <w:rPr>
          <w:szCs w:val="18"/>
        </w:rPr>
        <w:t>따른다</w:t>
      </w:r>
      <w:r w:rsidRPr="00632E3E">
        <w:rPr>
          <w:szCs w:val="18"/>
        </w:rPr>
        <w:t>.</w:t>
      </w:r>
    </w:p>
    <w:p w14:paraId="5919B50F" w14:textId="10E0087E" w:rsidR="00782115" w:rsidRPr="00632E3E" w:rsidRDefault="00BE38C4" w:rsidP="001B3474">
      <w:pPr>
        <w:pStyle w:val="1d"/>
        <w:numPr>
          <w:ilvl w:val="1"/>
          <w:numId w:val="19"/>
        </w:numPr>
        <w:spacing w:line="274" w:lineRule="auto"/>
        <w:ind w:leftChars="0" w:left="924" w:right="106" w:hanging="357"/>
        <w:jc w:val="both"/>
        <w:rPr>
          <w:rFonts w:ascii="Times New Roman" w:eastAsia="맑은 고딕" w:hAnsi="Times New Roman"/>
        </w:rPr>
      </w:pPr>
      <w:bookmarkStart w:id="475" w:name="_Toc465852411"/>
      <w:r w:rsidRPr="00632E3E">
        <w:rPr>
          <w:rFonts w:ascii="Times New Roman" w:eastAsia="맑은 고딕" w:hAnsi="Times New Roman"/>
        </w:rPr>
        <w:t>대상자가</w:t>
      </w:r>
      <w:r w:rsidRPr="00632E3E">
        <w:rPr>
          <w:rFonts w:ascii="Times New Roman" w:eastAsia="맑은 고딕" w:hAnsi="Times New Roman"/>
        </w:rPr>
        <w:t xml:space="preserve"> </w:t>
      </w:r>
      <w:r w:rsidRPr="00632E3E">
        <w:rPr>
          <w:rFonts w:ascii="Times New Roman" w:eastAsia="맑은 고딕" w:hAnsi="Times New Roman"/>
        </w:rPr>
        <w:t>시험기간</w:t>
      </w:r>
      <w:r w:rsidRPr="00632E3E">
        <w:rPr>
          <w:rFonts w:ascii="Times New Roman" w:eastAsia="맑은 고딕" w:hAnsi="Times New Roman"/>
        </w:rPr>
        <w:t xml:space="preserve"> </w:t>
      </w:r>
      <w:r w:rsidRPr="00632E3E">
        <w:rPr>
          <w:rFonts w:ascii="Times New Roman" w:eastAsia="맑은 고딕" w:hAnsi="Times New Roman"/>
        </w:rPr>
        <w:t>중</w:t>
      </w:r>
      <w:r w:rsidRPr="00632E3E">
        <w:rPr>
          <w:rFonts w:ascii="Times New Roman" w:eastAsia="맑은 고딕" w:hAnsi="Times New Roman"/>
        </w:rPr>
        <w:t xml:space="preserve"> </w:t>
      </w:r>
      <w:r w:rsidRPr="00632E3E">
        <w:rPr>
          <w:rFonts w:ascii="Times New Roman" w:eastAsia="맑은 고딕" w:hAnsi="Times New Roman"/>
        </w:rPr>
        <w:t>사망하였거나</w:t>
      </w:r>
      <w:r w:rsidRPr="00632E3E">
        <w:rPr>
          <w:rFonts w:ascii="Times New Roman" w:eastAsia="맑은 고딕" w:hAnsi="Times New Roman"/>
        </w:rPr>
        <w:t xml:space="preserve">, </w:t>
      </w:r>
      <w:r w:rsidRPr="00632E3E">
        <w:rPr>
          <w:rFonts w:ascii="Times New Roman" w:eastAsia="맑은 고딕" w:hAnsi="Times New Roman"/>
        </w:rPr>
        <w:t>심각한</w:t>
      </w:r>
      <w:r w:rsidRPr="00632E3E">
        <w:rPr>
          <w:rFonts w:ascii="Times New Roman" w:eastAsia="맑은 고딕" w:hAnsi="Times New Roman"/>
        </w:rPr>
        <w:t xml:space="preserve"> </w:t>
      </w:r>
      <w:r w:rsidRPr="00632E3E">
        <w:rPr>
          <w:rFonts w:ascii="Times New Roman" w:eastAsia="맑은 고딕" w:hAnsi="Times New Roman"/>
        </w:rPr>
        <w:t>생명의</w:t>
      </w:r>
      <w:r w:rsidRPr="00632E3E">
        <w:rPr>
          <w:rFonts w:ascii="Times New Roman" w:eastAsia="맑은 고딕" w:hAnsi="Times New Roman"/>
        </w:rPr>
        <w:t xml:space="preserve"> </w:t>
      </w:r>
      <w:r w:rsidRPr="00632E3E">
        <w:rPr>
          <w:rFonts w:ascii="Times New Roman" w:eastAsia="맑은 고딕" w:hAnsi="Times New Roman"/>
        </w:rPr>
        <w:t>위험을</w:t>
      </w:r>
      <w:r w:rsidRPr="00632E3E">
        <w:rPr>
          <w:rFonts w:ascii="Times New Roman" w:eastAsia="맑은 고딕" w:hAnsi="Times New Roman"/>
        </w:rPr>
        <w:t xml:space="preserve"> </w:t>
      </w:r>
      <w:r w:rsidRPr="00632E3E">
        <w:rPr>
          <w:rFonts w:ascii="Times New Roman" w:eastAsia="맑은 고딕" w:hAnsi="Times New Roman"/>
        </w:rPr>
        <w:t>가져온</w:t>
      </w:r>
      <w:r w:rsidRPr="00632E3E">
        <w:rPr>
          <w:rFonts w:ascii="Times New Roman" w:eastAsia="맑은 고딕" w:hAnsi="Times New Roman"/>
        </w:rPr>
        <w:t xml:space="preserve"> </w:t>
      </w:r>
      <w:r w:rsidRPr="00632E3E">
        <w:rPr>
          <w:rFonts w:ascii="Times New Roman" w:eastAsia="맑은 고딕" w:hAnsi="Times New Roman"/>
        </w:rPr>
        <w:t>경우에는</w:t>
      </w:r>
      <w:r w:rsidRPr="00632E3E">
        <w:rPr>
          <w:rFonts w:ascii="Times New Roman" w:eastAsia="맑은 고딕" w:hAnsi="Times New Roman"/>
        </w:rPr>
        <w:t xml:space="preserve"> </w:t>
      </w:r>
      <w:r w:rsidRPr="00632E3E">
        <w:rPr>
          <w:rFonts w:ascii="Times New Roman" w:eastAsia="맑은 고딕" w:hAnsi="Times New Roman"/>
        </w:rPr>
        <w:t>시험의뢰자가</w:t>
      </w:r>
      <w:r w:rsidRPr="00632E3E">
        <w:rPr>
          <w:rFonts w:ascii="Times New Roman" w:eastAsia="맑은 고딕" w:hAnsi="Times New Roman"/>
        </w:rPr>
        <w:t xml:space="preserve"> </w:t>
      </w:r>
      <w:r w:rsidRPr="00632E3E">
        <w:rPr>
          <w:rFonts w:ascii="Times New Roman" w:eastAsia="맑은 고딕" w:hAnsi="Times New Roman"/>
        </w:rPr>
        <w:t>이</w:t>
      </w:r>
      <w:r w:rsidRPr="00632E3E">
        <w:rPr>
          <w:rFonts w:ascii="Times New Roman" w:eastAsia="맑은 고딕" w:hAnsi="Times New Roman"/>
        </w:rPr>
        <w:t xml:space="preserve"> </w:t>
      </w:r>
      <w:r w:rsidRPr="00632E3E">
        <w:rPr>
          <w:rFonts w:ascii="Times New Roman" w:eastAsia="맑은 고딕" w:hAnsi="Times New Roman"/>
        </w:rPr>
        <w:t>사실을</w:t>
      </w:r>
      <w:r w:rsidRPr="00632E3E">
        <w:rPr>
          <w:rFonts w:ascii="Times New Roman" w:eastAsia="맑은 고딕" w:hAnsi="Times New Roman"/>
        </w:rPr>
        <w:t xml:space="preserve"> </w:t>
      </w:r>
      <w:r w:rsidRPr="00632E3E">
        <w:rPr>
          <w:rFonts w:ascii="Times New Roman" w:eastAsia="맑은 고딕" w:hAnsi="Times New Roman"/>
        </w:rPr>
        <w:t>보고받거나</w:t>
      </w:r>
      <w:r w:rsidRPr="00632E3E">
        <w:rPr>
          <w:rFonts w:ascii="Times New Roman" w:eastAsia="맑은 고딕" w:hAnsi="Times New Roman"/>
        </w:rPr>
        <w:t xml:space="preserve"> </w:t>
      </w:r>
      <w:r w:rsidRPr="00632E3E">
        <w:rPr>
          <w:rFonts w:ascii="Times New Roman" w:eastAsia="맑은 고딕" w:hAnsi="Times New Roman"/>
        </w:rPr>
        <w:t>알게</w:t>
      </w:r>
      <w:r w:rsidRPr="00632E3E">
        <w:rPr>
          <w:rFonts w:ascii="Times New Roman" w:eastAsia="맑은 고딕" w:hAnsi="Times New Roman"/>
        </w:rPr>
        <w:t xml:space="preserve"> </w:t>
      </w:r>
      <w:r w:rsidRPr="00632E3E">
        <w:rPr>
          <w:rFonts w:ascii="Times New Roman" w:eastAsia="맑은 고딕" w:hAnsi="Times New Roman"/>
        </w:rPr>
        <w:t>된</w:t>
      </w:r>
      <w:r w:rsidRPr="00632E3E">
        <w:rPr>
          <w:rFonts w:ascii="Times New Roman" w:eastAsia="맑은 고딕" w:hAnsi="Times New Roman"/>
        </w:rPr>
        <w:t xml:space="preserve"> </w:t>
      </w:r>
      <w:r w:rsidRPr="00632E3E">
        <w:rPr>
          <w:rFonts w:ascii="Times New Roman" w:eastAsia="맑은 고딕" w:hAnsi="Times New Roman"/>
        </w:rPr>
        <w:t>날로부터</w:t>
      </w:r>
      <w:r w:rsidRPr="00632E3E">
        <w:rPr>
          <w:rFonts w:ascii="Times New Roman" w:eastAsia="맑은 고딕" w:hAnsi="Times New Roman"/>
        </w:rPr>
        <w:t xml:space="preserve"> 7</w:t>
      </w:r>
      <w:r w:rsidRPr="00632E3E">
        <w:rPr>
          <w:rFonts w:ascii="Times New Roman" w:eastAsia="맑은 고딕" w:hAnsi="Times New Roman"/>
        </w:rPr>
        <w:t>일</w:t>
      </w:r>
      <w:r w:rsidRPr="00632E3E">
        <w:rPr>
          <w:rFonts w:ascii="Times New Roman" w:eastAsia="맑은 고딕" w:hAnsi="Times New Roman"/>
        </w:rPr>
        <w:t xml:space="preserve"> </w:t>
      </w:r>
      <w:r w:rsidRPr="00632E3E">
        <w:rPr>
          <w:rFonts w:ascii="Times New Roman" w:eastAsia="맑은 고딕" w:hAnsi="Times New Roman"/>
        </w:rPr>
        <w:t>이내에</w:t>
      </w:r>
      <w:r w:rsidR="00C34A3A" w:rsidRPr="00632E3E">
        <w:rPr>
          <w:rFonts w:ascii="Times New Roman" w:eastAsia="맑은 고딕" w:hAnsi="Times New Roman"/>
        </w:rPr>
        <w:t xml:space="preserve"> </w:t>
      </w:r>
      <w:r w:rsidR="00C34A3A" w:rsidRPr="00632E3E">
        <w:rPr>
          <w:rFonts w:ascii="Times New Roman" w:eastAsia="맑은 고딕" w:hAnsi="Times New Roman"/>
        </w:rPr>
        <w:t>보고한다</w:t>
      </w:r>
      <w:r w:rsidR="00C34A3A" w:rsidRPr="00632E3E">
        <w:rPr>
          <w:rFonts w:ascii="Times New Roman" w:eastAsia="맑은 고딕" w:hAnsi="Times New Roman"/>
        </w:rPr>
        <w:t>.</w:t>
      </w:r>
      <w:r w:rsidRPr="00632E3E">
        <w:rPr>
          <w:rFonts w:ascii="Times New Roman" w:eastAsia="맑은 고딕" w:hAnsi="Times New Roman"/>
        </w:rPr>
        <w:t xml:space="preserve"> </w:t>
      </w:r>
      <w:r w:rsidRPr="00632E3E">
        <w:rPr>
          <w:rFonts w:ascii="Times New Roman" w:eastAsia="맑은 고딕" w:hAnsi="Times New Roman"/>
        </w:rPr>
        <w:t>다만</w:t>
      </w:r>
      <w:r w:rsidRPr="00632E3E">
        <w:rPr>
          <w:rFonts w:ascii="Times New Roman" w:eastAsia="맑은 고딕" w:hAnsi="Times New Roman"/>
        </w:rPr>
        <w:t xml:space="preserve"> </w:t>
      </w:r>
      <w:r w:rsidR="006C5378" w:rsidRPr="00632E3E">
        <w:rPr>
          <w:rFonts w:ascii="Times New Roman" w:eastAsia="맑은 고딕" w:hAnsi="Times New Roman"/>
        </w:rPr>
        <w:t>약물이상반응명</w:t>
      </w:r>
      <w:r w:rsidR="006C5378" w:rsidRPr="00632E3E">
        <w:rPr>
          <w:rFonts w:ascii="Times New Roman" w:eastAsia="맑은 고딕" w:hAnsi="Times New Roman"/>
        </w:rPr>
        <w:t xml:space="preserve">, </w:t>
      </w:r>
      <w:r w:rsidR="006C5378" w:rsidRPr="00632E3E">
        <w:rPr>
          <w:rFonts w:ascii="Times New Roman" w:eastAsia="맑은 고딕" w:hAnsi="Times New Roman"/>
        </w:rPr>
        <w:t>최종</w:t>
      </w:r>
      <w:r w:rsidR="006C5378" w:rsidRPr="00632E3E">
        <w:rPr>
          <w:rFonts w:ascii="Times New Roman" w:eastAsia="맑은 고딕" w:hAnsi="Times New Roman"/>
        </w:rPr>
        <w:t xml:space="preserve"> </w:t>
      </w:r>
      <w:r w:rsidR="006C5378" w:rsidRPr="00632E3E">
        <w:rPr>
          <w:rFonts w:ascii="Times New Roman" w:eastAsia="맑은 고딕" w:hAnsi="Times New Roman"/>
        </w:rPr>
        <w:t>관찰</w:t>
      </w:r>
      <w:r w:rsidR="006C5378" w:rsidRPr="00632E3E">
        <w:rPr>
          <w:rFonts w:ascii="Times New Roman" w:eastAsia="맑은 고딕" w:hAnsi="Times New Roman"/>
        </w:rPr>
        <w:t xml:space="preserve"> </w:t>
      </w:r>
      <w:r w:rsidR="006C5378" w:rsidRPr="00632E3E">
        <w:rPr>
          <w:rFonts w:ascii="Times New Roman" w:eastAsia="맑은 고딕" w:hAnsi="Times New Roman"/>
        </w:rPr>
        <w:t>결과</w:t>
      </w:r>
      <w:r w:rsidR="006C5378" w:rsidRPr="00632E3E">
        <w:rPr>
          <w:rFonts w:ascii="Times New Roman" w:eastAsia="맑은 고딕" w:hAnsi="Times New Roman"/>
        </w:rPr>
        <w:t xml:space="preserve">, </w:t>
      </w:r>
      <w:r w:rsidR="006C5378" w:rsidRPr="00632E3E">
        <w:rPr>
          <w:rFonts w:ascii="Times New Roman" w:eastAsia="맑은 고딕" w:hAnsi="Times New Roman"/>
        </w:rPr>
        <w:t>약물이상반응</w:t>
      </w:r>
      <w:r w:rsidR="006C5378" w:rsidRPr="00632E3E">
        <w:rPr>
          <w:rFonts w:ascii="Times New Roman" w:eastAsia="맑은 고딕" w:hAnsi="Times New Roman"/>
        </w:rPr>
        <w:t xml:space="preserve"> </w:t>
      </w:r>
      <w:r w:rsidR="006C5378" w:rsidRPr="00632E3E">
        <w:rPr>
          <w:rFonts w:ascii="Times New Roman" w:eastAsia="맑은 고딕" w:hAnsi="Times New Roman"/>
        </w:rPr>
        <w:t>요약서</w:t>
      </w:r>
      <w:r w:rsidR="006C5378" w:rsidRPr="00632E3E">
        <w:rPr>
          <w:rFonts w:ascii="Times New Roman" w:eastAsia="맑은 고딕" w:hAnsi="Times New Roman"/>
        </w:rPr>
        <w:t xml:space="preserve"> </w:t>
      </w:r>
      <w:r w:rsidR="006C5378" w:rsidRPr="00632E3E">
        <w:rPr>
          <w:rFonts w:ascii="Times New Roman" w:eastAsia="맑은 고딕" w:hAnsi="Times New Roman"/>
        </w:rPr>
        <w:t>등</w:t>
      </w:r>
      <w:r w:rsidR="006C5378" w:rsidRPr="00632E3E">
        <w:rPr>
          <w:rFonts w:ascii="Times New Roman" w:eastAsia="맑은 고딕" w:hAnsi="Times New Roman"/>
        </w:rPr>
        <w:t xml:space="preserve"> </w:t>
      </w:r>
      <w:r w:rsidR="006C5378" w:rsidRPr="00632E3E">
        <w:rPr>
          <w:rFonts w:ascii="Times New Roman" w:eastAsia="맑은 고딕" w:hAnsi="Times New Roman"/>
        </w:rPr>
        <w:t>별지</w:t>
      </w:r>
      <w:r w:rsidR="006C5378" w:rsidRPr="00632E3E">
        <w:rPr>
          <w:rFonts w:ascii="Times New Roman" w:eastAsia="맑은 고딕" w:hAnsi="Times New Roman"/>
        </w:rPr>
        <w:t xml:space="preserve"> 77</w:t>
      </w:r>
      <w:r w:rsidR="006C5378" w:rsidRPr="00632E3E">
        <w:rPr>
          <w:rFonts w:ascii="Times New Roman" w:eastAsia="맑은 고딕" w:hAnsi="Times New Roman"/>
        </w:rPr>
        <w:t>호</w:t>
      </w:r>
      <w:r w:rsidR="00701020" w:rsidRPr="00632E3E">
        <w:rPr>
          <w:rFonts w:ascii="Times New Roman" w:eastAsia="맑은 고딕" w:hAnsi="Times New Roman"/>
        </w:rPr>
        <w:t xml:space="preserve"> </w:t>
      </w:r>
      <w:r w:rsidR="006C5378" w:rsidRPr="00632E3E">
        <w:rPr>
          <w:rFonts w:ascii="Times New Roman" w:eastAsia="맑은 고딕" w:hAnsi="Times New Roman"/>
        </w:rPr>
        <w:t>서식</w:t>
      </w:r>
      <w:r w:rsidR="006C5378" w:rsidRPr="00632E3E">
        <w:rPr>
          <w:rFonts w:ascii="Times New Roman" w:eastAsia="맑은 고딕" w:hAnsi="Times New Roman"/>
        </w:rPr>
        <w:t xml:space="preserve"> </w:t>
      </w:r>
      <w:r w:rsidR="006C5378" w:rsidRPr="00632E3E">
        <w:rPr>
          <w:rFonts w:ascii="Times New Roman" w:eastAsia="맑은 고딕" w:hAnsi="Times New Roman"/>
        </w:rPr>
        <w:t>약물이상반응</w:t>
      </w:r>
      <w:r w:rsidR="006C5378" w:rsidRPr="00632E3E">
        <w:rPr>
          <w:rFonts w:ascii="Times New Roman" w:eastAsia="맑은 고딕" w:hAnsi="Times New Roman"/>
        </w:rPr>
        <w:t xml:space="preserve"> </w:t>
      </w:r>
      <w:r w:rsidR="006C5378" w:rsidRPr="00632E3E">
        <w:rPr>
          <w:rFonts w:ascii="Times New Roman" w:eastAsia="맑은 고딕" w:hAnsi="Times New Roman"/>
        </w:rPr>
        <w:t>보고서에</w:t>
      </w:r>
      <w:r w:rsidR="006C5378" w:rsidRPr="00632E3E">
        <w:rPr>
          <w:rFonts w:ascii="Times New Roman" w:eastAsia="맑은 고딕" w:hAnsi="Times New Roman"/>
        </w:rPr>
        <w:t xml:space="preserve"> </w:t>
      </w:r>
      <w:r w:rsidR="006C5378" w:rsidRPr="00632E3E">
        <w:rPr>
          <w:rFonts w:ascii="Times New Roman" w:eastAsia="맑은 고딕" w:hAnsi="Times New Roman"/>
        </w:rPr>
        <w:t>따른</w:t>
      </w:r>
      <w:r w:rsidR="006C5378" w:rsidRPr="00632E3E">
        <w:rPr>
          <w:rFonts w:ascii="Times New Roman" w:eastAsia="맑은 고딕" w:hAnsi="Times New Roman"/>
        </w:rPr>
        <w:t xml:space="preserve"> </w:t>
      </w:r>
      <w:r w:rsidR="006C5378" w:rsidRPr="00632E3E">
        <w:rPr>
          <w:rFonts w:ascii="Times New Roman" w:eastAsia="맑은 고딕" w:hAnsi="Times New Roman"/>
        </w:rPr>
        <w:t>정보가</w:t>
      </w:r>
      <w:r w:rsidR="006C5378" w:rsidRPr="00632E3E">
        <w:rPr>
          <w:rFonts w:ascii="Times New Roman" w:eastAsia="맑은 고딕" w:hAnsi="Times New Roman"/>
        </w:rPr>
        <w:t xml:space="preserve"> </w:t>
      </w:r>
      <w:r w:rsidR="006C5378" w:rsidRPr="00632E3E">
        <w:rPr>
          <w:rFonts w:ascii="Times New Roman" w:eastAsia="맑은 고딕" w:hAnsi="Times New Roman"/>
        </w:rPr>
        <w:t>모두</w:t>
      </w:r>
      <w:r w:rsidR="006C5378" w:rsidRPr="00632E3E">
        <w:rPr>
          <w:rFonts w:ascii="Times New Roman" w:eastAsia="맑은 고딕" w:hAnsi="Times New Roman"/>
        </w:rPr>
        <w:t xml:space="preserve"> </w:t>
      </w:r>
      <w:r w:rsidR="006C5378" w:rsidRPr="00632E3E">
        <w:rPr>
          <w:rFonts w:ascii="Times New Roman" w:eastAsia="맑은 고딕" w:hAnsi="Times New Roman"/>
        </w:rPr>
        <w:t>보고되지</w:t>
      </w:r>
      <w:r w:rsidR="006C5378" w:rsidRPr="00632E3E">
        <w:rPr>
          <w:rFonts w:ascii="Times New Roman" w:eastAsia="맑은 고딕" w:hAnsi="Times New Roman"/>
        </w:rPr>
        <w:t xml:space="preserve"> </w:t>
      </w:r>
      <w:r w:rsidR="006C5378" w:rsidRPr="00632E3E">
        <w:rPr>
          <w:rFonts w:ascii="Times New Roman" w:eastAsia="맑은 고딕" w:hAnsi="Times New Roman"/>
        </w:rPr>
        <w:t>않은</w:t>
      </w:r>
      <w:r w:rsidR="006C5378" w:rsidRPr="00632E3E">
        <w:rPr>
          <w:rFonts w:ascii="Times New Roman" w:eastAsia="맑은 고딕" w:hAnsi="Times New Roman"/>
        </w:rPr>
        <w:t xml:space="preserve"> </w:t>
      </w:r>
      <w:r w:rsidR="006C5378" w:rsidRPr="00632E3E">
        <w:rPr>
          <w:rFonts w:ascii="Times New Roman" w:eastAsia="맑은 고딕" w:hAnsi="Times New Roman"/>
        </w:rPr>
        <w:t>경우</w:t>
      </w:r>
      <w:r w:rsidR="006C5378" w:rsidRPr="00632E3E">
        <w:rPr>
          <w:rFonts w:ascii="Times New Roman" w:eastAsia="맑은 고딕" w:hAnsi="Times New Roman"/>
        </w:rPr>
        <w:t xml:space="preserve"> </w:t>
      </w:r>
      <w:r w:rsidRPr="00632E3E">
        <w:rPr>
          <w:rFonts w:ascii="Times New Roman" w:eastAsia="맑은 고딕" w:hAnsi="Times New Roman"/>
        </w:rPr>
        <w:t>최초</w:t>
      </w:r>
      <w:r w:rsidR="00C34A3A" w:rsidRPr="00632E3E">
        <w:rPr>
          <w:rFonts w:ascii="Times New Roman" w:eastAsia="맑은 고딕" w:hAnsi="Times New Roman"/>
        </w:rPr>
        <w:t>로</w:t>
      </w:r>
      <w:r w:rsidR="00C34A3A" w:rsidRPr="00632E3E">
        <w:rPr>
          <w:rFonts w:ascii="Times New Roman" w:eastAsia="맑은 고딕" w:hAnsi="Times New Roman"/>
        </w:rPr>
        <w:t xml:space="preserve"> </w:t>
      </w:r>
      <w:r w:rsidR="00C34A3A" w:rsidRPr="00632E3E">
        <w:rPr>
          <w:rFonts w:ascii="Times New Roman" w:eastAsia="맑은 고딕" w:hAnsi="Times New Roman"/>
        </w:rPr>
        <w:t>해당</w:t>
      </w:r>
      <w:r w:rsidR="00C34A3A" w:rsidRPr="00632E3E">
        <w:rPr>
          <w:rFonts w:ascii="Times New Roman" w:eastAsia="맑은 고딕" w:hAnsi="Times New Roman"/>
        </w:rPr>
        <w:t xml:space="preserve"> </w:t>
      </w:r>
      <w:r w:rsidR="00C34A3A" w:rsidRPr="00632E3E">
        <w:rPr>
          <w:rFonts w:ascii="Times New Roman" w:eastAsia="맑은 고딕" w:hAnsi="Times New Roman"/>
        </w:rPr>
        <w:t>약물이상반응에</w:t>
      </w:r>
      <w:r w:rsidR="00C34A3A" w:rsidRPr="00632E3E">
        <w:rPr>
          <w:rFonts w:ascii="Times New Roman" w:eastAsia="맑은 고딕" w:hAnsi="Times New Roman"/>
        </w:rPr>
        <w:t xml:space="preserve"> </w:t>
      </w:r>
      <w:r w:rsidR="00C34A3A" w:rsidRPr="00632E3E">
        <w:rPr>
          <w:rFonts w:ascii="Times New Roman" w:eastAsia="맑은 고딕" w:hAnsi="Times New Roman"/>
        </w:rPr>
        <w:t>대한</w:t>
      </w:r>
      <w:r w:rsidR="00C34A3A" w:rsidRPr="00632E3E">
        <w:rPr>
          <w:rFonts w:ascii="Times New Roman" w:eastAsia="맑은 고딕" w:hAnsi="Times New Roman"/>
        </w:rPr>
        <w:t xml:space="preserve"> </w:t>
      </w:r>
      <w:r w:rsidR="00C34A3A" w:rsidRPr="00632E3E">
        <w:rPr>
          <w:rFonts w:ascii="Times New Roman" w:eastAsia="맑은 고딕" w:hAnsi="Times New Roman"/>
        </w:rPr>
        <w:t>사실을</w:t>
      </w:r>
      <w:r w:rsidR="00C34A3A" w:rsidRPr="00632E3E">
        <w:rPr>
          <w:rFonts w:ascii="Times New Roman" w:eastAsia="맑은 고딕" w:hAnsi="Times New Roman"/>
        </w:rPr>
        <w:t xml:space="preserve"> </w:t>
      </w:r>
      <w:r w:rsidR="00C34A3A" w:rsidRPr="00632E3E">
        <w:rPr>
          <w:rFonts w:ascii="Times New Roman" w:eastAsia="맑은 고딕" w:hAnsi="Times New Roman"/>
        </w:rPr>
        <w:t>보고받거나</w:t>
      </w:r>
      <w:r w:rsidR="00C34A3A" w:rsidRPr="00632E3E">
        <w:rPr>
          <w:rFonts w:ascii="Times New Roman" w:eastAsia="맑은 고딕" w:hAnsi="Times New Roman"/>
        </w:rPr>
        <w:t xml:space="preserve"> </w:t>
      </w:r>
      <w:r w:rsidR="00C34A3A" w:rsidRPr="00632E3E">
        <w:rPr>
          <w:rFonts w:ascii="Times New Roman" w:eastAsia="맑은 고딕" w:hAnsi="Times New Roman"/>
        </w:rPr>
        <w:t>알게</w:t>
      </w:r>
      <w:r w:rsidR="002E3965" w:rsidRPr="00632E3E">
        <w:rPr>
          <w:rFonts w:ascii="Times New Roman" w:eastAsia="맑은 고딕" w:hAnsi="Times New Roman"/>
        </w:rPr>
        <w:t xml:space="preserve"> </w:t>
      </w:r>
      <w:r w:rsidR="00C34A3A" w:rsidRPr="00632E3E">
        <w:rPr>
          <w:rFonts w:ascii="Times New Roman" w:eastAsia="맑은 고딕" w:hAnsi="Times New Roman"/>
        </w:rPr>
        <w:t>된</w:t>
      </w:r>
      <w:r w:rsidR="00C34A3A" w:rsidRPr="00632E3E">
        <w:rPr>
          <w:rFonts w:ascii="Times New Roman" w:eastAsia="맑은 고딕" w:hAnsi="Times New Roman"/>
        </w:rPr>
        <w:t xml:space="preserve"> </w:t>
      </w:r>
      <w:r w:rsidR="00C34A3A" w:rsidRPr="00632E3E">
        <w:rPr>
          <w:rFonts w:ascii="Times New Roman" w:eastAsia="맑은 고딕" w:hAnsi="Times New Roman"/>
        </w:rPr>
        <w:t>날부터</w:t>
      </w:r>
      <w:r w:rsidR="00C34A3A" w:rsidRPr="00632E3E">
        <w:rPr>
          <w:rFonts w:ascii="Times New Roman" w:eastAsia="맑은 고딕" w:hAnsi="Times New Roman"/>
        </w:rPr>
        <w:t xml:space="preserve"> 15</w:t>
      </w:r>
      <w:r w:rsidR="00C34A3A" w:rsidRPr="00632E3E">
        <w:rPr>
          <w:rFonts w:ascii="Times New Roman" w:eastAsia="맑은 고딕" w:hAnsi="Times New Roman"/>
        </w:rPr>
        <w:t>일</w:t>
      </w:r>
      <w:r w:rsidR="00C34A3A" w:rsidRPr="00632E3E">
        <w:rPr>
          <w:rFonts w:ascii="Times New Roman" w:eastAsia="맑은 고딕" w:hAnsi="Times New Roman"/>
        </w:rPr>
        <w:t xml:space="preserve"> </w:t>
      </w:r>
      <w:r w:rsidR="00C34A3A" w:rsidRPr="00632E3E">
        <w:rPr>
          <w:rFonts w:ascii="Times New Roman" w:eastAsia="맑은 고딕" w:hAnsi="Times New Roman"/>
        </w:rPr>
        <w:t>이내에</w:t>
      </w:r>
      <w:r w:rsidR="00C34A3A" w:rsidRPr="00632E3E">
        <w:rPr>
          <w:rFonts w:ascii="Times New Roman" w:eastAsia="맑은 고딕" w:hAnsi="Times New Roman"/>
        </w:rPr>
        <w:t xml:space="preserve"> </w:t>
      </w:r>
      <w:r w:rsidR="00C34A3A" w:rsidRPr="00632E3E">
        <w:rPr>
          <w:rFonts w:ascii="Times New Roman" w:eastAsia="맑은 고딕" w:hAnsi="Times New Roman"/>
        </w:rPr>
        <w:t>상세한</w:t>
      </w:r>
      <w:r w:rsidR="00C34A3A" w:rsidRPr="00632E3E">
        <w:rPr>
          <w:rFonts w:ascii="Times New Roman" w:eastAsia="맑은 고딕" w:hAnsi="Times New Roman"/>
        </w:rPr>
        <w:t xml:space="preserve"> </w:t>
      </w:r>
      <w:r w:rsidR="00C34A3A" w:rsidRPr="00632E3E">
        <w:rPr>
          <w:rFonts w:ascii="Times New Roman" w:eastAsia="맑은 고딕" w:hAnsi="Times New Roman"/>
        </w:rPr>
        <w:t>정보를</w:t>
      </w:r>
      <w:r w:rsidR="00C34A3A" w:rsidRPr="00632E3E">
        <w:rPr>
          <w:rFonts w:ascii="Times New Roman" w:eastAsia="맑은 고딕" w:hAnsi="Times New Roman"/>
        </w:rPr>
        <w:t xml:space="preserve"> </w:t>
      </w:r>
      <w:r w:rsidR="00C34A3A" w:rsidRPr="00632E3E">
        <w:rPr>
          <w:rFonts w:ascii="Times New Roman" w:eastAsia="맑은 고딕" w:hAnsi="Times New Roman"/>
        </w:rPr>
        <w:t>포함하여</w:t>
      </w:r>
      <w:r w:rsidR="00C34A3A" w:rsidRPr="00632E3E">
        <w:rPr>
          <w:rFonts w:ascii="Times New Roman" w:eastAsia="맑은 고딕" w:hAnsi="Times New Roman"/>
        </w:rPr>
        <w:t xml:space="preserve"> </w:t>
      </w:r>
      <w:r w:rsidR="0020079C" w:rsidRPr="00632E3E">
        <w:rPr>
          <w:rFonts w:ascii="Times New Roman" w:eastAsia="맑은 고딕" w:hAnsi="Times New Roman"/>
        </w:rPr>
        <w:t>추가로</w:t>
      </w:r>
      <w:r w:rsidR="0020079C" w:rsidRPr="00632E3E">
        <w:rPr>
          <w:rFonts w:ascii="Times New Roman" w:eastAsia="맑은 고딕" w:hAnsi="Times New Roman"/>
        </w:rPr>
        <w:t xml:space="preserve"> </w:t>
      </w:r>
      <w:r w:rsidR="0020079C" w:rsidRPr="00632E3E">
        <w:rPr>
          <w:rFonts w:ascii="Times New Roman" w:eastAsia="맑은 고딕" w:hAnsi="Times New Roman"/>
        </w:rPr>
        <w:t>보고한다</w:t>
      </w:r>
      <w:r w:rsidR="0020079C" w:rsidRPr="00632E3E">
        <w:rPr>
          <w:rFonts w:ascii="Times New Roman" w:eastAsia="맑은 고딕" w:hAnsi="Times New Roman"/>
        </w:rPr>
        <w:t>.</w:t>
      </w:r>
      <w:bookmarkEnd w:id="475"/>
    </w:p>
    <w:p w14:paraId="4A43DD23" w14:textId="77777777" w:rsidR="00782115" w:rsidRPr="00632E3E" w:rsidRDefault="0020079C" w:rsidP="001B3474">
      <w:pPr>
        <w:pStyle w:val="1d"/>
        <w:numPr>
          <w:ilvl w:val="1"/>
          <w:numId w:val="19"/>
        </w:numPr>
        <w:spacing w:line="274" w:lineRule="auto"/>
        <w:ind w:leftChars="0" w:left="924" w:right="106" w:hanging="357"/>
        <w:jc w:val="both"/>
        <w:rPr>
          <w:rFonts w:ascii="Times New Roman" w:eastAsia="맑은 고딕" w:hAnsi="Times New Roman"/>
        </w:rPr>
      </w:pPr>
      <w:bookmarkStart w:id="476" w:name="_Toc465852412"/>
      <w:r w:rsidRPr="00632E3E">
        <w:rPr>
          <w:rFonts w:ascii="Times New Roman" w:eastAsia="맑은 고딕" w:hAnsi="Times New Roman"/>
        </w:rPr>
        <w:t>다른</w:t>
      </w:r>
      <w:r w:rsidRPr="00632E3E">
        <w:rPr>
          <w:rFonts w:ascii="Times New Roman" w:eastAsia="맑은 고딕" w:hAnsi="Times New Roman"/>
        </w:rPr>
        <w:t xml:space="preserve"> </w:t>
      </w:r>
      <w:r w:rsidRPr="00632E3E">
        <w:rPr>
          <w:rFonts w:ascii="Times New Roman" w:eastAsia="맑은 고딕" w:hAnsi="Times New Roman"/>
        </w:rPr>
        <w:t>모든</w:t>
      </w:r>
      <w:r w:rsidRPr="00632E3E">
        <w:rPr>
          <w:rFonts w:ascii="Times New Roman" w:eastAsia="맑은 고딕" w:hAnsi="Times New Roman"/>
        </w:rPr>
        <w:t xml:space="preserve"> </w:t>
      </w:r>
      <w:r w:rsidRPr="00632E3E">
        <w:rPr>
          <w:rFonts w:ascii="Times New Roman" w:eastAsia="맑은 고딕" w:hAnsi="Times New Roman"/>
        </w:rPr>
        <w:t>중대하고</w:t>
      </w:r>
      <w:r w:rsidRPr="00632E3E">
        <w:rPr>
          <w:rFonts w:ascii="Times New Roman" w:eastAsia="맑은 고딕" w:hAnsi="Times New Roman"/>
        </w:rPr>
        <w:t xml:space="preserve"> </w:t>
      </w:r>
      <w:r w:rsidRPr="00632E3E">
        <w:rPr>
          <w:rFonts w:ascii="Times New Roman" w:eastAsia="맑은 고딕" w:hAnsi="Times New Roman"/>
        </w:rPr>
        <w:t>예상하지</w:t>
      </w:r>
      <w:r w:rsidRPr="00632E3E">
        <w:rPr>
          <w:rFonts w:ascii="Times New Roman" w:eastAsia="맑은 고딕" w:hAnsi="Times New Roman"/>
        </w:rPr>
        <w:t xml:space="preserve"> </w:t>
      </w:r>
      <w:r w:rsidRPr="00632E3E">
        <w:rPr>
          <w:rFonts w:ascii="Times New Roman" w:eastAsia="맑은 고딕" w:hAnsi="Times New Roman"/>
        </w:rPr>
        <w:t>못한</w:t>
      </w:r>
      <w:r w:rsidRPr="00632E3E">
        <w:rPr>
          <w:rFonts w:ascii="Times New Roman" w:eastAsia="맑은 고딕" w:hAnsi="Times New Roman"/>
        </w:rPr>
        <w:t xml:space="preserve"> </w:t>
      </w:r>
      <w:r w:rsidR="00526BC8" w:rsidRPr="00632E3E">
        <w:rPr>
          <w:rFonts w:ascii="Times New Roman" w:eastAsia="맑은 고딕" w:hAnsi="Times New Roman"/>
        </w:rPr>
        <w:t>약물이상반응</w:t>
      </w:r>
      <w:r w:rsidRPr="00632E3E">
        <w:rPr>
          <w:rFonts w:ascii="Times New Roman" w:eastAsia="맑은 고딕" w:hAnsi="Times New Roman"/>
        </w:rPr>
        <w:t>의</w:t>
      </w:r>
      <w:r w:rsidRPr="00632E3E">
        <w:rPr>
          <w:rFonts w:ascii="Times New Roman" w:eastAsia="맑은 고딕" w:hAnsi="Times New Roman"/>
        </w:rPr>
        <w:t xml:space="preserve"> </w:t>
      </w:r>
      <w:r w:rsidRPr="00632E3E">
        <w:rPr>
          <w:rFonts w:ascii="Times New Roman" w:eastAsia="맑은 고딕" w:hAnsi="Times New Roman"/>
        </w:rPr>
        <w:t>경우에는</w:t>
      </w:r>
      <w:r w:rsidRPr="00632E3E">
        <w:rPr>
          <w:rFonts w:ascii="Times New Roman" w:eastAsia="맑은 고딕" w:hAnsi="Times New Roman"/>
        </w:rPr>
        <w:t xml:space="preserve"> </w:t>
      </w:r>
      <w:r w:rsidRPr="00632E3E">
        <w:rPr>
          <w:rFonts w:ascii="Times New Roman" w:eastAsia="맑은 고딕" w:hAnsi="Times New Roman"/>
        </w:rPr>
        <w:t>시험의뢰자가</w:t>
      </w:r>
      <w:r w:rsidRPr="00632E3E">
        <w:rPr>
          <w:rFonts w:ascii="Times New Roman" w:eastAsia="맑은 고딕" w:hAnsi="Times New Roman"/>
        </w:rPr>
        <w:t xml:space="preserve"> </w:t>
      </w:r>
      <w:r w:rsidRPr="00632E3E">
        <w:rPr>
          <w:rFonts w:ascii="Times New Roman" w:eastAsia="맑은 고딕" w:hAnsi="Times New Roman"/>
        </w:rPr>
        <w:t>이</w:t>
      </w:r>
      <w:r w:rsidRPr="00632E3E">
        <w:rPr>
          <w:rFonts w:ascii="Times New Roman" w:eastAsia="맑은 고딕" w:hAnsi="Times New Roman"/>
        </w:rPr>
        <w:t xml:space="preserve"> </w:t>
      </w:r>
      <w:r w:rsidRPr="00632E3E">
        <w:rPr>
          <w:rFonts w:ascii="Times New Roman" w:eastAsia="맑은 고딕" w:hAnsi="Times New Roman"/>
        </w:rPr>
        <w:t>사실을</w:t>
      </w:r>
      <w:r w:rsidRPr="00632E3E">
        <w:rPr>
          <w:rFonts w:ascii="Times New Roman" w:eastAsia="맑은 고딕" w:hAnsi="Times New Roman"/>
        </w:rPr>
        <w:t xml:space="preserve"> </w:t>
      </w:r>
      <w:r w:rsidRPr="00632E3E">
        <w:rPr>
          <w:rFonts w:ascii="Times New Roman" w:eastAsia="맑은 고딕" w:hAnsi="Times New Roman"/>
        </w:rPr>
        <w:t>보고</w:t>
      </w:r>
      <w:r w:rsidRPr="00632E3E">
        <w:rPr>
          <w:rFonts w:ascii="Times New Roman" w:eastAsia="맑은 고딕" w:hAnsi="Times New Roman"/>
        </w:rPr>
        <w:t xml:space="preserve"> </w:t>
      </w:r>
      <w:r w:rsidRPr="00632E3E">
        <w:rPr>
          <w:rFonts w:ascii="Times New Roman" w:eastAsia="맑은 고딕" w:hAnsi="Times New Roman"/>
        </w:rPr>
        <w:t>받거나</w:t>
      </w:r>
      <w:r w:rsidRPr="00632E3E">
        <w:rPr>
          <w:rFonts w:ascii="Times New Roman" w:eastAsia="맑은 고딕" w:hAnsi="Times New Roman"/>
        </w:rPr>
        <w:t xml:space="preserve"> </w:t>
      </w:r>
      <w:r w:rsidRPr="00632E3E">
        <w:rPr>
          <w:rFonts w:ascii="Times New Roman" w:eastAsia="맑은 고딕" w:hAnsi="Times New Roman"/>
        </w:rPr>
        <w:t>알게</w:t>
      </w:r>
      <w:r w:rsidRPr="00632E3E">
        <w:rPr>
          <w:rFonts w:ascii="Times New Roman" w:eastAsia="맑은 고딕" w:hAnsi="Times New Roman"/>
        </w:rPr>
        <w:t xml:space="preserve"> </w:t>
      </w:r>
      <w:r w:rsidRPr="00632E3E">
        <w:rPr>
          <w:rFonts w:ascii="Times New Roman" w:eastAsia="맑은 고딕" w:hAnsi="Times New Roman"/>
        </w:rPr>
        <w:t>된</w:t>
      </w:r>
      <w:r w:rsidRPr="00632E3E">
        <w:rPr>
          <w:rFonts w:ascii="Times New Roman" w:eastAsia="맑은 고딕" w:hAnsi="Times New Roman"/>
        </w:rPr>
        <w:t xml:space="preserve"> </w:t>
      </w:r>
      <w:r w:rsidRPr="00632E3E">
        <w:rPr>
          <w:rFonts w:ascii="Times New Roman" w:eastAsia="맑은 고딕" w:hAnsi="Times New Roman"/>
        </w:rPr>
        <w:t>날로부터</w:t>
      </w:r>
      <w:r w:rsidRPr="00632E3E">
        <w:rPr>
          <w:rFonts w:ascii="Times New Roman" w:eastAsia="맑은 고딕" w:hAnsi="Times New Roman"/>
        </w:rPr>
        <w:t xml:space="preserve"> 15</w:t>
      </w:r>
      <w:r w:rsidRPr="00632E3E">
        <w:rPr>
          <w:rFonts w:ascii="Times New Roman" w:eastAsia="맑은 고딕" w:hAnsi="Times New Roman"/>
        </w:rPr>
        <w:t>일</w:t>
      </w:r>
      <w:r w:rsidRPr="00632E3E">
        <w:rPr>
          <w:rFonts w:ascii="Times New Roman" w:eastAsia="맑은 고딕" w:hAnsi="Times New Roman"/>
        </w:rPr>
        <w:t xml:space="preserve"> </w:t>
      </w:r>
      <w:r w:rsidRPr="00632E3E">
        <w:rPr>
          <w:rFonts w:ascii="Times New Roman" w:eastAsia="맑은 고딕" w:hAnsi="Times New Roman"/>
        </w:rPr>
        <w:t>이내에</w:t>
      </w:r>
      <w:r w:rsidRPr="00632E3E">
        <w:rPr>
          <w:rFonts w:ascii="Times New Roman" w:eastAsia="맑은 고딕" w:hAnsi="Times New Roman"/>
        </w:rPr>
        <w:t xml:space="preserve"> </w:t>
      </w:r>
      <w:r w:rsidRPr="00632E3E">
        <w:rPr>
          <w:rFonts w:ascii="Times New Roman" w:eastAsia="맑은 고딕" w:hAnsi="Times New Roman"/>
        </w:rPr>
        <w:t>보고한다</w:t>
      </w:r>
      <w:r w:rsidRPr="00632E3E">
        <w:rPr>
          <w:rFonts w:ascii="Times New Roman" w:eastAsia="맑은 고딕" w:hAnsi="Times New Roman"/>
        </w:rPr>
        <w:t>.</w:t>
      </w:r>
      <w:bookmarkEnd w:id="476"/>
    </w:p>
    <w:p w14:paraId="2887611B" w14:textId="77777777" w:rsidR="0020079C" w:rsidRPr="00632E3E" w:rsidRDefault="0020079C" w:rsidP="001B3474">
      <w:pPr>
        <w:pStyle w:val="1d"/>
        <w:numPr>
          <w:ilvl w:val="1"/>
          <w:numId w:val="19"/>
        </w:numPr>
        <w:spacing w:line="274" w:lineRule="auto"/>
        <w:ind w:leftChars="0" w:left="924" w:right="106" w:hanging="357"/>
        <w:jc w:val="both"/>
        <w:rPr>
          <w:rFonts w:ascii="Times New Roman" w:eastAsia="맑은 고딕" w:hAnsi="Times New Roman"/>
          <w:szCs w:val="18"/>
        </w:rPr>
      </w:pPr>
      <w:bookmarkStart w:id="477" w:name="_Toc465852413"/>
      <w:r w:rsidRPr="00632E3E">
        <w:rPr>
          <w:rFonts w:ascii="Times New Roman" w:eastAsia="맑은 고딕" w:hAnsi="Times New Roman"/>
        </w:rPr>
        <w:t>시험의뢰자는</w:t>
      </w:r>
      <w:r w:rsidRPr="00632E3E">
        <w:rPr>
          <w:rFonts w:ascii="Times New Roman" w:eastAsia="맑은 고딕" w:hAnsi="Times New Roman"/>
        </w:rPr>
        <w:t xml:space="preserve"> </w:t>
      </w:r>
      <w:r w:rsidRPr="00632E3E">
        <w:rPr>
          <w:rFonts w:ascii="Times New Roman" w:eastAsia="맑은 고딕" w:hAnsi="Times New Roman"/>
        </w:rPr>
        <w:t>제</w:t>
      </w:r>
      <w:r w:rsidRPr="00632E3E">
        <w:rPr>
          <w:rFonts w:ascii="Times New Roman" w:eastAsia="맑은 고딕" w:hAnsi="Times New Roman"/>
        </w:rPr>
        <w:t>1</w:t>
      </w:r>
      <w:r w:rsidRPr="00632E3E">
        <w:rPr>
          <w:rFonts w:ascii="Times New Roman" w:eastAsia="맑은 고딕" w:hAnsi="Times New Roman"/>
        </w:rPr>
        <w:t>항의</w:t>
      </w:r>
      <w:r w:rsidRPr="00632E3E">
        <w:rPr>
          <w:rFonts w:ascii="Times New Roman" w:eastAsia="맑은 고딕" w:hAnsi="Times New Roman"/>
        </w:rPr>
        <w:t xml:space="preserve"> </w:t>
      </w:r>
      <w:r w:rsidRPr="00632E3E">
        <w:rPr>
          <w:rFonts w:ascii="Times New Roman" w:eastAsia="맑은 고딕" w:hAnsi="Times New Roman"/>
        </w:rPr>
        <w:t>보고와</w:t>
      </w:r>
      <w:r w:rsidRPr="00632E3E">
        <w:rPr>
          <w:rFonts w:ascii="Times New Roman" w:eastAsia="맑은 고딕" w:hAnsi="Times New Roman"/>
        </w:rPr>
        <w:t xml:space="preserve"> </w:t>
      </w:r>
      <w:r w:rsidRPr="00632E3E">
        <w:rPr>
          <w:rFonts w:ascii="Times New Roman" w:eastAsia="맑은 고딕" w:hAnsi="Times New Roman"/>
        </w:rPr>
        <w:t>관련하여</w:t>
      </w:r>
      <w:r w:rsidRPr="00632E3E">
        <w:rPr>
          <w:rFonts w:ascii="Times New Roman" w:eastAsia="맑은 고딕" w:hAnsi="Times New Roman"/>
        </w:rPr>
        <w:t xml:space="preserve"> </w:t>
      </w:r>
      <w:r w:rsidRPr="00632E3E">
        <w:rPr>
          <w:rFonts w:ascii="Times New Roman" w:eastAsia="맑은 고딕" w:hAnsi="Times New Roman"/>
        </w:rPr>
        <w:t>추가적인</w:t>
      </w:r>
      <w:r w:rsidRPr="00632E3E">
        <w:rPr>
          <w:rFonts w:ascii="Times New Roman" w:eastAsia="맑은 고딕" w:hAnsi="Times New Roman"/>
        </w:rPr>
        <w:t xml:space="preserve"> </w:t>
      </w:r>
      <w:r w:rsidRPr="00632E3E">
        <w:rPr>
          <w:rFonts w:ascii="Times New Roman" w:eastAsia="맑은 고딕" w:hAnsi="Times New Roman"/>
        </w:rPr>
        <w:t>안전성</w:t>
      </w:r>
      <w:r w:rsidRPr="00632E3E">
        <w:rPr>
          <w:rFonts w:ascii="Times New Roman" w:eastAsia="맑은 고딕" w:hAnsi="Times New Roman"/>
        </w:rPr>
        <w:t xml:space="preserve"> </w:t>
      </w:r>
      <w:r w:rsidRPr="00632E3E">
        <w:rPr>
          <w:rFonts w:ascii="Times New Roman" w:eastAsia="맑은 고딕" w:hAnsi="Times New Roman"/>
        </w:rPr>
        <w:t>정보를</w:t>
      </w:r>
      <w:r w:rsidRPr="00632E3E">
        <w:rPr>
          <w:rFonts w:ascii="Times New Roman" w:eastAsia="맑은 고딕" w:hAnsi="Times New Roman"/>
        </w:rPr>
        <w:t xml:space="preserve"> </w:t>
      </w:r>
      <w:r w:rsidRPr="00632E3E">
        <w:rPr>
          <w:rFonts w:ascii="Times New Roman" w:eastAsia="맑은 고딕" w:hAnsi="Times New Roman"/>
        </w:rPr>
        <w:t>주기적으로</w:t>
      </w:r>
      <w:r w:rsidRPr="00632E3E">
        <w:rPr>
          <w:rFonts w:ascii="Times New Roman" w:eastAsia="맑은 고딕" w:hAnsi="Times New Roman"/>
        </w:rPr>
        <w:t xml:space="preserve"> </w:t>
      </w:r>
      <w:r w:rsidRPr="00632E3E">
        <w:rPr>
          <w:rFonts w:ascii="Times New Roman" w:eastAsia="맑은 고딕" w:hAnsi="Times New Roman"/>
        </w:rPr>
        <w:t>해당</w:t>
      </w:r>
      <w:r w:rsidRPr="00632E3E">
        <w:rPr>
          <w:rFonts w:ascii="Times New Roman" w:eastAsia="맑은 고딕" w:hAnsi="Times New Roman"/>
        </w:rPr>
        <w:t xml:space="preserve"> </w:t>
      </w:r>
      <w:r w:rsidR="00526BC8" w:rsidRPr="00632E3E">
        <w:rPr>
          <w:rFonts w:ascii="Times New Roman" w:eastAsia="맑은 고딕" w:hAnsi="Times New Roman"/>
        </w:rPr>
        <w:lastRenderedPageBreak/>
        <w:t>약물이상반</w:t>
      </w:r>
      <w:r w:rsidR="00526BC8" w:rsidRPr="00632E3E">
        <w:rPr>
          <w:rFonts w:ascii="Times New Roman" w:eastAsia="맑은 고딕" w:hAnsi="Times New Roman"/>
          <w:szCs w:val="18"/>
        </w:rPr>
        <w:t>응</w:t>
      </w:r>
      <w:r w:rsidRPr="00632E3E">
        <w:rPr>
          <w:rFonts w:ascii="Times New Roman" w:eastAsia="맑은 고딕" w:hAnsi="Times New Roman"/>
          <w:szCs w:val="18"/>
        </w:rPr>
        <w:t>이</w:t>
      </w:r>
      <w:r w:rsidRPr="00632E3E">
        <w:rPr>
          <w:rFonts w:ascii="Times New Roman" w:eastAsia="맑은 고딕" w:hAnsi="Times New Roman"/>
          <w:szCs w:val="18"/>
        </w:rPr>
        <w:t xml:space="preserve"> </w:t>
      </w:r>
      <w:r w:rsidRPr="00632E3E">
        <w:rPr>
          <w:rFonts w:ascii="Times New Roman" w:eastAsia="맑은 고딕" w:hAnsi="Times New Roman"/>
          <w:szCs w:val="18"/>
        </w:rPr>
        <w:t>종결</w:t>
      </w:r>
      <w:r w:rsidRPr="00632E3E">
        <w:rPr>
          <w:rFonts w:ascii="Times New Roman" w:eastAsia="맑은 고딕" w:hAnsi="Times New Roman"/>
          <w:szCs w:val="18"/>
        </w:rPr>
        <w:t>(</w:t>
      </w:r>
      <w:r w:rsidRPr="00632E3E">
        <w:rPr>
          <w:rFonts w:ascii="Times New Roman" w:eastAsia="맑은 고딕" w:hAnsi="Times New Roman"/>
          <w:szCs w:val="18"/>
        </w:rPr>
        <w:t>해당</w:t>
      </w:r>
      <w:r w:rsidRPr="00632E3E">
        <w:rPr>
          <w:rFonts w:ascii="Times New Roman" w:eastAsia="맑은 고딕" w:hAnsi="Times New Roman"/>
          <w:szCs w:val="18"/>
        </w:rPr>
        <w:t xml:space="preserve"> </w:t>
      </w:r>
      <w:r w:rsidR="00526BC8" w:rsidRPr="00632E3E">
        <w:rPr>
          <w:rFonts w:ascii="Times New Roman" w:eastAsia="맑은 고딕" w:hAnsi="Times New Roman"/>
          <w:szCs w:val="18"/>
        </w:rPr>
        <w:t>약물이상반응</w:t>
      </w:r>
      <w:r w:rsidRPr="00632E3E">
        <w:rPr>
          <w:rFonts w:ascii="Times New Roman" w:eastAsia="맑은 고딕" w:hAnsi="Times New Roman"/>
          <w:szCs w:val="18"/>
        </w:rPr>
        <w:t>의</w:t>
      </w:r>
      <w:r w:rsidRPr="00632E3E">
        <w:rPr>
          <w:rFonts w:ascii="Times New Roman" w:eastAsia="맑은 고딕" w:hAnsi="Times New Roman"/>
          <w:szCs w:val="18"/>
        </w:rPr>
        <w:t xml:space="preserve"> </w:t>
      </w:r>
      <w:r w:rsidRPr="00632E3E">
        <w:rPr>
          <w:rFonts w:ascii="Times New Roman" w:eastAsia="맑은 고딕" w:hAnsi="Times New Roman"/>
          <w:szCs w:val="18"/>
        </w:rPr>
        <w:t>소실</w:t>
      </w:r>
      <w:r w:rsidRPr="00632E3E">
        <w:rPr>
          <w:rFonts w:ascii="Times New Roman" w:eastAsia="맑은 고딕" w:hAnsi="Times New Roman"/>
          <w:szCs w:val="18"/>
        </w:rPr>
        <w:t xml:space="preserve"> </w:t>
      </w:r>
      <w:r w:rsidRPr="00632E3E">
        <w:rPr>
          <w:rFonts w:ascii="Times New Roman" w:eastAsia="맑은 고딕" w:hAnsi="Times New Roman"/>
          <w:szCs w:val="18"/>
        </w:rPr>
        <w:t>또는</w:t>
      </w:r>
      <w:r w:rsidRPr="00632E3E">
        <w:rPr>
          <w:rFonts w:ascii="Times New Roman" w:eastAsia="맑은 고딕" w:hAnsi="Times New Roman"/>
          <w:szCs w:val="18"/>
        </w:rPr>
        <w:t xml:space="preserve"> </w:t>
      </w:r>
      <w:r w:rsidRPr="00632E3E">
        <w:rPr>
          <w:rFonts w:ascii="Times New Roman" w:eastAsia="맑은 고딕" w:hAnsi="Times New Roman"/>
          <w:szCs w:val="18"/>
        </w:rPr>
        <w:t>추적조사의</w:t>
      </w:r>
      <w:r w:rsidRPr="00632E3E">
        <w:rPr>
          <w:rFonts w:ascii="Times New Roman" w:eastAsia="맑은 고딕" w:hAnsi="Times New Roman"/>
          <w:szCs w:val="18"/>
        </w:rPr>
        <w:t xml:space="preserve"> </w:t>
      </w:r>
      <w:r w:rsidRPr="00632E3E">
        <w:rPr>
          <w:rFonts w:ascii="Times New Roman" w:eastAsia="맑은 고딕" w:hAnsi="Times New Roman"/>
          <w:szCs w:val="18"/>
        </w:rPr>
        <w:t>불가</w:t>
      </w:r>
      <w:r w:rsidRPr="00632E3E">
        <w:rPr>
          <w:rFonts w:ascii="Times New Roman" w:eastAsia="맑은 고딕" w:hAnsi="Times New Roman"/>
          <w:szCs w:val="18"/>
        </w:rPr>
        <w:t xml:space="preserve"> </w:t>
      </w:r>
      <w:r w:rsidRPr="00632E3E">
        <w:rPr>
          <w:rFonts w:ascii="Times New Roman" w:eastAsia="맑은 고딕" w:hAnsi="Times New Roman"/>
          <w:szCs w:val="18"/>
        </w:rPr>
        <w:t>등</w:t>
      </w:r>
      <w:r w:rsidRPr="00632E3E">
        <w:rPr>
          <w:rFonts w:ascii="Times New Roman" w:eastAsia="맑은 고딕" w:hAnsi="Times New Roman"/>
          <w:szCs w:val="18"/>
        </w:rPr>
        <w:t>)</w:t>
      </w:r>
      <w:r w:rsidRPr="00632E3E">
        <w:rPr>
          <w:rFonts w:ascii="Times New Roman" w:eastAsia="맑은 고딕" w:hAnsi="Times New Roman"/>
          <w:szCs w:val="18"/>
        </w:rPr>
        <w:t>될</w:t>
      </w:r>
      <w:r w:rsidRPr="00632E3E">
        <w:rPr>
          <w:rFonts w:ascii="Times New Roman" w:eastAsia="맑은 고딕" w:hAnsi="Times New Roman"/>
          <w:szCs w:val="18"/>
        </w:rPr>
        <w:t xml:space="preserve"> </w:t>
      </w:r>
      <w:r w:rsidRPr="00632E3E">
        <w:rPr>
          <w:rFonts w:ascii="Times New Roman" w:eastAsia="맑은 고딕" w:hAnsi="Times New Roman"/>
          <w:szCs w:val="18"/>
        </w:rPr>
        <w:t>때까지</w:t>
      </w:r>
      <w:r w:rsidRPr="00632E3E">
        <w:rPr>
          <w:rFonts w:ascii="Times New Roman" w:eastAsia="맑은 고딕" w:hAnsi="Times New Roman"/>
          <w:szCs w:val="18"/>
        </w:rPr>
        <w:t xml:space="preserve"> </w:t>
      </w:r>
      <w:r w:rsidRPr="00632E3E">
        <w:rPr>
          <w:rFonts w:ascii="Times New Roman" w:eastAsia="맑은 고딕" w:hAnsi="Times New Roman"/>
          <w:szCs w:val="18"/>
        </w:rPr>
        <w:t>보고하여야</w:t>
      </w:r>
      <w:r w:rsidRPr="00632E3E">
        <w:rPr>
          <w:rFonts w:ascii="Times New Roman" w:eastAsia="맑은 고딕" w:hAnsi="Times New Roman"/>
          <w:szCs w:val="18"/>
        </w:rPr>
        <w:t xml:space="preserve"> </w:t>
      </w:r>
      <w:r w:rsidRPr="00632E3E">
        <w:rPr>
          <w:rFonts w:ascii="Times New Roman" w:eastAsia="맑은 고딕" w:hAnsi="Times New Roman"/>
          <w:szCs w:val="18"/>
        </w:rPr>
        <w:t>한다</w:t>
      </w:r>
      <w:r w:rsidRPr="00632E3E">
        <w:rPr>
          <w:rFonts w:ascii="Times New Roman" w:eastAsia="맑은 고딕" w:hAnsi="Times New Roman"/>
          <w:szCs w:val="18"/>
        </w:rPr>
        <w:t>.</w:t>
      </w:r>
      <w:bookmarkEnd w:id="477"/>
    </w:p>
    <w:p w14:paraId="14718006" w14:textId="77777777" w:rsidR="00913966" w:rsidRPr="00632E3E" w:rsidRDefault="00782115" w:rsidP="00832082">
      <w:pPr>
        <w:pStyle w:val="2"/>
      </w:pPr>
      <w:bookmarkStart w:id="478" w:name="_Toc90998733"/>
      <w:r w:rsidRPr="00632E3E">
        <w:t>이상반응의</w:t>
      </w:r>
      <w:r w:rsidRPr="00632E3E">
        <w:t xml:space="preserve"> </w:t>
      </w:r>
      <w:r w:rsidRPr="00632E3E">
        <w:t>추적관찰</w:t>
      </w:r>
      <w:bookmarkEnd w:id="478"/>
    </w:p>
    <w:p w14:paraId="5018E949" w14:textId="3B7C1320" w:rsidR="00912B80" w:rsidRPr="00632E3E" w:rsidRDefault="00782115" w:rsidP="00F56A3D">
      <w:pPr>
        <w:pStyle w:val="afff3"/>
      </w:pPr>
      <w:r w:rsidRPr="00632E3E">
        <w:t>시험책임자</w:t>
      </w:r>
      <w:r w:rsidR="00AA5C64" w:rsidRPr="00632E3E">
        <w:t xml:space="preserve"> </w:t>
      </w:r>
      <w:r w:rsidR="00AA5C64" w:rsidRPr="00632E3E">
        <w:t>또는</w:t>
      </w:r>
      <w:r w:rsidR="00AA5C64" w:rsidRPr="00632E3E">
        <w:t xml:space="preserve"> </w:t>
      </w:r>
      <w:r w:rsidR="003B572C">
        <w:rPr>
          <w:rFonts w:hint="eastAsia"/>
        </w:rPr>
        <w:t>시험</w:t>
      </w:r>
      <w:r w:rsidR="00AA5C64" w:rsidRPr="00632E3E">
        <w:t>담당자는</w:t>
      </w:r>
      <w:r w:rsidR="00AA5C64" w:rsidRPr="00632E3E">
        <w:t xml:space="preserve"> </w:t>
      </w:r>
      <w:r w:rsidR="00AA5C64" w:rsidRPr="00632E3E">
        <w:t>이상반응이</w:t>
      </w:r>
      <w:r w:rsidR="00AA5C64" w:rsidRPr="00632E3E">
        <w:t xml:space="preserve"> </w:t>
      </w:r>
      <w:r w:rsidR="00AA5C64" w:rsidRPr="00632E3E">
        <w:t>나타난</w:t>
      </w:r>
      <w:r w:rsidR="00AA5C64" w:rsidRPr="00632E3E">
        <w:t xml:space="preserve"> </w:t>
      </w:r>
      <w:r w:rsidR="00AA5C64" w:rsidRPr="00632E3E">
        <w:t>대상자에</w:t>
      </w:r>
      <w:r w:rsidR="00AA5C64" w:rsidRPr="00632E3E">
        <w:t xml:space="preserve"> </w:t>
      </w:r>
      <w:r w:rsidR="00AA5C64" w:rsidRPr="00632E3E">
        <w:t>대해</w:t>
      </w:r>
      <w:r w:rsidR="00AA5C64" w:rsidRPr="00632E3E">
        <w:t xml:space="preserve"> </w:t>
      </w:r>
      <w:r w:rsidR="00AA5C64" w:rsidRPr="00632E3E">
        <w:t>증상이</w:t>
      </w:r>
      <w:r w:rsidR="00AA5C64" w:rsidRPr="00632E3E">
        <w:t xml:space="preserve"> </w:t>
      </w:r>
      <w:r w:rsidR="00AA5C64" w:rsidRPr="00632E3E">
        <w:t>완화되고</w:t>
      </w:r>
      <w:r w:rsidR="00AA5C64" w:rsidRPr="00632E3E">
        <w:t xml:space="preserve"> </w:t>
      </w:r>
      <w:r w:rsidR="00AA5C64" w:rsidRPr="00632E3E">
        <w:t>비정상적</w:t>
      </w:r>
      <w:r w:rsidR="00AA5C64" w:rsidRPr="00632E3E">
        <w:t xml:space="preserve"> </w:t>
      </w:r>
      <w:r w:rsidR="00AA5C64" w:rsidRPr="00632E3E">
        <w:t>진단검사실</w:t>
      </w:r>
      <w:r w:rsidR="00AA5C64" w:rsidRPr="00632E3E">
        <w:t xml:space="preserve"> </w:t>
      </w:r>
      <w:r w:rsidR="00AA5C64" w:rsidRPr="00632E3E">
        <w:t>검사치가</w:t>
      </w:r>
      <w:r w:rsidR="00AA5C64" w:rsidRPr="00632E3E">
        <w:t xml:space="preserve"> </w:t>
      </w:r>
      <w:r w:rsidR="00AA5C64" w:rsidRPr="00632E3E">
        <w:t>기준치로</w:t>
      </w:r>
      <w:r w:rsidR="00AA5C64" w:rsidRPr="00632E3E">
        <w:t xml:space="preserve"> </w:t>
      </w:r>
      <w:r w:rsidR="00AA5C64" w:rsidRPr="00632E3E">
        <w:t>회복되거나</w:t>
      </w:r>
      <w:r w:rsidR="00AA5C64" w:rsidRPr="00632E3E">
        <w:t xml:space="preserve">, </w:t>
      </w:r>
      <w:r w:rsidR="00AA5C64" w:rsidRPr="00632E3E">
        <w:t>혹은</w:t>
      </w:r>
      <w:r w:rsidR="00AA5C64" w:rsidRPr="00632E3E">
        <w:t xml:space="preserve"> </w:t>
      </w:r>
      <w:r w:rsidR="00AA5C64" w:rsidRPr="00632E3E">
        <w:t>관찰된</w:t>
      </w:r>
      <w:r w:rsidR="00AA5C64" w:rsidRPr="00632E3E">
        <w:t xml:space="preserve"> </w:t>
      </w:r>
      <w:r w:rsidR="00AA5C64" w:rsidRPr="00632E3E">
        <w:t>변화에</w:t>
      </w:r>
      <w:r w:rsidR="00AA5C64" w:rsidRPr="00632E3E">
        <w:t xml:space="preserve"> </w:t>
      </w:r>
      <w:r w:rsidR="00AA5C64" w:rsidRPr="00632E3E">
        <w:t>대해</w:t>
      </w:r>
      <w:r w:rsidR="00AA5C64" w:rsidRPr="00632E3E">
        <w:t xml:space="preserve"> </w:t>
      </w:r>
      <w:r w:rsidR="00AA5C64" w:rsidRPr="00632E3E">
        <w:t>만족스러운</w:t>
      </w:r>
      <w:r w:rsidR="00AA5C64" w:rsidRPr="00632E3E">
        <w:t xml:space="preserve"> </w:t>
      </w:r>
      <w:r w:rsidR="00AA5C64" w:rsidRPr="00632E3E">
        <w:t>설명이</w:t>
      </w:r>
      <w:r w:rsidR="00AA5C64" w:rsidRPr="00632E3E">
        <w:t xml:space="preserve"> </w:t>
      </w:r>
      <w:r w:rsidR="00AA5C64" w:rsidRPr="00632E3E">
        <w:t>될</w:t>
      </w:r>
      <w:r w:rsidR="00AA5C64" w:rsidRPr="00632E3E">
        <w:t xml:space="preserve"> </w:t>
      </w:r>
      <w:r w:rsidR="00AA5C64" w:rsidRPr="00632E3E">
        <w:t>때까지</w:t>
      </w:r>
      <w:r w:rsidR="00AA5C64" w:rsidRPr="00632E3E">
        <w:t xml:space="preserve"> </w:t>
      </w:r>
      <w:r w:rsidR="00AA5C64" w:rsidRPr="00632E3E">
        <w:t>추적</w:t>
      </w:r>
      <w:r w:rsidR="00AA5C64" w:rsidRPr="00632E3E">
        <w:t xml:space="preserve"> </w:t>
      </w:r>
      <w:r w:rsidR="00AA5C64" w:rsidRPr="00632E3E">
        <w:t>관찰</w:t>
      </w:r>
      <w:r w:rsidR="002E738F" w:rsidRPr="00632E3E">
        <w:t>한</w:t>
      </w:r>
      <w:r w:rsidR="00AA5C64" w:rsidRPr="00632E3E">
        <w:t>다</w:t>
      </w:r>
      <w:r w:rsidR="00AA5C64" w:rsidRPr="00632E3E">
        <w:t xml:space="preserve">. </w:t>
      </w:r>
      <w:r w:rsidR="00514AA6" w:rsidRPr="00632E3E">
        <w:t>시험책임자</w:t>
      </w:r>
      <w:r w:rsidR="00514AA6" w:rsidRPr="00632E3E">
        <w:t xml:space="preserve"> </w:t>
      </w:r>
      <w:r w:rsidR="00514AA6" w:rsidRPr="00632E3E">
        <w:t>또는</w:t>
      </w:r>
      <w:r w:rsidR="00514AA6" w:rsidRPr="00632E3E">
        <w:t xml:space="preserve"> </w:t>
      </w:r>
      <w:r w:rsidR="00514AA6">
        <w:rPr>
          <w:rFonts w:hint="eastAsia"/>
        </w:rPr>
        <w:t>시험</w:t>
      </w:r>
      <w:r w:rsidR="00514AA6" w:rsidRPr="00632E3E">
        <w:t>담당자</w:t>
      </w:r>
      <w:r w:rsidR="00AA5C64" w:rsidRPr="00632E3E">
        <w:t>는</w:t>
      </w:r>
      <w:r w:rsidR="00AA5C64" w:rsidRPr="00632E3E">
        <w:t xml:space="preserve"> IRB</w:t>
      </w:r>
      <w:r w:rsidR="00AA5C64" w:rsidRPr="00632E3E">
        <w:t>의</w:t>
      </w:r>
      <w:r w:rsidR="00AA5C64" w:rsidRPr="00632E3E">
        <w:t xml:space="preserve"> </w:t>
      </w:r>
      <w:r w:rsidR="00AA5C64" w:rsidRPr="00632E3E">
        <w:t>요구가</w:t>
      </w:r>
      <w:r w:rsidR="00AA5C64" w:rsidRPr="00632E3E">
        <w:t xml:space="preserve"> </w:t>
      </w:r>
      <w:r w:rsidR="00AA5C64" w:rsidRPr="00632E3E">
        <w:t>있는</w:t>
      </w:r>
      <w:r w:rsidR="00AA5C64" w:rsidRPr="00632E3E">
        <w:t xml:space="preserve"> </w:t>
      </w:r>
      <w:r w:rsidR="00AA5C64" w:rsidRPr="00632E3E">
        <w:t>경우에는</w:t>
      </w:r>
      <w:r w:rsidR="00AA5C64" w:rsidRPr="00632E3E">
        <w:t xml:space="preserve"> </w:t>
      </w:r>
      <w:r w:rsidR="00AA5C64" w:rsidRPr="00632E3E">
        <w:t>관찰보고서를</w:t>
      </w:r>
      <w:r w:rsidR="00AA5C64" w:rsidRPr="00632E3E">
        <w:t xml:space="preserve"> IRB</w:t>
      </w:r>
      <w:r w:rsidR="00AA5C64" w:rsidRPr="00632E3E">
        <w:t>에</w:t>
      </w:r>
      <w:r w:rsidR="00AA5C64" w:rsidRPr="00632E3E">
        <w:t xml:space="preserve"> </w:t>
      </w:r>
      <w:r w:rsidR="00AA5C64" w:rsidRPr="00632E3E">
        <w:t>제출한다</w:t>
      </w:r>
      <w:r w:rsidR="00AA5C64" w:rsidRPr="00632E3E">
        <w:t xml:space="preserve">. </w:t>
      </w:r>
      <w:r w:rsidR="00AA5C64" w:rsidRPr="00632E3E">
        <w:t>또한</w:t>
      </w:r>
      <w:r w:rsidR="00AA5C64" w:rsidRPr="00632E3E">
        <w:t xml:space="preserve"> </w:t>
      </w:r>
      <w:r w:rsidR="00AA5C64" w:rsidRPr="00632E3E">
        <w:t>시험책임자와</w:t>
      </w:r>
      <w:r w:rsidR="00AA5C64" w:rsidRPr="00632E3E">
        <w:t xml:space="preserve"> </w:t>
      </w:r>
      <w:r w:rsidR="00B12EE0" w:rsidRPr="00632E3E">
        <w:t>시험</w:t>
      </w:r>
      <w:r w:rsidR="00AA5C64" w:rsidRPr="00632E3E">
        <w:t>의뢰자가</w:t>
      </w:r>
      <w:r w:rsidR="00AA5C64" w:rsidRPr="00632E3E">
        <w:t xml:space="preserve"> </w:t>
      </w:r>
      <w:r w:rsidR="00AA5C64" w:rsidRPr="00632E3E">
        <w:t>필요하다고</w:t>
      </w:r>
      <w:r w:rsidR="00AA5C64" w:rsidRPr="00632E3E">
        <w:t xml:space="preserve"> </w:t>
      </w:r>
      <w:r w:rsidR="00AA5C64" w:rsidRPr="00632E3E">
        <w:t>판단</w:t>
      </w:r>
      <w:r w:rsidR="00AA5C64" w:rsidRPr="00632E3E">
        <w:t xml:space="preserve"> </w:t>
      </w:r>
      <w:r w:rsidR="00AA5C64" w:rsidRPr="00632E3E">
        <w:t>시</w:t>
      </w:r>
      <w:r w:rsidR="00AA5C64" w:rsidRPr="00632E3E">
        <w:t xml:space="preserve">, </w:t>
      </w:r>
      <w:r w:rsidR="00AA5C64" w:rsidRPr="00632E3E">
        <w:t>이상반응의</w:t>
      </w:r>
      <w:r w:rsidR="00AA5C64" w:rsidRPr="00632E3E">
        <w:t xml:space="preserve"> </w:t>
      </w:r>
      <w:r w:rsidR="00AA5C64" w:rsidRPr="00632E3E">
        <w:t>진행경과에</w:t>
      </w:r>
      <w:r w:rsidR="00AA5C64" w:rsidRPr="00632E3E">
        <w:t xml:space="preserve"> </w:t>
      </w:r>
      <w:r w:rsidR="00AA5C64" w:rsidRPr="00632E3E">
        <w:t>대한</w:t>
      </w:r>
      <w:r w:rsidR="00AA5C64" w:rsidRPr="00632E3E">
        <w:t xml:space="preserve"> </w:t>
      </w:r>
      <w:r w:rsidR="00AA5C64" w:rsidRPr="00632E3E">
        <w:t>보고서를</w:t>
      </w:r>
      <w:r w:rsidR="00AA5C64" w:rsidRPr="00632E3E">
        <w:t xml:space="preserve"> </w:t>
      </w:r>
      <w:r w:rsidR="00AA5C64" w:rsidRPr="00632E3E">
        <w:t>담당</w:t>
      </w:r>
      <w:r w:rsidR="00B12EE0" w:rsidRPr="00632E3E">
        <w:t xml:space="preserve"> </w:t>
      </w:r>
      <w:r w:rsidR="00AA5C64" w:rsidRPr="00632E3E">
        <w:t>모니터요원에게</w:t>
      </w:r>
      <w:r w:rsidR="00AA5C64" w:rsidRPr="00632E3E">
        <w:t xml:space="preserve"> </w:t>
      </w:r>
      <w:r w:rsidR="00AA5C64" w:rsidRPr="00632E3E">
        <w:t>제출하여야</w:t>
      </w:r>
      <w:r w:rsidR="00AA5C64" w:rsidRPr="00632E3E">
        <w:t xml:space="preserve"> </w:t>
      </w:r>
      <w:r w:rsidR="00AA5C64" w:rsidRPr="00632E3E">
        <w:t>한다</w:t>
      </w:r>
      <w:r w:rsidR="00AA5C64" w:rsidRPr="00632E3E">
        <w:t>.</w:t>
      </w:r>
      <w:r w:rsidR="00912B80" w:rsidRPr="00632E3E">
        <w:br w:type="page"/>
      </w:r>
    </w:p>
    <w:p w14:paraId="66BA65EA" w14:textId="77777777" w:rsidR="00430787" w:rsidRPr="00632E3E" w:rsidRDefault="00430787" w:rsidP="001F11C1">
      <w:pPr>
        <w:pStyle w:val="10"/>
      </w:pPr>
      <w:bookmarkStart w:id="479" w:name="_Toc496006682"/>
      <w:bookmarkStart w:id="480" w:name="_Toc508005514"/>
      <w:bookmarkStart w:id="481" w:name="_Toc511444868"/>
      <w:bookmarkStart w:id="482" w:name="_Toc511445050"/>
      <w:bookmarkStart w:id="483" w:name="_Toc511445367"/>
      <w:bookmarkStart w:id="484" w:name="_Toc175882400"/>
      <w:bookmarkStart w:id="485" w:name="_Toc346711739"/>
      <w:bookmarkStart w:id="486" w:name="_Toc381694433"/>
      <w:bookmarkStart w:id="487" w:name="_Toc388347023"/>
      <w:bookmarkStart w:id="488" w:name="_Toc388347088"/>
      <w:bookmarkStart w:id="489" w:name="_Toc438719654"/>
      <w:bookmarkStart w:id="490" w:name="_Toc90998734"/>
      <w:bookmarkStart w:id="491" w:name="_Toc470420133"/>
      <w:bookmarkStart w:id="492" w:name="_Toc471612532"/>
      <w:bookmarkStart w:id="493" w:name="_Toc475174960"/>
      <w:bookmarkStart w:id="494" w:name="_Toc476216794"/>
      <w:bookmarkStart w:id="495" w:name="_Toc476217246"/>
      <w:bookmarkStart w:id="496" w:name="_Toc476710375"/>
      <w:bookmarkStart w:id="497" w:name="_Toc476735859"/>
      <w:bookmarkStart w:id="498" w:name="_Toc477076111"/>
      <w:bookmarkStart w:id="499" w:name="_Toc477852889"/>
      <w:bookmarkStart w:id="500" w:name="_Toc479154446"/>
      <w:bookmarkStart w:id="501" w:name="_Toc480163722"/>
      <w:bookmarkStart w:id="502" w:name="_Toc481208678"/>
      <w:bookmarkStart w:id="503" w:name="_Toc481217953"/>
      <w:bookmarkStart w:id="504" w:name="_Toc481222445"/>
      <w:bookmarkStart w:id="505" w:name="_Toc482416512"/>
      <w:bookmarkStart w:id="506" w:name="_Toc495907723"/>
      <w:bookmarkStart w:id="507" w:name="_Toc495984960"/>
      <w:bookmarkStart w:id="508" w:name="_Toc495993992"/>
      <w:bookmarkStart w:id="509" w:name="_Toc495995246"/>
      <w:r w:rsidRPr="00632E3E">
        <w:lastRenderedPageBreak/>
        <w:t>임상시험</w:t>
      </w:r>
      <w:r w:rsidRPr="00632E3E">
        <w:t xml:space="preserve"> </w:t>
      </w:r>
      <w:r w:rsidRPr="00632E3E">
        <w:t>자료</w:t>
      </w:r>
      <w:r w:rsidRPr="00632E3E">
        <w:t xml:space="preserve"> </w:t>
      </w:r>
      <w:r w:rsidRPr="00632E3E">
        <w:t>관리</w:t>
      </w:r>
      <w:bookmarkEnd w:id="479"/>
      <w:bookmarkEnd w:id="480"/>
      <w:bookmarkEnd w:id="481"/>
      <w:bookmarkEnd w:id="482"/>
      <w:bookmarkEnd w:id="483"/>
      <w:bookmarkEnd w:id="484"/>
      <w:bookmarkEnd w:id="485"/>
      <w:bookmarkEnd w:id="486"/>
      <w:bookmarkEnd w:id="487"/>
      <w:bookmarkEnd w:id="488"/>
      <w:bookmarkEnd w:id="489"/>
      <w:bookmarkEnd w:id="490"/>
    </w:p>
    <w:p w14:paraId="17E4BE64" w14:textId="77777777" w:rsidR="00430787" w:rsidRPr="00632E3E" w:rsidRDefault="00430787" w:rsidP="00162838">
      <w:pPr>
        <w:pStyle w:val="afff3"/>
      </w:pPr>
      <w:r w:rsidRPr="00632E3E">
        <w:t>본</w:t>
      </w:r>
      <w:r w:rsidRPr="00632E3E">
        <w:t xml:space="preserve"> </w:t>
      </w:r>
      <w:r w:rsidRPr="00632E3E">
        <w:t>임상시험의</w:t>
      </w:r>
      <w:r w:rsidRPr="00632E3E">
        <w:t xml:space="preserve"> </w:t>
      </w:r>
      <w:r w:rsidRPr="00632E3E">
        <w:t>자료관리는</w:t>
      </w:r>
      <w:r w:rsidRPr="00632E3E">
        <w:t xml:space="preserve"> </w:t>
      </w:r>
      <w:r w:rsidRPr="00632E3E">
        <w:t>서울성모병원</w:t>
      </w:r>
      <w:r w:rsidRPr="00632E3E">
        <w:t xml:space="preserve"> </w:t>
      </w:r>
      <w:r w:rsidRPr="00632E3E">
        <w:t>임상약리과</w:t>
      </w:r>
      <w:r w:rsidRPr="00632E3E">
        <w:t xml:space="preserve"> </w:t>
      </w:r>
      <w:r w:rsidRPr="00632E3E">
        <w:t>표준작업지침에</w:t>
      </w:r>
      <w:r w:rsidRPr="00632E3E">
        <w:t xml:space="preserve"> </w:t>
      </w:r>
      <w:r w:rsidRPr="00632E3E">
        <w:t>따라</w:t>
      </w:r>
      <w:r w:rsidRPr="00632E3E">
        <w:t xml:space="preserve"> </w:t>
      </w:r>
      <w:r w:rsidRPr="00632E3E">
        <w:t>시행하며</w:t>
      </w:r>
      <w:r w:rsidRPr="00632E3E">
        <w:t xml:space="preserve">, </w:t>
      </w:r>
      <w:r w:rsidRPr="00632E3E">
        <w:t>시험계획서에</w:t>
      </w:r>
      <w:r w:rsidRPr="00632E3E">
        <w:t xml:space="preserve"> </w:t>
      </w:r>
      <w:r w:rsidRPr="00632E3E">
        <w:t>명시하지</w:t>
      </w:r>
      <w:r w:rsidRPr="00632E3E">
        <w:t xml:space="preserve"> </w:t>
      </w:r>
      <w:r w:rsidRPr="00632E3E">
        <w:t>않은</w:t>
      </w:r>
      <w:r w:rsidRPr="00632E3E">
        <w:t xml:space="preserve"> </w:t>
      </w:r>
      <w:r w:rsidRPr="00632E3E">
        <w:t>기타</w:t>
      </w:r>
      <w:r w:rsidRPr="00632E3E">
        <w:t xml:space="preserve"> </w:t>
      </w:r>
      <w:r w:rsidRPr="00632E3E">
        <w:t>사항에</w:t>
      </w:r>
      <w:r w:rsidRPr="00632E3E">
        <w:t xml:space="preserve"> </w:t>
      </w:r>
      <w:r w:rsidRPr="00632E3E">
        <w:t>대하여는</w:t>
      </w:r>
      <w:r w:rsidRPr="00632E3E">
        <w:t xml:space="preserve"> ICH-GCP </w:t>
      </w:r>
      <w:r w:rsidRPr="00632E3E">
        <w:t>및</w:t>
      </w:r>
      <w:r w:rsidRPr="00632E3E">
        <w:t xml:space="preserve"> KGCP </w:t>
      </w:r>
      <w:r w:rsidRPr="00632E3E">
        <w:t>규정에</w:t>
      </w:r>
      <w:r w:rsidRPr="00632E3E">
        <w:t xml:space="preserve"> </w:t>
      </w:r>
      <w:r w:rsidRPr="00632E3E">
        <w:t>따라</w:t>
      </w:r>
      <w:r w:rsidRPr="00632E3E">
        <w:t xml:space="preserve"> </w:t>
      </w:r>
      <w:r w:rsidRPr="00632E3E">
        <w:t>시행한다</w:t>
      </w:r>
      <w:r w:rsidRPr="00632E3E">
        <w:t>.</w:t>
      </w:r>
    </w:p>
    <w:p w14:paraId="3D68C9E3" w14:textId="77777777" w:rsidR="00FE0176" w:rsidRPr="00632E3E" w:rsidRDefault="00430787" w:rsidP="00832082">
      <w:pPr>
        <w:pStyle w:val="2"/>
      </w:pPr>
      <w:bookmarkStart w:id="510" w:name="_Toc392678647"/>
      <w:bookmarkStart w:id="511" w:name="_Toc396984076"/>
      <w:bookmarkStart w:id="512" w:name="_Toc90998735"/>
      <w:r w:rsidRPr="00632E3E">
        <w:t>증례기록</w:t>
      </w:r>
      <w:r w:rsidRPr="00632E3E">
        <w:t xml:space="preserve"> </w:t>
      </w:r>
      <w:r w:rsidRPr="00632E3E">
        <w:t>및</w:t>
      </w:r>
      <w:r w:rsidRPr="00632E3E">
        <w:t xml:space="preserve"> </w:t>
      </w:r>
      <w:r w:rsidRPr="00632E3E">
        <w:t>근거문서</w:t>
      </w:r>
      <w:r w:rsidRPr="00632E3E">
        <w:t xml:space="preserve"> </w:t>
      </w:r>
      <w:r w:rsidRPr="00632E3E">
        <w:t>확인</w:t>
      </w:r>
      <w:r w:rsidR="004B3640" w:rsidRPr="00632E3E">
        <w:t xml:space="preserve"> </w:t>
      </w:r>
      <w:r w:rsidRPr="00632E3E">
        <w:t>(Source Document Verification)</w:t>
      </w:r>
      <w:bookmarkEnd w:id="510"/>
      <w:bookmarkEnd w:id="511"/>
      <w:bookmarkEnd w:id="512"/>
    </w:p>
    <w:p w14:paraId="7815CED8" w14:textId="77777777" w:rsidR="00430787" w:rsidRPr="00632E3E" w:rsidRDefault="00430787" w:rsidP="00162838">
      <w:pPr>
        <w:pStyle w:val="afff3"/>
      </w:pPr>
      <w:r w:rsidRPr="00632E3E">
        <w:t>근거문서</w:t>
      </w:r>
      <w:r w:rsidR="004B3640" w:rsidRPr="00632E3E">
        <w:t xml:space="preserve"> </w:t>
      </w:r>
      <w:r w:rsidRPr="00632E3E">
        <w:t>(source document)</w:t>
      </w:r>
      <w:r w:rsidRPr="00632E3E">
        <w:t>에는</w:t>
      </w:r>
      <w:r w:rsidRPr="00632E3E">
        <w:t xml:space="preserve"> </w:t>
      </w:r>
      <w:r w:rsidRPr="00632E3E">
        <w:t>기록해야</w:t>
      </w:r>
      <w:r w:rsidRPr="00632E3E">
        <w:t xml:space="preserve"> </w:t>
      </w:r>
      <w:r w:rsidRPr="00632E3E">
        <w:t>할</w:t>
      </w:r>
      <w:r w:rsidRPr="00632E3E">
        <w:t xml:space="preserve"> </w:t>
      </w:r>
      <w:r w:rsidRPr="00632E3E">
        <w:t>자료가</w:t>
      </w:r>
      <w:r w:rsidRPr="00632E3E">
        <w:t xml:space="preserve"> </w:t>
      </w:r>
      <w:r w:rsidRPr="00632E3E">
        <w:t>발생할</w:t>
      </w:r>
      <w:r w:rsidRPr="00632E3E">
        <w:t xml:space="preserve"> </w:t>
      </w:r>
      <w:r w:rsidRPr="00632E3E">
        <w:t>때</w:t>
      </w:r>
      <w:r w:rsidRPr="00632E3E">
        <w:t xml:space="preserve"> </w:t>
      </w:r>
      <w:r w:rsidRPr="00632E3E">
        <w:t>즉시</w:t>
      </w:r>
      <w:r w:rsidRPr="00632E3E">
        <w:t xml:space="preserve"> </w:t>
      </w:r>
      <w:r w:rsidRPr="00632E3E">
        <w:t>기록한다</w:t>
      </w:r>
      <w:r w:rsidRPr="00632E3E">
        <w:t xml:space="preserve">. </w:t>
      </w:r>
      <w:r w:rsidRPr="00632E3E">
        <w:t>만약</w:t>
      </w:r>
      <w:r w:rsidRPr="00632E3E">
        <w:t xml:space="preserve"> </w:t>
      </w:r>
      <w:r w:rsidRPr="00632E3E">
        <w:t>임상</w:t>
      </w:r>
      <w:r w:rsidRPr="00632E3E">
        <w:t xml:space="preserve"> </w:t>
      </w:r>
      <w:r w:rsidRPr="00632E3E">
        <w:t>종료</w:t>
      </w:r>
      <w:r w:rsidR="00A178FD" w:rsidRPr="00632E3E">
        <w:t xml:space="preserve"> </w:t>
      </w:r>
      <w:r w:rsidRPr="00632E3E">
        <w:t>시까지</w:t>
      </w:r>
      <w:r w:rsidRPr="00632E3E">
        <w:t xml:space="preserve"> </w:t>
      </w:r>
      <w:r w:rsidRPr="00632E3E">
        <w:t>기록되지</w:t>
      </w:r>
      <w:r w:rsidRPr="00632E3E">
        <w:t xml:space="preserve"> </w:t>
      </w:r>
      <w:r w:rsidRPr="00632E3E">
        <w:t>않은</w:t>
      </w:r>
      <w:r w:rsidRPr="00632E3E">
        <w:t xml:space="preserve"> </w:t>
      </w:r>
      <w:r w:rsidRPr="00632E3E">
        <w:t>경우</w:t>
      </w:r>
      <w:r w:rsidRPr="00632E3E">
        <w:t xml:space="preserve"> </w:t>
      </w:r>
      <w:r w:rsidRPr="00632E3E">
        <w:t>적절한</w:t>
      </w:r>
      <w:r w:rsidRPr="00632E3E">
        <w:t xml:space="preserve"> </w:t>
      </w:r>
      <w:r w:rsidRPr="00632E3E">
        <w:t>누락사유를</w:t>
      </w:r>
      <w:r w:rsidRPr="00632E3E">
        <w:t xml:space="preserve"> </w:t>
      </w:r>
      <w:r w:rsidRPr="00632E3E">
        <w:t>기록하여야</w:t>
      </w:r>
      <w:r w:rsidRPr="00632E3E">
        <w:t xml:space="preserve"> </w:t>
      </w:r>
      <w:r w:rsidRPr="00632E3E">
        <w:t>한다</w:t>
      </w:r>
      <w:r w:rsidRPr="00632E3E">
        <w:t xml:space="preserve">. </w:t>
      </w:r>
      <w:r w:rsidRPr="00632E3E">
        <w:t>근거문서의</w:t>
      </w:r>
      <w:r w:rsidRPr="00632E3E">
        <w:t xml:space="preserve"> </w:t>
      </w:r>
      <w:r w:rsidRPr="00632E3E">
        <w:t>모든</w:t>
      </w:r>
      <w:r w:rsidRPr="00632E3E">
        <w:t xml:space="preserve"> </w:t>
      </w:r>
      <w:r w:rsidRPr="00632E3E">
        <w:t>수정사항은</w:t>
      </w:r>
      <w:r w:rsidRPr="00632E3E">
        <w:t xml:space="preserve"> </w:t>
      </w:r>
      <w:r w:rsidRPr="00632E3E">
        <w:t>먼저의</w:t>
      </w:r>
      <w:r w:rsidRPr="00632E3E">
        <w:t xml:space="preserve"> </w:t>
      </w:r>
      <w:r w:rsidRPr="00632E3E">
        <w:t>기록이</w:t>
      </w:r>
      <w:r w:rsidRPr="00632E3E">
        <w:t xml:space="preserve"> </w:t>
      </w:r>
      <w:r w:rsidRPr="00632E3E">
        <w:t>보이도록</w:t>
      </w:r>
      <w:r w:rsidRPr="00632E3E">
        <w:t xml:space="preserve"> </w:t>
      </w:r>
      <w:r w:rsidRPr="00632E3E">
        <w:t>한</w:t>
      </w:r>
      <w:r w:rsidRPr="00632E3E">
        <w:t xml:space="preserve"> </w:t>
      </w:r>
      <w:r w:rsidRPr="00632E3E">
        <w:t>줄로</w:t>
      </w:r>
      <w:r w:rsidRPr="00632E3E">
        <w:t xml:space="preserve"> </w:t>
      </w:r>
      <w:r w:rsidRPr="00632E3E">
        <w:t>그어</w:t>
      </w:r>
      <w:r w:rsidRPr="00632E3E">
        <w:t xml:space="preserve"> </w:t>
      </w:r>
      <w:r w:rsidRPr="00632E3E">
        <w:t>표시한</w:t>
      </w:r>
      <w:r w:rsidRPr="00632E3E">
        <w:t xml:space="preserve"> </w:t>
      </w:r>
      <w:r w:rsidRPr="00632E3E">
        <w:t>후</w:t>
      </w:r>
      <w:r w:rsidRPr="00632E3E">
        <w:t xml:space="preserve"> </w:t>
      </w:r>
      <w:r w:rsidRPr="00632E3E">
        <w:t>수정자료</w:t>
      </w:r>
      <w:r w:rsidRPr="00632E3E">
        <w:t xml:space="preserve">, </w:t>
      </w:r>
      <w:r w:rsidRPr="00632E3E">
        <w:t>수정자</w:t>
      </w:r>
      <w:r w:rsidRPr="00632E3E">
        <w:t xml:space="preserve">, </w:t>
      </w:r>
      <w:r w:rsidRPr="00632E3E">
        <w:t>수정사유</w:t>
      </w:r>
      <w:r w:rsidRPr="00632E3E">
        <w:t xml:space="preserve">, </w:t>
      </w:r>
      <w:r w:rsidRPr="00632E3E">
        <w:t>수정일을</w:t>
      </w:r>
      <w:r w:rsidRPr="00632E3E">
        <w:t xml:space="preserve"> </w:t>
      </w:r>
      <w:r w:rsidRPr="00632E3E">
        <w:t>기록한다</w:t>
      </w:r>
      <w:r w:rsidRPr="00632E3E">
        <w:t xml:space="preserve">. </w:t>
      </w:r>
      <w:r w:rsidRPr="00632E3E">
        <w:t>먼저의</w:t>
      </w:r>
      <w:r w:rsidRPr="00632E3E">
        <w:t xml:space="preserve"> </w:t>
      </w:r>
      <w:r w:rsidRPr="00632E3E">
        <w:t>기록이</w:t>
      </w:r>
      <w:r w:rsidRPr="00632E3E">
        <w:t xml:space="preserve"> </w:t>
      </w:r>
      <w:r w:rsidRPr="00632E3E">
        <w:t>보이지</w:t>
      </w:r>
      <w:r w:rsidRPr="00632E3E">
        <w:t xml:space="preserve"> </w:t>
      </w:r>
      <w:r w:rsidRPr="00632E3E">
        <w:t>않도록</w:t>
      </w:r>
      <w:r w:rsidRPr="00632E3E">
        <w:t xml:space="preserve"> </w:t>
      </w:r>
      <w:r w:rsidRPr="00632E3E">
        <w:t>하는</w:t>
      </w:r>
      <w:r w:rsidRPr="00632E3E">
        <w:t xml:space="preserve"> </w:t>
      </w:r>
      <w:r w:rsidRPr="00632E3E">
        <w:t>수정액</w:t>
      </w:r>
      <w:r w:rsidRPr="00632E3E">
        <w:t xml:space="preserve"> </w:t>
      </w:r>
      <w:r w:rsidRPr="00632E3E">
        <w:t>등을</w:t>
      </w:r>
      <w:r w:rsidRPr="00632E3E">
        <w:t xml:space="preserve"> </w:t>
      </w:r>
      <w:r w:rsidRPr="00632E3E">
        <w:t>사용하여서는</w:t>
      </w:r>
      <w:r w:rsidRPr="00632E3E">
        <w:t xml:space="preserve"> </w:t>
      </w:r>
      <w:r w:rsidRPr="00632E3E">
        <w:t>안</w:t>
      </w:r>
      <w:r w:rsidRPr="00632E3E">
        <w:t xml:space="preserve"> </w:t>
      </w:r>
      <w:r w:rsidRPr="00632E3E">
        <w:t>된다</w:t>
      </w:r>
      <w:r w:rsidRPr="00632E3E">
        <w:t xml:space="preserve">. </w:t>
      </w:r>
      <w:r w:rsidRPr="00632E3E">
        <w:t>근거문서</w:t>
      </w:r>
      <w:r w:rsidRPr="00632E3E">
        <w:t xml:space="preserve"> </w:t>
      </w:r>
      <w:r w:rsidRPr="00632E3E">
        <w:t>작성이</w:t>
      </w:r>
      <w:r w:rsidRPr="00632E3E">
        <w:t xml:space="preserve"> </w:t>
      </w:r>
      <w:r w:rsidRPr="00632E3E">
        <w:t>완료된</w:t>
      </w:r>
      <w:r w:rsidRPr="00632E3E">
        <w:t xml:space="preserve"> </w:t>
      </w:r>
      <w:r w:rsidRPr="00632E3E">
        <w:t>대상자의</w:t>
      </w:r>
      <w:r w:rsidRPr="00632E3E">
        <w:t xml:space="preserve"> </w:t>
      </w:r>
      <w:r w:rsidRPr="00632E3E">
        <w:t>자료는</w:t>
      </w:r>
      <w:r w:rsidRPr="00632E3E">
        <w:t xml:space="preserve"> </w:t>
      </w:r>
      <w:r w:rsidRPr="00632E3E">
        <w:t>증례기록서에</w:t>
      </w:r>
      <w:r w:rsidRPr="00632E3E">
        <w:t xml:space="preserve"> </w:t>
      </w:r>
      <w:r w:rsidRPr="00632E3E">
        <w:t>입력한다</w:t>
      </w:r>
      <w:r w:rsidRPr="00632E3E">
        <w:t xml:space="preserve">. </w:t>
      </w:r>
      <w:r w:rsidRPr="00632E3E">
        <w:t>모든</w:t>
      </w:r>
      <w:r w:rsidRPr="00632E3E">
        <w:t xml:space="preserve"> </w:t>
      </w:r>
      <w:r w:rsidRPr="00632E3E">
        <w:t>자료는</w:t>
      </w:r>
      <w:r w:rsidRPr="00632E3E">
        <w:t xml:space="preserve"> </w:t>
      </w:r>
      <w:r w:rsidRPr="00632E3E">
        <w:t>관련</w:t>
      </w:r>
      <w:r w:rsidRPr="00632E3E">
        <w:t xml:space="preserve"> </w:t>
      </w:r>
      <w:r w:rsidRPr="00632E3E">
        <w:t>정부기관</w:t>
      </w:r>
      <w:r w:rsidRPr="00632E3E">
        <w:t xml:space="preserve">, IRB </w:t>
      </w:r>
      <w:r w:rsidRPr="00632E3E">
        <w:t>등의</w:t>
      </w:r>
      <w:r w:rsidRPr="00632E3E">
        <w:t xml:space="preserve"> </w:t>
      </w:r>
      <w:r w:rsidRPr="00632E3E">
        <w:t>요구에</w:t>
      </w:r>
      <w:r w:rsidRPr="00632E3E">
        <w:t xml:space="preserve"> </w:t>
      </w:r>
      <w:r w:rsidRPr="00632E3E">
        <w:t>의해</w:t>
      </w:r>
      <w:r w:rsidRPr="00632E3E">
        <w:t xml:space="preserve"> </w:t>
      </w:r>
      <w:r w:rsidRPr="00632E3E">
        <w:t>확인될</w:t>
      </w:r>
      <w:r w:rsidRPr="00632E3E">
        <w:t xml:space="preserve"> </w:t>
      </w:r>
      <w:r w:rsidRPr="00632E3E">
        <w:t>수</w:t>
      </w:r>
      <w:r w:rsidRPr="00632E3E">
        <w:t xml:space="preserve"> </w:t>
      </w:r>
      <w:r w:rsidRPr="00632E3E">
        <w:t>있도록</w:t>
      </w:r>
      <w:r w:rsidRPr="00632E3E">
        <w:t xml:space="preserve"> </w:t>
      </w:r>
      <w:r w:rsidRPr="00632E3E">
        <w:t>근거문서는</w:t>
      </w:r>
      <w:r w:rsidRPr="00632E3E">
        <w:t xml:space="preserve"> </w:t>
      </w:r>
      <w:r w:rsidRPr="00632E3E">
        <w:t>보관한다</w:t>
      </w:r>
      <w:r w:rsidRPr="00632E3E">
        <w:t xml:space="preserve">. </w:t>
      </w:r>
      <w:r w:rsidRPr="00632E3E">
        <w:t>또한</w:t>
      </w:r>
      <w:r w:rsidRPr="00632E3E">
        <w:t xml:space="preserve"> </w:t>
      </w:r>
      <w:r w:rsidRPr="00632E3E">
        <w:t>시험자는</w:t>
      </w:r>
      <w:r w:rsidRPr="00632E3E">
        <w:t xml:space="preserve"> </w:t>
      </w:r>
      <w:r w:rsidRPr="00632E3E">
        <w:t>임상시험을</w:t>
      </w:r>
      <w:r w:rsidRPr="00632E3E">
        <w:t xml:space="preserve"> </w:t>
      </w:r>
      <w:r w:rsidRPr="00632E3E">
        <w:t>시작하기</w:t>
      </w:r>
      <w:r w:rsidRPr="00632E3E">
        <w:t xml:space="preserve"> </w:t>
      </w:r>
      <w:r w:rsidRPr="00632E3E">
        <w:t>전</w:t>
      </w:r>
      <w:r w:rsidRPr="00632E3E">
        <w:t xml:space="preserve">, </w:t>
      </w:r>
      <w:r w:rsidRPr="00632E3E">
        <w:t>증례기록서</w:t>
      </w:r>
      <w:r w:rsidRPr="00632E3E">
        <w:t xml:space="preserve"> </w:t>
      </w:r>
      <w:r w:rsidRPr="00632E3E">
        <w:t>등</w:t>
      </w:r>
      <w:r w:rsidRPr="00632E3E">
        <w:t xml:space="preserve"> </w:t>
      </w:r>
      <w:r w:rsidRPr="00632E3E">
        <w:t>기타</w:t>
      </w:r>
      <w:r w:rsidRPr="00632E3E">
        <w:t xml:space="preserve"> </w:t>
      </w:r>
      <w:r w:rsidRPr="00632E3E">
        <w:t>적절한</w:t>
      </w:r>
      <w:r w:rsidRPr="00632E3E">
        <w:t xml:space="preserve"> </w:t>
      </w:r>
      <w:r w:rsidRPr="00632E3E">
        <w:t>곳에</w:t>
      </w:r>
      <w:r w:rsidRPr="00632E3E">
        <w:t xml:space="preserve"> </w:t>
      </w:r>
      <w:r w:rsidRPr="00632E3E">
        <w:t>정상범위나</w:t>
      </w:r>
      <w:r w:rsidRPr="00632E3E">
        <w:t xml:space="preserve"> </w:t>
      </w:r>
      <w:r w:rsidRPr="00632E3E">
        <w:t>참고치를</w:t>
      </w:r>
      <w:r w:rsidRPr="00632E3E">
        <w:t xml:space="preserve"> </w:t>
      </w:r>
      <w:r w:rsidRPr="00632E3E">
        <w:t>제시하여</w:t>
      </w:r>
      <w:r w:rsidRPr="00632E3E">
        <w:t xml:space="preserve"> </w:t>
      </w:r>
      <w:r w:rsidRPr="00632E3E">
        <w:t>자료의</w:t>
      </w:r>
      <w:r w:rsidRPr="00632E3E">
        <w:t xml:space="preserve"> </w:t>
      </w:r>
      <w:r w:rsidRPr="00632E3E">
        <w:t>확인</w:t>
      </w:r>
      <w:r w:rsidR="004B3640" w:rsidRPr="00632E3E">
        <w:t xml:space="preserve"> </w:t>
      </w:r>
      <w:r w:rsidRPr="00632E3E">
        <w:t xml:space="preserve">(verification) </w:t>
      </w:r>
      <w:r w:rsidRPr="00632E3E">
        <w:t>및</w:t>
      </w:r>
      <w:r w:rsidRPr="00632E3E">
        <w:t xml:space="preserve"> </w:t>
      </w:r>
      <w:r w:rsidRPr="00632E3E">
        <w:t>검증</w:t>
      </w:r>
      <w:r w:rsidR="004B3640" w:rsidRPr="00632E3E">
        <w:t xml:space="preserve"> </w:t>
      </w:r>
      <w:r w:rsidRPr="00632E3E">
        <w:t>(validation)</w:t>
      </w:r>
      <w:r w:rsidRPr="00632E3E">
        <w:t>하는데</w:t>
      </w:r>
      <w:r w:rsidRPr="00632E3E">
        <w:t xml:space="preserve"> </w:t>
      </w:r>
      <w:r w:rsidRPr="00632E3E">
        <w:t>사용할</w:t>
      </w:r>
      <w:r w:rsidRPr="00632E3E">
        <w:t xml:space="preserve"> </w:t>
      </w:r>
      <w:r w:rsidRPr="00632E3E">
        <w:t>수</w:t>
      </w:r>
      <w:r w:rsidRPr="00632E3E">
        <w:t xml:space="preserve"> </w:t>
      </w:r>
      <w:r w:rsidRPr="00632E3E">
        <w:t>있도록</w:t>
      </w:r>
      <w:r w:rsidRPr="00632E3E">
        <w:t xml:space="preserve"> </w:t>
      </w:r>
      <w:r w:rsidRPr="00632E3E">
        <w:t>한다</w:t>
      </w:r>
      <w:r w:rsidRPr="00632E3E">
        <w:t>.</w:t>
      </w:r>
    </w:p>
    <w:p w14:paraId="77AD3C50" w14:textId="77777777" w:rsidR="00FE0176" w:rsidRPr="00632E3E" w:rsidRDefault="00FE0176" w:rsidP="00832082">
      <w:pPr>
        <w:pStyle w:val="2"/>
      </w:pPr>
      <w:bookmarkStart w:id="513" w:name="_Toc90998736"/>
      <w:r w:rsidRPr="00632E3E">
        <w:t>증례기록서의</w:t>
      </w:r>
      <w:r w:rsidRPr="00632E3E">
        <w:t xml:space="preserve"> </w:t>
      </w:r>
      <w:r w:rsidRPr="00632E3E">
        <w:t>작성</w:t>
      </w:r>
      <w:bookmarkEnd w:id="513"/>
    </w:p>
    <w:p w14:paraId="4BEFAF0A" w14:textId="77777777" w:rsidR="008D0F85" w:rsidRPr="00632E3E" w:rsidRDefault="00430787" w:rsidP="00F56A3D">
      <w:pPr>
        <w:pStyle w:val="afff3"/>
      </w:pPr>
      <w:r w:rsidRPr="00632E3E">
        <w:t>시험책임자로부터</w:t>
      </w:r>
      <w:r w:rsidRPr="00632E3E">
        <w:t xml:space="preserve"> </w:t>
      </w:r>
      <w:r w:rsidRPr="00632E3E">
        <w:t>위임을</w:t>
      </w:r>
      <w:r w:rsidRPr="00632E3E">
        <w:t xml:space="preserve"> </w:t>
      </w:r>
      <w:r w:rsidRPr="00632E3E">
        <w:t>받은</w:t>
      </w:r>
      <w:r w:rsidRPr="00632E3E">
        <w:t xml:space="preserve"> </w:t>
      </w:r>
      <w:r w:rsidRPr="00632E3E">
        <w:t>증례기록서</w:t>
      </w:r>
      <w:r w:rsidRPr="00632E3E">
        <w:t xml:space="preserve"> </w:t>
      </w:r>
      <w:r w:rsidRPr="00632E3E">
        <w:t>작성자는</w:t>
      </w:r>
      <w:r w:rsidRPr="00632E3E">
        <w:t xml:space="preserve"> </w:t>
      </w:r>
      <w:r w:rsidRPr="00632E3E">
        <w:t>근거문서의</w:t>
      </w:r>
      <w:r w:rsidRPr="00632E3E">
        <w:t xml:space="preserve"> </w:t>
      </w:r>
      <w:r w:rsidRPr="00632E3E">
        <w:t>내용을</w:t>
      </w:r>
      <w:r w:rsidRPr="00632E3E">
        <w:t xml:space="preserve"> </w:t>
      </w:r>
      <w:r w:rsidRPr="00632E3E">
        <w:t>증례기록서에</w:t>
      </w:r>
      <w:r w:rsidRPr="00632E3E">
        <w:t xml:space="preserve"> </w:t>
      </w:r>
      <w:r w:rsidRPr="00632E3E">
        <w:t>정확하게</w:t>
      </w:r>
      <w:r w:rsidRPr="00632E3E">
        <w:t xml:space="preserve"> </w:t>
      </w:r>
      <w:r w:rsidRPr="00632E3E">
        <w:t>입력한다</w:t>
      </w:r>
      <w:r w:rsidRPr="00632E3E">
        <w:t xml:space="preserve">. </w:t>
      </w:r>
    </w:p>
    <w:p w14:paraId="451AF4B7" w14:textId="77777777" w:rsidR="00430787" w:rsidRPr="00632E3E" w:rsidRDefault="00430787" w:rsidP="00832082">
      <w:pPr>
        <w:pStyle w:val="2"/>
      </w:pPr>
      <w:bookmarkStart w:id="514" w:name="_Toc392678650"/>
      <w:bookmarkStart w:id="515" w:name="_Toc396984079"/>
      <w:bookmarkStart w:id="516" w:name="_Toc90998737"/>
      <w:r w:rsidRPr="00632E3E">
        <w:t>자료의</w:t>
      </w:r>
      <w:r w:rsidRPr="00632E3E">
        <w:t xml:space="preserve"> </w:t>
      </w:r>
      <w:r w:rsidRPr="00632E3E">
        <w:t>보관</w:t>
      </w:r>
      <w:bookmarkEnd w:id="514"/>
      <w:bookmarkEnd w:id="515"/>
      <w:r w:rsidR="00FE0176" w:rsidRPr="00632E3E">
        <w:t xml:space="preserve"> </w:t>
      </w:r>
      <w:r w:rsidR="00FE0176" w:rsidRPr="00632E3E">
        <w:t>등</w:t>
      </w:r>
      <w:bookmarkEnd w:id="516"/>
    </w:p>
    <w:p w14:paraId="362AE167" w14:textId="49BDF18B" w:rsidR="00430787" w:rsidRPr="00632E3E" w:rsidRDefault="00FE0176" w:rsidP="00F56A3D">
      <w:pPr>
        <w:pStyle w:val="afff3"/>
      </w:pPr>
      <w:r w:rsidRPr="00632E3E">
        <w:t>본</w:t>
      </w:r>
      <w:r w:rsidRPr="00632E3E">
        <w:t xml:space="preserve"> </w:t>
      </w:r>
      <w:r w:rsidRPr="00632E3E">
        <w:t>임상시험</w:t>
      </w:r>
      <w:r w:rsidRPr="00632E3E">
        <w:t xml:space="preserve"> </w:t>
      </w:r>
      <w:r w:rsidRPr="00632E3E">
        <w:t>자료는</w:t>
      </w:r>
      <w:r w:rsidRPr="00632E3E">
        <w:t xml:space="preserve"> </w:t>
      </w:r>
      <w:r w:rsidRPr="00632E3E">
        <w:t>연구자</w:t>
      </w:r>
      <w:r w:rsidRPr="00632E3E">
        <w:t xml:space="preserve"> </w:t>
      </w:r>
      <w:r w:rsidRPr="00632E3E">
        <w:t>및</w:t>
      </w:r>
      <w:r w:rsidRPr="00632E3E">
        <w:t xml:space="preserve"> </w:t>
      </w:r>
      <w:r w:rsidRPr="00632E3E">
        <w:t>의뢰사의</w:t>
      </w:r>
      <w:r w:rsidRPr="00632E3E">
        <w:t xml:space="preserve"> </w:t>
      </w:r>
      <w:r w:rsidRPr="00632E3E">
        <w:t>합의</w:t>
      </w:r>
      <w:r w:rsidRPr="00632E3E">
        <w:t xml:space="preserve"> </w:t>
      </w:r>
      <w:r w:rsidRPr="00632E3E">
        <w:t>하에</w:t>
      </w:r>
      <w:r w:rsidRPr="00632E3E">
        <w:t xml:space="preserve"> </w:t>
      </w:r>
      <w:r w:rsidRPr="00632E3E">
        <w:t>서울성모병원</w:t>
      </w:r>
      <w:r w:rsidRPr="00632E3E">
        <w:t xml:space="preserve"> </w:t>
      </w:r>
      <w:r w:rsidRPr="00632E3E">
        <w:t>임상약리과</w:t>
      </w:r>
      <w:r w:rsidRPr="00632E3E">
        <w:t xml:space="preserve"> </w:t>
      </w:r>
      <w:r w:rsidRPr="00632E3E">
        <w:t>및</w:t>
      </w:r>
      <w:r w:rsidRPr="00632E3E">
        <w:t xml:space="preserve"> </w:t>
      </w:r>
      <w:r w:rsidRPr="00632E3E">
        <w:t>임상시험센터의</w:t>
      </w:r>
      <w:r w:rsidRPr="00632E3E">
        <w:t xml:space="preserve"> SOP</w:t>
      </w:r>
      <w:r w:rsidRPr="00632E3E">
        <w:t>에</w:t>
      </w:r>
      <w:r w:rsidRPr="00632E3E">
        <w:t xml:space="preserve"> </w:t>
      </w:r>
      <w:r w:rsidRPr="00632E3E">
        <w:t>의거하여</w:t>
      </w:r>
      <w:r w:rsidRPr="00632E3E">
        <w:t xml:space="preserve"> </w:t>
      </w:r>
      <w:r w:rsidRPr="00632E3E">
        <w:t>보관한다</w:t>
      </w:r>
      <w:r w:rsidRPr="00632E3E">
        <w:t>.</w:t>
      </w:r>
    </w:p>
    <w:p w14:paraId="36F7D845" w14:textId="08A3BBEC" w:rsidR="00782115" w:rsidRPr="00632E3E" w:rsidRDefault="00430787" w:rsidP="001F11C1">
      <w:pPr>
        <w:pStyle w:val="10"/>
      </w:pPr>
      <w:bookmarkStart w:id="517" w:name="_Toc496006683"/>
      <w:bookmarkStart w:id="518" w:name="_Toc508005515"/>
      <w:bookmarkStart w:id="519" w:name="_Toc511444869"/>
      <w:bookmarkStart w:id="520" w:name="_Toc511445051"/>
      <w:bookmarkStart w:id="521" w:name="_Toc511445368"/>
      <w:bookmarkStart w:id="522" w:name="_Toc175882401"/>
      <w:bookmarkStart w:id="523" w:name="_Toc346711740"/>
      <w:bookmarkStart w:id="524" w:name="_Toc381694434"/>
      <w:bookmarkStart w:id="525" w:name="_Toc388347024"/>
      <w:bookmarkStart w:id="526" w:name="_Toc388347089"/>
      <w:bookmarkStart w:id="527" w:name="_Toc438719655"/>
      <w:bookmarkStart w:id="528" w:name="_Toc90998738"/>
      <w:r w:rsidRPr="00632E3E">
        <w:t>대상자</w:t>
      </w:r>
      <w:r w:rsidRPr="00632E3E">
        <w:t xml:space="preserve"> </w:t>
      </w:r>
      <w:r w:rsidRPr="00632E3E">
        <w:t>동의서</w:t>
      </w:r>
      <w:r w:rsidRPr="00632E3E">
        <w:t xml:space="preserve"> </w:t>
      </w:r>
      <w:r w:rsidRPr="00632E3E">
        <w:t>양식</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7"/>
      <w:bookmarkEnd w:id="518"/>
      <w:bookmarkEnd w:id="519"/>
      <w:bookmarkEnd w:id="520"/>
      <w:bookmarkEnd w:id="521"/>
      <w:bookmarkEnd w:id="522"/>
      <w:bookmarkEnd w:id="523"/>
      <w:bookmarkEnd w:id="524"/>
      <w:bookmarkEnd w:id="525"/>
      <w:bookmarkEnd w:id="526"/>
      <w:bookmarkEnd w:id="527"/>
      <w:bookmarkEnd w:id="528"/>
    </w:p>
    <w:p w14:paraId="5D309712" w14:textId="271349F3" w:rsidR="00782115" w:rsidRPr="00632E3E" w:rsidRDefault="00782115" w:rsidP="00162838">
      <w:pPr>
        <w:pStyle w:val="afff3"/>
      </w:pPr>
      <w:r w:rsidRPr="00632E3E">
        <w:t>임상시험의</w:t>
      </w:r>
      <w:r w:rsidRPr="00632E3E">
        <w:t xml:space="preserve"> </w:t>
      </w:r>
      <w:r w:rsidRPr="00632E3E">
        <w:t>실시에</w:t>
      </w:r>
      <w:r w:rsidRPr="00632E3E">
        <w:t xml:space="preserve"> </w:t>
      </w:r>
      <w:r w:rsidRPr="00632E3E">
        <w:t>있어서</w:t>
      </w:r>
      <w:r w:rsidRPr="00632E3E">
        <w:t xml:space="preserve"> </w:t>
      </w:r>
      <w:r w:rsidRPr="00632E3E">
        <w:t>대상자에게</w:t>
      </w:r>
      <w:r w:rsidRPr="00632E3E">
        <w:t xml:space="preserve"> </w:t>
      </w:r>
      <w:r w:rsidRPr="00632E3E">
        <w:t>본</w:t>
      </w:r>
      <w:r w:rsidRPr="00632E3E">
        <w:t xml:space="preserve"> </w:t>
      </w:r>
      <w:r w:rsidRPr="00632E3E">
        <w:t>시험의</w:t>
      </w:r>
      <w:r w:rsidRPr="00632E3E">
        <w:t xml:space="preserve"> </w:t>
      </w:r>
      <w:r w:rsidRPr="00632E3E">
        <w:t>내용</w:t>
      </w:r>
      <w:r w:rsidRPr="00632E3E">
        <w:t xml:space="preserve"> </w:t>
      </w:r>
      <w:r w:rsidRPr="00632E3E">
        <w:t>및</w:t>
      </w:r>
      <w:r w:rsidRPr="00632E3E">
        <w:t xml:space="preserve"> </w:t>
      </w:r>
      <w:r w:rsidRPr="00632E3E">
        <w:t>임상시험용의약품의</w:t>
      </w:r>
      <w:r w:rsidRPr="00632E3E">
        <w:t xml:space="preserve"> </w:t>
      </w:r>
      <w:r w:rsidRPr="00632E3E">
        <w:t>효과</w:t>
      </w:r>
      <w:r w:rsidRPr="00632E3E">
        <w:t xml:space="preserve">, </w:t>
      </w:r>
      <w:r w:rsidRPr="00632E3E">
        <w:t>이상반응에</w:t>
      </w:r>
      <w:r w:rsidRPr="00632E3E">
        <w:t xml:space="preserve"> </w:t>
      </w:r>
      <w:r w:rsidRPr="00632E3E">
        <w:t>대해</w:t>
      </w:r>
      <w:r w:rsidRPr="00632E3E">
        <w:t xml:space="preserve"> </w:t>
      </w:r>
      <w:r w:rsidRPr="00632E3E">
        <w:t>사전에</w:t>
      </w:r>
      <w:r w:rsidRPr="00632E3E">
        <w:t xml:space="preserve"> </w:t>
      </w:r>
      <w:r w:rsidRPr="00632E3E">
        <w:t>충분히</w:t>
      </w:r>
      <w:r w:rsidRPr="00632E3E">
        <w:t xml:space="preserve"> </w:t>
      </w:r>
      <w:r w:rsidRPr="00632E3E">
        <w:t>설명한</w:t>
      </w:r>
      <w:r w:rsidRPr="00632E3E">
        <w:t xml:space="preserve"> </w:t>
      </w:r>
      <w:r w:rsidRPr="00632E3E">
        <w:t>후</w:t>
      </w:r>
      <w:r w:rsidRPr="00632E3E">
        <w:t xml:space="preserve"> </w:t>
      </w:r>
      <w:r w:rsidRPr="00632E3E">
        <w:t>대상자의</w:t>
      </w:r>
      <w:r w:rsidRPr="00632E3E">
        <w:t xml:space="preserve"> </w:t>
      </w:r>
      <w:r w:rsidRPr="00632E3E">
        <w:t>동의를</w:t>
      </w:r>
      <w:r w:rsidRPr="00632E3E">
        <w:t xml:space="preserve"> </w:t>
      </w:r>
      <w:r w:rsidRPr="00632E3E">
        <w:t>얻어</w:t>
      </w:r>
      <w:r w:rsidRPr="00632E3E">
        <w:t xml:space="preserve"> </w:t>
      </w:r>
      <w:r w:rsidRPr="00632E3E">
        <w:t>동의서를</w:t>
      </w:r>
      <w:r w:rsidRPr="00632E3E">
        <w:t xml:space="preserve"> </w:t>
      </w:r>
      <w:r w:rsidRPr="00632E3E">
        <w:t>작성하고</w:t>
      </w:r>
      <w:r w:rsidRPr="00632E3E">
        <w:t xml:space="preserve"> </w:t>
      </w:r>
      <w:r w:rsidRPr="00632E3E">
        <w:t>증례기록양식에</w:t>
      </w:r>
      <w:r w:rsidRPr="00632E3E">
        <w:t xml:space="preserve"> </w:t>
      </w:r>
      <w:r w:rsidRPr="00632E3E">
        <w:t>동의</w:t>
      </w:r>
      <w:r w:rsidRPr="00632E3E">
        <w:t xml:space="preserve"> </w:t>
      </w:r>
      <w:r w:rsidR="00283A65" w:rsidRPr="00632E3E">
        <w:t>취득</w:t>
      </w:r>
      <w:r w:rsidR="00283A65" w:rsidRPr="00632E3E">
        <w:t xml:space="preserve"> </w:t>
      </w:r>
      <w:r w:rsidR="00283A65" w:rsidRPr="00632E3E">
        <w:t>연월일을</w:t>
      </w:r>
      <w:r w:rsidRPr="00632E3E">
        <w:t xml:space="preserve"> </w:t>
      </w:r>
      <w:r w:rsidRPr="00632E3E">
        <w:t>기재한다</w:t>
      </w:r>
      <w:r w:rsidR="00FE0176" w:rsidRPr="00632E3E">
        <w:t>.</w:t>
      </w:r>
      <w:r w:rsidR="004B3640" w:rsidRPr="00632E3E">
        <w:t xml:space="preserve"> </w:t>
      </w:r>
      <w:r w:rsidRPr="00632E3E">
        <w:t>(</w:t>
      </w:r>
      <w:r w:rsidR="00430787" w:rsidRPr="00632E3E">
        <w:t>시험대상자</w:t>
      </w:r>
      <w:r w:rsidR="000622CB" w:rsidRPr="00632E3E">
        <w:t>를</w:t>
      </w:r>
      <w:r w:rsidR="000622CB" w:rsidRPr="00632E3E">
        <w:t xml:space="preserve"> </w:t>
      </w:r>
      <w:r w:rsidR="000622CB" w:rsidRPr="00632E3E">
        <w:t>위한</w:t>
      </w:r>
      <w:r w:rsidR="00430787" w:rsidRPr="00632E3E">
        <w:t xml:space="preserve"> </w:t>
      </w:r>
      <w:r w:rsidR="00D13E09" w:rsidRPr="00632E3E">
        <w:t>설명문</w:t>
      </w:r>
      <w:r w:rsidR="00D13E09" w:rsidRPr="00632E3E">
        <w:t xml:space="preserve"> </w:t>
      </w:r>
      <w:r w:rsidR="00D13E09" w:rsidRPr="00632E3E">
        <w:t>및</w:t>
      </w:r>
      <w:r w:rsidR="00D13E09" w:rsidRPr="00632E3E">
        <w:t xml:space="preserve"> </w:t>
      </w:r>
      <w:r w:rsidR="00D13E09" w:rsidRPr="00632E3E">
        <w:t>동의서</w:t>
      </w:r>
      <w:r w:rsidR="00D13E09" w:rsidRPr="00632E3E">
        <w:t xml:space="preserve"> </w:t>
      </w:r>
      <w:r w:rsidRPr="00632E3E">
        <w:t>참조</w:t>
      </w:r>
      <w:r w:rsidRPr="00632E3E">
        <w:t>).</w:t>
      </w:r>
      <w:bookmarkStart w:id="529" w:name="_Toc298346171"/>
    </w:p>
    <w:p w14:paraId="2C207CBC" w14:textId="77777777" w:rsidR="00782115" w:rsidRPr="00632E3E" w:rsidRDefault="00782115" w:rsidP="001F11C1">
      <w:pPr>
        <w:pStyle w:val="10"/>
      </w:pPr>
      <w:bookmarkStart w:id="530" w:name="_Toc346711741"/>
      <w:bookmarkStart w:id="531" w:name="_Toc381694435"/>
      <w:bookmarkStart w:id="532" w:name="_Toc388347025"/>
      <w:bookmarkStart w:id="533" w:name="_Toc388347090"/>
      <w:bookmarkStart w:id="534" w:name="_Toc438719656"/>
      <w:bookmarkStart w:id="535" w:name="_Toc90998739"/>
      <w:r w:rsidRPr="00632E3E">
        <w:t>피해자</w:t>
      </w:r>
      <w:r w:rsidRPr="00632E3E">
        <w:t xml:space="preserve"> </w:t>
      </w:r>
      <w:r w:rsidRPr="00632E3E">
        <w:t>보상에</w:t>
      </w:r>
      <w:r w:rsidRPr="00632E3E">
        <w:t xml:space="preserve"> </w:t>
      </w:r>
      <w:r w:rsidRPr="00632E3E">
        <w:t>대한</w:t>
      </w:r>
      <w:r w:rsidRPr="00632E3E">
        <w:t xml:space="preserve"> </w:t>
      </w:r>
      <w:r w:rsidRPr="00632E3E">
        <w:t>규약</w:t>
      </w:r>
      <w:bookmarkEnd w:id="529"/>
      <w:bookmarkEnd w:id="530"/>
      <w:bookmarkEnd w:id="531"/>
      <w:bookmarkEnd w:id="532"/>
      <w:bookmarkEnd w:id="533"/>
      <w:bookmarkEnd w:id="534"/>
      <w:bookmarkEnd w:id="535"/>
    </w:p>
    <w:p w14:paraId="755E010D" w14:textId="77777777" w:rsidR="00782115" w:rsidRPr="00632E3E" w:rsidRDefault="00782115" w:rsidP="00162838">
      <w:pPr>
        <w:pStyle w:val="afff3"/>
      </w:pPr>
      <w:r w:rsidRPr="00632E3E">
        <w:t>만일</w:t>
      </w:r>
      <w:r w:rsidRPr="00632E3E">
        <w:t xml:space="preserve">, </w:t>
      </w:r>
      <w:r w:rsidRPr="00632E3E">
        <w:t>본</w:t>
      </w:r>
      <w:r w:rsidRPr="00632E3E">
        <w:t xml:space="preserve"> </w:t>
      </w:r>
      <w:r w:rsidRPr="00632E3E">
        <w:t>임상시험에</w:t>
      </w:r>
      <w:r w:rsidRPr="00632E3E">
        <w:t xml:space="preserve"> </w:t>
      </w:r>
      <w:r w:rsidRPr="00632E3E">
        <w:t>참여하는</w:t>
      </w:r>
      <w:r w:rsidRPr="00632E3E">
        <w:t xml:space="preserve"> </w:t>
      </w:r>
      <w:r w:rsidRPr="00632E3E">
        <w:t>대상자에게</w:t>
      </w:r>
      <w:r w:rsidRPr="00632E3E">
        <w:t xml:space="preserve"> </w:t>
      </w:r>
      <w:r w:rsidRPr="00632E3E">
        <w:t>예기치</w:t>
      </w:r>
      <w:r w:rsidRPr="00632E3E">
        <w:t xml:space="preserve"> </w:t>
      </w:r>
      <w:r w:rsidRPr="00632E3E">
        <w:t>않은</w:t>
      </w:r>
      <w:r w:rsidRPr="00632E3E">
        <w:t xml:space="preserve"> </w:t>
      </w:r>
      <w:r w:rsidRPr="00632E3E">
        <w:t>사고</w:t>
      </w:r>
      <w:r w:rsidRPr="00632E3E">
        <w:t xml:space="preserve"> </w:t>
      </w:r>
      <w:r w:rsidRPr="00632E3E">
        <w:t>혹은</w:t>
      </w:r>
      <w:r w:rsidRPr="00632E3E">
        <w:t xml:space="preserve"> </w:t>
      </w:r>
      <w:r w:rsidRPr="00632E3E">
        <w:t>피해</w:t>
      </w:r>
      <w:r w:rsidRPr="00632E3E">
        <w:t xml:space="preserve"> </w:t>
      </w:r>
      <w:r w:rsidRPr="00632E3E">
        <w:t>발생시</w:t>
      </w:r>
      <w:r w:rsidRPr="00632E3E">
        <w:t xml:space="preserve"> </w:t>
      </w:r>
      <w:r w:rsidRPr="00632E3E">
        <w:t>피해자</w:t>
      </w:r>
      <w:r w:rsidRPr="00632E3E">
        <w:t xml:space="preserve"> </w:t>
      </w:r>
      <w:r w:rsidRPr="00632E3E">
        <w:t>보상에</w:t>
      </w:r>
      <w:r w:rsidRPr="00632E3E">
        <w:t xml:space="preserve"> </w:t>
      </w:r>
      <w:r w:rsidRPr="00632E3E">
        <w:t>대한</w:t>
      </w:r>
      <w:r w:rsidRPr="00632E3E">
        <w:t xml:space="preserve"> </w:t>
      </w:r>
      <w:r w:rsidRPr="00632E3E">
        <w:t>규약에</w:t>
      </w:r>
      <w:r w:rsidRPr="00632E3E">
        <w:t xml:space="preserve"> </w:t>
      </w:r>
      <w:r w:rsidRPr="00632E3E">
        <w:t>따라</w:t>
      </w:r>
      <w:r w:rsidRPr="00632E3E">
        <w:t xml:space="preserve"> </w:t>
      </w:r>
      <w:r w:rsidRPr="00632E3E">
        <w:t>적절한</w:t>
      </w:r>
      <w:r w:rsidRPr="00632E3E">
        <w:t xml:space="preserve"> </w:t>
      </w:r>
      <w:r w:rsidRPr="00632E3E">
        <w:t>보상을</w:t>
      </w:r>
      <w:r w:rsidRPr="00632E3E">
        <w:t xml:space="preserve"> </w:t>
      </w:r>
      <w:r w:rsidRPr="00632E3E">
        <w:t>한다</w:t>
      </w:r>
      <w:r w:rsidR="004B3640" w:rsidRPr="00632E3E">
        <w:t xml:space="preserve"> </w:t>
      </w:r>
      <w:r w:rsidRPr="00632E3E">
        <w:t>(</w:t>
      </w:r>
      <w:r w:rsidRPr="00632E3E">
        <w:t>피해자</w:t>
      </w:r>
      <w:r w:rsidRPr="00632E3E">
        <w:t xml:space="preserve"> </w:t>
      </w:r>
      <w:r w:rsidRPr="00632E3E">
        <w:t>보상에</w:t>
      </w:r>
      <w:r w:rsidRPr="00632E3E">
        <w:t xml:space="preserve"> </w:t>
      </w:r>
      <w:r w:rsidRPr="00632E3E">
        <w:t>대한</w:t>
      </w:r>
      <w:r w:rsidRPr="00632E3E">
        <w:t xml:space="preserve"> </w:t>
      </w:r>
      <w:r w:rsidRPr="00632E3E">
        <w:t>규약</w:t>
      </w:r>
      <w:r w:rsidRPr="00632E3E">
        <w:t xml:space="preserve"> </w:t>
      </w:r>
      <w:r w:rsidRPr="00632E3E">
        <w:t>참조</w:t>
      </w:r>
      <w:r w:rsidRPr="00632E3E">
        <w:t>).</w:t>
      </w:r>
    </w:p>
    <w:p w14:paraId="5C606C65" w14:textId="5DD7411D" w:rsidR="00CB42EF" w:rsidRPr="00632E3E" w:rsidRDefault="00782115" w:rsidP="001F11C1">
      <w:pPr>
        <w:pStyle w:val="10"/>
      </w:pPr>
      <w:bookmarkStart w:id="536" w:name="_Toc470420137"/>
      <w:bookmarkStart w:id="537" w:name="_Toc471612536"/>
      <w:bookmarkStart w:id="538" w:name="_Toc475174964"/>
      <w:bookmarkStart w:id="539" w:name="_Toc476216798"/>
      <w:bookmarkStart w:id="540" w:name="_Toc476217250"/>
      <w:bookmarkStart w:id="541" w:name="_Toc476710379"/>
      <w:bookmarkStart w:id="542" w:name="_Toc476735863"/>
      <w:bookmarkStart w:id="543" w:name="_Toc477076115"/>
      <w:bookmarkStart w:id="544" w:name="_Toc477852893"/>
      <w:bookmarkStart w:id="545" w:name="_Toc479154450"/>
      <w:bookmarkStart w:id="546" w:name="_Toc480163726"/>
      <w:bookmarkStart w:id="547" w:name="_Toc481208682"/>
      <w:bookmarkStart w:id="548" w:name="_Toc481217957"/>
      <w:bookmarkStart w:id="549" w:name="_Toc481222449"/>
      <w:bookmarkStart w:id="550" w:name="_Toc482416516"/>
      <w:bookmarkStart w:id="551" w:name="_Toc495907727"/>
      <w:bookmarkStart w:id="552" w:name="_Toc495984964"/>
      <w:bookmarkStart w:id="553" w:name="_Toc495993996"/>
      <w:bookmarkStart w:id="554" w:name="_Toc495995250"/>
      <w:bookmarkStart w:id="555" w:name="_Toc496006687"/>
      <w:bookmarkStart w:id="556" w:name="_Toc508005519"/>
      <w:bookmarkStart w:id="557" w:name="_Toc511444873"/>
      <w:bookmarkStart w:id="558" w:name="_Toc511445055"/>
      <w:bookmarkStart w:id="559" w:name="_Toc511445372"/>
      <w:bookmarkStart w:id="560" w:name="_Toc175882403"/>
      <w:bookmarkStart w:id="561" w:name="_Toc346711742"/>
      <w:bookmarkStart w:id="562" w:name="_Toc381694436"/>
      <w:bookmarkStart w:id="563" w:name="_Toc388347026"/>
      <w:bookmarkStart w:id="564" w:name="_Toc388347091"/>
      <w:bookmarkStart w:id="565" w:name="_Toc438719657"/>
      <w:bookmarkStart w:id="566" w:name="_Toc90998740"/>
      <w:r w:rsidRPr="00632E3E">
        <w:lastRenderedPageBreak/>
        <w:t>대상자의</w:t>
      </w:r>
      <w:r w:rsidRPr="00632E3E">
        <w:t xml:space="preserve"> </w:t>
      </w:r>
      <w:r w:rsidRPr="00632E3E">
        <w:t>안전</w:t>
      </w:r>
      <w:r w:rsidRPr="00632E3E">
        <w:t xml:space="preserve"> </w:t>
      </w:r>
      <w:r w:rsidRPr="00632E3E">
        <w:t>보호에</w:t>
      </w:r>
      <w:r w:rsidRPr="00632E3E">
        <w:t xml:space="preserve"> </w:t>
      </w:r>
      <w:r w:rsidRPr="00632E3E">
        <w:t>관한</w:t>
      </w:r>
      <w:r w:rsidRPr="00632E3E">
        <w:t xml:space="preserve"> </w:t>
      </w:r>
      <w:r w:rsidRPr="00632E3E">
        <w:t>대책</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46163FCB" w14:textId="2D276BD4" w:rsidR="00782115" w:rsidRPr="00632E3E" w:rsidRDefault="00782115" w:rsidP="001754D4">
      <w:pPr>
        <w:pStyle w:val="1"/>
        <w:numPr>
          <w:ilvl w:val="0"/>
          <w:numId w:val="32"/>
        </w:numPr>
        <w:wordWrap/>
        <w:spacing w:after="120"/>
        <w:ind w:leftChars="120" w:left="573" w:hanging="357"/>
        <w:rPr>
          <w:szCs w:val="18"/>
        </w:rPr>
      </w:pPr>
      <w:r w:rsidRPr="00632E3E">
        <w:rPr>
          <w:szCs w:val="18"/>
        </w:rPr>
        <w:t>스크리닝</w:t>
      </w:r>
      <w:r w:rsidRPr="00632E3E">
        <w:rPr>
          <w:szCs w:val="18"/>
        </w:rPr>
        <w:t xml:space="preserve"> </w:t>
      </w:r>
      <w:r w:rsidRPr="00632E3E">
        <w:rPr>
          <w:szCs w:val="18"/>
        </w:rPr>
        <w:t>검사를</w:t>
      </w:r>
      <w:r w:rsidRPr="00632E3E">
        <w:rPr>
          <w:szCs w:val="18"/>
        </w:rPr>
        <w:t xml:space="preserve"> </w:t>
      </w:r>
      <w:r w:rsidRPr="00632E3E">
        <w:rPr>
          <w:szCs w:val="18"/>
        </w:rPr>
        <w:t>통하여</w:t>
      </w:r>
      <w:r w:rsidRPr="00632E3E">
        <w:rPr>
          <w:szCs w:val="18"/>
        </w:rPr>
        <w:t xml:space="preserve"> </w:t>
      </w:r>
      <w:r w:rsidRPr="00632E3E">
        <w:rPr>
          <w:szCs w:val="18"/>
        </w:rPr>
        <w:t>대상자가</w:t>
      </w:r>
      <w:r w:rsidRPr="00632E3E">
        <w:rPr>
          <w:szCs w:val="18"/>
        </w:rPr>
        <w:t xml:space="preserve"> </w:t>
      </w:r>
      <w:r w:rsidRPr="00632E3E">
        <w:rPr>
          <w:szCs w:val="18"/>
        </w:rPr>
        <w:t>본</w:t>
      </w:r>
      <w:r w:rsidRPr="00632E3E">
        <w:rPr>
          <w:szCs w:val="18"/>
        </w:rPr>
        <w:t xml:space="preserve"> </w:t>
      </w:r>
      <w:r w:rsidRPr="00632E3E">
        <w:rPr>
          <w:szCs w:val="18"/>
        </w:rPr>
        <w:t>임상시험에</w:t>
      </w:r>
      <w:r w:rsidRPr="00632E3E">
        <w:rPr>
          <w:szCs w:val="18"/>
        </w:rPr>
        <w:t xml:space="preserve"> </w:t>
      </w:r>
      <w:r w:rsidRPr="00632E3E">
        <w:rPr>
          <w:szCs w:val="18"/>
        </w:rPr>
        <w:t>적절한지</w:t>
      </w:r>
      <w:r w:rsidRPr="00632E3E">
        <w:rPr>
          <w:szCs w:val="18"/>
        </w:rPr>
        <w:t xml:space="preserve"> </w:t>
      </w:r>
      <w:r w:rsidRPr="00632E3E">
        <w:rPr>
          <w:szCs w:val="18"/>
        </w:rPr>
        <w:t>엄격히</w:t>
      </w:r>
      <w:r w:rsidRPr="00632E3E">
        <w:rPr>
          <w:szCs w:val="18"/>
        </w:rPr>
        <w:t xml:space="preserve"> </w:t>
      </w:r>
      <w:r w:rsidRPr="00632E3E">
        <w:rPr>
          <w:szCs w:val="18"/>
        </w:rPr>
        <w:t>평가한다</w:t>
      </w:r>
      <w:r w:rsidRPr="00632E3E">
        <w:rPr>
          <w:szCs w:val="18"/>
        </w:rPr>
        <w:t>.</w:t>
      </w:r>
    </w:p>
    <w:p w14:paraId="5E9A3612" w14:textId="77777777" w:rsidR="00782115" w:rsidRPr="00632E3E" w:rsidRDefault="00782115" w:rsidP="001754D4">
      <w:pPr>
        <w:pStyle w:val="1"/>
        <w:numPr>
          <w:ilvl w:val="0"/>
          <w:numId w:val="32"/>
        </w:numPr>
        <w:wordWrap/>
        <w:spacing w:after="120"/>
        <w:ind w:leftChars="120" w:left="573" w:hanging="357"/>
        <w:rPr>
          <w:szCs w:val="18"/>
        </w:rPr>
      </w:pPr>
      <w:r w:rsidRPr="00632E3E">
        <w:rPr>
          <w:szCs w:val="18"/>
        </w:rPr>
        <w:t>임상시험계획서에</w:t>
      </w:r>
      <w:r w:rsidRPr="00632E3E">
        <w:rPr>
          <w:szCs w:val="18"/>
        </w:rPr>
        <w:t xml:space="preserve"> </w:t>
      </w:r>
      <w:r w:rsidRPr="00632E3E">
        <w:rPr>
          <w:szCs w:val="18"/>
        </w:rPr>
        <w:t>따라</w:t>
      </w:r>
      <w:r w:rsidRPr="00632E3E">
        <w:rPr>
          <w:szCs w:val="18"/>
        </w:rPr>
        <w:t xml:space="preserve"> </w:t>
      </w:r>
      <w:r w:rsidRPr="00632E3E">
        <w:rPr>
          <w:szCs w:val="18"/>
        </w:rPr>
        <w:t>임상시험을</w:t>
      </w:r>
      <w:r w:rsidRPr="00632E3E">
        <w:rPr>
          <w:szCs w:val="18"/>
        </w:rPr>
        <w:t xml:space="preserve"> </w:t>
      </w:r>
      <w:r w:rsidRPr="00632E3E">
        <w:rPr>
          <w:szCs w:val="18"/>
        </w:rPr>
        <w:t>실시하고</w:t>
      </w:r>
      <w:r w:rsidRPr="00632E3E">
        <w:rPr>
          <w:szCs w:val="18"/>
        </w:rPr>
        <w:t xml:space="preserve"> </w:t>
      </w:r>
      <w:r w:rsidRPr="00632E3E">
        <w:rPr>
          <w:szCs w:val="18"/>
        </w:rPr>
        <w:t>시험기간</w:t>
      </w:r>
      <w:r w:rsidRPr="00632E3E">
        <w:rPr>
          <w:szCs w:val="18"/>
        </w:rPr>
        <w:t xml:space="preserve"> </w:t>
      </w:r>
      <w:r w:rsidRPr="00632E3E">
        <w:rPr>
          <w:szCs w:val="18"/>
        </w:rPr>
        <w:t>중</w:t>
      </w:r>
      <w:r w:rsidRPr="00632E3E">
        <w:rPr>
          <w:szCs w:val="18"/>
        </w:rPr>
        <w:t xml:space="preserve"> </w:t>
      </w:r>
      <w:r w:rsidRPr="00632E3E">
        <w:rPr>
          <w:szCs w:val="18"/>
        </w:rPr>
        <w:t>정기적인</w:t>
      </w:r>
      <w:r w:rsidRPr="00632E3E">
        <w:rPr>
          <w:szCs w:val="18"/>
        </w:rPr>
        <w:t xml:space="preserve"> </w:t>
      </w:r>
      <w:r w:rsidRPr="00632E3E">
        <w:rPr>
          <w:szCs w:val="18"/>
        </w:rPr>
        <w:t>검사와</w:t>
      </w:r>
      <w:r w:rsidRPr="00632E3E">
        <w:rPr>
          <w:szCs w:val="18"/>
        </w:rPr>
        <w:t xml:space="preserve"> </w:t>
      </w:r>
      <w:r w:rsidRPr="00632E3E">
        <w:rPr>
          <w:szCs w:val="18"/>
        </w:rPr>
        <w:t>검진을</w:t>
      </w:r>
      <w:r w:rsidRPr="00632E3E">
        <w:rPr>
          <w:szCs w:val="18"/>
        </w:rPr>
        <w:t xml:space="preserve"> </w:t>
      </w:r>
      <w:r w:rsidRPr="00632E3E">
        <w:rPr>
          <w:szCs w:val="18"/>
        </w:rPr>
        <w:t>통하여</w:t>
      </w:r>
      <w:r w:rsidRPr="00632E3E">
        <w:rPr>
          <w:szCs w:val="18"/>
        </w:rPr>
        <w:t xml:space="preserve"> </w:t>
      </w:r>
      <w:r w:rsidRPr="00632E3E">
        <w:rPr>
          <w:szCs w:val="18"/>
        </w:rPr>
        <w:t>이상반응</w:t>
      </w:r>
      <w:r w:rsidRPr="00632E3E">
        <w:rPr>
          <w:szCs w:val="18"/>
        </w:rPr>
        <w:t xml:space="preserve"> </w:t>
      </w:r>
      <w:r w:rsidRPr="00632E3E">
        <w:rPr>
          <w:szCs w:val="18"/>
        </w:rPr>
        <w:t>및</w:t>
      </w:r>
      <w:r w:rsidRPr="00632E3E">
        <w:rPr>
          <w:szCs w:val="18"/>
        </w:rPr>
        <w:t xml:space="preserve"> </w:t>
      </w:r>
      <w:r w:rsidR="00526BC8" w:rsidRPr="00632E3E">
        <w:rPr>
          <w:szCs w:val="18"/>
        </w:rPr>
        <w:t>약물이상반응</w:t>
      </w:r>
      <w:r w:rsidRPr="00632E3E">
        <w:rPr>
          <w:szCs w:val="18"/>
        </w:rPr>
        <w:t>의</w:t>
      </w:r>
      <w:r w:rsidRPr="00632E3E">
        <w:rPr>
          <w:szCs w:val="18"/>
        </w:rPr>
        <w:t xml:space="preserve"> </w:t>
      </w:r>
      <w:r w:rsidRPr="00632E3E">
        <w:rPr>
          <w:szCs w:val="18"/>
        </w:rPr>
        <w:t>출현</w:t>
      </w:r>
      <w:r w:rsidRPr="00632E3E">
        <w:rPr>
          <w:szCs w:val="18"/>
        </w:rPr>
        <w:t xml:space="preserve"> </w:t>
      </w:r>
      <w:r w:rsidRPr="00632E3E">
        <w:rPr>
          <w:szCs w:val="18"/>
        </w:rPr>
        <w:t>여부와</w:t>
      </w:r>
      <w:r w:rsidRPr="00632E3E">
        <w:rPr>
          <w:szCs w:val="18"/>
        </w:rPr>
        <w:t xml:space="preserve"> </w:t>
      </w:r>
      <w:r w:rsidRPr="00632E3E">
        <w:rPr>
          <w:szCs w:val="18"/>
        </w:rPr>
        <w:t>그</w:t>
      </w:r>
      <w:r w:rsidRPr="00632E3E">
        <w:rPr>
          <w:szCs w:val="18"/>
        </w:rPr>
        <w:t xml:space="preserve"> </w:t>
      </w:r>
      <w:r w:rsidRPr="00632E3E">
        <w:rPr>
          <w:szCs w:val="18"/>
        </w:rPr>
        <w:t>정도를</w:t>
      </w:r>
      <w:r w:rsidRPr="00632E3E">
        <w:rPr>
          <w:szCs w:val="18"/>
        </w:rPr>
        <w:t xml:space="preserve"> </w:t>
      </w:r>
      <w:r w:rsidRPr="00632E3E">
        <w:rPr>
          <w:szCs w:val="18"/>
        </w:rPr>
        <w:t>평가하고</w:t>
      </w:r>
      <w:r w:rsidRPr="00632E3E">
        <w:rPr>
          <w:szCs w:val="18"/>
        </w:rPr>
        <w:t xml:space="preserve"> </w:t>
      </w:r>
      <w:r w:rsidRPr="00632E3E">
        <w:rPr>
          <w:szCs w:val="18"/>
        </w:rPr>
        <w:t>적절한</w:t>
      </w:r>
      <w:r w:rsidRPr="00632E3E">
        <w:rPr>
          <w:szCs w:val="18"/>
        </w:rPr>
        <w:t xml:space="preserve"> </w:t>
      </w:r>
      <w:r w:rsidRPr="00632E3E">
        <w:rPr>
          <w:szCs w:val="18"/>
        </w:rPr>
        <w:t>조치를</w:t>
      </w:r>
      <w:r w:rsidRPr="00632E3E">
        <w:rPr>
          <w:szCs w:val="18"/>
        </w:rPr>
        <w:t xml:space="preserve"> </w:t>
      </w:r>
      <w:r w:rsidRPr="00632E3E">
        <w:rPr>
          <w:szCs w:val="18"/>
        </w:rPr>
        <w:t>취한다</w:t>
      </w:r>
      <w:r w:rsidRPr="00632E3E">
        <w:rPr>
          <w:szCs w:val="18"/>
        </w:rPr>
        <w:t>.</w:t>
      </w:r>
    </w:p>
    <w:p w14:paraId="5D193CE2" w14:textId="47DEE899" w:rsidR="00782115" w:rsidRPr="00632E3E" w:rsidRDefault="0073240E" w:rsidP="001754D4">
      <w:pPr>
        <w:pStyle w:val="1"/>
        <w:numPr>
          <w:ilvl w:val="0"/>
          <w:numId w:val="32"/>
        </w:numPr>
        <w:wordWrap/>
        <w:spacing w:after="120"/>
        <w:ind w:leftChars="120" w:left="573" w:hanging="357"/>
        <w:rPr>
          <w:szCs w:val="18"/>
        </w:rPr>
      </w:pPr>
      <w:r>
        <w:rPr>
          <w:szCs w:val="18"/>
        </w:rPr>
        <w:t>공동연구자</w:t>
      </w:r>
      <w:r w:rsidR="00782115" w:rsidRPr="00632E3E">
        <w:rPr>
          <w:szCs w:val="18"/>
        </w:rPr>
        <w:t>는</w:t>
      </w:r>
      <w:r w:rsidR="00782115" w:rsidRPr="00632E3E">
        <w:rPr>
          <w:szCs w:val="18"/>
        </w:rPr>
        <w:t xml:space="preserve"> </w:t>
      </w:r>
      <w:r w:rsidR="00782115" w:rsidRPr="00632E3E">
        <w:rPr>
          <w:szCs w:val="18"/>
        </w:rPr>
        <w:t>임상시험용의약품의</w:t>
      </w:r>
      <w:r w:rsidR="00782115" w:rsidRPr="00632E3E">
        <w:rPr>
          <w:szCs w:val="18"/>
        </w:rPr>
        <w:t xml:space="preserve"> </w:t>
      </w:r>
      <w:r w:rsidR="00782115" w:rsidRPr="00632E3E">
        <w:rPr>
          <w:szCs w:val="18"/>
        </w:rPr>
        <w:t>효과로</w:t>
      </w:r>
      <w:r w:rsidR="00782115" w:rsidRPr="00632E3E">
        <w:rPr>
          <w:szCs w:val="18"/>
        </w:rPr>
        <w:t xml:space="preserve"> </w:t>
      </w:r>
      <w:r w:rsidR="00782115" w:rsidRPr="00632E3E">
        <w:rPr>
          <w:szCs w:val="18"/>
        </w:rPr>
        <w:t>인해</w:t>
      </w:r>
      <w:r w:rsidR="00782115" w:rsidRPr="00632E3E">
        <w:rPr>
          <w:szCs w:val="18"/>
        </w:rPr>
        <w:t xml:space="preserve"> </w:t>
      </w:r>
      <w:r w:rsidR="00782115" w:rsidRPr="00632E3E">
        <w:rPr>
          <w:szCs w:val="18"/>
        </w:rPr>
        <w:t>발생</w:t>
      </w:r>
      <w:r w:rsidR="00782115" w:rsidRPr="00632E3E">
        <w:rPr>
          <w:szCs w:val="18"/>
        </w:rPr>
        <w:t xml:space="preserve"> </w:t>
      </w:r>
      <w:r w:rsidR="00782115" w:rsidRPr="00632E3E">
        <w:rPr>
          <w:szCs w:val="18"/>
        </w:rPr>
        <w:t>할</w:t>
      </w:r>
      <w:r w:rsidR="00782115" w:rsidRPr="00632E3E">
        <w:rPr>
          <w:szCs w:val="18"/>
        </w:rPr>
        <w:t xml:space="preserve"> </w:t>
      </w:r>
      <w:r w:rsidR="00782115" w:rsidRPr="00632E3E">
        <w:rPr>
          <w:szCs w:val="18"/>
        </w:rPr>
        <w:t>수</w:t>
      </w:r>
      <w:r w:rsidR="00782115" w:rsidRPr="00632E3E">
        <w:rPr>
          <w:szCs w:val="18"/>
        </w:rPr>
        <w:t xml:space="preserve"> </w:t>
      </w:r>
      <w:r w:rsidR="00782115" w:rsidRPr="00632E3E">
        <w:rPr>
          <w:szCs w:val="18"/>
        </w:rPr>
        <w:t>있는</w:t>
      </w:r>
      <w:r w:rsidR="00782115" w:rsidRPr="00632E3E">
        <w:rPr>
          <w:szCs w:val="18"/>
        </w:rPr>
        <w:t xml:space="preserve"> </w:t>
      </w:r>
      <w:r w:rsidR="00782115" w:rsidRPr="00632E3E">
        <w:rPr>
          <w:szCs w:val="18"/>
        </w:rPr>
        <w:t>예측</w:t>
      </w:r>
      <w:r w:rsidR="00782115" w:rsidRPr="00632E3E">
        <w:rPr>
          <w:szCs w:val="18"/>
        </w:rPr>
        <w:t xml:space="preserve"> </w:t>
      </w:r>
      <w:r w:rsidR="00782115" w:rsidRPr="00632E3E">
        <w:rPr>
          <w:szCs w:val="18"/>
        </w:rPr>
        <w:t>가능한</w:t>
      </w:r>
      <w:r w:rsidR="00782115" w:rsidRPr="00632E3E">
        <w:rPr>
          <w:szCs w:val="18"/>
        </w:rPr>
        <w:t xml:space="preserve"> </w:t>
      </w:r>
      <w:r w:rsidR="00782115" w:rsidRPr="00632E3E">
        <w:rPr>
          <w:szCs w:val="18"/>
        </w:rPr>
        <w:t>이상반응에</w:t>
      </w:r>
      <w:r w:rsidR="00782115" w:rsidRPr="00632E3E">
        <w:rPr>
          <w:szCs w:val="18"/>
        </w:rPr>
        <w:t xml:space="preserve"> </w:t>
      </w:r>
      <w:r w:rsidR="00782115" w:rsidRPr="00632E3E">
        <w:rPr>
          <w:szCs w:val="18"/>
        </w:rPr>
        <w:t>대하여</w:t>
      </w:r>
      <w:r w:rsidR="00782115" w:rsidRPr="00632E3E">
        <w:rPr>
          <w:szCs w:val="18"/>
        </w:rPr>
        <w:t xml:space="preserve"> </w:t>
      </w:r>
      <w:r w:rsidR="00782115" w:rsidRPr="00632E3E">
        <w:rPr>
          <w:szCs w:val="18"/>
        </w:rPr>
        <w:t>사전에</w:t>
      </w:r>
      <w:r w:rsidR="00782115" w:rsidRPr="00632E3E">
        <w:rPr>
          <w:szCs w:val="18"/>
        </w:rPr>
        <w:t xml:space="preserve"> </w:t>
      </w:r>
      <w:r w:rsidR="00782115" w:rsidRPr="00632E3E">
        <w:rPr>
          <w:szCs w:val="18"/>
        </w:rPr>
        <w:t>숙지하고</w:t>
      </w:r>
      <w:r w:rsidR="00782115" w:rsidRPr="00632E3E">
        <w:rPr>
          <w:szCs w:val="18"/>
        </w:rPr>
        <w:t xml:space="preserve">, </w:t>
      </w:r>
      <w:r w:rsidR="00782115" w:rsidRPr="00632E3E">
        <w:rPr>
          <w:szCs w:val="18"/>
        </w:rPr>
        <w:t>활력징후의</w:t>
      </w:r>
      <w:r w:rsidR="00782115" w:rsidRPr="00632E3E">
        <w:rPr>
          <w:szCs w:val="18"/>
        </w:rPr>
        <w:t xml:space="preserve"> </w:t>
      </w:r>
      <w:r w:rsidR="00782115" w:rsidRPr="00632E3E">
        <w:rPr>
          <w:szCs w:val="18"/>
        </w:rPr>
        <w:t>변화와</w:t>
      </w:r>
      <w:r w:rsidR="00782115" w:rsidRPr="00632E3E">
        <w:rPr>
          <w:szCs w:val="18"/>
        </w:rPr>
        <w:t xml:space="preserve"> </w:t>
      </w:r>
      <w:r w:rsidR="00782115" w:rsidRPr="00632E3E">
        <w:rPr>
          <w:szCs w:val="18"/>
        </w:rPr>
        <w:t>발생</w:t>
      </w:r>
      <w:r w:rsidR="00782115" w:rsidRPr="00632E3E">
        <w:rPr>
          <w:szCs w:val="18"/>
        </w:rPr>
        <w:t xml:space="preserve"> </w:t>
      </w:r>
      <w:r w:rsidR="00782115" w:rsidRPr="00632E3E">
        <w:rPr>
          <w:szCs w:val="18"/>
        </w:rPr>
        <w:t>가능한</w:t>
      </w:r>
      <w:r w:rsidR="00782115" w:rsidRPr="00632E3E">
        <w:rPr>
          <w:szCs w:val="18"/>
        </w:rPr>
        <w:t xml:space="preserve"> </w:t>
      </w:r>
      <w:r w:rsidR="00782115" w:rsidRPr="00632E3E">
        <w:rPr>
          <w:szCs w:val="18"/>
        </w:rPr>
        <w:t>이상반응을</w:t>
      </w:r>
      <w:r w:rsidR="00782115" w:rsidRPr="00632E3E">
        <w:rPr>
          <w:szCs w:val="18"/>
        </w:rPr>
        <w:t xml:space="preserve"> </w:t>
      </w:r>
      <w:r w:rsidR="00782115" w:rsidRPr="00632E3E">
        <w:rPr>
          <w:szCs w:val="18"/>
        </w:rPr>
        <w:t>면밀히</w:t>
      </w:r>
      <w:r w:rsidR="00782115" w:rsidRPr="00632E3E">
        <w:rPr>
          <w:szCs w:val="18"/>
        </w:rPr>
        <w:t xml:space="preserve"> </w:t>
      </w:r>
      <w:r w:rsidR="00782115" w:rsidRPr="00632E3E">
        <w:rPr>
          <w:szCs w:val="18"/>
        </w:rPr>
        <w:t>관찰한다</w:t>
      </w:r>
      <w:r w:rsidR="00782115" w:rsidRPr="00632E3E">
        <w:rPr>
          <w:szCs w:val="18"/>
        </w:rPr>
        <w:t>.</w:t>
      </w:r>
    </w:p>
    <w:p w14:paraId="2C419CF8" w14:textId="77777777" w:rsidR="00782115" w:rsidRPr="00632E3E" w:rsidRDefault="00782115" w:rsidP="001754D4">
      <w:pPr>
        <w:pStyle w:val="1"/>
        <w:numPr>
          <w:ilvl w:val="0"/>
          <w:numId w:val="32"/>
        </w:numPr>
        <w:wordWrap/>
        <w:spacing w:after="120"/>
        <w:ind w:leftChars="120" w:left="573" w:hanging="357"/>
        <w:rPr>
          <w:szCs w:val="18"/>
        </w:rPr>
      </w:pPr>
      <w:r w:rsidRPr="00632E3E">
        <w:rPr>
          <w:szCs w:val="18"/>
        </w:rPr>
        <w:t>채혈</w:t>
      </w:r>
      <w:r w:rsidRPr="00632E3E">
        <w:rPr>
          <w:szCs w:val="18"/>
        </w:rPr>
        <w:t xml:space="preserve"> </w:t>
      </w:r>
      <w:r w:rsidRPr="00632E3E">
        <w:rPr>
          <w:szCs w:val="18"/>
        </w:rPr>
        <w:t>시</w:t>
      </w:r>
      <w:r w:rsidRPr="00632E3E">
        <w:rPr>
          <w:szCs w:val="18"/>
        </w:rPr>
        <w:t xml:space="preserve"> </w:t>
      </w:r>
      <w:r w:rsidRPr="00632E3E">
        <w:rPr>
          <w:szCs w:val="18"/>
        </w:rPr>
        <w:t>감염방지를</w:t>
      </w:r>
      <w:r w:rsidRPr="00632E3E">
        <w:rPr>
          <w:szCs w:val="18"/>
        </w:rPr>
        <w:t xml:space="preserve"> </w:t>
      </w:r>
      <w:r w:rsidRPr="00632E3E">
        <w:rPr>
          <w:szCs w:val="18"/>
        </w:rPr>
        <w:t>위해</w:t>
      </w:r>
      <w:r w:rsidRPr="00632E3E">
        <w:rPr>
          <w:szCs w:val="18"/>
        </w:rPr>
        <w:t xml:space="preserve"> </w:t>
      </w:r>
      <w:r w:rsidRPr="00632E3E">
        <w:rPr>
          <w:szCs w:val="18"/>
        </w:rPr>
        <w:t>대상자들의</w:t>
      </w:r>
      <w:r w:rsidRPr="00632E3E">
        <w:rPr>
          <w:szCs w:val="18"/>
        </w:rPr>
        <w:t xml:space="preserve"> </w:t>
      </w:r>
      <w:r w:rsidRPr="00632E3E">
        <w:rPr>
          <w:szCs w:val="18"/>
        </w:rPr>
        <w:t>혈액채취는</w:t>
      </w:r>
      <w:r w:rsidRPr="00632E3E">
        <w:rPr>
          <w:szCs w:val="18"/>
        </w:rPr>
        <w:t xml:space="preserve"> </w:t>
      </w:r>
      <w:r w:rsidRPr="00632E3E">
        <w:rPr>
          <w:szCs w:val="18"/>
        </w:rPr>
        <w:t>일반인들의</w:t>
      </w:r>
      <w:r w:rsidRPr="00632E3E">
        <w:rPr>
          <w:szCs w:val="18"/>
        </w:rPr>
        <w:t xml:space="preserve"> </w:t>
      </w:r>
      <w:r w:rsidRPr="00632E3E">
        <w:rPr>
          <w:szCs w:val="18"/>
        </w:rPr>
        <w:t>출입이</w:t>
      </w:r>
      <w:r w:rsidRPr="00632E3E">
        <w:rPr>
          <w:szCs w:val="18"/>
        </w:rPr>
        <w:t xml:space="preserve"> </w:t>
      </w:r>
      <w:r w:rsidRPr="00632E3E">
        <w:rPr>
          <w:szCs w:val="18"/>
        </w:rPr>
        <w:t>통제된</w:t>
      </w:r>
      <w:r w:rsidRPr="00632E3E">
        <w:rPr>
          <w:szCs w:val="18"/>
        </w:rPr>
        <w:t xml:space="preserve"> </w:t>
      </w:r>
      <w:r w:rsidRPr="00632E3E">
        <w:rPr>
          <w:szCs w:val="18"/>
        </w:rPr>
        <w:t>방에서</w:t>
      </w:r>
      <w:r w:rsidRPr="00632E3E">
        <w:rPr>
          <w:szCs w:val="18"/>
        </w:rPr>
        <w:t xml:space="preserve"> </w:t>
      </w:r>
      <w:r w:rsidRPr="00632E3E">
        <w:rPr>
          <w:szCs w:val="18"/>
        </w:rPr>
        <w:t>실시하며</w:t>
      </w:r>
      <w:r w:rsidRPr="00632E3E">
        <w:rPr>
          <w:szCs w:val="18"/>
        </w:rPr>
        <w:t xml:space="preserve">, </w:t>
      </w:r>
      <w:r w:rsidRPr="00632E3E">
        <w:rPr>
          <w:szCs w:val="18"/>
        </w:rPr>
        <w:t>사용하는</w:t>
      </w:r>
      <w:r w:rsidRPr="00632E3E">
        <w:rPr>
          <w:szCs w:val="18"/>
        </w:rPr>
        <w:t xml:space="preserve"> </w:t>
      </w:r>
      <w:r w:rsidRPr="00632E3E">
        <w:rPr>
          <w:szCs w:val="18"/>
        </w:rPr>
        <w:t>기구는</w:t>
      </w:r>
      <w:r w:rsidRPr="00632E3E">
        <w:rPr>
          <w:szCs w:val="18"/>
        </w:rPr>
        <w:t xml:space="preserve"> </w:t>
      </w:r>
      <w:r w:rsidRPr="00632E3E">
        <w:rPr>
          <w:szCs w:val="18"/>
        </w:rPr>
        <w:t>완전</w:t>
      </w:r>
      <w:r w:rsidRPr="00632E3E">
        <w:rPr>
          <w:szCs w:val="18"/>
        </w:rPr>
        <w:t xml:space="preserve"> </w:t>
      </w:r>
      <w:r w:rsidRPr="00632E3E">
        <w:rPr>
          <w:szCs w:val="18"/>
        </w:rPr>
        <w:t>멸균된</w:t>
      </w:r>
      <w:r w:rsidRPr="00632E3E">
        <w:rPr>
          <w:szCs w:val="18"/>
        </w:rPr>
        <w:t xml:space="preserve"> 1</w:t>
      </w:r>
      <w:r w:rsidRPr="00632E3E">
        <w:rPr>
          <w:szCs w:val="18"/>
        </w:rPr>
        <w:t>회용으로</w:t>
      </w:r>
      <w:r w:rsidRPr="00632E3E">
        <w:rPr>
          <w:szCs w:val="18"/>
        </w:rPr>
        <w:t xml:space="preserve"> </w:t>
      </w:r>
      <w:r w:rsidRPr="00632E3E">
        <w:rPr>
          <w:szCs w:val="18"/>
        </w:rPr>
        <w:t>한다</w:t>
      </w:r>
      <w:r w:rsidRPr="00632E3E">
        <w:rPr>
          <w:szCs w:val="18"/>
        </w:rPr>
        <w:t>.</w:t>
      </w:r>
    </w:p>
    <w:p w14:paraId="69D0AC4C" w14:textId="35C8D009" w:rsidR="00CB42EF" w:rsidRPr="00632E3E" w:rsidRDefault="00782115" w:rsidP="001754D4">
      <w:pPr>
        <w:pStyle w:val="1"/>
        <w:numPr>
          <w:ilvl w:val="0"/>
          <w:numId w:val="32"/>
        </w:numPr>
        <w:wordWrap/>
        <w:spacing w:after="120"/>
        <w:ind w:leftChars="120" w:left="573" w:hanging="357"/>
        <w:rPr>
          <w:szCs w:val="18"/>
        </w:rPr>
      </w:pPr>
      <w:r w:rsidRPr="00632E3E">
        <w:rPr>
          <w:szCs w:val="18"/>
        </w:rPr>
        <w:t>응급상황</w:t>
      </w:r>
      <w:r w:rsidRPr="00632E3E">
        <w:rPr>
          <w:szCs w:val="18"/>
        </w:rPr>
        <w:t xml:space="preserve"> </w:t>
      </w:r>
      <w:r w:rsidRPr="00632E3E">
        <w:rPr>
          <w:szCs w:val="18"/>
        </w:rPr>
        <w:t>발생</w:t>
      </w:r>
      <w:r w:rsidRPr="00632E3E">
        <w:rPr>
          <w:szCs w:val="18"/>
        </w:rPr>
        <w:t xml:space="preserve"> </w:t>
      </w:r>
      <w:r w:rsidRPr="00632E3E">
        <w:rPr>
          <w:szCs w:val="18"/>
        </w:rPr>
        <w:t>시</w:t>
      </w:r>
      <w:r w:rsidRPr="00632E3E">
        <w:rPr>
          <w:szCs w:val="18"/>
        </w:rPr>
        <w:t xml:space="preserve"> </w:t>
      </w:r>
      <w:r w:rsidRPr="00632E3E">
        <w:rPr>
          <w:szCs w:val="18"/>
        </w:rPr>
        <w:t>서울성모병원에서의</w:t>
      </w:r>
      <w:r w:rsidRPr="00632E3E">
        <w:rPr>
          <w:szCs w:val="18"/>
        </w:rPr>
        <w:t xml:space="preserve"> </w:t>
      </w:r>
      <w:r w:rsidRPr="00632E3E">
        <w:rPr>
          <w:szCs w:val="18"/>
        </w:rPr>
        <w:t>응급상황에</w:t>
      </w:r>
      <w:r w:rsidRPr="00632E3E">
        <w:rPr>
          <w:szCs w:val="18"/>
        </w:rPr>
        <w:t xml:space="preserve"> </w:t>
      </w:r>
      <w:r w:rsidRPr="00632E3E">
        <w:rPr>
          <w:szCs w:val="18"/>
        </w:rPr>
        <w:t>대한</w:t>
      </w:r>
      <w:r w:rsidRPr="00632E3E">
        <w:rPr>
          <w:szCs w:val="18"/>
        </w:rPr>
        <w:t xml:space="preserve"> </w:t>
      </w:r>
      <w:r w:rsidRPr="00632E3E">
        <w:rPr>
          <w:szCs w:val="18"/>
        </w:rPr>
        <w:t>대처방안에</w:t>
      </w:r>
      <w:r w:rsidRPr="00632E3E">
        <w:rPr>
          <w:szCs w:val="18"/>
        </w:rPr>
        <w:t xml:space="preserve"> </w:t>
      </w:r>
      <w:r w:rsidRPr="00632E3E">
        <w:rPr>
          <w:szCs w:val="18"/>
        </w:rPr>
        <w:t>준하여</w:t>
      </w:r>
      <w:r w:rsidRPr="00632E3E">
        <w:rPr>
          <w:szCs w:val="18"/>
        </w:rPr>
        <w:t xml:space="preserve"> </w:t>
      </w:r>
      <w:r w:rsidRPr="00632E3E">
        <w:rPr>
          <w:szCs w:val="18"/>
        </w:rPr>
        <w:t>조치한다</w:t>
      </w:r>
      <w:r w:rsidRPr="00632E3E">
        <w:rPr>
          <w:szCs w:val="18"/>
        </w:rPr>
        <w:t>.</w:t>
      </w:r>
    </w:p>
    <w:p w14:paraId="3BBCBB1B" w14:textId="77777777" w:rsidR="00782115" w:rsidRPr="00632E3E" w:rsidRDefault="00782115" w:rsidP="001F11C1">
      <w:pPr>
        <w:pStyle w:val="10"/>
      </w:pPr>
      <w:bookmarkStart w:id="567" w:name="_Toc470420138"/>
      <w:bookmarkStart w:id="568" w:name="_Toc471612537"/>
      <w:bookmarkStart w:id="569" w:name="_Toc475174965"/>
      <w:bookmarkStart w:id="570" w:name="_Toc476216799"/>
      <w:bookmarkStart w:id="571" w:name="_Toc476217251"/>
      <w:bookmarkStart w:id="572" w:name="_Toc476710380"/>
      <w:bookmarkStart w:id="573" w:name="_Toc476735864"/>
      <w:bookmarkStart w:id="574" w:name="_Toc477076116"/>
      <w:bookmarkStart w:id="575" w:name="_Toc477852894"/>
      <w:bookmarkStart w:id="576" w:name="_Toc479154451"/>
      <w:bookmarkStart w:id="577" w:name="_Toc480163727"/>
      <w:bookmarkStart w:id="578" w:name="_Toc481208683"/>
      <w:bookmarkStart w:id="579" w:name="_Toc481217958"/>
      <w:bookmarkStart w:id="580" w:name="_Toc481222450"/>
      <w:bookmarkStart w:id="581" w:name="_Toc482416517"/>
      <w:bookmarkStart w:id="582" w:name="_Toc495907728"/>
      <w:bookmarkStart w:id="583" w:name="_Toc495984965"/>
      <w:bookmarkStart w:id="584" w:name="_Toc495993997"/>
      <w:bookmarkStart w:id="585" w:name="_Toc495995251"/>
      <w:bookmarkStart w:id="586" w:name="_Toc496006688"/>
      <w:bookmarkStart w:id="587" w:name="_Toc508005520"/>
      <w:bookmarkStart w:id="588" w:name="_Toc511444874"/>
      <w:bookmarkStart w:id="589" w:name="_Toc511445056"/>
      <w:bookmarkStart w:id="590" w:name="_Toc511445373"/>
      <w:bookmarkStart w:id="591" w:name="_Toc175882404"/>
      <w:bookmarkStart w:id="592" w:name="_Toc346711743"/>
      <w:bookmarkStart w:id="593" w:name="_Toc381694437"/>
      <w:bookmarkStart w:id="594" w:name="_Toc388347027"/>
      <w:bookmarkStart w:id="595" w:name="_Toc388347092"/>
      <w:bookmarkStart w:id="596" w:name="_Toc438719658"/>
      <w:bookmarkStart w:id="597" w:name="_Toc90998741"/>
      <w:r w:rsidRPr="00632E3E">
        <w:t>기타</w:t>
      </w:r>
      <w:r w:rsidRPr="00632E3E">
        <w:t xml:space="preserve"> </w:t>
      </w:r>
      <w:r w:rsidRPr="00632E3E">
        <w:t>임상시험을</w:t>
      </w:r>
      <w:r w:rsidRPr="00632E3E">
        <w:t xml:space="preserve"> </w:t>
      </w:r>
      <w:r w:rsidRPr="00632E3E">
        <w:t>안전하고</w:t>
      </w:r>
      <w:r w:rsidRPr="00632E3E">
        <w:t xml:space="preserve"> </w:t>
      </w:r>
      <w:r w:rsidRPr="00632E3E">
        <w:t>과학적으로</w:t>
      </w:r>
      <w:r w:rsidRPr="00632E3E">
        <w:t xml:space="preserve"> </w:t>
      </w:r>
      <w:r w:rsidRPr="00632E3E">
        <w:t>실시하기</w:t>
      </w:r>
      <w:r w:rsidRPr="00632E3E">
        <w:t xml:space="preserve"> </w:t>
      </w:r>
      <w:r w:rsidRPr="00632E3E">
        <w:t>위하여</w:t>
      </w:r>
      <w:r w:rsidRPr="00632E3E">
        <w:t xml:space="preserve"> </w:t>
      </w:r>
      <w:r w:rsidRPr="00632E3E">
        <w:t>필요한</w:t>
      </w:r>
      <w:r w:rsidRPr="00632E3E">
        <w:t xml:space="preserve"> </w:t>
      </w:r>
      <w:r w:rsidRPr="00632E3E">
        <w:t>사항</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5262DAA4" w14:textId="77777777" w:rsidR="00782115" w:rsidRPr="00632E3E" w:rsidRDefault="00782115" w:rsidP="00832082">
      <w:pPr>
        <w:pStyle w:val="2"/>
      </w:pPr>
      <w:bookmarkStart w:id="598" w:name="_Toc90998742"/>
      <w:r w:rsidRPr="00632E3E">
        <w:t>임상시험관리기준</w:t>
      </w:r>
      <w:r w:rsidR="004B3640" w:rsidRPr="00632E3E">
        <w:t xml:space="preserve"> </w:t>
      </w:r>
      <w:r w:rsidRPr="00632E3E">
        <w:t>(KGCP)</w:t>
      </w:r>
      <w:bookmarkEnd w:id="598"/>
    </w:p>
    <w:p w14:paraId="58472876" w14:textId="6C6C8C36" w:rsidR="00EF5C99" w:rsidRPr="00632E3E" w:rsidRDefault="00782115" w:rsidP="00F56A3D">
      <w:pPr>
        <w:pStyle w:val="afff3"/>
        <w:rPr>
          <w:szCs w:val="18"/>
        </w:rPr>
      </w:pPr>
      <w:r w:rsidRPr="00632E3E">
        <w:t>본</w:t>
      </w:r>
      <w:r w:rsidRPr="00632E3E">
        <w:t xml:space="preserve"> </w:t>
      </w:r>
      <w:r w:rsidRPr="00632E3E">
        <w:t>임상시험을</w:t>
      </w:r>
      <w:r w:rsidRPr="00632E3E">
        <w:t xml:space="preserve"> </w:t>
      </w:r>
      <w:r w:rsidRPr="00632E3E">
        <w:t>실시함에</w:t>
      </w:r>
      <w:r w:rsidRPr="00632E3E">
        <w:t xml:space="preserve"> </w:t>
      </w:r>
      <w:r w:rsidRPr="00632E3E">
        <w:t>있어</w:t>
      </w:r>
      <w:r w:rsidRPr="00632E3E">
        <w:t xml:space="preserve"> KGCP </w:t>
      </w:r>
      <w:r w:rsidRPr="00632E3E">
        <w:t>및</w:t>
      </w:r>
      <w:r w:rsidRPr="00632E3E">
        <w:t xml:space="preserve"> Helsinki </w:t>
      </w:r>
      <w:r w:rsidRPr="00632E3E">
        <w:t>선언의</w:t>
      </w:r>
      <w:r w:rsidRPr="00632E3E">
        <w:t xml:space="preserve"> </w:t>
      </w:r>
      <w:r w:rsidRPr="00632E3E">
        <w:t>근본</w:t>
      </w:r>
      <w:r w:rsidRPr="00632E3E">
        <w:t xml:space="preserve"> </w:t>
      </w:r>
      <w:r w:rsidRPr="00632E3E">
        <w:t>정신을</w:t>
      </w:r>
      <w:r w:rsidRPr="00632E3E">
        <w:t xml:space="preserve"> </w:t>
      </w:r>
      <w:r w:rsidRPr="00632E3E">
        <w:t>준수하여</w:t>
      </w:r>
      <w:r w:rsidRPr="00632E3E">
        <w:t xml:space="preserve"> </w:t>
      </w:r>
      <w:r w:rsidRPr="00632E3E">
        <w:t>윤리적이고</w:t>
      </w:r>
      <w:r w:rsidRPr="00632E3E">
        <w:t xml:space="preserve"> </w:t>
      </w:r>
      <w:r w:rsidRPr="00632E3E">
        <w:t>과학적인</w:t>
      </w:r>
      <w:r w:rsidRPr="00632E3E">
        <w:t xml:space="preserve"> </w:t>
      </w:r>
      <w:r w:rsidRPr="00632E3E">
        <w:t>배려</w:t>
      </w:r>
      <w:r w:rsidRPr="00632E3E">
        <w:t xml:space="preserve"> </w:t>
      </w:r>
      <w:r w:rsidRPr="00632E3E">
        <w:t>하에</w:t>
      </w:r>
      <w:r w:rsidRPr="00632E3E">
        <w:t xml:space="preserve"> </w:t>
      </w:r>
      <w:r w:rsidRPr="00632E3E">
        <w:t>시험을</w:t>
      </w:r>
      <w:r w:rsidRPr="00632E3E">
        <w:t xml:space="preserve"> </w:t>
      </w:r>
      <w:r w:rsidRPr="00632E3E">
        <w:t>실시하도록</w:t>
      </w:r>
      <w:r w:rsidRPr="00632E3E">
        <w:t xml:space="preserve"> </w:t>
      </w:r>
      <w:r w:rsidRPr="00632E3E">
        <w:t>한다</w:t>
      </w:r>
      <w:r w:rsidRPr="00632E3E">
        <w:t>.</w:t>
      </w:r>
    </w:p>
    <w:p w14:paraId="3CE82310" w14:textId="77777777" w:rsidR="00782115" w:rsidRPr="00632E3E" w:rsidRDefault="00782115" w:rsidP="00832082">
      <w:pPr>
        <w:pStyle w:val="2"/>
      </w:pPr>
      <w:bookmarkStart w:id="599" w:name="_Toc90998743"/>
      <w:r w:rsidRPr="00632E3E">
        <w:t>대상자</w:t>
      </w:r>
      <w:r w:rsidRPr="00632E3E">
        <w:t xml:space="preserve"> </w:t>
      </w:r>
      <w:r w:rsidRPr="00632E3E">
        <w:t>동의</w:t>
      </w:r>
      <w:bookmarkEnd w:id="599"/>
    </w:p>
    <w:p w14:paraId="05CDA334" w14:textId="5F260611" w:rsidR="002D3ADF" w:rsidRPr="00632E3E" w:rsidRDefault="00782115" w:rsidP="00F56A3D">
      <w:pPr>
        <w:pStyle w:val="afff3"/>
        <w:rPr>
          <w:szCs w:val="18"/>
        </w:rPr>
      </w:pPr>
      <w:r w:rsidRPr="00632E3E">
        <w:t>공고를</w:t>
      </w:r>
      <w:r w:rsidRPr="00632E3E">
        <w:t xml:space="preserve"> </w:t>
      </w:r>
      <w:r w:rsidRPr="00632E3E">
        <w:t>통하여</w:t>
      </w:r>
      <w:r w:rsidRPr="00632E3E">
        <w:t xml:space="preserve"> </w:t>
      </w:r>
      <w:r w:rsidRPr="00632E3E">
        <w:t>모집한</w:t>
      </w:r>
      <w:r w:rsidRPr="00632E3E">
        <w:t xml:space="preserve"> </w:t>
      </w:r>
      <w:r w:rsidR="006801FA" w:rsidRPr="00632E3E">
        <w:t>자원자</w:t>
      </w:r>
      <w:r w:rsidRPr="00632E3E">
        <w:t>를</w:t>
      </w:r>
      <w:r w:rsidRPr="00632E3E">
        <w:t xml:space="preserve"> </w:t>
      </w:r>
      <w:r w:rsidRPr="00632E3E">
        <w:t>대상으로</w:t>
      </w:r>
      <w:r w:rsidRPr="00632E3E">
        <w:t xml:space="preserve">, </w:t>
      </w:r>
      <w:r w:rsidRPr="00632E3E">
        <w:t>임상</w:t>
      </w:r>
      <w:r w:rsidR="0073240E">
        <w:t>공동연구자</w:t>
      </w:r>
      <w:r w:rsidRPr="00632E3E">
        <w:t>는</w:t>
      </w:r>
      <w:r w:rsidRPr="00632E3E">
        <w:t xml:space="preserve"> </w:t>
      </w:r>
      <w:r w:rsidRPr="00632E3E">
        <w:t>시험의</w:t>
      </w:r>
      <w:r w:rsidRPr="00632E3E">
        <w:t xml:space="preserve"> </w:t>
      </w:r>
      <w:r w:rsidRPr="00632E3E">
        <w:t>성격</w:t>
      </w:r>
      <w:r w:rsidRPr="00632E3E">
        <w:t xml:space="preserve">, </w:t>
      </w:r>
      <w:r w:rsidRPr="00632E3E">
        <w:t>범위</w:t>
      </w:r>
      <w:r w:rsidRPr="00632E3E">
        <w:t xml:space="preserve">, </w:t>
      </w:r>
      <w:r w:rsidRPr="00632E3E">
        <w:t>예상되는</w:t>
      </w:r>
      <w:r w:rsidRPr="00632E3E">
        <w:t xml:space="preserve"> </w:t>
      </w:r>
      <w:r w:rsidRPr="00632E3E">
        <w:t>결과</w:t>
      </w:r>
      <w:r w:rsidRPr="00632E3E">
        <w:t xml:space="preserve"> </w:t>
      </w:r>
      <w:r w:rsidRPr="00632E3E">
        <w:t>등에</w:t>
      </w:r>
      <w:r w:rsidRPr="00632E3E">
        <w:t xml:space="preserve"> </w:t>
      </w:r>
      <w:r w:rsidRPr="00632E3E">
        <w:t>대하여</w:t>
      </w:r>
      <w:r w:rsidRPr="00632E3E">
        <w:t xml:space="preserve"> </w:t>
      </w:r>
      <w:r w:rsidRPr="00632E3E">
        <w:t>이해하기</w:t>
      </w:r>
      <w:r w:rsidRPr="00632E3E">
        <w:t xml:space="preserve"> </w:t>
      </w:r>
      <w:r w:rsidRPr="00632E3E">
        <w:t>쉽도록</w:t>
      </w:r>
      <w:r w:rsidRPr="00632E3E">
        <w:t xml:space="preserve"> </w:t>
      </w:r>
      <w:r w:rsidRPr="00632E3E">
        <w:t>설명하고</w:t>
      </w:r>
      <w:r w:rsidRPr="00632E3E">
        <w:t xml:space="preserve">, </w:t>
      </w:r>
      <w:r w:rsidR="006801FA" w:rsidRPr="00632E3E">
        <w:t>자원자</w:t>
      </w:r>
      <w:r w:rsidRPr="00632E3E">
        <w:t>로부터의</w:t>
      </w:r>
      <w:r w:rsidRPr="00632E3E">
        <w:t xml:space="preserve"> </w:t>
      </w:r>
      <w:r w:rsidRPr="00632E3E">
        <w:t>다양한</w:t>
      </w:r>
      <w:r w:rsidRPr="00632E3E">
        <w:t xml:space="preserve"> </w:t>
      </w:r>
      <w:r w:rsidRPr="00632E3E">
        <w:t>질문에</w:t>
      </w:r>
      <w:r w:rsidRPr="00632E3E">
        <w:t xml:space="preserve"> </w:t>
      </w:r>
      <w:r w:rsidRPr="00632E3E">
        <w:t>성실히</w:t>
      </w:r>
      <w:r w:rsidRPr="00632E3E">
        <w:t xml:space="preserve"> </w:t>
      </w:r>
      <w:r w:rsidRPr="00632E3E">
        <w:t>답변을</w:t>
      </w:r>
      <w:r w:rsidRPr="00632E3E">
        <w:t xml:space="preserve"> </w:t>
      </w:r>
      <w:r w:rsidRPr="00632E3E">
        <w:t>한다</w:t>
      </w:r>
      <w:r w:rsidRPr="00632E3E">
        <w:t xml:space="preserve">. </w:t>
      </w:r>
      <w:r w:rsidRPr="00632E3E">
        <w:t>충분한</w:t>
      </w:r>
      <w:r w:rsidRPr="00632E3E">
        <w:t xml:space="preserve"> </w:t>
      </w:r>
      <w:r w:rsidRPr="00632E3E">
        <w:t>질의응답</w:t>
      </w:r>
      <w:r w:rsidRPr="00632E3E">
        <w:t xml:space="preserve"> </w:t>
      </w:r>
      <w:r w:rsidRPr="00632E3E">
        <w:t>시간을</w:t>
      </w:r>
      <w:r w:rsidRPr="00632E3E">
        <w:t xml:space="preserve"> </w:t>
      </w:r>
      <w:r w:rsidRPr="00632E3E">
        <w:t>가진</w:t>
      </w:r>
      <w:r w:rsidRPr="00632E3E">
        <w:t xml:space="preserve"> </w:t>
      </w:r>
      <w:r w:rsidRPr="00632E3E">
        <w:t>후</w:t>
      </w:r>
      <w:r w:rsidRPr="00632E3E">
        <w:t xml:space="preserve">, </w:t>
      </w:r>
      <w:r w:rsidRPr="00632E3E">
        <w:t>준비된</w:t>
      </w:r>
      <w:r w:rsidRPr="00632E3E">
        <w:t xml:space="preserve"> </w:t>
      </w:r>
      <w:r w:rsidRPr="00632E3E">
        <w:t>동의서</w:t>
      </w:r>
      <w:r w:rsidRPr="00632E3E">
        <w:t xml:space="preserve"> </w:t>
      </w:r>
      <w:r w:rsidRPr="00632E3E">
        <w:t>양식에</w:t>
      </w:r>
      <w:r w:rsidRPr="00632E3E">
        <w:t xml:space="preserve"> </w:t>
      </w:r>
      <w:r w:rsidRPr="00632E3E">
        <w:t>대상자가</w:t>
      </w:r>
      <w:r w:rsidRPr="00632E3E">
        <w:t xml:space="preserve"> </w:t>
      </w:r>
      <w:r w:rsidRPr="00632E3E">
        <w:t>서명을</w:t>
      </w:r>
      <w:r w:rsidRPr="00632E3E">
        <w:t xml:space="preserve"> </w:t>
      </w:r>
      <w:r w:rsidRPr="00632E3E">
        <w:t>하도록</w:t>
      </w:r>
      <w:r w:rsidRPr="00632E3E">
        <w:t xml:space="preserve"> </w:t>
      </w:r>
      <w:r w:rsidRPr="00632E3E">
        <w:t>하며</w:t>
      </w:r>
      <w:r w:rsidRPr="00632E3E">
        <w:t xml:space="preserve">, </w:t>
      </w:r>
      <w:r w:rsidRPr="00632E3E">
        <w:t>이러한</w:t>
      </w:r>
      <w:r w:rsidRPr="00632E3E">
        <w:t xml:space="preserve"> </w:t>
      </w:r>
      <w:r w:rsidRPr="00632E3E">
        <w:t>내용을</w:t>
      </w:r>
      <w:r w:rsidRPr="00632E3E">
        <w:t xml:space="preserve"> </w:t>
      </w:r>
      <w:r w:rsidRPr="00632E3E">
        <w:t>설명하고</w:t>
      </w:r>
      <w:r w:rsidRPr="00632E3E">
        <w:t xml:space="preserve"> </w:t>
      </w:r>
      <w:r w:rsidRPr="00632E3E">
        <w:t>동의서를</w:t>
      </w:r>
      <w:r w:rsidRPr="00632E3E">
        <w:t xml:space="preserve"> </w:t>
      </w:r>
      <w:r w:rsidRPr="00632E3E">
        <w:t>취득한</w:t>
      </w:r>
      <w:r w:rsidRPr="00632E3E">
        <w:t xml:space="preserve"> </w:t>
      </w:r>
      <w:r w:rsidRPr="00632E3E">
        <w:t>시험자도</w:t>
      </w:r>
      <w:r w:rsidRPr="00632E3E">
        <w:t xml:space="preserve"> </w:t>
      </w:r>
      <w:r w:rsidRPr="00632E3E">
        <w:t>서명을</w:t>
      </w:r>
      <w:r w:rsidRPr="00632E3E">
        <w:t xml:space="preserve"> </w:t>
      </w:r>
      <w:r w:rsidRPr="00632E3E">
        <w:t>한다</w:t>
      </w:r>
      <w:r w:rsidR="004B3640" w:rsidRPr="00632E3E">
        <w:t xml:space="preserve"> </w:t>
      </w:r>
      <w:r w:rsidRPr="00632E3E">
        <w:t>(</w:t>
      </w:r>
      <w:r w:rsidR="00A12469" w:rsidRPr="00632E3E">
        <w:t>시험</w:t>
      </w:r>
      <w:r w:rsidRPr="00632E3E">
        <w:t>대상자</w:t>
      </w:r>
      <w:r w:rsidRPr="00632E3E">
        <w:t xml:space="preserve"> </w:t>
      </w:r>
      <w:r w:rsidRPr="00632E3E">
        <w:t>모집공고</w:t>
      </w:r>
      <w:r w:rsidRPr="00632E3E">
        <w:t xml:space="preserve">, </w:t>
      </w:r>
      <w:r w:rsidR="00430787" w:rsidRPr="00632E3E">
        <w:t>시험대상자</w:t>
      </w:r>
      <w:r w:rsidR="00A12469" w:rsidRPr="00632E3E">
        <w:t>를</w:t>
      </w:r>
      <w:r w:rsidR="00A12469" w:rsidRPr="00632E3E">
        <w:t xml:space="preserve"> </w:t>
      </w:r>
      <w:r w:rsidR="00A12469" w:rsidRPr="00632E3E">
        <w:t>위한</w:t>
      </w:r>
      <w:r w:rsidR="00430787" w:rsidRPr="00632E3E">
        <w:t xml:space="preserve"> </w:t>
      </w:r>
      <w:r w:rsidR="00430787" w:rsidRPr="00632E3E">
        <w:t>설명</w:t>
      </w:r>
      <w:r w:rsidR="001133ED" w:rsidRPr="00632E3E">
        <w:t>문</w:t>
      </w:r>
      <w:r w:rsidR="001133ED" w:rsidRPr="00632E3E">
        <w:t xml:space="preserve"> </w:t>
      </w:r>
      <w:r w:rsidR="001133ED" w:rsidRPr="00632E3E">
        <w:t>및</w:t>
      </w:r>
      <w:r w:rsidR="001133ED" w:rsidRPr="00632E3E">
        <w:t xml:space="preserve"> </w:t>
      </w:r>
      <w:r w:rsidR="001133ED" w:rsidRPr="00632E3E">
        <w:t>동의서</w:t>
      </w:r>
      <w:r w:rsidR="00430787" w:rsidRPr="00632E3E">
        <w:t xml:space="preserve"> </w:t>
      </w:r>
      <w:r w:rsidR="00430787" w:rsidRPr="00632E3E">
        <w:t>참조</w:t>
      </w:r>
      <w:r w:rsidRPr="00632E3E">
        <w:t>).</w:t>
      </w:r>
    </w:p>
    <w:p w14:paraId="3CFAB8D0" w14:textId="77777777" w:rsidR="00782115" w:rsidRPr="00632E3E" w:rsidRDefault="00782115" w:rsidP="00832082">
      <w:pPr>
        <w:pStyle w:val="2"/>
      </w:pPr>
      <w:bookmarkStart w:id="600" w:name="_Toc90998744"/>
      <w:r w:rsidRPr="00632E3E">
        <w:t>비밀보장</w:t>
      </w:r>
      <w:bookmarkEnd w:id="600"/>
    </w:p>
    <w:p w14:paraId="465C60A6" w14:textId="4979EC32" w:rsidR="002D3ADF" w:rsidRPr="00632E3E" w:rsidRDefault="00782115" w:rsidP="00F56A3D">
      <w:pPr>
        <w:pStyle w:val="afff3"/>
        <w:rPr>
          <w:szCs w:val="18"/>
        </w:rPr>
      </w:pPr>
      <w:r w:rsidRPr="00632E3E">
        <w:t>모든</w:t>
      </w:r>
      <w:r w:rsidRPr="00632E3E">
        <w:t xml:space="preserve"> </w:t>
      </w:r>
      <w:r w:rsidRPr="00632E3E">
        <w:t>대상자의</w:t>
      </w:r>
      <w:r w:rsidRPr="00632E3E">
        <w:t xml:space="preserve"> </w:t>
      </w:r>
      <w:r w:rsidRPr="00632E3E">
        <w:t>신상에</w:t>
      </w:r>
      <w:r w:rsidRPr="00632E3E">
        <w:t xml:space="preserve"> </w:t>
      </w:r>
      <w:r w:rsidRPr="00632E3E">
        <w:t>대한</w:t>
      </w:r>
      <w:r w:rsidRPr="00632E3E">
        <w:t xml:space="preserve"> </w:t>
      </w:r>
      <w:r w:rsidRPr="00632E3E">
        <w:t>정보는</w:t>
      </w:r>
      <w:r w:rsidRPr="00632E3E">
        <w:t xml:space="preserve"> </w:t>
      </w:r>
      <w:r w:rsidRPr="00632E3E">
        <w:t>이니셜</w:t>
      </w:r>
      <w:r w:rsidRPr="00632E3E">
        <w:t xml:space="preserve"> </w:t>
      </w:r>
      <w:r w:rsidRPr="00632E3E">
        <w:t>혹은</w:t>
      </w:r>
      <w:r w:rsidRPr="00632E3E">
        <w:t xml:space="preserve"> </w:t>
      </w:r>
      <w:r w:rsidRPr="00632E3E">
        <w:t>기호</w:t>
      </w:r>
      <w:r w:rsidRPr="00632E3E">
        <w:t xml:space="preserve"> </w:t>
      </w:r>
      <w:r w:rsidRPr="00632E3E">
        <w:t>등으로</w:t>
      </w:r>
      <w:r w:rsidRPr="00632E3E">
        <w:t xml:space="preserve"> </w:t>
      </w:r>
      <w:r w:rsidRPr="00632E3E">
        <w:t>익명화하여야</w:t>
      </w:r>
      <w:r w:rsidRPr="00632E3E">
        <w:t xml:space="preserve"> </w:t>
      </w:r>
      <w:r w:rsidRPr="00632E3E">
        <w:t>하며</w:t>
      </w:r>
      <w:r w:rsidRPr="00632E3E">
        <w:t xml:space="preserve">, </w:t>
      </w:r>
      <w:r w:rsidRPr="00632E3E">
        <w:t>임상시험으로부터</w:t>
      </w:r>
      <w:r w:rsidRPr="00632E3E">
        <w:t xml:space="preserve"> </w:t>
      </w:r>
      <w:r w:rsidRPr="00632E3E">
        <w:t>얻어진</w:t>
      </w:r>
      <w:r w:rsidRPr="00632E3E">
        <w:t xml:space="preserve"> </w:t>
      </w:r>
      <w:r w:rsidRPr="00632E3E">
        <w:t>결과에</w:t>
      </w:r>
      <w:r w:rsidRPr="00632E3E">
        <w:t xml:space="preserve"> </w:t>
      </w:r>
      <w:r w:rsidRPr="00632E3E">
        <w:t>대해서</w:t>
      </w:r>
      <w:r w:rsidRPr="00632E3E">
        <w:t xml:space="preserve"> </w:t>
      </w:r>
      <w:r w:rsidRPr="00632E3E">
        <w:t>관련된</w:t>
      </w:r>
      <w:r w:rsidRPr="00632E3E">
        <w:t xml:space="preserve"> </w:t>
      </w:r>
      <w:r w:rsidRPr="00632E3E">
        <w:t>모든</w:t>
      </w:r>
      <w:r w:rsidRPr="00632E3E">
        <w:t xml:space="preserve"> </w:t>
      </w:r>
      <w:r w:rsidRPr="00632E3E">
        <w:t>시험자는</w:t>
      </w:r>
      <w:r w:rsidRPr="00632E3E">
        <w:t xml:space="preserve"> </w:t>
      </w:r>
      <w:r w:rsidRPr="00632E3E">
        <w:t>비밀을</w:t>
      </w:r>
      <w:r w:rsidRPr="00632E3E">
        <w:t xml:space="preserve"> </w:t>
      </w:r>
      <w:r w:rsidRPr="00632E3E">
        <w:t>유지해야</w:t>
      </w:r>
      <w:r w:rsidRPr="00632E3E">
        <w:t xml:space="preserve"> </w:t>
      </w:r>
      <w:r w:rsidRPr="00632E3E">
        <w:t>한다</w:t>
      </w:r>
      <w:r w:rsidRPr="00632E3E">
        <w:t xml:space="preserve">. </w:t>
      </w:r>
      <w:r w:rsidRPr="00632E3E">
        <w:t>또한</w:t>
      </w:r>
      <w:r w:rsidRPr="00632E3E">
        <w:t xml:space="preserve"> </w:t>
      </w:r>
      <w:r w:rsidRPr="00632E3E">
        <w:t>시험책임자는</w:t>
      </w:r>
      <w:r w:rsidRPr="00632E3E">
        <w:t xml:space="preserve"> </w:t>
      </w:r>
      <w:r w:rsidRPr="00632E3E">
        <w:t>서명을</w:t>
      </w:r>
      <w:r w:rsidRPr="00632E3E">
        <w:t xml:space="preserve"> </w:t>
      </w:r>
      <w:r w:rsidRPr="00632E3E">
        <w:t>받은</w:t>
      </w:r>
      <w:r w:rsidRPr="00632E3E">
        <w:t xml:space="preserve"> </w:t>
      </w:r>
      <w:r w:rsidRPr="00632E3E">
        <w:t>대상자</w:t>
      </w:r>
      <w:r w:rsidRPr="00632E3E">
        <w:t xml:space="preserve"> </w:t>
      </w:r>
      <w:r w:rsidRPr="00632E3E">
        <w:t>동의서를</w:t>
      </w:r>
      <w:r w:rsidRPr="00632E3E">
        <w:t xml:space="preserve"> </w:t>
      </w:r>
      <w:r w:rsidRPr="00632E3E">
        <w:t>보관하고</w:t>
      </w:r>
      <w:r w:rsidRPr="00632E3E">
        <w:t xml:space="preserve">, </w:t>
      </w:r>
      <w:r w:rsidRPr="00632E3E">
        <w:t>대상자번호</w:t>
      </w:r>
      <w:r w:rsidRPr="00632E3E">
        <w:t xml:space="preserve"> </w:t>
      </w:r>
      <w:r w:rsidRPr="00632E3E">
        <w:t>및</w:t>
      </w:r>
      <w:r w:rsidRPr="00632E3E">
        <w:t xml:space="preserve"> </w:t>
      </w:r>
      <w:r w:rsidRPr="00632E3E">
        <w:t>대상자</w:t>
      </w:r>
      <w:r w:rsidRPr="00632E3E">
        <w:t xml:space="preserve"> </w:t>
      </w:r>
      <w:r w:rsidRPr="00632E3E">
        <w:t>명과</w:t>
      </w:r>
      <w:r w:rsidRPr="00632E3E">
        <w:t xml:space="preserve"> </w:t>
      </w:r>
      <w:r w:rsidRPr="00632E3E">
        <w:t>신원</w:t>
      </w:r>
      <w:r w:rsidRPr="00632E3E">
        <w:t xml:space="preserve"> </w:t>
      </w:r>
      <w:r w:rsidRPr="00632E3E">
        <w:t>확인에</w:t>
      </w:r>
      <w:r w:rsidRPr="00632E3E">
        <w:t xml:space="preserve"> </w:t>
      </w:r>
      <w:r w:rsidRPr="00632E3E">
        <w:t>필요한</w:t>
      </w:r>
      <w:r w:rsidRPr="00632E3E">
        <w:t xml:space="preserve"> </w:t>
      </w:r>
      <w:r w:rsidRPr="00632E3E">
        <w:t>자료가</w:t>
      </w:r>
      <w:r w:rsidRPr="00632E3E">
        <w:t xml:space="preserve"> </w:t>
      </w:r>
      <w:r w:rsidRPr="00632E3E">
        <w:t>기록된</w:t>
      </w:r>
      <w:r w:rsidRPr="00632E3E">
        <w:t xml:space="preserve"> </w:t>
      </w:r>
      <w:r w:rsidRPr="00632E3E">
        <w:t>리스트를</w:t>
      </w:r>
      <w:r w:rsidRPr="00632E3E">
        <w:t xml:space="preserve"> </w:t>
      </w:r>
      <w:r w:rsidRPr="00632E3E">
        <w:t>작성하여</w:t>
      </w:r>
      <w:r w:rsidRPr="00632E3E">
        <w:t xml:space="preserve"> </w:t>
      </w:r>
      <w:r w:rsidRPr="00632E3E">
        <w:t>나중에</w:t>
      </w:r>
      <w:r w:rsidRPr="00632E3E">
        <w:t xml:space="preserve"> </w:t>
      </w:r>
      <w:r w:rsidRPr="00632E3E">
        <w:t>기록을</w:t>
      </w:r>
      <w:r w:rsidRPr="00632E3E">
        <w:t xml:space="preserve"> </w:t>
      </w:r>
      <w:r w:rsidRPr="00632E3E">
        <w:t>찾을</w:t>
      </w:r>
      <w:r w:rsidRPr="00632E3E">
        <w:t xml:space="preserve"> </w:t>
      </w:r>
      <w:r w:rsidRPr="00632E3E">
        <w:t>수</w:t>
      </w:r>
      <w:r w:rsidRPr="00632E3E">
        <w:t xml:space="preserve"> </w:t>
      </w:r>
      <w:r w:rsidRPr="00632E3E">
        <w:t>있도록</w:t>
      </w:r>
      <w:r w:rsidRPr="00632E3E">
        <w:t xml:space="preserve"> </w:t>
      </w:r>
      <w:r w:rsidRPr="00632E3E">
        <w:t>하여야</w:t>
      </w:r>
      <w:r w:rsidRPr="00632E3E">
        <w:t xml:space="preserve"> </w:t>
      </w:r>
      <w:r w:rsidRPr="00632E3E">
        <w:t>한다</w:t>
      </w:r>
      <w:r w:rsidRPr="00632E3E">
        <w:t>.</w:t>
      </w:r>
    </w:p>
    <w:p w14:paraId="60F49FD6" w14:textId="77777777" w:rsidR="00782115" w:rsidRPr="00632E3E" w:rsidRDefault="00782115" w:rsidP="00832082">
      <w:pPr>
        <w:pStyle w:val="2"/>
      </w:pPr>
      <w:bookmarkStart w:id="601" w:name="_Toc90998745"/>
      <w:r w:rsidRPr="00632E3E">
        <w:t>임상시험</w:t>
      </w:r>
      <w:r w:rsidRPr="00632E3E">
        <w:t xml:space="preserve"> </w:t>
      </w:r>
      <w:r w:rsidRPr="00632E3E">
        <w:t>모니터링</w:t>
      </w:r>
      <w:bookmarkEnd w:id="601"/>
    </w:p>
    <w:p w14:paraId="23A4C549" w14:textId="7CE96E67" w:rsidR="002047A7" w:rsidRPr="00632E3E" w:rsidRDefault="00782115" w:rsidP="001754D4">
      <w:pPr>
        <w:pStyle w:val="1"/>
        <w:numPr>
          <w:ilvl w:val="0"/>
          <w:numId w:val="33"/>
        </w:numPr>
        <w:wordWrap/>
        <w:spacing w:after="120"/>
        <w:ind w:leftChars="120" w:left="573" w:hanging="357"/>
        <w:rPr>
          <w:szCs w:val="18"/>
        </w:rPr>
      </w:pPr>
      <w:r w:rsidRPr="00632E3E">
        <w:rPr>
          <w:szCs w:val="18"/>
        </w:rPr>
        <w:t>임상시험이</w:t>
      </w:r>
      <w:r w:rsidRPr="00632E3E">
        <w:rPr>
          <w:szCs w:val="18"/>
        </w:rPr>
        <w:t xml:space="preserve"> </w:t>
      </w:r>
      <w:r w:rsidRPr="00632E3E">
        <w:rPr>
          <w:szCs w:val="18"/>
        </w:rPr>
        <w:t>임상시험계획서와</w:t>
      </w:r>
      <w:r w:rsidRPr="00632E3E">
        <w:rPr>
          <w:szCs w:val="18"/>
        </w:rPr>
        <w:t xml:space="preserve"> KGCP</w:t>
      </w:r>
      <w:r w:rsidRPr="00632E3E">
        <w:rPr>
          <w:szCs w:val="18"/>
        </w:rPr>
        <w:t>에</w:t>
      </w:r>
      <w:r w:rsidRPr="00632E3E">
        <w:rPr>
          <w:szCs w:val="18"/>
        </w:rPr>
        <w:t xml:space="preserve"> </w:t>
      </w:r>
      <w:r w:rsidRPr="00632E3E">
        <w:rPr>
          <w:szCs w:val="18"/>
        </w:rPr>
        <w:t>따라</w:t>
      </w:r>
      <w:r w:rsidRPr="00632E3E">
        <w:rPr>
          <w:szCs w:val="18"/>
        </w:rPr>
        <w:t xml:space="preserve"> </w:t>
      </w:r>
      <w:r w:rsidRPr="00632E3E">
        <w:rPr>
          <w:szCs w:val="18"/>
        </w:rPr>
        <w:t>실시되도록</w:t>
      </w:r>
      <w:r w:rsidRPr="00632E3E">
        <w:rPr>
          <w:szCs w:val="18"/>
        </w:rPr>
        <w:t xml:space="preserve"> </w:t>
      </w:r>
      <w:r w:rsidR="00814B2B" w:rsidRPr="00632E3E">
        <w:rPr>
          <w:szCs w:val="18"/>
        </w:rPr>
        <w:t>대우제약</w:t>
      </w:r>
      <w:r w:rsidRPr="00632E3E">
        <w:rPr>
          <w:szCs w:val="18"/>
        </w:rPr>
        <w:t>㈜</w:t>
      </w:r>
      <w:r w:rsidRPr="00632E3E">
        <w:rPr>
          <w:szCs w:val="18"/>
        </w:rPr>
        <w:t xml:space="preserve"> </w:t>
      </w:r>
      <w:r w:rsidRPr="00632E3E">
        <w:rPr>
          <w:szCs w:val="18"/>
        </w:rPr>
        <w:t>또는</w:t>
      </w:r>
      <w:r w:rsidRPr="00632E3E">
        <w:rPr>
          <w:szCs w:val="18"/>
        </w:rPr>
        <w:t xml:space="preserve"> </w:t>
      </w:r>
      <w:r w:rsidR="00814B2B" w:rsidRPr="00632E3E">
        <w:rPr>
          <w:szCs w:val="18"/>
        </w:rPr>
        <w:t>대우제약</w:t>
      </w:r>
      <w:r w:rsidRPr="00632E3E">
        <w:rPr>
          <w:szCs w:val="18"/>
        </w:rPr>
        <w:t>㈜</w:t>
      </w:r>
      <w:r w:rsidRPr="00632E3E">
        <w:rPr>
          <w:szCs w:val="18"/>
        </w:rPr>
        <w:t xml:space="preserve"> </w:t>
      </w:r>
      <w:r w:rsidRPr="00632E3E">
        <w:rPr>
          <w:szCs w:val="18"/>
        </w:rPr>
        <w:lastRenderedPageBreak/>
        <w:t>측에서</w:t>
      </w:r>
      <w:r w:rsidRPr="00632E3E">
        <w:rPr>
          <w:szCs w:val="18"/>
        </w:rPr>
        <w:t xml:space="preserve"> </w:t>
      </w:r>
      <w:r w:rsidRPr="00632E3E">
        <w:rPr>
          <w:szCs w:val="18"/>
        </w:rPr>
        <w:t>위임한</w:t>
      </w:r>
      <w:r w:rsidRPr="00632E3E">
        <w:rPr>
          <w:szCs w:val="18"/>
        </w:rPr>
        <w:t xml:space="preserve"> </w:t>
      </w:r>
      <w:r w:rsidRPr="00632E3E">
        <w:rPr>
          <w:szCs w:val="18"/>
        </w:rPr>
        <w:t>업</w:t>
      </w:r>
      <w:r w:rsidR="002047A7" w:rsidRPr="00632E3E">
        <w:rPr>
          <w:szCs w:val="18"/>
        </w:rPr>
        <w:t>체의</w:t>
      </w:r>
      <w:r w:rsidR="002047A7" w:rsidRPr="00632E3E">
        <w:rPr>
          <w:szCs w:val="18"/>
        </w:rPr>
        <w:t xml:space="preserve"> </w:t>
      </w:r>
      <w:r w:rsidR="002047A7" w:rsidRPr="00632E3E">
        <w:rPr>
          <w:szCs w:val="18"/>
        </w:rPr>
        <w:t>모니터</w:t>
      </w:r>
      <w:r w:rsidR="002047A7" w:rsidRPr="00632E3E">
        <w:rPr>
          <w:szCs w:val="18"/>
        </w:rPr>
        <w:t xml:space="preserve"> </w:t>
      </w:r>
      <w:r w:rsidR="002047A7" w:rsidRPr="00632E3E">
        <w:rPr>
          <w:szCs w:val="18"/>
        </w:rPr>
        <w:t>요원이</w:t>
      </w:r>
      <w:r w:rsidRPr="00632E3E">
        <w:rPr>
          <w:szCs w:val="18"/>
        </w:rPr>
        <w:t xml:space="preserve"> </w:t>
      </w:r>
      <w:r w:rsidRPr="00632E3E">
        <w:rPr>
          <w:szCs w:val="18"/>
        </w:rPr>
        <w:t>모니터링을</w:t>
      </w:r>
      <w:r w:rsidRPr="00632E3E">
        <w:rPr>
          <w:szCs w:val="18"/>
        </w:rPr>
        <w:t xml:space="preserve"> </w:t>
      </w:r>
      <w:r w:rsidRPr="00632E3E">
        <w:rPr>
          <w:szCs w:val="18"/>
        </w:rPr>
        <w:t>실시한다</w:t>
      </w:r>
      <w:r w:rsidRPr="00632E3E">
        <w:rPr>
          <w:szCs w:val="18"/>
        </w:rPr>
        <w:t xml:space="preserve">. </w:t>
      </w:r>
      <w:r w:rsidR="002047A7" w:rsidRPr="00632E3E">
        <w:rPr>
          <w:szCs w:val="18"/>
        </w:rPr>
        <w:t>모니터</w:t>
      </w:r>
      <w:r w:rsidR="002047A7" w:rsidRPr="00632E3E">
        <w:rPr>
          <w:szCs w:val="18"/>
        </w:rPr>
        <w:t xml:space="preserve"> </w:t>
      </w:r>
      <w:r w:rsidR="002047A7" w:rsidRPr="00632E3E">
        <w:rPr>
          <w:szCs w:val="18"/>
        </w:rPr>
        <w:t>요원은</w:t>
      </w:r>
      <w:r w:rsidR="002047A7" w:rsidRPr="00632E3E">
        <w:rPr>
          <w:szCs w:val="18"/>
        </w:rPr>
        <w:t xml:space="preserve"> </w:t>
      </w:r>
      <w:r w:rsidR="002047A7" w:rsidRPr="00632E3E">
        <w:rPr>
          <w:szCs w:val="18"/>
        </w:rPr>
        <w:t>임상시험을</w:t>
      </w:r>
      <w:r w:rsidR="002047A7" w:rsidRPr="00632E3E">
        <w:rPr>
          <w:szCs w:val="18"/>
        </w:rPr>
        <w:t xml:space="preserve"> </w:t>
      </w:r>
      <w:r w:rsidR="002047A7" w:rsidRPr="00632E3E">
        <w:rPr>
          <w:szCs w:val="18"/>
        </w:rPr>
        <w:t>시작하기</w:t>
      </w:r>
      <w:r w:rsidR="002047A7" w:rsidRPr="00632E3E">
        <w:rPr>
          <w:szCs w:val="18"/>
        </w:rPr>
        <w:t xml:space="preserve"> </w:t>
      </w:r>
      <w:r w:rsidR="002047A7" w:rsidRPr="00632E3E">
        <w:rPr>
          <w:szCs w:val="18"/>
        </w:rPr>
        <w:t>전에</w:t>
      </w:r>
      <w:r w:rsidR="002047A7" w:rsidRPr="00632E3E">
        <w:rPr>
          <w:szCs w:val="18"/>
        </w:rPr>
        <w:t xml:space="preserve"> </w:t>
      </w:r>
      <w:r w:rsidR="002047A7" w:rsidRPr="00632E3E">
        <w:rPr>
          <w:szCs w:val="18"/>
        </w:rPr>
        <w:t>시험자에게</w:t>
      </w:r>
      <w:r w:rsidR="002047A7" w:rsidRPr="00632E3E">
        <w:rPr>
          <w:szCs w:val="18"/>
        </w:rPr>
        <w:t xml:space="preserve"> </w:t>
      </w:r>
      <w:r w:rsidR="002047A7" w:rsidRPr="00632E3E">
        <w:rPr>
          <w:szCs w:val="18"/>
        </w:rPr>
        <w:t>모니터링</w:t>
      </w:r>
      <w:r w:rsidR="002047A7" w:rsidRPr="00632E3E">
        <w:rPr>
          <w:szCs w:val="18"/>
        </w:rPr>
        <w:t xml:space="preserve"> </w:t>
      </w:r>
      <w:r w:rsidR="002047A7" w:rsidRPr="00632E3E">
        <w:rPr>
          <w:szCs w:val="18"/>
        </w:rPr>
        <w:t>계획에</w:t>
      </w:r>
      <w:r w:rsidR="002047A7" w:rsidRPr="00632E3E">
        <w:rPr>
          <w:szCs w:val="18"/>
        </w:rPr>
        <w:t xml:space="preserve"> </w:t>
      </w:r>
      <w:r w:rsidR="002047A7" w:rsidRPr="00632E3E">
        <w:rPr>
          <w:szCs w:val="18"/>
        </w:rPr>
        <w:t>대하여</w:t>
      </w:r>
      <w:r w:rsidR="002047A7" w:rsidRPr="00632E3E">
        <w:rPr>
          <w:szCs w:val="18"/>
        </w:rPr>
        <w:t xml:space="preserve"> </w:t>
      </w:r>
      <w:r w:rsidR="002047A7" w:rsidRPr="00632E3E">
        <w:rPr>
          <w:szCs w:val="18"/>
        </w:rPr>
        <w:t>설명하고</w:t>
      </w:r>
      <w:r w:rsidR="002047A7" w:rsidRPr="00632E3E">
        <w:rPr>
          <w:szCs w:val="18"/>
        </w:rPr>
        <w:t xml:space="preserve">, </w:t>
      </w:r>
      <w:r w:rsidR="002047A7" w:rsidRPr="00632E3E">
        <w:rPr>
          <w:szCs w:val="18"/>
        </w:rPr>
        <w:t>매</w:t>
      </w:r>
      <w:r w:rsidR="002047A7" w:rsidRPr="00632E3E">
        <w:rPr>
          <w:szCs w:val="18"/>
        </w:rPr>
        <w:t xml:space="preserve"> </w:t>
      </w:r>
      <w:r w:rsidR="002047A7" w:rsidRPr="00632E3E">
        <w:rPr>
          <w:szCs w:val="18"/>
        </w:rPr>
        <w:t>모니터링</w:t>
      </w:r>
      <w:r w:rsidR="002047A7" w:rsidRPr="00632E3E">
        <w:rPr>
          <w:szCs w:val="18"/>
        </w:rPr>
        <w:t xml:space="preserve"> </w:t>
      </w:r>
      <w:r w:rsidR="002047A7" w:rsidRPr="00632E3E">
        <w:rPr>
          <w:szCs w:val="18"/>
        </w:rPr>
        <w:t>방문</w:t>
      </w:r>
      <w:r w:rsidR="002047A7" w:rsidRPr="00632E3E">
        <w:rPr>
          <w:szCs w:val="18"/>
        </w:rPr>
        <w:t xml:space="preserve"> </w:t>
      </w:r>
      <w:r w:rsidR="002047A7" w:rsidRPr="00632E3E">
        <w:rPr>
          <w:szCs w:val="18"/>
        </w:rPr>
        <w:t>전에</w:t>
      </w:r>
      <w:r w:rsidR="002047A7" w:rsidRPr="00632E3E">
        <w:rPr>
          <w:szCs w:val="18"/>
        </w:rPr>
        <w:t xml:space="preserve"> </w:t>
      </w:r>
      <w:r w:rsidR="002047A7" w:rsidRPr="00632E3E">
        <w:rPr>
          <w:szCs w:val="18"/>
        </w:rPr>
        <w:t>연구진과</w:t>
      </w:r>
      <w:r w:rsidR="002047A7" w:rsidRPr="00632E3E">
        <w:rPr>
          <w:szCs w:val="18"/>
        </w:rPr>
        <w:t xml:space="preserve"> </w:t>
      </w:r>
      <w:r w:rsidR="002047A7" w:rsidRPr="00632E3E">
        <w:rPr>
          <w:szCs w:val="18"/>
        </w:rPr>
        <w:t>방문일정에</w:t>
      </w:r>
      <w:r w:rsidR="002047A7" w:rsidRPr="00632E3E">
        <w:rPr>
          <w:szCs w:val="18"/>
        </w:rPr>
        <w:t xml:space="preserve"> </w:t>
      </w:r>
      <w:r w:rsidR="002047A7" w:rsidRPr="00632E3E">
        <w:rPr>
          <w:szCs w:val="18"/>
        </w:rPr>
        <w:t>대하여</w:t>
      </w:r>
      <w:r w:rsidR="002047A7" w:rsidRPr="00632E3E">
        <w:rPr>
          <w:szCs w:val="18"/>
        </w:rPr>
        <w:t xml:space="preserve"> </w:t>
      </w:r>
      <w:r w:rsidR="002047A7" w:rsidRPr="00632E3E">
        <w:rPr>
          <w:szCs w:val="18"/>
        </w:rPr>
        <w:t>협의하며</w:t>
      </w:r>
      <w:r w:rsidR="002047A7" w:rsidRPr="00632E3E">
        <w:rPr>
          <w:szCs w:val="18"/>
        </w:rPr>
        <w:t xml:space="preserve">, </w:t>
      </w:r>
      <w:r w:rsidR="002047A7" w:rsidRPr="00632E3E">
        <w:rPr>
          <w:szCs w:val="18"/>
        </w:rPr>
        <w:t>모니터링</w:t>
      </w:r>
      <w:r w:rsidR="002047A7" w:rsidRPr="00632E3E">
        <w:rPr>
          <w:szCs w:val="18"/>
        </w:rPr>
        <w:t xml:space="preserve"> </w:t>
      </w:r>
      <w:r w:rsidR="002047A7" w:rsidRPr="00632E3E">
        <w:rPr>
          <w:szCs w:val="18"/>
        </w:rPr>
        <w:t>방문시에는</w:t>
      </w:r>
      <w:r w:rsidR="002047A7" w:rsidRPr="00632E3E">
        <w:rPr>
          <w:szCs w:val="18"/>
        </w:rPr>
        <w:t xml:space="preserve"> </w:t>
      </w:r>
      <w:r w:rsidR="002047A7" w:rsidRPr="00632E3E">
        <w:rPr>
          <w:szCs w:val="18"/>
        </w:rPr>
        <w:t>시험자가</w:t>
      </w:r>
      <w:r w:rsidR="002047A7" w:rsidRPr="00632E3E">
        <w:rPr>
          <w:szCs w:val="18"/>
        </w:rPr>
        <w:t xml:space="preserve"> </w:t>
      </w:r>
      <w:r w:rsidR="002047A7" w:rsidRPr="00632E3E">
        <w:rPr>
          <w:szCs w:val="18"/>
        </w:rPr>
        <w:t>임상시험</w:t>
      </w:r>
      <w:r w:rsidR="002047A7" w:rsidRPr="00632E3E">
        <w:rPr>
          <w:szCs w:val="18"/>
        </w:rPr>
        <w:t xml:space="preserve"> </w:t>
      </w:r>
      <w:r w:rsidR="002047A7" w:rsidRPr="00632E3E">
        <w:rPr>
          <w:szCs w:val="18"/>
        </w:rPr>
        <w:t>계획서와</w:t>
      </w:r>
      <w:r w:rsidR="002047A7" w:rsidRPr="00632E3E">
        <w:rPr>
          <w:szCs w:val="18"/>
        </w:rPr>
        <w:t xml:space="preserve"> </w:t>
      </w:r>
      <w:r w:rsidR="002047A7" w:rsidRPr="00632E3E">
        <w:rPr>
          <w:szCs w:val="18"/>
        </w:rPr>
        <w:t>관련</w:t>
      </w:r>
      <w:r w:rsidR="002047A7" w:rsidRPr="00632E3E">
        <w:rPr>
          <w:szCs w:val="18"/>
        </w:rPr>
        <w:t xml:space="preserve"> </w:t>
      </w:r>
      <w:r w:rsidR="002047A7" w:rsidRPr="00632E3E">
        <w:rPr>
          <w:szCs w:val="18"/>
        </w:rPr>
        <w:t>규정에</w:t>
      </w:r>
      <w:r w:rsidR="002047A7" w:rsidRPr="00632E3E">
        <w:rPr>
          <w:szCs w:val="18"/>
        </w:rPr>
        <w:t xml:space="preserve"> </w:t>
      </w:r>
      <w:r w:rsidR="002047A7" w:rsidRPr="00632E3E">
        <w:rPr>
          <w:szCs w:val="18"/>
        </w:rPr>
        <w:t>따라</w:t>
      </w:r>
      <w:r w:rsidR="002047A7" w:rsidRPr="00632E3E">
        <w:rPr>
          <w:szCs w:val="18"/>
        </w:rPr>
        <w:t xml:space="preserve"> </w:t>
      </w:r>
      <w:r w:rsidR="002047A7" w:rsidRPr="00632E3E">
        <w:rPr>
          <w:szCs w:val="18"/>
        </w:rPr>
        <w:t>임상시험을</w:t>
      </w:r>
      <w:r w:rsidR="002047A7" w:rsidRPr="00632E3E">
        <w:rPr>
          <w:szCs w:val="18"/>
        </w:rPr>
        <w:t xml:space="preserve"> </w:t>
      </w:r>
      <w:r w:rsidR="002047A7" w:rsidRPr="00632E3E">
        <w:rPr>
          <w:szCs w:val="18"/>
        </w:rPr>
        <w:t>수행하고</w:t>
      </w:r>
      <w:r w:rsidR="002047A7" w:rsidRPr="00632E3E">
        <w:rPr>
          <w:szCs w:val="18"/>
        </w:rPr>
        <w:t xml:space="preserve"> </w:t>
      </w:r>
      <w:r w:rsidR="002047A7" w:rsidRPr="00632E3E">
        <w:rPr>
          <w:szCs w:val="18"/>
        </w:rPr>
        <w:t>있는지</w:t>
      </w:r>
      <w:r w:rsidR="002047A7" w:rsidRPr="00632E3E">
        <w:rPr>
          <w:szCs w:val="18"/>
        </w:rPr>
        <w:t xml:space="preserve"> </w:t>
      </w:r>
      <w:r w:rsidR="002047A7" w:rsidRPr="00632E3E">
        <w:rPr>
          <w:szCs w:val="18"/>
        </w:rPr>
        <w:t>확인한다</w:t>
      </w:r>
      <w:r w:rsidR="002047A7" w:rsidRPr="00632E3E">
        <w:rPr>
          <w:szCs w:val="18"/>
        </w:rPr>
        <w:t xml:space="preserve">. </w:t>
      </w:r>
      <w:r w:rsidR="002047A7" w:rsidRPr="00632E3E">
        <w:rPr>
          <w:szCs w:val="18"/>
        </w:rPr>
        <w:t>매</w:t>
      </w:r>
      <w:r w:rsidR="002047A7" w:rsidRPr="00632E3E">
        <w:rPr>
          <w:szCs w:val="18"/>
        </w:rPr>
        <w:t xml:space="preserve"> </w:t>
      </w:r>
      <w:r w:rsidRPr="00632E3E">
        <w:rPr>
          <w:szCs w:val="18"/>
        </w:rPr>
        <w:t>모니터링</w:t>
      </w:r>
      <w:r w:rsidRPr="00632E3E">
        <w:rPr>
          <w:szCs w:val="18"/>
        </w:rPr>
        <w:t xml:space="preserve"> </w:t>
      </w:r>
      <w:r w:rsidR="002047A7" w:rsidRPr="00632E3E">
        <w:rPr>
          <w:szCs w:val="18"/>
        </w:rPr>
        <w:t>방문</w:t>
      </w:r>
      <w:r w:rsidRPr="00632E3E">
        <w:rPr>
          <w:szCs w:val="18"/>
        </w:rPr>
        <w:t>시에는</w:t>
      </w:r>
      <w:r w:rsidRPr="00632E3E">
        <w:rPr>
          <w:szCs w:val="18"/>
        </w:rPr>
        <w:t xml:space="preserve"> </w:t>
      </w:r>
      <w:r w:rsidRPr="00632E3E">
        <w:rPr>
          <w:szCs w:val="18"/>
        </w:rPr>
        <w:t>증례기록이</w:t>
      </w:r>
      <w:r w:rsidRPr="00632E3E">
        <w:rPr>
          <w:szCs w:val="18"/>
        </w:rPr>
        <w:t xml:space="preserve"> </w:t>
      </w:r>
      <w:r w:rsidRPr="00632E3E">
        <w:rPr>
          <w:szCs w:val="18"/>
        </w:rPr>
        <w:t>완전하고</w:t>
      </w:r>
      <w:r w:rsidRPr="00632E3E">
        <w:rPr>
          <w:szCs w:val="18"/>
        </w:rPr>
        <w:t xml:space="preserve"> </w:t>
      </w:r>
      <w:r w:rsidRPr="00632E3E">
        <w:rPr>
          <w:szCs w:val="18"/>
        </w:rPr>
        <w:t>명확한지</w:t>
      </w:r>
      <w:r w:rsidRPr="00632E3E">
        <w:rPr>
          <w:szCs w:val="18"/>
        </w:rPr>
        <w:t xml:space="preserve"> </w:t>
      </w:r>
      <w:r w:rsidRPr="00632E3E">
        <w:rPr>
          <w:szCs w:val="18"/>
        </w:rPr>
        <w:t>근거문서와의</w:t>
      </w:r>
      <w:r w:rsidRPr="00632E3E">
        <w:rPr>
          <w:szCs w:val="18"/>
        </w:rPr>
        <w:t xml:space="preserve"> </w:t>
      </w:r>
      <w:r w:rsidRPr="00632E3E">
        <w:rPr>
          <w:szCs w:val="18"/>
        </w:rPr>
        <w:t>대조검토가</w:t>
      </w:r>
      <w:r w:rsidRPr="00632E3E">
        <w:rPr>
          <w:szCs w:val="18"/>
        </w:rPr>
        <w:t xml:space="preserve"> </w:t>
      </w:r>
      <w:r w:rsidRPr="00632E3E">
        <w:rPr>
          <w:szCs w:val="18"/>
        </w:rPr>
        <w:t>필요</w:t>
      </w:r>
      <w:r w:rsidR="002047A7" w:rsidRPr="00632E3E">
        <w:rPr>
          <w:szCs w:val="18"/>
        </w:rPr>
        <w:t>하다</w:t>
      </w:r>
      <w:r w:rsidR="002047A7" w:rsidRPr="00632E3E">
        <w:rPr>
          <w:szCs w:val="18"/>
        </w:rPr>
        <w:t xml:space="preserve">. </w:t>
      </w:r>
      <w:r w:rsidR="002047A7" w:rsidRPr="00632E3E">
        <w:rPr>
          <w:szCs w:val="18"/>
        </w:rPr>
        <w:t>모니터링</w:t>
      </w:r>
      <w:r w:rsidR="002047A7" w:rsidRPr="00632E3E">
        <w:rPr>
          <w:szCs w:val="18"/>
        </w:rPr>
        <w:t xml:space="preserve"> </w:t>
      </w:r>
      <w:r w:rsidR="002047A7" w:rsidRPr="00632E3E">
        <w:rPr>
          <w:szCs w:val="18"/>
        </w:rPr>
        <w:t>시</w:t>
      </w:r>
      <w:r w:rsidR="002047A7" w:rsidRPr="00632E3E">
        <w:rPr>
          <w:szCs w:val="18"/>
        </w:rPr>
        <w:t xml:space="preserve"> </w:t>
      </w:r>
      <w:r w:rsidR="002047A7" w:rsidRPr="00632E3E">
        <w:rPr>
          <w:szCs w:val="18"/>
        </w:rPr>
        <w:t>발견된</w:t>
      </w:r>
      <w:r w:rsidR="002047A7" w:rsidRPr="00632E3E">
        <w:rPr>
          <w:szCs w:val="18"/>
        </w:rPr>
        <w:t xml:space="preserve"> </w:t>
      </w:r>
      <w:r w:rsidR="002047A7" w:rsidRPr="00632E3E">
        <w:rPr>
          <w:szCs w:val="18"/>
        </w:rPr>
        <w:t>사항에</w:t>
      </w:r>
      <w:r w:rsidR="002047A7" w:rsidRPr="00632E3E">
        <w:rPr>
          <w:szCs w:val="18"/>
        </w:rPr>
        <w:t xml:space="preserve"> </w:t>
      </w:r>
      <w:r w:rsidR="002047A7" w:rsidRPr="00632E3E">
        <w:rPr>
          <w:szCs w:val="18"/>
        </w:rPr>
        <w:t>대하여</w:t>
      </w:r>
      <w:r w:rsidR="002047A7" w:rsidRPr="00632E3E">
        <w:rPr>
          <w:szCs w:val="18"/>
        </w:rPr>
        <w:t xml:space="preserve"> </w:t>
      </w:r>
      <w:r w:rsidR="002047A7" w:rsidRPr="00632E3E">
        <w:rPr>
          <w:szCs w:val="18"/>
        </w:rPr>
        <w:t>의뢰자</w:t>
      </w:r>
      <w:r w:rsidR="002047A7" w:rsidRPr="00632E3E">
        <w:rPr>
          <w:szCs w:val="18"/>
        </w:rPr>
        <w:t xml:space="preserve"> </w:t>
      </w:r>
      <w:r w:rsidR="002047A7" w:rsidRPr="00632E3E">
        <w:rPr>
          <w:szCs w:val="18"/>
        </w:rPr>
        <w:t>또는</w:t>
      </w:r>
      <w:r w:rsidR="002047A7" w:rsidRPr="00632E3E">
        <w:rPr>
          <w:szCs w:val="18"/>
        </w:rPr>
        <w:t xml:space="preserve"> </w:t>
      </w:r>
      <w:r w:rsidR="002047A7" w:rsidRPr="00632E3E">
        <w:rPr>
          <w:szCs w:val="18"/>
        </w:rPr>
        <w:t>시험자와</w:t>
      </w:r>
      <w:r w:rsidR="002047A7" w:rsidRPr="00632E3E">
        <w:rPr>
          <w:szCs w:val="18"/>
        </w:rPr>
        <w:t xml:space="preserve"> </w:t>
      </w:r>
      <w:r w:rsidR="002047A7" w:rsidRPr="00632E3E">
        <w:rPr>
          <w:szCs w:val="18"/>
        </w:rPr>
        <w:t>적절히</w:t>
      </w:r>
      <w:r w:rsidR="002047A7" w:rsidRPr="00632E3E">
        <w:rPr>
          <w:szCs w:val="18"/>
        </w:rPr>
        <w:t xml:space="preserve"> </w:t>
      </w:r>
      <w:r w:rsidR="002047A7" w:rsidRPr="00632E3E">
        <w:rPr>
          <w:szCs w:val="18"/>
        </w:rPr>
        <w:t>논의하여</w:t>
      </w:r>
      <w:r w:rsidR="002047A7" w:rsidRPr="00632E3E">
        <w:rPr>
          <w:szCs w:val="18"/>
        </w:rPr>
        <w:t xml:space="preserve"> </w:t>
      </w:r>
      <w:r w:rsidR="002047A7" w:rsidRPr="00632E3E">
        <w:rPr>
          <w:szCs w:val="18"/>
        </w:rPr>
        <w:t>해결하도록</w:t>
      </w:r>
      <w:r w:rsidR="002047A7" w:rsidRPr="00632E3E">
        <w:rPr>
          <w:szCs w:val="18"/>
        </w:rPr>
        <w:t xml:space="preserve"> </w:t>
      </w:r>
      <w:r w:rsidR="002047A7" w:rsidRPr="00632E3E">
        <w:rPr>
          <w:szCs w:val="18"/>
        </w:rPr>
        <w:t>한다</w:t>
      </w:r>
      <w:r w:rsidR="002047A7" w:rsidRPr="00632E3E">
        <w:rPr>
          <w:szCs w:val="18"/>
        </w:rPr>
        <w:t xml:space="preserve">. </w:t>
      </w:r>
      <w:r w:rsidR="002047A7" w:rsidRPr="00632E3E">
        <w:rPr>
          <w:szCs w:val="18"/>
        </w:rPr>
        <w:t>또한</w:t>
      </w:r>
      <w:r w:rsidR="002047A7" w:rsidRPr="00632E3E">
        <w:rPr>
          <w:szCs w:val="18"/>
        </w:rPr>
        <w:t xml:space="preserve">, </w:t>
      </w:r>
      <w:r w:rsidR="0073240E">
        <w:rPr>
          <w:szCs w:val="18"/>
        </w:rPr>
        <w:t>공동연구자</w:t>
      </w:r>
      <w:r w:rsidRPr="00632E3E">
        <w:rPr>
          <w:szCs w:val="18"/>
        </w:rPr>
        <w:t>는</w:t>
      </w:r>
      <w:r w:rsidRPr="00632E3E">
        <w:rPr>
          <w:szCs w:val="18"/>
        </w:rPr>
        <w:t xml:space="preserve"> </w:t>
      </w:r>
      <w:r w:rsidRPr="00632E3E">
        <w:rPr>
          <w:szCs w:val="18"/>
        </w:rPr>
        <w:t>임상시험용의약품의</w:t>
      </w:r>
      <w:r w:rsidRPr="00632E3E">
        <w:rPr>
          <w:szCs w:val="18"/>
        </w:rPr>
        <w:t xml:space="preserve"> </w:t>
      </w:r>
      <w:r w:rsidRPr="00632E3E">
        <w:rPr>
          <w:szCs w:val="18"/>
        </w:rPr>
        <w:t>조제</w:t>
      </w:r>
      <w:r w:rsidRPr="00632E3E">
        <w:rPr>
          <w:szCs w:val="18"/>
        </w:rPr>
        <w:t xml:space="preserve"> </w:t>
      </w:r>
      <w:r w:rsidRPr="00632E3E">
        <w:rPr>
          <w:szCs w:val="18"/>
        </w:rPr>
        <w:t>및</w:t>
      </w:r>
      <w:r w:rsidRPr="00632E3E">
        <w:rPr>
          <w:szCs w:val="18"/>
        </w:rPr>
        <w:t xml:space="preserve"> </w:t>
      </w:r>
      <w:r w:rsidRPr="00632E3E">
        <w:rPr>
          <w:szCs w:val="18"/>
        </w:rPr>
        <w:t>보관장소</w:t>
      </w:r>
      <w:r w:rsidRPr="00632E3E">
        <w:rPr>
          <w:szCs w:val="18"/>
        </w:rPr>
        <w:t xml:space="preserve">, </w:t>
      </w:r>
      <w:r w:rsidRPr="00632E3E">
        <w:rPr>
          <w:szCs w:val="18"/>
        </w:rPr>
        <w:t>시험에</w:t>
      </w:r>
      <w:r w:rsidRPr="00632E3E">
        <w:rPr>
          <w:szCs w:val="18"/>
        </w:rPr>
        <w:t xml:space="preserve"> </w:t>
      </w:r>
      <w:r w:rsidRPr="00632E3E">
        <w:rPr>
          <w:szCs w:val="18"/>
        </w:rPr>
        <w:t>관련된</w:t>
      </w:r>
      <w:r w:rsidRPr="00632E3E">
        <w:rPr>
          <w:szCs w:val="18"/>
        </w:rPr>
        <w:t xml:space="preserve"> </w:t>
      </w:r>
      <w:r w:rsidRPr="00632E3E">
        <w:rPr>
          <w:szCs w:val="18"/>
        </w:rPr>
        <w:t>서류에</w:t>
      </w:r>
      <w:r w:rsidRPr="00632E3E">
        <w:rPr>
          <w:szCs w:val="18"/>
        </w:rPr>
        <w:t xml:space="preserve"> </w:t>
      </w:r>
      <w:r w:rsidRPr="00632E3E">
        <w:rPr>
          <w:szCs w:val="18"/>
        </w:rPr>
        <w:t>대해</w:t>
      </w:r>
      <w:r w:rsidRPr="00632E3E">
        <w:rPr>
          <w:szCs w:val="18"/>
        </w:rPr>
        <w:t xml:space="preserve"> </w:t>
      </w:r>
      <w:r w:rsidRPr="00632E3E">
        <w:rPr>
          <w:szCs w:val="18"/>
        </w:rPr>
        <w:t>모니터</w:t>
      </w:r>
      <w:r w:rsidRPr="00632E3E">
        <w:rPr>
          <w:szCs w:val="18"/>
        </w:rPr>
        <w:t xml:space="preserve"> </w:t>
      </w:r>
      <w:r w:rsidR="002047A7" w:rsidRPr="00632E3E">
        <w:rPr>
          <w:szCs w:val="18"/>
        </w:rPr>
        <w:t>요원</w:t>
      </w:r>
      <w:r w:rsidR="002047A7" w:rsidRPr="00632E3E">
        <w:rPr>
          <w:szCs w:val="18"/>
        </w:rPr>
        <w:t xml:space="preserve"> </w:t>
      </w:r>
      <w:r w:rsidRPr="00632E3E">
        <w:rPr>
          <w:szCs w:val="18"/>
        </w:rPr>
        <w:t>또는</w:t>
      </w:r>
      <w:r w:rsidRPr="00632E3E">
        <w:rPr>
          <w:szCs w:val="18"/>
        </w:rPr>
        <w:t xml:space="preserve"> </w:t>
      </w:r>
      <w:r w:rsidRPr="00632E3E">
        <w:rPr>
          <w:szCs w:val="18"/>
        </w:rPr>
        <w:t>본</w:t>
      </w:r>
      <w:r w:rsidRPr="00632E3E">
        <w:rPr>
          <w:szCs w:val="18"/>
        </w:rPr>
        <w:t xml:space="preserve"> </w:t>
      </w:r>
      <w:r w:rsidRPr="00632E3E">
        <w:rPr>
          <w:szCs w:val="18"/>
        </w:rPr>
        <w:t>업무의</w:t>
      </w:r>
      <w:r w:rsidRPr="00632E3E">
        <w:rPr>
          <w:szCs w:val="18"/>
        </w:rPr>
        <w:t xml:space="preserve"> </w:t>
      </w:r>
      <w:r w:rsidRPr="00632E3E">
        <w:rPr>
          <w:szCs w:val="18"/>
        </w:rPr>
        <w:t>위임자가</w:t>
      </w:r>
      <w:r w:rsidRPr="00632E3E">
        <w:rPr>
          <w:szCs w:val="18"/>
        </w:rPr>
        <w:t xml:space="preserve"> </w:t>
      </w:r>
      <w:r w:rsidRPr="00632E3E">
        <w:rPr>
          <w:szCs w:val="18"/>
        </w:rPr>
        <w:t>접근할</w:t>
      </w:r>
      <w:r w:rsidRPr="00632E3E">
        <w:rPr>
          <w:szCs w:val="18"/>
        </w:rPr>
        <w:t xml:space="preserve"> </w:t>
      </w:r>
      <w:r w:rsidRPr="00632E3E">
        <w:rPr>
          <w:szCs w:val="18"/>
        </w:rPr>
        <w:t>수</w:t>
      </w:r>
      <w:r w:rsidRPr="00632E3E">
        <w:rPr>
          <w:szCs w:val="18"/>
        </w:rPr>
        <w:t xml:space="preserve"> </w:t>
      </w:r>
      <w:r w:rsidRPr="00632E3E">
        <w:rPr>
          <w:szCs w:val="18"/>
        </w:rPr>
        <w:t>있도록</w:t>
      </w:r>
      <w:r w:rsidRPr="00632E3E">
        <w:rPr>
          <w:szCs w:val="18"/>
        </w:rPr>
        <w:t xml:space="preserve"> </w:t>
      </w:r>
      <w:r w:rsidRPr="00632E3E">
        <w:rPr>
          <w:szCs w:val="18"/>
        </w:rPr>
        <w:t>동의하고</w:t>
      </w:r>
      <w:r w:rsidRPr="00632E3E">
        <w:rPr>
          <w:szCs w:val="18"/>
        </w:rPr>
        <w:t xml:space="preserve"> </w:t>
      </w:r>
      <w:r w:rsidRPr="00632E3E">
        <w:rPr>
          <w:szCs w:val="18"/>
        </w:rPr>
        <w:t>협조해야</w:t>
      </w:r>
      <w:r w:rsidRPr="00632E3E">
        <w:rPr>
          <w:szCs w:val="18"/>
        </w:rPr>
        <w:t xml:space="preserve"> </w:t>
      </w:r>
      <w:r w:rsidRPr="00632E3E">
        <w:rPr>
          <w:szCs w:val="18"/>
        </w:rPr>
        <w:t>한다</w:t>
      </w:r>
      <w:r w:rsidRPr="00632E3E">
        <w:rPr>
          <w:szCs w:val="18"/>
        </w:rPr>
        <w:t xml:space="preserve">. </w:t>
      </w:r>
      <w:r w:rsidRPr="00632E3E">
        <w:rPr>
          <w:szCs w:val="18"/>
        </w:rPr>
        <w:t>모든</w:t>
      </w:r>
      <w:r w:rsidRPr="00632E3E">
        <w:rPr>
          <w:szCs w:val="18"/>
        </w:rPr>
        <w:t xml:space="preserve"> </w:t>
      </w:r>
      <w:r w:rsidRPr="00632E3E">
        <w:rPr>
          <w:szCs w:val="18"/>
        </w:rPr>
        <w:t>미사용</w:t>
      </w:r>
      <w:r w:rsidRPr="00632E3E">
        <w:rPr>
          <w:szCs w:val="18"/>
        </w:rPr>
        <w:t xml:space="preserve"> </w:t>
      </w:r>
      <w:r w:rsidRPr="00632E3E">
        <w:rPr>
          <w:szCs w:val="18"/>
        </w:rPr>
        <w:t>임상시험용의약품은</w:t>
      </w:r>
      <w:r w:rsidRPr="00632E3E">
        <w:rPr>
          <w:szCs w:val="18"/>
        </w:rPr>
        <w:t xml:space="preserve"> </w:t>
      </w:r>
      <w:r w:rsidRPr="00632E3E">
        <w:rPr>
          <w:szCs w:val="18"/>
        </w:rPr>
        <w:t>임상시험이</w:t>
      </w:r>
      <w:r w:rsidRPr="00632E3E">
        <w:rPr>
          <w:szCs w:val="18"/>
        </w:rPr>
        <w:t xml:space="preserve"> </w:t>
      </w:r>
      <w:r w:rsidRPr="00632E3E">
        <w:rPr>
          <w:szCs w:val="18"/>
        </w:rPr>
        <w:t>종료된</w:t>
      </w:r>
      <w:r w:rsidRPr="00632E3E">
        <w:rPr>
          <w:szCs w:val="18"/>
        </w:rPr>
        <w:t xml:space="preserve"> </w:t>
      </w:r>
      <w:r w:rsidRPr="00632E3E">
        <w:rPr>
          <w:szCs w:val="18"/>
        </w:rPr>
        <w:t>후</w:t>
      </w:r>
      <w:r w:rsidRPr="00632E3E">
        <w:rPr>
          <w:szCs w:val="18"/>
        </w:rPr>
        <w:t xml:space="preserve"> </w:t>
      </w:r>
      <w:r w:rsidRPr="00632E3E">
        <w:rPr>
          <w:szCs w:val="18"/>
        </w:rPr>
        <w:t>의뢰자가</w:t>
      </w:r>
      <w:r w:rsidRPr="00632E3E">
        <w:rPr>
          <w:szCs w:val="18"/>
        </w:rPr>
        <w:t xml:space="preserve"> </w:t>
      </w:r>
      <w:r w:rsidRPr="00632E3E">
        <w:rPr>
          <w:szCs w:val="18"/>
        </w:rPr>
        <w:t>회수</w:t>
      </w:r>
      <w:r w:rsidR="005F2848" w:rsidRPr="00632E3E">
        <w:rPr>
          <w:szCs w:val="18"/>
        </w:rPr>
        <w:t>하며</w:t>
      </w:r>
      <w:r w:rsidR="005F2848" w:rsidRPr="00632E3E">
        <w:rPr>
          <w:szCs w:val="18"/>
        </w:rPr>
        <w:t xml:space="preserve">, </w:t>
      </w:r>
      <w:r w:rsidR="005F2848" w:rsidRPr="00632E3E">
        <w:rPr>
          <w:szCs w:val="18"/>
        </w:rPr>
        <w:t>모니터</w:t>
      </w:r>
      <w:r w:rsidR="005F2848" w:rsidRPr="00632E3E">
        <w:rPr>
          <w:szCs w:val="18"/>
        </w:rPr>
        <w:t xml:space="preserve"> </w:t>
      </w:r>
      <w:r w:rsidR="005F2848" w:rsidRPr="00632E3E">
        <w:rPr>
          <w:szCs w:val="18"/>
        </w:rPr>
        <w:t>요원은</w:t>
      </w:r>
      <w:r w:rsidR="005F2848" w:rsidRPr="00632E3E">
        <w:rPr>
          <w:szCs w:val="18"/>
        </w:rPr>
        <w:t xml:space="preserve"> </w:t>
      </w:r>
      <w:r w:rsidR="005F2848" w:rsidRPr="00632E3E">
        <w:rPr>
          <w:szCs w:val="18"/>
        </w:rPr>
        <w:t>회수</w:t>
      </w:r>
      <w:r w:rsidR="005F2848" w:rsidRPr="00632E3E">
        <w:rPr>
          <w:szCs w:val="18"/>
        </w:rPr>
        <w:t xml:space="preserve"> </w:t>
      </w:r>
      <w:r w:rsidR="005F2848" w:rsidRPr="00632E3E">
        <w:rPr>
          <w:szCs w:val="18"/>
        </w:rPr>
        <w:t>여부를</w:t>
      </w:r>
      <w:r w:rsidR="005F2848" w:rsidRPr="00632E3E">
        <w:rPr>
          <w:szCs w:val="18"/>
        </w:rPr>
        <w:t xml:space="preserve"> </w:t>
      </w:r>
      <w:r w:rsidR="005F2848" w:rsidRPr="00632E3E">
        <w:rPr>
          <w:szCs w:val="18"/>
        </w:rPr>
        <w:t>최종</w:t>
      </w:r>
      <w:r w:rsidR="005F2848" w:rsidRPr="00632E3E">
        <w:rPr>
          <w:szCs w:val="18"/>
        </w:rPr>
        <w:t xml:space="preserve"> </w:t>
      </w:r>
      <w:r w:rsidR="005F2848" w:rsidRPr="00632E3E">
        <w:rPr>
          <w:szCs w:val="18"/>
        </w:rPr>
        <w:t>확인한다</w:t>
      </w:r>
      <w:r w:rsidR="005F2848" w:rsidRPr="00632E3E">
        <w:rPr>
          <w:szCs w:val="18"/>
        </w:rPr>
        <w:t xml:space="preserve">. </w:t>
      </w:r>
    </w:p>
    <w:p w14:paraId="56476ACE" w14:textId="77777777" w:rsidR="00AE0466" w:rsidRPr="00632E3E" w:rsidRDefault="007F74CC" w:rsidP="001754D4">
      <w:pPr>
        <w:pStyle w:val="1"/>
        <w:numPr>
          <w:ilvl w:val="0"/>
          <w:numId w:val="33"/>
        </w:numPr>
        <w:wordWrap/>
        <w:spacing w:after="120"/>
        <w:ind w:leftChars="120" w:left="573" w:hanging="357"/>
        <w:rPr>
          <w:szCs w:val="18"/>
        </w:rPr>
      </w:pPr>
      <w:r w:rsidRPr="00632E3E">
        <w:rPr>
          <w:szCs w:val="18"/>
        </w:rPr>
        <w:t>시험기간</w:t>
      </w:r>
      <w:r w:rsidR="004B3640" w:rsidRPr="00632E3E">
        <w:rPr>
          <w:szCs w:val="18"/>
        </w:rPr>
        <w:t xml:space="preserve"> </w:t>
      </w:r>
      <w:r w:rsidRPr="00632E3E">
        <w:rPr>
          <w:szCs w:val="18"/>
        </w:rPr>
        <w:t>동안</w:t>
      </w:r>
      <w:r w:rsidRPr="00632E3E">
        <w:rPr>
          <w:szCs w:val="18"/>
        </w:rPr>
        <w:t xml:space="preserve"> </w:t>
      </w:r>
      <w:r w:rsidRPr="00632E3E">
        <w:rPr>
          <w:szCs w:val="18"/>
        </w:rPr>
        <w:t>임상시험</w:t>
      </w:r>
      <w:r w:rsidRPr="00632E3E">
        <w:rPr>
          <w:szCs w:val="18"/>
        </w:rPr>
        <w:t xml:space="preserve"> </w:t>
      </w:r>
      <w:r w:rsidRPr="00632E3E">
        <w:rPr>
          <w:szCs w:val="18"/>
        </w:rPr>
        <w:t>질</w:t>
      </w:r>
      <w:r w:rsidRPr="00632E3E">
        <w:rPr>
          <w:szCs w:val="18"/>
        </w:rPr>
        <w:t xml:space="preserve"> </w:t>
      </w:r>
      <w:r w:rsidRPr="00632E3E">
        <w:rPr>
          <w:szCs w:val="18"/>
        </w:rPr>
        <w:t>보증을</w:t>
      </w:r>
      <w:r w:rsidRPr="00632E3E">
        <w:rPr>
          <w:szCs w:val="18"/>
        </w:rPr>
        <w:t xml:space="preserve"> </w:t>
      </w:r>
      <w:r w:rsidRPr="00632E3E">
        <w:rPr>
          <w:szCs w:val="18"/>
        </w:rPr>
        <w:t>위하여</w:t>
      </w:r>
      <w:r w:rsidRPr="00632E3E">
        <w:rPr>
          <w:szCs w:val="18"/>
        </w:rPr>
        <w:t xml:space="preserve"> </w:t>
      </w:r>
      <w:r w:rsidRPr="00632E3E">
        <w:rPr>
          <w:szCs w:val="18"/>
        </w:rPr>
        <w:t>의뢰자는</w:t>
      </w:r>
      <w:r w:rsidRPr="00632E3E">
        <w:rPr>
          <w:szCs w:val="18"/>
        </w:rPr>
        <w:t xml:space="preserve"> </w:t>
      </w:r>
      <w:r w:rsidRPr="00632E3E">
        <w:rPr>
          <w:szCs w:val="18"/>
        </w:rPr>
        <w:t>일반적인</w:t>
      </w:r>
      <w:r w:rsidRPr="00632E3E">
        <w:rPr>
          <w:szCs w:val="18"/>
        </w:rPr>
        <w:t xml:space="preserve"> </w:t>
      </w:r>
      <w:r w:rsidRPr="00632E3E">
        <w:rPr>
          <w:szCs w:val="18"/>
        </w:rPr>
        <w:t>모니터링과</w:t>
      </w:r>
      <w:r w:rsidRPr="00632E3E">
        <w:rPr>
          <w:szCs w:val="18"/>
        </w:rPr>
        <w:t xml:space="preserve"> </w:t>
      </w:r>
      <w:r w:rsidRPr="00632E3E">
        <w:rPr>
          <w:szCs w:val="18"/>
        </w:rPr>
        <w:t>별도로</w:t>
      </w:r>
      <w:r w:rsidRPr="00632E3E">
        <w:rPr>
          <w:szCs w:val="18"/>
        </w:rPr>
        <w:t xml:space="preserve"> </w:t>
      </w:r>
      <w:r w:rsidRPr="00632E3E">
        <w:rPr>
          <w:szCs w:val="18"/>
        </w:rPr>
        <w:t>본</w:t>
      </w:r>
      <w:r w:rsidRPr="00632E3E">
        <w:rPr>
          <w:szCs w:val="18"/>
        </w:rPr>
        <w:t xml:space="preserve"> </w:t>
      </w:r>
      <w:r w:rsidRPr="00632E3E">
        <w:rPr>
          <w:szCs w:val="18"/>
        </w:rPr>
        <w:t>임상시험이</w:t>
      </w:r>
      <w:r w:rsidRPr="00632E3E">
        <w:rPr>
          <w:szCs w:val="18"/>
        </w:rPr>
        <w:t xml:space="preserve"> </w:t>
      </w:r>
      <w:r w:rsidRPr="00632E3E">
        <w:rPr>
          <w:szCs w:val="18"/>
        </w:rPr>
        <w:t>임상시험계획서</w:t>
      </w:r>
      <w:r w:rsidRPr="00632E3E">
        <w:rPr>
          <w:szCs w:val="18"/>
        </w:rPr>
        <w:t xml:space="preserve">, </w:t>
      </w:r>
      <w:r w:rsidRPr="00632E3E">
        <w:rPr>
          <w:szCs w:val="18"/>
        </w:rPr>
        <w:t>표준작업지침서</w:t>
      </w:r>
      <w:r w:rsidRPr="00632E3E">
        <w:rPr>
          <w:szCs w:val="18"/>
        </w:rPr>
        <w:t xml:space="preserve">, </w:t>
      </w:r>
      <w:r w:rsidRPr="00632E3E">
        <w:rPr>
          <w:szCs w:val="18"/>
        </w:rPr>
        <w:t>임상시험관리기준</w:t>
      </w:r>
      <w:r w:rsidRPr="00632E3E">
        <w:rPr>
          <w:szCs w:val="18"/>
        </w:rPr>
        <w:t xml:space="preserve"> </w:t>
      </w:r>
      <w:r w:rsidRPr="00632E3E">
        <w:rPr>
          <w:szCs w:val="18"/>
        </w:rPr>
        <w:t>등</w:t>
      </w:r>
      <w:r w:rsidRPr="00632E3E">
        <w:rPr>
          <w:szCs w:val="18"/>
        </w:rPr>
        <w:t xml:space="preserve"> </w:t>
      </w:r>
      <w:r w:rsidRPr="00632E3E">
        <w:rPr>
          <w:szCs w:val="18"/>
        </w:rPr>
        <w:t>관련법규에</w:t>
      </w:r>
      <w:r w:rsidRPr="00632E3E">
        <w:rPr>
          <w:szCs w:val="18"/>
        </w:rPr>
        <w:t xml:space="preserve"> </w:t>
      </w:r>
      <w:r w:rsidRPr="00632E3E">
        <w:rPr>
          <w:szCs w:val="18"/>
        </w:rPr>
        <w:t>따라</w:t>
      </w:r>
      <w:r w:rsidRPr="00632E3E">
        <w:rPr>
          <w:szCs w:val="18"/>
        </w:rPr>
        <w:t xml:space="preserve"> </w:t>
      </w:r>
      <w:r w:rsidRPr="00632E3E">
        <w:rPr>
          <w:szCs w:val="18"/>
        </w:rPr>
        <w:t>수행되고</w:t>
      </w:r>
      <w:r w:rsidRPr="00632E3E">
        <w:rPr>
          <w:szCs w:val="18"/>
        </w:rPr>
        <w:t xml:space="preserve"> </w:t>
      </w:r>
      <w:r w:rsidRPr="00632E3E">
        <w:rPr>
          <w:szCs w:val="18"/>
        </w:rPr>
        <w:t>있는지에</w:t>
      </w:r>
      <w:r w:rsidRPr="00632E3E">
        <w:rPr>
          <w:szCs w:val="18"/>
        </w:rPr>
        <w:t xml:space="preserve"> </w:t>
      </w:r>
      <w:r w:rsidRPr="00632E3E">
        <w:rPr>
          <w:szCs w:val="18"/>
        </w:rPr>
        <w:t>대하여</w:t>
      </w:r>
      <w:r w:rsidRPr="00632E3E">
        <w:rPr>
          <w:szCs w:val="18"/>
        </w:rPr>
        <w:t xml:space="preserve"> </w:t>
      </w:r>
      <w:r w:rsidRPr="00632E3E">
        <w:rPr>
          <w:szCs w:val="18"/>
        </w:rPr>
        <w:t>점검</w:t>
      </w:r>
      <w:r w:rsidRPr="00632E3E">
        <w:rPr>
          <w:szCs w:val="18"/>
        </w:rPr>
        <w:t xml:space="preserve"> </w:t>
      </w:r>
      <w:r w:rsidRPr="00632E3E">
        <w:rPr>
          <w:szCs w:val="18"/>
        </w:rPr>
        <w:t>또는</w:t>
      </w:r>
      <w:r w:rsidRPr="00632E3E">
        <w:rPr>
          <w:szCs w:val="18"/>
        </w:rPr>
        <w:t xml:space="preserve"> </w:t>
      </w:r>
      <w:r w:rsidRPr="00632E3E">
        <w:rPr>
          <w:szCs w:val="18"/>
        </w:rPr>
        <w:t>모니터링과</w:t>
      </w:r>
      <w:r w:rsidRPr="00632E3E">
        <w:rPr>
          <w:szCs w:val="18"/>
        </w:rPr>
        <w:t xml:space="preserve"> </w:t>
      </w:r>
      <w:r w:rsidRPr="00632E3E">
        <w:rPr>
          <w:szCs w:val="18"/>
        </w:rPr>
        <w:t>독립적으로</w:t>
      </w:r>
      <w:r w:rsidRPr="00632E3E">
        <w:rPr>
          <w:szCs w:val="18"/>
        </w:rPr>
        <w:t xml:space="preserve"> </w:t>
      </w:r>
      <w:r w:rsidRPr="00632E3E">
        <w:rPr>
          <w:szCs w:val="18"/>
        </w:rPr>
        <w:t>질</w:t>
      </w:r>
      <w:r w:rsidRPr="00632E3E">
        <w:rPr>
          <w:szCs w:val="18"/>
        </w:rPr>
        <w:t xml:space="preserve"> </w:t>
      </w:r>
      <w:r w:rsidRPr="00632E3E">
        <w:rPr>
          <w:szCs w:val="18"/>
        </w:rPr>
        <w:t>보증을</w:t>
      </w:r>
      <w:r w:rsidRPr="00632E3E">
        <w:rPr>
          <w:szCs w:val="18"/>
        </w:rPr>
        <w:t xml:space="preserve"> </w:t>
      </w:r>
      <w:r w:rsidRPr="00632E3E">
        <w:rPr>
          <w:szCs w:val="18"/>
        </w:rPr>
        <w:t>위한</w:t>
      </w:r>
      <w:r w:rsidRPr="00632E3E">
        <w:rPr>
          <w:szCs w:val="18"/>
        </w:rPr>
        <w:t xml:space="preserve"> </w:t>
      </w:r>
      <w:r w:rsidRPr="00632E3E">
        <w:rPr>
          <w:szCs w:val="18"/>
        </w:rPr>
        <w:t>방문</w:t>
      </w:r>
      <w:r w:rsidR="00990377" w:rsidRPr="00632E3E">
        <w:rPr>
          <w:szCs w:val="18"/>
        </w:rPr>
        <w:t>을</w:t>
      </w:r>
      <w:r w:rsidRPr="00632E3E">
        <w:rPr>
          <w:szCs w:val="18"/>
        </w:rPr>
        <w:t xml:space="preserve"> </w:t>
      </w:r>
      <w:r w:rsidRPr="00632E3E">
        <w:rPr>
          <w:szCs w:val="18"/>
        </w:rPr>
        <w:t>실시할</w:t>
      </w:r>
      <w:r w:rsidRPr="00632E3E">
        <w:rPr>
          <w:szCs w:val="18"/>
        </w:rPr>
        <w:t xml:space="preserve"> </w:t>
      </w:r>
      <w:r w:rsidRPr="00632E3E">
        <w:rPr>
          <w:szCs w:val="18"/>
        </w:rPr>
        <w:t>수</w:t>
      </w:r>
      <w:r w:rsidRPr="00632E3E">
        <w:rPr>
          <w:szCs w:val="18"/>
        </w:rPr>
        <w:t xml:space="preserve"> </w:t>
      </w:r>
      <w:r w:rsidRPr="00632E3E">
        <w:rPr>
          <w:szCs w:val="18"/>
        </w:rPr>
        <w:t>있다</w:t>
      </w:r>
      <w:r w:rsidRPr="00632E3E">
        <w:rPr>
          <w:szCs w:val="18"/>
        </w:rPr>
        <w:t>.</w:t>
      </w:r>
      <w:r w:rsidR="002047A7" w:rsidRPr="00632E3E">
        <w:rPr>
          <w:szCs w:val="18"/>
        </w:rPr>
        <w:t xml:space="preserve"> </w:t>
      </w:r>
      <w:r w:rsidR="002047A7" w:rsidRPr="00632E3E">
        <w:rPr>
          <w:szCs w:val="18"/>
        </w:rPr>
        <w:t>점검</w:t>
      </w:r>
      <w:r w:rsidR="002047A7" w:rsidRPr="00632E3E">
        <w:rPr>
          <w:szCs w:val="18"/>
        </w:rPr>
        <w:t xml:space="preserve"> </w:t>
      </w:r>
      <w:r w:rsidR="002047A7" w:rsidRPr="00632E3E">
        <w:rPr>
          <w:szCs w:val="18"/>
        </w:rPr>
        <w:t>등의</w:t>
      </w:r>
      <w:r w:rsidR="002047A7" w:rsidRPr="00632E3E">
        <w:rPr>
          <w:szCs w:val="18"/>
        </w:rPr>
        <w:t xml:space="preserve"> </w:t>
      </w:r>
      <w:r w:rsidR="002047A7" w:rsidRPr="00632E3E">
        <w:rPr>
          <w:szCs w:val="18"/>
        </w:rPr>
        <w:t>방문은</w:t>
      </w:r>
      <w:r w:rsidR="002047A7" w:rsidRPr="00632E3E">
        <w:rPr>
          <w:szCs w:val="18"/>
        </w:rPr>
        <w:t xml:space="preserve"> </w:t>
      </w:r>
      <w:r w:rsidR="002047A7" w:rsidRPr="00632E3E">
        <w:rPr>
          <w:szCs w:val="18"/>
        </w:rPr>
        <w:t>모든</w:t>
      </w:r>
      <w:r w:rsidR="002047A7" w:rsidRPr="00632E3E">
        <w:rPr>
          <w:szCs w:val="18"/>
        </w:rPr>
        <w:t xml:space="preserve"> </w:t>
      </w:r>
      <w:r w:rsidR="002047A7" w:rsidRPr="00632E3E">
        <w:rPr>
          <w:szCs w:val="18"/>
        </w:rPr>
        <w:t>근거자료</w:t>
      </w:r>
      <w:r w:rsidR="002047A7" w:rsidRPr="00632E3E">
        <w:rPr>
          <w:szCs w:val="18"/>
        </w:rPr>
        <w:t xml:space="preserve">, </w:t>
      </w:r>
      <w:r w:rsidR="002047A7" w:rsidRPr="00632E3E">
        <w:rPr>
          <w:szCs w:val="18"/>
        </w:rPr>
        <w:t>임상시험용의약품</w:t>
      </w:r>
      <w:r w:rsidR="002047A7" w:rsidRPr="00632E3E">
        <w:rPr>
          <w:szCs w:val="18"/>
        </w:rPr>
        <w:t xml:space="preserve"> </w:t>
      </w:r>
      <w:r w:rsidR="002047A7" w:rsidRPr="00632E3E">
        <w:rPr>
          <w:szCs w:val="18"/>
        </w:rPr>
        <w:t>관련</w:t>
      </w:r>
      <w:r w:rsidR="002047A7" w:rsidRPr="00632E3E">
        <w:rPr>
          <w:szCs w:val="18"/>
        </w:rPr>
        <w:t xml:space="preserve"> </w:t>
      </w:r>
      <w:r w:rsidR="002047A7" w:rsidRPr="00632E3E">
        <w:rPr>
          <w:szCs w:val="18"/>
        </w:rPr>
        <w:t>기록</w:t>
      </w:r>
      <w:r w:rsidR="002047A7" w:rsidRPr="00632E3E">
        <w:rPr>
          <w:szCs w:val="18"/>
        </w:rPr>
        <w:t xml:space="preserve">, </w:t>
      </w:r>
      <w:r w:rsidR="002047A7" w:rsidRPr="00632E3E">
        <w:rPr>
          <w:szCs w:val="18"/>
        </w:rPr>
        <w:t>의무</w:t>
      </w:r>
      <w:r w:rsidR="002047A7" w:rsidRPr="00632E3E">
        <w:rPr>
          <w:szCs w:val="18"/>
        </w:rPr>
        <w:t xml:space="preserve"> </w:t>
      </w:r>
      <w:r w:rsidR="002047A7" w:rsidRPr="00632E3E">
        <w:rPr>
          <w:szCs w:val="18"/>
        </w:rPr>
        <w:t>기록</w:t>
      </w:r>
      <w:r w:rsidR="002047A7" w:rsidRPr="00632E3E">
        <w:rPr>
          <w:szCs w:val="18"/>
        </w:rPr>
        <w:t xml:space="preserve"> </w:t>
      </w:r>
      <w:r w:rsidR="002047A7" w:rsidRPr="00632E3E">
        <w:rPr>
          <w:szCs w:val="18"/>
        </w:rPr>
        <w:t>등의</w:t>
      </w:r>
      <w:r w:rsidR="002047A7" w:rsidRPr="00632E3E">
        <w:rPr>
          <w:szCs w:val="18"/>
        </w:rPr>
        <w:t xml:space="preserve"> </w:t>
      </w:r>
      <w:r w:rsidR="002047A7" w:rsidRPr="00632E3E">
        <w:rPr>
          <w:szCs w:val="18"/>
        </w:rPr>
        <w:t>검토를</w:t>
      </w:r>
      <w:r w:rsidR="002047A7" w:rsidRPr="00632E3E">
        <w:rPr>
          <w:szCs w:val="18"/>
        </w:rPr>
        <w:t xml:space="preserve"> </w:t>
      </w:r>
      <w:r w:rsidR="002047A7" w:rsidRPr="00632E3E">
        <w:rPr>
          <w:szCs w:val="18"/>
        </w:rPr>
        <w:t>포함한다</w:t>
      </w:r>
      <w:r w:rsidR="002047A7" w:rsidRPr="00632E3E">
        <w:rPr>
          <w:szCs w:val="18"/>
        </w:rPr>
        <w:t>.</w:t>
      </w:r>
    </w:p>
    <w:p w14:paraId="78EAF9F3" w14:textId="77777777" w:rsidR="00782115" w:rsidRPr="00632E3E" w:rsidRDefault="00782115" w:rsidP="00832082">
      <w:pPr>
        <w:pStyle w:val="2"/>
      </w:pPr>
      <w:bookmarkStart w:id="602" w:name="_Toc90998746"/>
      <w:r w:rsidRPr="00632E3E">
        <w:t>보고서</w:t>
      </w:r>
      <w:r w:rsidRPr="00632E3E">
        <w:t xml:space="preserve"> </w:t>
      </w:r>
      <w:r w:rsidRPr="00632E3E">
        <w:t>제출</w:t>
      </w:r>
      <w:r w:rsidRPr="00632E3E">
        <w:t xml:space="preserve"> </w:t>
      </w:r>
      <w:r w:rsidRPr="00632E3E">
        <w:t>및</w:t>
      </w:r>
      <w:r w:rsidRPr="00632E3E">
        <w:t xml:space="preserve"> </w:t>
      </w:r>
      <w:r w:rsidRPr="00632E3E">
        <w:t>출판에</w:t>
      </w:r>
      <w:r w:rsidRPr="00632E3E">
        <w:t xml:space="preserve"> </w:t>
      </w:r>
      <w:r w:rsidRPr="00632E3E">
        <w:t>관한</w:t>
      </w:r>
      <w:r w:rsidRPr="00632E3E">
        <w:t xml:space="preserve"> </w:t>
      </w:r>
      <w:r w:rsidRPr="00632E3E">
        <w:t>방침</w:t>
      </w:r>
      <w:bookmarkEnd w:id="602"/>
    </w:p>
    <w:p w14:paraId="6983C926" w14:textId="77777777" w:rsidR="00782115" w:rsidRPr="00632E3E" w:rsidRDefault="00782115" w:rsidP="001754D4">
      <w:pPr>
        <w:pStyle w:val="1"/>
        <w:numPr>
          <w:ilvl w:val="0"/>
          <w:numId w:val="34"/>
        </w:numPr>
        <w:wordWrap/>
        <w:spacing w:after="120"/>
        <w:ind w:leftChars="120" w:left="573" w:hanging="357"/>
        <w:rPr>
          <w:szCs w:val="18"/>
        </w:rPr>
      </w:pPr>
      <w:r w:rsidRPr="00632E3E">
        <w:rPr>
          <w:szCs w:val="18"/>
        </w:rPr>
        <w:t>의뢰자는</w:t>
      </w:r>
      <w:r w:rsidRPr="00632E3E">
        <w:rPr>
          <w:szCs w:val="18"/>
        </w:rPr>
        <w:t xml:space="preserve"> </w:t>
      </w:r>
      <w:r w:rsidRPr="00632E3E">
        <w:rPr>
          <w:szCs w:val="18"/>
        </w:rPr>
        <w:t>가능한</w:t>
      </w:r>
      <w:r w:rsidRPr="00632E3E">
        <w:rPr>
          <w:szCs w:val="18"/>
        </w:rPr>
        <w:t xml:space="preserve"> </w:t>
      </w:r>
      <w:r w:rsidRPr="00632E3E">
        <w:rPr>
          <w:szCs w:val="18"/>
        </w:rPr>
        <w:t>관련된</w:t>
      </w:r>
      <w:r w:rsidRPr="00632E3E">
        <w:rPr>
          <w:szCs w:val="18"/>
        </w:rPr>
        <w:t xml:space="preserve"> </w:t>
      </w:r>
      <w:r w:rsidRPr="00632E3E">
        <w:rPr>
          <w:szCs w:val="18"/>
        </w:rPr>
        <w:t>과학적인</w:t>
      </w:r>
      <w:r w:rsidRPr="00632E3E">
        <w:rPr>
          <w:szCs w:val="18"/>
        </w:rPr>
        <w:t xml:space="preserve"> </w:t>
      </w:r>
      <w:r w:rsidRPr="00632E3E">
        <w:rPr>
          <w:szCs w:val="18"/>
        </w:rPr>
        <w:t>정보의</w:t>
      </w:r>
      <w:r w:rsidRPr="00632E3E">
        <w:rPr>
          <w:szCs w:val="18"/>
        </w:rPr>
        <w:t xml:space="preserve"> </w:t>
      </w:r>
      <w:r w:rsidRPr="00632E3E">
        <w:rPr>
          <w:szCs w:val="18"/>
        </w:rPr>
        <w:t>원활한</w:t>
      </w:r>
      <w:r w:rsidRPr="00632E3E">
        <w:rPr>
          <w:szCs w:val="18"/>
        </w:rPr>
        <w:t xml:space="preserve"> </w:t>
      </w:r>
      <w:r w:rsidRPr="00632E3E">
        <w:rPr>
          <w:szCs w:val="18"/>
        </w:rPr>
        <w:t>교류를</w:t>
      </w:r>
      <w:r w:rsidRPr="00632E3E">
        <w:rPr>
          <w:szCs w:val="18"/>
        </w:rPr>
        <w:t xml:space="preserve"> </w:t>
      </w:r>
      <w:r w:rsidRPr="00632E3E">
        <w:rPr>
          <w:szCs w:val="18"/>
        </w:rPr>
        <w:t>위해</w:t>
      </w:r>
      <w:r w:rsidRPr="00632E3E">
        <w:rPr>
          <w:szCs w:val="18"/>
        </w:rPr>
        <w:t xml:space="preserve"> </w:t>
      </w:r>
      <w:r w:rsidRPr="00632E3E">
        <w:rPr>
          <w:szCs w:val="18"/>
        </w:rPr>
        <w:t>노력해야</w:t>
      </w:r>
      <w:r w:rsidRPr="00632E3E">
        <w:rPr>
          <w:szCs w:val="18"/>
        </w:rPr>
        <w:t xml:space="preserve"> </w:t>
      </w:r>
      <w:r w:rsidRPr="00632E3E">
        <w:rPr>
          <w:szCs w:val="18"/>
        </w:rPr>
        <w:t>한다</w:t>
      </w:r>
      <w:r w:rsidRPr="00632E3E">
        <w:rPr>
          <w:szCs w:val="18"/>
        </w:rPr>
        <w:t xml:space="preserve">. </w:t>
      </w:r>
      <w:r w:rsidRPr="00632E3E">
        <w:rPr>
          <w:szCs w:val="18"/>
        </w:rPr>
        <w:t>이</w:t>
      </w:r>
      <w:r w:rsidRPr="00632E3E">
        <w:rPr>
          <w:szCs w:val="18"/>
        </w:rPr>
        <w:t xml:space="preserve"> </w:t>
      </w:r>
      <w:r w:rsidRPr="00632E3E">
        <w:rPr>
          <w:szCs w:val="18"/>
        </w:rPr>
        <w:t>시험의</w:t>
      </w:r>
      <w:r w:rsidRPr="00632E3E">
        <w:rPr>
          <w:szCs w:val="18"/>
        </w:rPr>
        <w:t xml:space="preserve"> </w:t>
      </w:r>
      <w:r w:rsidRPr="00632E3E">
        <w:rPr>
          <w:szCs w:val="18"/>
        </w:rPr>
        <w:t>결과에</w:t>
      </w:r>
      <w:r w:rsidRPr="00632E3E">
        <w:rPr>
          <w:szCs w:val="18"/>
        </w:rPr>
        <w:t xml:space="preserve"> </w:t>
      </w:r>
      <w:r w:rsidRPr="00632E3E">
        <w:rPr>
          <w:szCs w:val="18"/>
        </w:rPr>
        <w:t>대한</w:t>
      </w:r>
      <w:r w:rsidRPr="00632E3E">
        <w:rPr>
          <w:szCs w:val="18"/>
        </w:rPr>
        <w:t xml:space="preserve"> </w:t>
      </w:r>
      <w:r w:rsidRPr="00632E3E">
        <w:rPr>
          <w:szCs w:val="18"/>
        </w:rPr>
        <w:t>발표나</w:t>
      </w:r>
      <w:r w:rsidRPr="00632E3E">
        <w:rPr>
          <w:szCs w:val="18"/>
        </w:rPr>
        <w:t xml:space="preserve"> </w:t>
      </w:r>
      <w:r w:rsidRPr="00632E3E">
        <w:rPr>
          <w:szCs w:val="18"/>
        </w:rPr>
        <w:t>출판은</w:t>
      </w:r>
      <w:r w:rsidRPr="00632E3E">
        <w:rPr>
          <w:szCs w:val="18"/>
        </w:rPr>
        <w:t xml:space="preserve"> </w:t>
      </w:r>
      <w:r w:rsidRPr="00632E3E">
        <w:rPr>
          <w:szCs w:val="18"/>
        </w:rPr>
        <w:t>의뢰자의</w:t>
      </w:r>
      <w:r w:rsidRPr="00632E3E">
        <w:rPr>
          <w:szCs w:val="18"/>
        </w:rPr>
        <w:t xml:space="preserve"> </w:t>
      </w:r>
      <w:r w:rsidRPr="00632E3E">
        <w:rPr>
          <w:szCs w:val="18"/>
        </w:rPr>
        <w:t>계획과</w:t>
      </w:r>
      <w:r w:rsidRPr="00632E3E">
        <w:rPr>
          <w:szCs w:val="18"/>
        </w:rPr>
        <w:t xml:space="preserve"> </w:t>
      </w:r>
      <w:r w:rsidRPr="00632E3E">
        <w:rPr>
          <w:szCs w:val="18"/>
        </w:rPr>
        <w:t>일치하여야</w:t>
      </w:r>
      <w:r w:rsidRPr="00632E3E">
        <w:rPr>
          <w:szCs w:val="18"/>
        </w:rPr>
        <w:t xml:space="preserve"> </w:t>
      </w:r>
      <w:r w:rsidRPr="00632E3E">
        <w:rPr>
          <w:szCs w:val="18"/>
        </w:rPr>
        <w:t>한다</w:t>
      </w:r>
      <w:r w:rsidRPr="00632E3E">
        <w:rPr>
          <w:szCs w:val="18"/>
        </w:rPr>
        <w:t xml:space="preserve">. </w:t>
      </w:r>
      <w:r w:rsidRPr="00632E3E">
        <w:rPr>
          <w:szCs w:val="18"/>
        </w:rPr>
        <w:t>시험결과의</w:t>
      </w:r>
      <w:r w:rsidRPr="00632E3E">
        <w:rPr>
          <w:szCs w:val="18"/>
        </w:rPr>
        <w:t xml:space="preserve"> </w:t>
      </w:r>
      <w:r w:rsidRPr="00632E3E">
        <w:rPr>
          <w:szCs w:val="18"/>
        </w:rPr>
        <w:t>출판에</w:t>
      </w:r>
      <w:r w:rsidRPr="00632E3E">
        <w:rPr>
          <w:szCs w:val="18"/>
        </w:rPr>
        <w:t xml:space="preserve"> </w:t>
      </w:r>
      <w:r w:rsidRPr="00632E3E">
        <w:rPr>
          <w:szCs w:val="18"/>
        </w:rPr>
        <w:t>대한</w:t>
      </w:r>
      <w:r w:rsidRPr="00632E3E">
        <w:rPr>
          <w:szCs w:val="18"/>
        </w:rPr>
        <w:t xml:space="preserve"> </w:t>
      </w:r>
      <w:r w:rsidRPr="00632E3E">
        <w:rPr>
          <w:szCs w:val="18"/>
        </w:rPr>
        <w:t>시험자와</w:t>
      </w:r>
      <w:r w:rsidRPr="00632E3E">
        <w:rPr>
          <w:szCs w:val="18"/>
        </w:rPr>
        <w:t xml:space="preserve"> </w:t>
      </w:r>
      <w:r w:rsidRPr="00632E3E">
        <w:rPr>
          <w:szCs w:val="18"/>
        </w:rPr>
        <w:t>의뢰자의</w:t>
      </w:r>
      <w:r w:rsidRPr="00632E3E">
        <w:rPr>
          <w:szCs w:val="18"/>
        </w:rPr>
        <w:t xml:space="preserve"> </w:t>
      </w:r>
      <w:r w:rsidRPr="00632E3E">
        <w:rPr>
          <w:szCs w:val="18"/>
        </w:rPr>
        <w:t>권리는</w:t>
      </w:r>
      <w:r w:rsidRPr="00632E3E">
        <w:rPr>
          <w:szCs w:val="18"/>
        </w:rPr>
        <w:t xml:space="preserve"> </w:t>
      </w:r>
      <w:r w:rsidRPr="00632E3E">
        <w:rPr>
          <w:szCs w:val="18"/>
        </w:rPr>
        <w:t>계약서에</w:t>
      </w:r>
      <w:r w:rsidRPr="00632E3E">
        <w:rPr>
          <w:szCs w:val="18"/>
        </w:rPr>
        <w:t xml:space="preserve"> </w:t>
      </w:r>
      <w:r w:rsidRPr="00632E3E">
        <w:rPr>
          <w:szCs w:val="18"/>
        </w:rPr>
        <w:t>명시한다</w:t>
      </w:r>
      <w:r w:rsidRPr="00632E3E">
        <w:rPr>
          <w:szCs w:val="18"/>
        </w:rPr>
        <w:t>.</w:t>
      </w:r>
    </w:p>
    <w:p w14:paraId="7FC8A9F7" w14:textId="20DCE7B5" w:rsidR="00782115" w:rsidRPr="00632E3E" w:rsidRDefault="00782115" w:rsidP="001754D4">
      <w:pPr>
        <w:pStyle w:val="1"/>
        <w:numPr>
          <w:ilvl w:val="0"/>
          <w:numId w:val="34"/>
        </w:numPr>
        <w:wordWrap/>
        <w:spacing w:after="120"/>
        <w:ind w:leftChars="120" w:left="573" w:hanging="357"/>
        <w:rPr>
          <w:szCs w:val="18"/>
        </w:rPr>
      </w:pPr>
      <w:r w:rsidRPr="00632E3E">
        <w:rPr>
          <w:szCs w:val="18"/>
        </w:rPr>
        <w:t>본</w:t>
      </w:r>
      <w:r w:rsidRPr="00632E3E">
        <w:rPr>
          <w:szCs w:val="18"/>
        </w:rPr>
        <w:t xml:space="preserve"> </w:t>
      </w:r>
      <w:r w:rsidRPr="00632E3E">
        <w:rPr>
          <w:szCs w:val="18"/>
        </w:rPr>
        <w:t>임상시험의</w:t>
      </w:r>
      <w:r w:rsidRPr="00632E3E">
        <w:rPr>
          <w:szCs w:val="18"/>
        </w:rPr>
        <w:t xml:space="preserve"> </w:t>
      </w:r>
      <w:r w:rsidRPr="00632E3E">
        <w:rPr>
          <w:szCs w:val="18"/>
        </w:rPr>
        <w:t>결과로</w:t>
      </w:r>
      <w:r w:rsidRPr="00632E3E">
        <w:rPr>
          <w:szCs w:val="18"/>
        </w:rPr>
        <w:t xml:space="preserve"> </w:t>
      </w:r>
      <w:r w:rsidRPr="00632E3E">
        <w:rPr>
          <w:szCs w:val="18"/>
        </w:rPr>
        <w:t>생성된</w:t>
      </w:r>
      <w:r w:rsidRPr="00632E3E">
        <w:rPr>
          <w:szCs w:val="18"/>
        </w:rPr>
        <w:t xml:space="preserve"> </w:t>
      </w:r>
      <w:r w:rsidRPr="00632E3E">
        <w:rPr>
          <w:szCs w:val="18"/>
        </w:rPr>
        <w:t>모든</w:t>
      </w:r>
      <w:r w:rsidRPr="00632E3E">
        <w:rPr>
          <w:szCs w:val="18"/>
        </w:rPr>
        <w:t xml:space="preserve"> </w:t>
      </w:r>
      <w:r w:rsidRPr="00632E3E">
        <w:rPr>
          <w:szCs w:val="18"/>
        </w:rPr>
        <w:t>자료는</w:t>
      </w:r>
      <w:r w:rsidRPr="00632E3E">
        <w:rPr>
          <w:szCs w:val="18"/>
        </w:rPr>
        <w:t xml:space="preserve"> </w:t>
      </w:r>
      <w:r w:rsidRPr="00632E3E">
        <w:rPr>
          <w:szCs w:val="18"/>
        </w:rPr>
        <w:t>기밀</w:t>
      </w:r>
      <w:r w:rsidRPr="00632E3E">
        <w:rPr>
          <w:szCs w:val="18"/>
        </w:rPr>
        <w:t xml:space="preserve"> </w:t>
      </w:r>
      <w:r w:rsidRPr="00632E3E">
        <w:rPr>
          <w:szCs w:val="18"/>
        </w:rPr>
        <w:t>정보로</w:t>
      </w:r>
      <w:r w:rsidRPr="00632E3E">
        <w:rPr>
          <w:szCs w:val="18"/>
        </w:rPr>
        <w:t xml:space="preserve"> </w:t>
      </w:r>
      <w:r w:rsidRPr="00632E3E">
        <w:rPr>
          <w:szCs w:val="18"/>
        </w:rPr>
        <w:t>간주되며</w:t>
      </w:r>
      <w:r w:rsidRPr="00632E3E">
        <w:rPr>
          <w:szCs w:val="18"/>
        </w:rPr>
        <w:t xml:space="preserve">, </w:t>
      </w:r>
      <w:r w:rsidR="00814B2B" w:rsidRPr="00632E3E">
        <w:rPr>
          <w:szCs w:val="18"/>
        </w:rPr>
        <w:t>대우제약</w:t>
      </w:r>
      <w:r w:rsidRPr="00632E3E">
        <w:rPr>
          <w:szCs w:val="18"/>
        </w:rPr>
        <w:t>㈜의</w:t>
      </w:r>
      <w:r w:rsidRPr="00632E3E">
        <w:rPr>
          <w:szCs w:val="18"/>
        </w:rPr>
        <w:t xml:space="preserve"> </w:t>
      </w:r>
      <w:r w:rsidRPr="00632E3E">
        <w:rPr>
          <w:szCs w:val="18"/>
        </w:rPr>
        <w:t>독점적</w:t>
      </w:r>
      <w:r w:rsidRPr="00632E3E">
        <w:rPr>
          <w:szCs w:val="18"/>
        </w:rPr>
        <w:t xml:space="preserve"> </w:t>
      </w:r>
      <w:r w:rsidRPr="00632E3E">
        <w:rPr>
          <w:szCs w:val="18"/>
        </w:rPr>
        <w:t>자산이다</w:t>
      </w:r>
      <w:r w:rsidRPr="00632E3E">
        <w:rPr>
          <w:szCs w:val="18"/>
        </w:rPr>
        <w:t xml:space="preserve">. </w:t>
      </w:r>
      <w:r w:rsidRPr="00632E3E">
        <w:rPr>
          <w:szCs w:val="18"/>
        </w:rPr>
        <w:t>본</w:t>
      </w:r>
      <w:r w:rsidRPr="00632E3E">
        <w:rPr>
          <w:szCs w:val="18"/>
        </w:rPr>
        <w:t xml:space="preserve"> </w:t>
      </w:r>
      <w:r w:rsidRPr="00632E3E">
        <w:rPr>
          <w:szCs w:val="18"/>
        </w:rPr>
        <w:t>임상시험의</w:t>
      </w:r>
      <w:r w:rsidRPr="00632E3E">
        <w:rPr>
          <w:szCs w:val="18"/>
        </w:rPr>
        <w:t xml:space="preserve"> </w:t>
      </w:r>
      <w:r w:rsidRPr="00632E3E">
        <w:rPr>
          <w:szCs w:val="18"/>
        </w:rPr>
        <w:t>결과는</w:t>
      </w:r>
      <w:r w:rsidRPr="00632E3E">
        <w:rPr>
          <w:szCs w:val="18"/>
        </w:rPr>
        <w:t xml:space="preserve"> </w:t>
      </w:r>
      <w:r w:rsidRPr="00632E3E">
        <w:rPr>
          <w:szCs w:val="18"/>
        </w:rPr>
        <w:t>의뢰자에</w:t>
      </w:r>
      <w:r w:rsidRPr="00632E3E">
        <w:rPr>
          <w:szCs w:val="18"/>
        </w:rPr>
        <w:t xml:space="preserve"> </w:t>
      </w:r>
      <w:r w:rsidRPr="00632E3E">
        <w:rPr>
          <w:szCs w:val="18"/>
        </w:rPr>
        <w:t>의해</w:t>
      </w:r>
      <w:r w:rsidRPr="00632E3E">
        <w:rPr>
          <w:szCs w:val="18"/>
        </w:rPr>
        <w:t xml:space="preserve"> </w:t>
      </w:r>
      <w:r w:rsidRPr="00632E3E">
        <w:rPr>
          <w:szCs w:val="18"/>
        </w:rPr>
        <w:t>작성되는</w:t>
      </w:r>
      <w:r w:rsidRPr="00632E3E">
        <w:rPr>
          <w:szCs w:val="18"/>
        </w:rPr>
        <w:t xml:space="preserve"> </w:t>
      </w:r>
      <w:r w:rsidRPr="00632E3E">
        <w:rPr>
          <w:szCs w:val="18"/>
        </w:rPr>
        <w:t>임상시험</w:t>
      </w:r>
      <w:r w:rsidRPr="00632E3E">
        <w:rPr>
          <w:szCs w:val="18"/>
        </w:rPr>
        <w:t xml:space="preserve"> </w:t>
      </w:r>
      <w:r w:rsidRPr="00632E3E">
        <w:rPr>
          <w:szCs w:val="18"/>
        </w:rPr>
        <w:t>결과</w:t>
      </w:r>
      <w:r w:rsidRPr="00632E3E">
        <w:rPr>
          <w:szCs w:val="18"/>
        </w:rPr>
        <w:t xml:space="preserve"> </w:t>
      </w:r>
      <w:r w:rsidRPr="00632E3E">
        <w:rPr>
          <w:szCs w:val="18"/>
        </w:rPr>
        <w:t>보고서</w:t>
      </w:r>
      <w:r w:rsidR="004B3640" w:rsidRPr="00632E3E">
        <w:rPr>
          <w:szCs w:val="18"/>
        </w:rPr>
        <w:t xml:space="preserve"> </w:t>
      </w:r>
      <w:r w:rsidRPr="00632E3E">
        <w:rPr>
          <w:szCs w:val="18"/>
        </w:rPr>
        <w:t>(Clinical Study Report)</w:t>
      </w:r>
      <w:r w:rsidRPr="00632E3E">
        <w:rPr>
          <w:szCs w:val="18"/>
        </w:rPr>
        <w:t>를</w:t>
      </w:r>
      <w:r w:rsidRPr="00632E3E">
        <w:rPr>
          <w:szCs w:val="18"/>
        </w:rPr>
        <w:t xml:space="preserve"> </w:t>
      </w:r>
      <w:r w:rsidRPr="00632E3E">
        <w:rPr>
          <w:szCs w:val="18"/>
        </w:rPr>
        <w:t>통해</w:t>
      </w:r>
      <w:r w:rsidRPr="00632E3E">
        <w:rPr>
          <w:szCs w:val="18"/>
        </w:rPr>
        <w:t xml:space="preserve"> </w:t>
      </w:r>
      <w:r w:rsidRPr="00632E3E">
        <w:rPr>
          <w:szCs w:val="18"/>
        </w:rPr>
        <w:t>보고되며</w:t>
      </w:r>
      <w:r w:rsidRPr="00632E3E">
        <w:rPr>
          <w:szCs w:val="18"/>
        </w:rPr>
        <w:t xml:space="preserve">, </w:t>
      </w:r>
      <w:r w:rsidRPr="00632E3E">
        <w:rPr>
          <w:szCs w:val="18"/>
        </w:rPr>
        <w:t>본</w:t>
      </w:r>
      <w:r w:rsidRPr="00632E3E">
        <w:rPr>
          <w:szCs w:val="18"/>
        </w:rPr>
        <w:t xml:space="preserve"> </w:t>
      </w:r>
      <w:r w:rsidRPr="00632E3E">
        <w:rPr>
          <w:szCs w:val="18"/>
        </w:rPr>
        <w:t>임상시험에</w:t>
      </w:r>
      <w:r w:rsidRPr="00632E3E">
        <w:rPr>
          <w:szCs w:val="18"/>
        </w:rPr>
        <w:t xml:space="preserve"> </w:t>
      </w:r>
      <w:r w:rsidRPr="00632E3E">
        <w:rPr>
          <w:szCs w:val="18"/>
        </w:rPr>
        <w:t>참여한</w:t>
      </w:r>
      <w:r w:rsidRPr="00632E3E">
        <w:rPr>
          <w:szCs w:val="18"/>
        </w:rPr>
        <w:t xml:space="preserve"> </w:t>
      </w:r>
      <w:r w:rsidRPr="00632E3E">
        <w:rPr>
          <w:szCs w:val="18"/>
        </w:rPr>
        <w:t>임상시험</w:t>
      </w:r>
      <w:r w:rsidRPr="00632E3E">
        <w:rPr>
          <w:szCs w:val="18"/>
        </w:rPr>
        <w:t xml:space="preserve"> </w:t>
      </w:r>
      <w:r w:rsidRPr="00632E3E">
        <w:rPr>
          <w:szCs w:val="18"/>
        </w:rPr>
        <w:t>실시기관의</w:t>
      </w:r>
      <w:r w:rsidRPr="00632E3E">
        <w:rPr>
          <w:szCs w:val="18"/>
        </w:rPr>
        <w:t xml:space="preserve"> CRF data</w:t>
      </w:r>
      <w:r w:rsidRPr="00632E3E">
        <w:rPr>
          <w:szCs w:val="18"/>
        </w:rPr>
        <w:t>를</w:t>
      </w:r>
      <w:r w:rsidRPr="00632E3E">
        <w:rPr>
          <w:szCs w:val="18"/>
        </w:rPr>
        <w:t xml:space="preserve"> </w:t>
      </w:r>
      <w:r w:rsidRPr="00632E3E">
        <w:rPr>
          <w:szCs w:val="18"/>
        </w:rPr>
        <w:t>포함한다</w:t>
      </w:r>
      <w:r w:rsidRPr="00632E3E">
        <w:rPr>
          <w:szCs w:val="18"/>
        </w:rPr>
        <w:t xml:space="preserve">. </w:t>
      </w:r>
    </w:p>
    <w:p w14:paraId="502D6FE7" w14:textId="733B95DC" w:rsidR="00782115" w:rsidRPr="00632E3E" w:rsidRDefault="00814B2B" w:rsidP="001754D4">
      <w:pPr>
        <w:pStyle w:val="1"/>
        <w:numPr>
          <w:ilvl w:val="0"/>
          <w:numId w:val="34"/>
        </w:numPr>
        <w:wordWrap/>
        <w:spacing w:after="120"/>
        <w:ind w:leftChars="120" w:left="573" w:hanging="357"/>
        <w:rPr>
          <w:szCs w:val="18"/>
        </w:rPr>
      </w:pPr>
      <w:r w:rsidRPr="00632E3E">
        <w:rPr>
          <w:szCs w:val="18"/>
        </w:rPr>
        <w:t>대우제약</w:t>
      </w:r>
      <w:r w:rsidR="00782115" w:rsidRPr="00632E3E">
        <w:rPr>
          <w:szCs w:val="18"/>
        </w:rPr>
        <w:t>㈜은</w:t>
      </w:r>
      <w:r w:rsidR="00782115" w:rsidRPr="00632E3E">
        <w:rPr>
          <w:szCs w:val="18"/>
        </w:rPr>
        <w:t xml:space="preserve"> </w:t>
      </w:r>
      <w:r w:rsidR="00782115" w:rsidRPr="00632E3E">
        <w:rPr>
          <w:szCs w:val="18"/>
        </w:rPr>
        <w:t>시험자의</w:t>
      </w:r>
      <w:r w:rsidR="00782115" w:rsidRPr="00632E3E">
        <w:rPr>
          <w:szCs w:val="18"/>
        </w:rPr>
        <w:t xml:space="preserve"> </w:t>
      </w:r>
      <w:r w:rsidR="00782115" w:rsidRPr="00632E3E">
        <w:rPr>
          <w:szCs w:val="18"/>
        </w:rPr>
        <w:t>승인</w:t>
      </w:r>
      <w:r w:rsidR="00782115" w:rsidRPr="00632E3E">
        <w:rPr>
          <w:szCs w:val="18"/>
        </w:rPr>
        <w:t xml:space="preserve"> </w:t>
      </w:r>
      <w:r w:rsidR="00782115" w:rsidRPr="00632E3E">
        <w:rPr>
          <w:szCs w:val="18"/>
        </w:rPr>
        <w:t>없이</w:t>
      </w:r>
      <w:r w:rsidR="00782115" w:rsidRPr="00632E3E">
        <w:rPr>
          <w:szCs w:val="18"/>
        </w:rPr>
        <w:t xml:space="preserve"> </w:t>
      </w:r>
      <w:r w:rsidR="00782115" w:rsidRPr="00632E3E">
        <w:rPr>
          <w:szCs w:val="18"/>
        </w:rPr>
        <w:t>본</w:t>
      </w:r>
      <w:r w:rsidR="00782115" w:rsidRPr="00632E3E">
        <w:rPr>
          <w:szCs w:val="18"/>
        </w:rPr>
        <w:t xml:space="preserve"> </w:t>
      </w:r>
      <w:r w:rsidR="00782115" w:rsidRPr="00632E3E">
        <w:rPr>
          <w:szCs w:val="18"/>
        </w:rPr>
        <w:t>임상시험의</w:t>
      </w:r>
      <w:r w:rsidR="00782115" w:rsidRPr="00632E3E">
        <w:rPr>
          <w:szCs w:val="18"/>
        </w:rPr>
        <w:t xml:space="preserve"> </w:t>
      </w:r>
      <w:r w:rsidR="00782115" w:rsidRPr="00632E3E">
        <w:rPr>
          <w:szCs w:val="18"/>
        </w:rPr>
        <w:t>결과</w:t>
      </w:r>
      <w:r w:rsidR="00782115" w:rsidRPr="00632E3E">
        <w:rPr>
          <w:szCs w:val="18"/>
        </w:rPr>
        <w:t xml:space="preserve"> </w:t>
      </w:r>
      <w:r w:rsidR="00782115" w:rsidRPr="00632E3E">
        <w:rPr>
          <w:szCs w:val="18"/>
        </w:rPr>
        <w:t>및</w:t>
      </w:r>
      <w:r w:rsidR="00782115" w:rsidRPr="00632E3E">
        <w:rPr>
          <w:szCs w:val="18"/>
        </w:rPr>
        <w:t xml:space="preserve"> </w:t>
      </w:r>
      <w:r w:rsidR="00782115" w:rsidRPr="00632E3E">
        <w:rPr>
          <w:szCs w:val="18"/>
        </w:rPr>
        <w:t>관련</w:t>
      </w:r>
      <w:r w:rsidR="00782115" w:rsidRPr="00632E3E">
        <w:rPr>
          <w:szCs w:val="18"/>
        </w:rPr>
        <w:t xml:space="preserve"> </w:t>
      </w:r>
      <w:r w:rsidR="00782115" w:rsidRPr="00632E3E">
        <w:rPr>
          <w:szCs w:val="18"/>
        </w:rPr>
        <w:t>정보를</w:t>
      </w:r>
      <w:r w:rsidR="00782115" w:rsidRPr="00632E3E">
        <w:rPr>
          <w:szCs w:val="18"/>
        </w:rPr>
        <w:t xml:space="preserve"> </w:t>
      </w:r>
      <w:r w:rsidR="00782115" w:rsidRPr="00632E3E">
        <w:rPr>
          <w:szCs w:val="18"/>
        </w:rPr>
        <w:t>발표할</w:t>
      </w:r>
      <w:r w:rsidR="00782115" w:rsidRPr="00632E3E">
        <w:rPr>
          <w:szCs w:val="18"/>
        </w:rPr>
        <w:t xml:space="preserve"> </w:t>
      </w:r>
      <w:r w:rsidR="00782115" w:rsidRPr="00632E3E">
        <w:rPr>
          <w:szCs w:val="18"/>
        </w:rPr>
        <w:t>권한을</w:t>
      </w:r>
      <w:r w:rsidR="00782115" w:rsidRPr="00632E3E">
        <w:rPr>
          <w:szCs w:val="18"/>
        </w:rPr>
        <w:t xml:space="preserve"> </w:t>
      </w:r>
      <w:r w:rsidR="00782115" w:rsidRPr="00632E3E">
        <w:rPr>
          <w:szCs w:val="18"/>
        </w:rPr>
        <w:t>가진다</w:t>
      </w:r>
      <w:r w:rsidR="00782115" w:rsidRPr="00632E3E">
        <w:rPr>
          <w:szCs w:val="18"/>
        </w:rPr>
        <w:t xml:space="preserve">. </w:t>
      </w:r>
      <w:r w:rsidR="00782115" w:rsidRPr="00632E3E">
        <w:rPr>
          <w:szCs w:val="18"/>
        </w:rPr>
        <w:t>시험자가</w:t>
      </w:r>
      <w:r w:rsidR="00782115" w:rsidRPr="00632E3E">
        <w:rPr>
          <w:szCs w:val="18"/>
        </w:rPr>
        <w:t xml:space="preserve"> </w:t>
      </w:r>
      <w:r w:rsidR="00782115" w:rsidRPr="00632E3E">
        <w:rPr>
          <w:szCs w:val="18"/>
        </w:rPr>
        <w:t>본</w:t>
      </w:r>
      <w:r w:rsidR="00782115" w:rsidRPr="00632E3E">
        <w:rPr>
          <w:szCs w:val="18"/>
        </w:rPr>
        <w:t xml:space="preserve"> </w:t>
      </w:r>
      <w:r w:rsidR="00782115" w:rsidRPr="00632E3E">
        <w:rPr>
          <w:szCs w:val="18"/>
        </w:rPr>
        <w:t>임상시험에서</w:t>
      </w:r>
      <w:r w:rsidR="00782115" w:rsidRPr="00632E3E">
        <w:rPr>
          <w:szCs w:val="18"/>
        </w:rPr>
        <w:t xml:space="preserve"> </w:t>
      </w:r>
      <w:r w:rsidR="00782115" w:rsidRPr="00632E3E">
        <w:rPr>
          <w:szCs w:val="18"/>
        </w:rPr>
        <w:t>얻은</w:t>
      </w:r>
      <w:r w:rsidR="00782115" w:rsidRPr="00632E3E">
        <w:rPr>
          <w:szCs w:val="18"/>
        </w:rPr>
        <w:t xml:space="preserve"> </w:t>
      </w:r>
      <w:r w:rsidR="00782115" w:rsidRPr="00632E3E">
        <w:rPr>
          <w:szCs w:val="18"/>
        </w:rPr>
        <w:t>정보의</w:t>
      </w:r>
      <w:r w:rsidR="00782115" w:rsidRPr="00632E3E">
        <w:rPr>
          <w:szCs w:val="18"/>
        </w:rPr>
        <w:t xml:space="preserve"> </w:t>
      </w:r>
      <w:r w:rsidR="00782115" w:rsidRPr="00632E3E">
        <w:rPr>
          <w:szCs w:val="18"/>
        </w:rPr>
        <w:t>발표를</w:t>
      </w:r>
      <w:r w:rsidR="00782115" w:rsidRPr="00632E3E">
        <w:rPr>
          <w:szCs w:val="18"/>
        </w:rPr>
        <w:t xml:space="preserve"> </w:t>
      </w:r>
      <w:r w:rsidR="00782115" w:rsidRPr="00632E3E">
        <w:rPr>
          <w:szCs w:val="18"/>
        </w:rPr>
        <w:t>원하는</w:t>
      </w:r>
      <w:r w:rsidR="00782115" w:rsidRPr="00632E3E">
        <w:rPr>
          <w:szCs w:val="18"/>
        </w:rPr>
        <w:t xml:space="preserve"> </w:t>
      </w:r>
      <w:r w:rsidR="00782115" w:rsidRPr="00632E3E">
        <w:rPr>
          <w:szCs w:val="18"/>
        </w:rPr>
        <w:t>경우</w:t>
      </w:r>
      <w:r w:rsidR="00782115" w:rsidRPr="00632E3E">
        <w:rPr>
          <w:szCs w:val="18"/>
        </w:rPr>
        <w:t xml:space="preserve">, </w:t>
      </w:r>
      <w:r w:rsidR="00782115" w:rsidRPr="00632E3E">
        <w:rPr>
          <w:szCs w:val="18"/>
        </w:rPr>
        <w:t>그</w:t>
      </w:r>
      <w:r w:rsidR="00782115" w:rsidRPr="00632E3E">
        <w:rPr>
          <w:szCs w:val="18"/>
        </w:rPr>
        <w:t xml:space="preserve"> </w:t>
      </w:r>
      <w:r w:rsidR="00782115" w:rsidRPr="00632E3E">
        <w:rPr>
          <w:szCs w:val="18"/>
        </w:rPr>
        <w:t>출판물</w:t>
      </w:r>
      <w:r w:rsidR="004B3640" w:rsidRPr="00632E3E">
        <w:rPr>
          <w:szCs w:val="18"/>
        </w:rPr>
        <w:t xml:space="preserve"> </w:t>
      </w:r>
      <w:r w:rsidR="00782115" w:rsidRPr="00632E3E">
        <w:rPr>
          <w:szCs w:val="18"/>
        </w:rPr>
        <w:t xml:space="preserve">(publications) </w:t>
      </w:r>
      <w:r w:rsidR="00782115" w:rsidRPr="00632E3E">
        <w:rPr>
          <w:szCs w:val="18"/>
        </w:rPr>
        <w:t>또는</w:t>
      </w:r>
      <w:r w:rsidR="00782115" w:rsidRPr="00632E3E">
        <w:rPr>
          <w:szCs w:val="18"/>
        </w:rPr>
        <w:t xml:space="preserve"> </w:t>
      </w:r>
      <w:r w:rsidR="00782115" w:rsidRPr="00632E3E">
        <w:rPr>
          <w:szCs w:val="18"/>
        </w:rPr>
        <w:t>초록</w:t>
      </w:r>
      <w:r w:rsidR="004B3640" w:rsidRPr="00632E3E">
        <w:rPr>
          <w:szCs w:val="18"/>
        </w:rPr>
        <w:t xml:space="preserve"> </w:t>
      </w:r>
      <w:r w:rsidR="00782115" w:rsidRPr="00632E3E">
        <w:rPr>
          <w:szCs w:val="18"/>
        </w:rPr>
        <w:t>(abstracts)</w:t>
      </w:r>
      <w:r w:rsidR="00782115" w:rsidRPr="00632E3E">
        <w:rPr>
          <w:szCs w:val="18"/>
        </w:rPr>
        <w:t>은</w:t>
      </w:r>
      <w:r w:rsidR="00782115" w:rsidRPr="00632E3E">
        <w:rPr>
          <w:szCs w:val="18"/>
        </w:rPr>
        <w:t xml:space="preserve"> </w:t>
      </w:r>
      <w:r w:rsidR="00782115" w:rsidRPr="00632E3E">
        <w:rPr>
          <w:szCs w:val="18"/>
        </w:rPr>
        <w:t>출판</w:t>
      </w:r>
      <w:r w:rsidR="00782115" w:rsidRPr="00632E3E">
        <w:rPr>
          <w:szCs w:val="18"/>
        </w:rPr>
        <w:t xml:space="preserve"> </w:t>
      </w:r>
      <w:r w:rsidR="00782115" w:rsidRPr="00632E3E">
        <w:rPr>
          <w:szCs w:val="18"/>
        </w:rPr>
        <w:t>혹은</w:t>
      </w:r>
      <w:r w:rsidR="00782115" w:rsidRPr="00632E3E">
        <w:rPr>
          <w:szCs w:val="18"/>
        </w:rPr>
        <w:t xml:space="preserve"> </w:t>
      </w:r>
      <w:r w:rsidR="00782115" w:rsidRPr="00632E3E">
        <w:rPr>
          <w:szCs w:val="18"/>
        </w:rPr>
        <w:t>구연</w:t>
      </w:r>
      <w:r w:rsidR="004B3640" w:rsidRPr="00632E3E">
        <w:rPr>
          <w:szCs w:val="18"/>
        </w:rPr>
        <w:t xml:space="preserve"> </w:t>
      </w:r>
      <w:r w:rsidR="00782115" w:rsidRPr="00632E3E">
        <w:rPr>
          <w:szCs w:val="18"/>
        </w:rPr>
        <w:t>(presentation)</w:t>
      </w:r>
      <w:r w:rsidR="004B3640" w:rsidRPr="00632E3E">
        <w:rPr>
          <w:szCs w:val="18"/>
        </w:rPr>
        <w:t xml:space="preserve"> </w:t>
      </w:r>
      <w:r w:rsidR="00782115" w:rsidRPr="00632E3E">
        <w:rPr>
          <w:szCs w:val="18"/>
        </w:rPr>
        <w:t>이전에</w:t>
      </w:r>
      <w:r w:rsidR="00782115" w:rsidRPr="00632E3E">
        <w:rPr>
          <w:szCs w:val="18"/>
        </w:rPr>
        <w:t xml:space="preserve"> </w:t>
      </w:r>
      <w:r w:rsidRPr="00632E3E">
        <w:rPr>
          <w:szCs w:val="18"/>
        </w:rPr>
        <w:t>대우제약</w:t>
      </w:r>
      <w:r w:rsidR="00782115" w:rsidRPr="00632E3E">
        <w:rPr>
          <w:szCs w:val="18"/>
        </w:rPr>
        <w:t>㈜의</w:t>
      </w:r>
      <w:r w:rsidR="00782115" w:rsidRPr="00632E3E">
        <w:rPr>
          <w:szCs w:val="18"/>
        </w:rPr>
        <w:t xml:space="preserve"> </w:t>
      </w:r>
      <w:r w:rsidR="00782115" w:rsidRPr="00632E3E">
        <w:rPr>
          <w:szCs w:val="18"/>
        </w:rPr>
        <w:t>승인을</w:t>
      </w:r>
      <w:r w:rsidR="00782115" w:rsidRPr="00632E3E">
        <w:rPr>
          <w:szCs w:val="18"/>
        </w:rPr>
        <w:t xml:space="preserve"> </w:t>
      </w:r>
      <w:r w:rsidR="00782115" w:rsidRPr="00632E3E">
        <w:rPr>
          <w:szCs w:val="18"/>
        </w:rPr>
        <w:t>득하여야</w:t>
      </w:r>
      <w:r w:rsidR="00782115" w:rsidRPr="00632E3E">
        <w:rPr>
          <w:szCs w:val="18"/>
        </w:rPr>
        <w:t xml:space="preserve"> </w:t>
      </w:r>
      <w:r w:rsidR="00782115" w:rsidRPr="00632E3E">
        <w:rPr>
          <w:szCs w:val="18"/>
        </w:rPr>
        <w:t>한다</w:t>
      </w:r>
      <w:r w:rsidR="00782115" w:rsidRPr="00632E3E">
        <w:rPr>
          <w:szCs w:val="18"/>
        </w:rPr>
        <w:t xml:space="preserve">. </w:t>
      </w:r>
      <w:r w:rsidR="00782115" w:rsidRPr="00632E3E">
        <w:rPr>
          <w:szCs w:val="18"/>
        </w:rPr>
        <w:t>이</w:t>
      </w:r>
      <w:r w:rsidR="00782115" w:rsidRPr="00632E3E">
        <w:rPr>
          <w:szCs w:val="18"/>
        </w:rPr>
        <w:t xml:space="preserve"> </w:t>
      </w:r>
      <w:r w:rsidR="00782115" w:rsidRPr="00632E3E">
        <w:rPr>
          <w:szCs w:val="18"/>
        </w:rPr>
        <w:t>경우</w:t>
      </w:r>
      <w:r w:rsidR="00782115" w:rsidRPr="00632E3E">
        <w:rPr>
          <w:szCs w:val="18"/>
        </w:rPr>
        <w:t xml:space="preserve">, </w:t>
      </w:r>
      <w:r w:rsidR="00782115" w:rsidRPr="00632E3E">
        <w:rPr>
          <w:szCs w:val="18"/>
        </w:rPr>
        <w:t>시험자는</w:t>
      </w:r>
      <w:r w:rsidR="00782115" w:rsidRPr="00632E3E">
        <w:rPr>
          <w:szCs w:val="18"/>
        </w:rPr>
        <w:t xml:space="preserve"> </w:t>
      </w:r>
      <w:r w:rsidR="00782115" w:rsidRPr="00632E3E">
        <w:rPr>
          <w:szCs w:val="18"/>
        </w:rPr>
        <w:t>출판</w:t>
      </w:r>
      <w:r w:rsidR="00782115" w:rsidRPr="00632E3E">
        <w:rPr>
          <w:szCs w:val="18"/>
        </w:rPr>
        <w:t xml:space="preserve"> </w:t>
      </w:r>
      <w:r w:rsidR="00782115" w:rsidRPr="00632E3E">
        <w:rPr>
          <w:szCs w:val="18"/>
        </w:rPr>
        <w:t>혹은</w:t>
      </w:r>
      <w:r w:rsidR="00782115" w:rsidRPr="00632E3E">
        <w:rPr>
          <w:szCs w:val="18"/>
        </w:rPr>
        <w:t xml:space="preserve"> </w:t>
      </w:r>
      <w:r w:rsidR="00782115" w:rsidRPr="00632E3E">
        <w:rPr>
          <w:szCs w:val="18"/>
        </w:rPr>
        <w:t>구연</w:t>
      </w:r>
      <w:r w:rsidR="004B3640" w:rsidRPr="00632E3E">
        <w:rPr>
          <w:szCs w:val="18"/>
        </w:rPr>
        <w:t xml:space="preserve"> </w:t>
      </w:r>
      <w:r w:rsidR="00782115" w:rsidRPr="00632E3E">
        <w:rPr>
          <w:szCs w:val="18"/>
        </w:rPr>
        <w:t>(presentation)</w:t>
      </w:r>
      <w:r w:rsidR="00782115" w:rsidRPr="00632E3E">
        <w:rPr>
          <w:szCs w:val="18"/>
        </w:rPr>
        <w:t>을</w:t>
      </w:r>
      <w:r w:rsidR="00782115" w:rsidRPr="00632E3E">
        <w:rPr>
          <w:szCs w:val="18"/>
        </w:rPr>
        <w:t xml:space="preserve"> </w:t>
      </w:r>
      <w:r w:rsidR="00782115" w:rsidRPr="00632E3E">
        <w:rPr>
          <w:szCs w:val="18"/>
        </w:rPr>
        <w:t>위한</w:t>
      </w:r>
      <w:r w:rsidR="00782115" w:rsidRPr="00632E3E">
        <w:rPr>
          <w:szCs w:val="18"/>
        </w:rPr>
        <w:t xml:space="preserve"> </w:t>
      </w:r>
      <w:r w:rsidR="00782115" w:rsidRPr="00632E3E">
        <w:rPr>
          <w:szCs w:val="18"/>
        </w:rPr>
        <w:t>제출로부터</w:t>
      </w:r>
      <w:r w:rsidR="00782115" w:rsidRPr="00632E3E">
        <w:rPr>
          <w:szCs w:val="18"/>
        </w:rPr>
        <w:t xml:space="preserve"> </w:t>
      </w:r>
      <w:r w:rsidR="00782115" w:rsidRPr="00632E3E">
        <w:rPr>
          <w:szCs w:val="18"/>
        </w:rPr>
        <w:t>최소</w:t>
      </w:r>
      <w:r w:rsidR="00782115" w:rsidRPr="00632E3E">
        <w:rPr>
          <w:szCs w:val="18"/>
        </w:rPr>
        <w:t xml:space="preserve"> 30</w:t>
      </w:r>
      <w:r w:rsidR="00782115" w:rsidRPr="00632E3E">
        <w:rPr>
          <w:szCs w:val="18"/>
        </w:rPr>
        <w:t>일</w:t>
      </w:r>
      <w:r w:rsidR="00782115" w:rsidRPr="00632E3E">
        <w:rPr>
          <w:szCs w:val="18"/>
        </w:rPr>
        <w:t xml:space="preserve"> </w:t>
      </w:r>
      <w:r w:rsidR="00782115" w:rsidRPr="00632E3E">
        <w:rPr>
          <w:szCs w:val="18"/>
        </w:rPr>
        <w:t>이전에</w:t>
      </w:r>
      <w:r w:rsidR="00782115" w:rsidRPr="00632E3E">
        <w:rPr>
          <w:szCs w:val="18"/>
        </w:rPr>
        <w:t xml:space="preserve"> </w:t>
      </w:r>
      <w:r w:rsidRPr="00632E3E">
        <w:rPr>
          <w:szCs w:val="18"/>
        </w:rPr>
        <w:t>대우제약</w:t>
      </w:r>
      <w:r w:rsidR="00782115" w:rsidRPr="00632E3E">
        <w:rPr>
          <w:szCs w:val="18"/>
        </w:rPr>
        <w:t>㈜에</w:t>
      </w:r>
      <w:r w:rsidR="00782115" w:rsidRPr="00632E3E">
        <w:rPr>
          <w:szCs w:val="18"/>
        </w:rPr>
        <w:t xml:space="preserve"> </w:t>
      </w:r>
      <w:r w:rsidR="00782115" w:rsidRPr="00632E3E">
        <w:rPr>
          <w:szCs w:val="18"/>
        </w:rPr>
        <w:t>원고</w:t>
      </w:r>
      <w:r w:rsidR="004B3640" w:rsidRPr="00632E3E">
        <w:rPr>
          <w:szCs w:val="18"/>
        </w:rPr>
        <w:t xml:space="preserve"> </w:t>
      </w:r>
      <w:r w:rsidR="00782115" w:rsidRPr="00632E3E">
        <w:rPr>
          <w:szCs w:val="18"/>
        </w:rPr>
        <w:t>(Draft publications, abstracts, detailed summaries of any proposed presentations)</w:t>
      </w:r>
      <w:r w:rsidR="00782115" w:rsidRPr="00632E3E">
        <w:rPr>
          <w:szCs w:val="18"/>
        </w:rPr>
        <w:t>를</w:t>
      </w:r>
      <w:r w:rsidR="00782115" w:rsidRPr="00632E3E">
        <w:rPr>
          <w:szCs w:val="18"/>
        </w:rPr>
        <w:t xml:space="preserve"> </w:t>
      </w:r>
      <w:r w:rsidR="00782115" w:rsidRPr="00632E3E">
        <w:rPr>
          <w:szCs w:val="18"/>
        </w:rPr>
        <w:t>제공하여</w:t>
      </w:r>
      <w:r w:rsidR="00782115" w:rsidRPr="00632E3E">
        <w:rPr>
          <w:szCs w:val="18"/>
        </w:rPr>
        <w:t xml:space="preserve"> </w:t>
      </w:r>
      <w:r w:rsidRPr="00632E3E">
        <w:rPr>
          <w:szCs w:val="18"/>
        </w:rPr>
        <w:t>대우제약</w:t>
      </w:r>
      <w:r w:rsidR="00782115" w:rsidRPr="00632E3E">
        <w:rPr>
          <w:szCs w:val="18"/>
        </w:rPr>
        <w:t>㈜이</w:t>
      </w:r>
      <w:r w:rsidR="00782115" w:rsidRPr="00632E3E">
        <w:rPr>
          <w:szCs w:val="18"/>
        </w:rPr>
        <w:t xml:space="preserve"> </w:t>
      </w:r>
      <w:r w:rsidR="00782115" w:rsidRPr="00632E3E">
        <w:rPr>
          <w:szCs w:val="18"/>
        </w:rPr>
        <w:t>검토할</w:t>
      </w:r>
      <w:r w:rsidR="00782115" w:rsidRPr="00632E3E">
        <w:rPr>
          <w:szCs w:val="18"/>
        </w:rPr>
        <w:t xml:space="preserve"> </w:t>
      </w:r>
      <w:r w:rsidR="00782115" w:rsidRPr="00632E3E">
        <w:rPr>
          <w:szCs w:val="18"/>
        </w:rPr>
        <w:t>수</w:t>
      </w:r>
      <w:r w:rsidR="00782115" w:rsidRPr="00632E3E">
        <w:rPr>
          <w:szCs w:val="18"/>
        </w:rPr>
        <w:t xml:space="preserve"> </w:t>
      </w:r>
      <w:r w:rsidR="00782115" w:rsidRPr="00632E3E">
        <w:rPr>
          <w:szCs w:val="18"/>
        </w:rPr>
        <w:t>있게</w:t>
      </w:r>
      <w:r w:rsidR="00782115" w:rsidRPr="00632E3E">
        <w:rPr>
          <w:szCs w:val="18"/>
        </w:rPr>
        <w:t xml:space="preserve"> </w:t>
      </w:r>
      <w:r w:rsidR="00782115" w:rsidRPr="00632E3E">
        <w:rPr>
          <w:szCs w:val="18"/>
        </w:rPr>
        <w:t>하여야</w:t>
      </w:r>
      <w:r w:rsidR="00782115" w:rsidRPr="00632E3E">
        <w:rPr>
          <w:szCs w:val="18"/>
        </w:rPr>
        <w:t xml:space="preserve"> </w:t>
      </w:r>
      <w:r w:rsidR="00782115" w:rsidRPr="00632E3E">
        <w:rPr>
          <w:szCs w:val="18"/>
        </w:rPr>
        <w:t>한다</w:t>
      </w:r>
      <w:r w:rsidR="00782115" w:rsidRPr="00632E3E">
        <w:rPr>
          <w:szCs w:val="18"/>
        </w:rPr>
        <w:t>.</w:t>
      </w:r>
    </w:p>
    <w:p w14:paraId="7A2ABE77" w14:textId="45C5E261" w:rsidR="00D40A1D" w:rsidRPr="00632E3E" w:rsidRDefault="00814B2B" w:rsidP="001754D4">
      <w:pPr>
        <w:pStyle w:val="1"/>
        <w:numPr>
          <w:ilvl w:val="0"/>
          <w:numId w:val="34"/>
        </w:numPr>
        <w:wordWrap/>
        <w:spacing w:after="120"/>
        <w:ind w:leftChars="120" w:left="573" w:hanging="357"/>
        <w:rPr>
          <w:szCs w:val="18"/>
        </w:rPr>
      </w:pPr>
      <w:r w:rsidRPr="00632E3E">
        <w:rPr>
          <w:szCs w:val="18"/>
        </w:rPr>
        <w:t>대우제약</w:t>
      </w:r>
      <w:r w:rsidR="00782115" w:rsidRPr="00632E3E">
        <w:rPr>
          <w:szCs w:val="18"/>
        </w:rPr>
        <w:t>㈜은</w:t>
      </w:r>
      <w:r w:rsidR="00782115" w:rsidRPr="00632E3E">
        <w:rPr>
          <w:szCs w:val="18"/>
        </w:rPr>
        <w:t xml:space="preserve"> </w:t>
      </w:r>
      <w:r w:rsidR="00782115" w:rsidRPr="00632E3E">
        <w:rPr>
          <w:szCs w:val="18"/>
        </w:rPr>
        <w:t>제공받은</w:t>
      </w:r>
      <w:r w:rsidR="00782115" w:rsidRPr="00632E3E">
        <w:rPr>
          <w:szCs w:val="18"/>
        </w:rPr>
        <w:t xml:space="preserve"> </w:t>
      </w:r>
      <w:r w:rsidR="00782115" w:rsidRPr="00632E3E">
        <w:rPr>
          <w:szCs w:val="18"/>
        </w:rPr>
        <w:t>원고</w:t>
      </w:r>
      <w:r w:rsidR="004B3640" w:rsidRPr="00632E3E">
        <w:rPr>
          <w:szCs w:val="18"/>
        </w:rPr>
        <w:t xml:space="preserve"> </w:t>
      </w:r>
      <w:r w:rsidR="00782115" w:rsidRPr="00632E3E">
        <w:rPr>
          <w:szCs w:val="18"/>
        </w:rPr>
        <w:t>(Draft publications, abstracts, detailed summaries of any proposed presentations)</w:t>
      </w:r>
      <w:r w:rsidR="00782115" w:rsidRPr="00632E3E">
        <w:rPr>
          <w:szCs w:val="18"/>
        </w:rPr>
        <w:t>내에서</w:t>
      </w:r>
      <w:r w:rsidR="00782115" w:rsidRPr="00632E3E">
        <w:rPr>
          <w:szCs w:val="18"/>
        </w:rPr>
        <w:t xml:space="preserve"> </w:t>
      </w:r>
      <w:r w:rsidR="00782115" w:rsidRPr="00632E3E">
        <w:rPr>
          <w:szCs w:val="18"/>
        </w:rPr>
        <w:t>어떠한</w:t>
      </w:r>
      <w:r w:rsidR="00782115" w:rsidRPr="00632E3E">
        <w:rPr>
          <w:szCs w:val="18"/>
        </w:rPr>
        <w:t xml:space="preserve"> </w:t>
      </w:r>
      <w:r w:rsidR="00782115" w:rsidRPr="00632E3E">
        <w:rPr>
          <w:szCs w:val="18"/>
        </w:rPr>
        <w:t>기밀</w:t>
      </w:r>
      <w:r w:rsidR="00782115" w:rsidRPr="00632E3E">
        <w:rPr>
          <w:szCs w:val="18"/>
        </w:rPr>
        <w:t xml:space="preserve"> </w:t>
      </w:r>
      <w:r w:rsidR="00782115" w:rsidRPr="00632E3E">
        <w:rPr>
          <w:szCs w:val="18"/>
        </w:rPr>
        <w:t>자료</w:t>
      </w:r>
      <w:r w:rsidR="00782115" w:rsidRPr="00632E3E">
        <w:rPr>
          <w:szCs w:val="18"/>
        </w:rPr>
        <w:t xml:space="preserve"> </w:t>
      </w:r>
      <w:r w:rsidR="00782115" w:rsidRPr="00632E3E">
        <w:rPr>
          <w:szCs w:val="18"/>
        </w:rPr>
        <w:t>혹은</w:t>
      </w:r>
      <w:r w:rsidR="00782115" w:rsidRPr="00632E3E">
        <w:rPr>
          <w:szCs w:val="18"/>
        </w:rPr>
        <w:t xml:space="preserve"> </w:t>
      </w:r>
      <w:r w:rsidRPr="00632E3E">
        <w:rPr>
          <w:szCs w:val="18"/>
        </w:rPr>
        <w:t>대우제약</w:t>
      </w:r>
      <w:r w:rsidR="00782115" w:rsidRPr="00632E3E">
        <w:rPr>
          <w:szCs w:val="18"/>
        </w:rPr>
        <w:t>㈜의</w:t>
      </w:r>
      <w:r w:rsidR="00782115" w:rsidRPr="00632E3E">
        <w:rPr>
          <w:szCs w:val="18"/>
        </w:rPr>
        <w:t xml:space="preserve"> </w:t>
      </w:r>
      <w:r w:rsidR="00782115" w:rsidRPr="00632E3E">
        <w:rPr>
          <w:szCs w:val="18"/>
        </w:rPr>
        <w:t>독점적</w:t>
      </w:r>
      <w:r w:rsidR="00782115" w:rsidRPr="00632E3E">
        <w:rPr>
          <w:szCs w:val="18"/>
        </w:rPr>
        <w:t xml:space="preserve"> </w:t>
      </w:r>
      <w:r w:rsidR="00782115" w:rsidRPr="00632E3E">
        <w:rPr>
          <w:szCs w:val="18"/>
        </w:rPr>
        <w:t>정보를</w:t>
      </w:r>
      <w:r w:rsidR="00782115" w:rsidRPr="00632E3E">
        <w:rPr>
          <w:szCs w:val="18"/>
        </w:rPr>
        <w:t xml:space="preserve"> </w:t>
      </w:r>
      <w:r w:rsidR="00782115" w:rsidRPr="00632E3E">
        <w:rPr>
          <w:szCs w:val="18"/>
        </w:rPr>
        <w:t>삭제할</w:t>
      </w:r>
      <w:r w:rsidR="00782115" w:rsidRPr="00632E3E">
        <w:rPr>
          <w:szCs w:val="18"/>
        </w:rPr>
        <w:t xml:space="preserve"> </w:t>
      </w:r>
      <w:r w:rsidR="00782115" w:rsidRPr="00632E3E">
        <w:rPr>
          <w:szCs w:val="18"/>
        </w:rPr>
        <w:t>권리를</w:t>
      </w:r>
      <w:r w:rsidR="00782115" w:rsidRPr="00632E3E">
        <w:rPr>
          <w:szCs w:val="18"/>
        </w:rPr>
        <w:t xml:space="preserve"> </w:t>
      </w:r>
      <w:r w:rsidR="00782115" w:rsidRPr="00632E3E">
        <w:rPr>
          <w:szCs w:val="18"/>
        </w:rPr>
        <w:lastRenderedPageBreak/>
        <w:t>가지며</w:t>
      </w:r>
      <w:r w:rsidR="00782115" w:rsidRPr="00632E3E">
        <w:rPr>
          <w:szCs w:val="18"/>
        </w:rPr>
        <w:t xml:space="preserve">, </w:t>
      </w:r>
      <w:r w:rsidR="00782115" w:rsidRPr="00632E3E">
        <w:rPr>
          <w:szCs w:val="18"/>
        </w:rPr>
        <w:t>특허</w:t>
      </w:r>
      <w:r w:rsidR="00782115" w:rsidRPr="00632E3E">
        <w:rPr>
          <w:szCs w:val="18"/>
        </w:rPr>
        <w:t xml:space="preserve"> </w:t>
      </w:r>
      <w:r w:rsidR="00782115" w:rsidRPr="00632E3E">
        <w:rPr>
          <w:szCs w:val="18"/>
        </w:rPr>
        <w:t>출원</w:t>
      </w:r>
      <w:r w:rsidR="00782115" w:rsidRPr="00632E3E">
        <w:rPr>
          <w:szCs w:val="18"/>
        </w:rPr>
        <w:t xml:space="preserve"> </w:t>
      </w:r>
      <w:r w:rsidR="00782115" w:rsidRPr="00632E3E">
        <w:rPr>
          <w:szCs w:val="18"/>
        </w:rPr>
        <w:t>목적으로</w:t>
      </w:r>
      <w:r w:rsidR="00782115" w:rsidRPr="00632E3E">
        <w:rPr>
          <w:szCs w:val="18"/>
        </w:rPr>
        <w:t xml:space="preserve"> </w:t>
      </w:r>
      <w:r w:rsidR="00782115" w:rsidRPr="00632E3E">
        <w:rPr>
          <w:szCs w:val="18"/>
        </w:rPr>
        <w:t>출판</w:t>
      </w:r>
      <w:r w:rsidR="004B3640" w:rsidRPr="00632E3E">
        <w:rPr>
          <w:szCs w:val="18"/>
        </w:rPr>
        <w:t xml:space="preserve"> </w:t>
      </w:r>
      <w:r w:rsidR="00782115" w:rsidRPr="00632E3E">
        <w:rPr>
          <w:szCs w:val="18"/>
        </w:rPr>
        <w:t>(</w:t>
      </w:r>
      <w:r w:rsidR="00782115" w:rsidRPr="00632E3E">
        <w:rPr>
          <w:szCs w:val="18"/>
        </w:rPr>
        <w:t>혹은</w:t>
      </w:r>
      <w:r w:rsidR="00782115" w:rsidRPr="00632E3E">
        <w:rPr>
          <w:szCs w:val="18"/>
        </w:rPr>
        <w:t xml:space="preserve"> </w:t>
      </w:r>
      <w:r w:rsidR="00782115" w:rsidRPr="00632E3E">
        <w:rPr>
          <w:szCs w:val="18"/>
        </w:rPr>
        <w:t>구연</w:t>
      </w:r>
      <w:r w:rsidR="00782115" w:rsidRPr="00632E3E">
        <w:rPr>
          <w:szCs w:val="18"/>
        </w:rPr>
        <w:t>)</w:t>
      </w:r>
      <w:r w:rsidR="00782115" w:rsidRPr="00632E3E">
        <w:rPr>
          <w:szCs w:val="18"/>
        </w:rPr>
        <w:t>을</w:t>
      </w:r>
      <w:r w:rsidR="00782115" w:rsidRPr="00632E3E">
        <w:rPr>
          <w:szCs w:val="18"/>
        </w:rPr>
        <w:t xml:space="preserve"> </w:t>
      </w:r>
      <w:r w:rsidR="001133ED" w:rsidRPr="00632E3E">
        <w:rPr>
          <w:szCs w:val="18"/>
        </w:rPr>
        <w:t>특허</w:t>
      </w:r>
      <w:r w:rsidR="001133ED" w:rsidRPr="00632E3E">
        <w:rPr>
          <w:szCs w:val="18"/>
        </w:rPr>
        <w:t xml:space="preserve"> </w:t>
      </w:r>
      <w:r w:rsidR="001133ED" w:rsidRPr="00632E3E">
        <w:rPr>
          <w:szCs w:val="18"/>
        </w:rPr>
        <w:t>출원시까지</w:t>
      </w:r>
      <w:r w:rsidR="00782115" w:rsidRPr="00632E3E">
        <w:rPr>
          <w:szCs w:val="18"/>
        </w:rPr>
        <w:t xml:space="preserve"> </w:t>
      </w:r>
      <w:r w:rsidR="00782115" w:rsidRPr="00632E3E">
        <w:rPr>
          <w:szCs w:val="18"/>
        </w:rPr>
        <w:t>보류시킬</w:t>
      </w:r>
      <w:r w:rsidR="00782115" w:rsidRPr="00632E3E">
        <w:rPr>
          <w:szCs w:val="18"/>
        </w:rPr>
        <w:t xml:space="preserve"> </w:t>
      </w:r>
      <w:r w:rsidR="00782115" w:rsidRPr="00632E3E">
        <w:rPr>
          <w:szCs w:val="18"/>
        </w:rPr>
        <w:t>수</w:t>
      </w:r>
      <w:r w:rsidR="00782115" w:rsidRPr="00632E3E">
        <w:rPr>
          <w:szCs w:val="18"/>
        </w:rPr>
        <w:t xml:space="preserve"> </w:t>
      </w:r>
      <w:r w:rsidR="00782115" w:rsidRPr="00632E3E">
        <w:rPr>
          <w:szCs w:val="18"/>
        </w:rPr>
        <w:t>있다</w:t>
      </w:r>
      <w:r w:rsidR="00782115" w:rsidRPr="00632E3E">
        <w:rPr>
          <w:szCs w:val="18"/>
        </w:rPr>
        <w:t>.</w:t>
      </w:r>
    </w:p>
    <w:p w14:paraId="54D9DB5B" w14:textId="4D2CA002" w:rsidR="00912B80" w:rsidRPr="00632E3E" w:rsidRDefault="000B6A96" w:rsidP="001754D4">
      <w:pPr>
        <w:pStyle w:val="1"/>
        <w:numPr>
          <w:ilvl w:val="0"/>
          <w:numId w:val="34"/>
        </w:numPr>
        <w:wordWrap/>
        <w:spacing w:after="120"/>
        <w:ind w:leftChars="120" w:left="573" w:hanging="357"/>
      </w:pPr>
      <w:r w:rsidRPr="00632E3E">
        <w:rPr>
          <w:szCs w:val="18"/>
        </w:rPr>
        <w:t>임상시험</w:t>
      </w:r>
      <w:r w:rsidRPr="00632E3E">
        <w:rPr>
          <w:szCs w:val="18"/>
        </w:rPr>
        <w:t xml:space="preserve"> </w:t>
      </w:r>
      <w:r w:rsidRPr="00632E3E">
        <w:rPr>
          <w:szCs w:val="18"/>
        </w:rPr>
        <w:t>결과</w:t>
      </w:r>
      <w:r w:rsidRPr="00632E3E">
        <w:rPr>
          <w:szCs w:val="18"/>
        </w:rPr>
        <w:t xml:space="preserve"> </w:t>
      </w:r>
      <w:r w:rsidRPr="00632E3E">
        <w:rPr>
          <w:szCs w:val="18"/>
        </w:rPr>
        <w:t>보고</w:t>
      </w:r>
      <w:r w:rsidR="00F21346" w:rsidRPr="00632E3E">
        <w:rPr>
          <w:szCs w:val="18"/>
        </w:rPr>
        <w:t>서</w:t>
      </w:r>
      <w:r w:rsidR="00F21346" w:rsidRPr="00632E3E">
        <w:rPr>
          <w:szCs w:val="18"/>
        </w:rPr>
        <w:t xml:space="preserve">(Clinical Study Report) </w:t>
      </w:r>
      <w:r w:rsidR="00CC3379" w:rsidRPr="00632E3E">
        <w:rPr>
          <w:szCs w:val="18"/>
        </w:rPr>
        <w:t>및</w:t>
      </w:r>
      <w:r w:rsidR="00CC3379" w:rsidRPr="00632E3E">
        <w:rPr>
          <w:szCs w:val="18"/>
        </w:rPr>
        <w:t xml:space="preserve"> </w:t>
      </w:r>
      <w:r w:rsidR="00CC3379" w:rsidRPr="00632E3E">
        <w:rPr>
          <w:szCs w:val="18"/>
        </w:rPr>
        <w:t>관련</w:t>
      </w:r>
      <w:r w:rsidR="00CC3379" w:rsidRPr="00632E3E">
        <w:rPr>
          <w:szCs w:val="18"/>
        </w:rPr>
        <w:t xml:space="preserve"> </w:t>
      </w:r>
      <w:r w:rsidR="00CC3379" w:rsidRPr="00632E3E">
        <w:rPr>
          <w:szCs w:val="18"/>
        </w:rPr>
        <w:t>원고의</w:t>
      </w:r>
      <w:r w:rsidR="00CC3379" w:rsidRPr="00632E3E">
        <w:rPr>
          <w:szCs w:val="18"/>
        </w:rPr>
        <w:t xml:space="preserve"> </w:t>
      </w:r>
      <w:r w:rsidR="00F21346" w:rsidRPr="00632E3E">
        <w:rPr>
          <w:szCs w:val="18"/>
        </w:rPr>
        <w:t>출판</w:t>
      </w:r>
      <w:r w:rsidR="00A44D92" w:rsidRPr="00632E3E">
        <w:rPr>
          <w:szCs w:val="18"/>
        </w:rPr>
        <w:t xml:space="preserve"> </w:t>
      </w:r>
      <w:r w:rsidR="00A44D92" w:rsidRPr="00632E3E">
        <w:rPr>
          <w:szCs w:val="18"/>
        </w:rPr>
        <w:t>또는</w:t>
      </w:r>
      <w:r w:rsidR="00A44D92" w:rsidRPr="00632E3E">
        <w:rPr>
          <w:szCs w:val="18"/>
        </w:rPr>
        <w:t xml:space="preserve"> </w:t>
      </w:r>
      <w:r w:rsidR="00CC3379" w:rsidRPr="00632E3E">
        <w:rPr>
          <w:szCs w:val="18"/>
        </w:rPr>
        <w:t>발표</w:t>
      </w:r>
      <w:r w:rsidR="00F21346" w:rsidRPr="00632E3E">
        <w:rPr>
          <w:szCs w:val="18"/>
        </w:rPr>
        <w:t xml:space="preserve"> </w:t>
      </w:r>
      <w:r w:rsidR="00F21346" w:rsidRPr="00632E3E">
        <w:rPr>
          <w:szCs w:val="18"/>
        </w:rPr>
        <w:t>시</w:t>
      </w:r>
      <w:r w:rsidR="00F21346" w:rsidRPr="00632E3E">
        <w:rPr>
          <w:szCs w:val="18"/>
        </w:rPr>
        <w:t xml:space="preserve"> </w:t>
      </w:r>
      <w:r w:rsidR="00F21346" w:rsidRPr="00632E3E">
        <w:rPr>
          <w:szCs w:val="18"/>
        </w:rPr>
        <w:t>개인식별정보는</w:t>
      </w:r>
      <w:r w:rsidR="00F21346" w:rsidRPr="00632E3E">
        <w:rPr>
          <w:szCs w:val="18"/>
        </w:rPr>
        <w:t xml:space="preserve"> </w:t>
      </w:r>
      <w:r w:rsidR="00F21346" w:rsidRPr="00632E3E">
        <w:rPr>
          <w:szCs w:val="18"/>
        </w:rPr>
        <w:t>코드화하여</w:t>
      </w:r>
      <w:r w:rsidR="00F21346" w:rsidRPr="00632E3E">
        <w:rPr>
          <w:szCs w:val="18"/>
        </w:rPr>
        <w:t xml:space="preserve"> </w:t>
      </w:r>
      <w:r w:rsidR="00F21346" w:rsidRPr="00632E3E">
        <w:rPr>
          <w:szCs w:val="18"/>
        </w:rPr>
        <w:t>개인정보를</w:t>
      </w:r>
      <w:r w:rsidR="00F21346" w:rsidRPr="00632E3E">
        <w:rPr>
          <w:szCs w:val="18"/>
        </w:rPr>
        <w:t xml:space="preserve"> </w:t>
      </w:r>
      <w:r w:rsidR="00F21346" w:rsidRPr="00632E3E">
        <w:rPr>
          <w:szCs w:val="18"/>
        </w:rPr>
        <w:t>보호한다</w:t>
      </w:r>
      <w:r w:rsidR="00F21346" w:rsidRPr="00632E3E">
        <w:t xml:space="preserve">. </w:t>
      </w:r>
      <w:r w:rsidR="00912B80" w:rsidRPr="00632E3E">
        <w:br w:type="page"/>
      </w:r>
    </w:p>
    <w:p w14:paraId="40731FE1" w14:textId="77777777" w:rsidR="00D72CB9" w:rsidRPr="00632E3E" w:rsidRDefault="00D72CB9" w:rsidP="001F11C1">
      <w:pPr>
        <w:pStyle w:val="10"/>
      </w:pPr>
      <w:bookmarkStart w:id="603" w:name="_Toc90998747"/>
      <w:r w:rsidRPr="00632E3E">
        <w:lastRenderedPageBreak/>
        <w:t>참고문헌</w:t>
      </w:r>
      <w:bookmarkEnd w:id="603"/>
    </w:p>
    <w:p w14:paraId="1B9AC059" w14:textId="2D6F55ED" w:rsidR="00A2017F" w:rsidRPr="005A6469" w:rsidRDefault="005A6469" w:rsidP="005A6469">
      <w:pPr>
        <w:pStyle w:val="a9"/>
        <w:numPr>
          <w:ilvl w:val="0"/>
          <w:numId w:val="15"/>
        </w:numPr>
        <w:ind w:leftChars="0" w:left="357" w:hanging="357"/>
        <w:rPr>
          <w:rFonts w:ascii="Times New Roman" w:eastAsia="맑은 고딕" w:hAnsi="Times New Roman"/>
          <w:sz w:val="20"/>
        </w:rPr>
      </w:pPr>
      <w:r w:rsidRPr="00632E3E">
        <w:rPr>
          <w:rFonts w:ascii="Times New Roman" w:eastAsia="맑은 고딕" w:hAnsi="Times New Roman"/>
          <w:sz w:val="20"/>
        </w:rPr>
        <w:t>DWP-DN11</w:t>
      </w:r>
      <w:r>
        <w:rPr>
          <w:rFonts w:ascii="Times New Roman" w:eastAsia="맑은 고딕" w:hAnsi="Times New Roman"/>
          <w:sz w:val="20"/>
        </w:rPr>
        <w:t>-</w:t>
      </w:r>
      <w:r w:rsidRPr="00632E3E">
        <w:rPr>
          <w:rFonts w:ascii="Times New Roman" w:eastAsia="맑은 고딕" w:hAnsi="Times New Roman"/>
          <w:sz w:val="20"/>
        </w:rPr>
        <w:t xml:space="preserve"> Investigator Brochure. </w:t>
      </w:r>
      <w:r>
        <w:rPr>
          <w:rFonts w:ascii="Times New Roman" w:eastAsia="맑은 고딕" w:hAnsi="Times New Roman"/>
          <w:sz w:val="20"/>
        </w:rPr>
        <w:t>(</w:t>
      </w:r>
      <w:r w:rsidRPr="000D0757">
        <w:rPr>
          <w:rFonts w:ascii="Times New Roman" w:eastAsia="맑은 고딕" w:hAnsi="Times New Roman"/>
          <w:sz w:val="20"/>
        </w:rPr>
        <w:t>DWP-DN11-IB01R _ Ver1.0)</w:t>
      </w:r>
    </w:p>
    <w:p w14:paraId="017F0A9A" w14:textId="77777777" w:rsidR="009A2549" w:rsidRPr="00632E3E" w:rsidRDefault="009A2549" w:rsidP="001B3474">
      <w:pPr>
        <w:pStyle w:val="a9"/>
        <w:numPr>
          <w:ilvl w:val="0"/>
          <w:numId w:val="15"/>
        </w:numPr>
        <w:ind w:leftChars="0" w:left="357" w:hanging="357"/>
        <w:rPr>
          <w:rFonts w:ascii="Times New Roman" w:eastAsia="맑은 고딕" w:hAnsi="Times New Roman"/>
          <w:sz w:val="20"/>
        </w:rPr>
      </w:pPr>
      <w:bookmarkStart w:id="604" w:name="_Toc465782208"/>
      <w:bookmarkStart w:id="605" w:name="_Toc465782509"/>
      <w:bookmarkStart w:id="606" w:name="_Toc465852425"/>
      <w:r w:rsidRPr="00632E3E">
        <w:rPr>
          <w:rFonts w:ascii="Times New Roman" w:eastAsia="맑은 고딕" w:hAnsi="Times New Roman"/>
          <w:sz w:val="20"/>
        </w:rPr>
        <w:t xml:space="preserve">Hiroki Urashima, et al. Rebamipide Increases the Amount of Mucin-like Substances on the Conjunctiva and Cornea in the N-Acetylcysteine-Treated In Vivo Model. </w:t>
      </w:r>
      <w:r w:rsidRPr="00632E3E">
        <w:rPr>
          <w:rFonts w:ascii="Times New Roman" w:eastAsia="맑은 고딕" w:hAnsi="Times New Roman"/>
          <w:i/>
          <w:sz w:val="20"/>
        </w:rPr>
        <w:t>Cornea</w:t>
      </w:r>
      <w:r w:rsidRPr="00632E3E">
        <w:rPr>
          <w:rFonts w:ascii="Times New Roman" w:eastAsia="맑은 고딕" w:hAnsi="Times New Roman"/>
          <w:sz w:val="20"/>
        </w:rPr>
        <w:t>. 2004</w:t>
      </w:r>
      <w:r w:rsidR="00854FD2" w:rsidRPr="00632E3E">
        <w:rPr>
          <w:rFonts w:ascii="Times New Roman" w:eastAsia="맑은 고딕" w:hAnsi="Times New Roman"/>
          <w:sz w:val="20"/>
        </w:rPr>
        <w:t>.</w:t>
      </w:r>
      <w:r w:rsidRPr="00632E3E">
        <w:rPr>
          <w:rFonts w:ascii="Times New Roman" w:eastAsia="맑은 고딕" w:hAnsi="Times New Roman"/>
          <w:sz w:val="20"/>
        </w:rPr>
        <w:t xml:space="preserve"> 23(6): 613-619</w:t>
      </w:r>
    </w:p>
    <w:p w14:paraId="01C66BBF" w14:textId="1A5B8EDC" w:rsidR="0075631E" w:rsidRPr="00632E3E" w:rsidRDefault="002D52E9" w:rsidP="001B3474">
      <w:pPr>
        <w:pStyle w:val="a9"/>
        <w:numPr>
          <w:ilvl w:val="0"/>
          <w:numId w:val="15"/>
        </w:numPr>
        <w:ind w:leftChars="0" w:left="357" w:hanging="357"/>
        <w:rPr>
          <w:rFonts w:ascii="Times New Roman" w:eastAsia="맑은 고딕" w:hAnsi="Times New Roman"/>
          <w:sz w:val="20"/>
        </w:rPr>
      </w:pPr>
      <w:r w:rsidRPr="00632E3E">
        <w:rPr>
          <w:rFonts w:ascii="Times New Roman" w:eastAsia="맑은 고딕" w:hAnsi="Times New Roman"/>
          <w:sz w:val="20"/>
        </w:rPr>
        <w:t xml:space="preserve">Kaori Ueda, et al. Effectiveness and relevant factors of 2 % rebamipide ophthalmic suspension treatment in dry eye. </w:t>
      </w:r>
      <w:r w:rsidRPr="00632E3E">
        <w:rPr>
          <w:rFonts w:ascii="Times New Roman" w:eastAsia="맑은 고딕" w:hAnsi="Times New Roman"/>
          <w:i/>
          <w:sz w:val="20"/>
        </w:rPr>
        <w:t>BMC Ophthalmology</w:t>
      </w:r>
      <w:r w:rsidR="00E113D1" w:rsidRPr="00632E3E">
        <w:rPr>
          <w:rFonts w:ascii="Times New Roman" w:eastAsia="맑은 고딕" w:hAnsi="Times New Roman"/>
          <w:sz w:val="20"/>
        </w:rPr>
        <w:t>.</w:t>
      </w:r>
      <w:r w:rsidRPr="00632E3E">
        <w:rPr>
          <w:rFonts w:ascii="Times New Roman" w:eastAsia="맑은 고딕" w:hAnsi="Times New Roman"/>
          <w:sz w:val="20"/>
        </w:rPr>
        <w:t xml:space="preserve"> 2015</w:t>
      </w:r>
      <w:r w:rsidR="00854FD2" w:rsidRPr="00632E3E">
        <w:rPr>
          <w:rFonts w:ascii="Times New Roman" w:eastAsia="맑은 고딕" w:hAnsi="Times New Roman"/>
          <w:sz w:val="20"/>
        </w:rPr>
        <w:t>.</w:t>
      </w:r>
      <w:r w:rsidR="00E113D1" w:rsidRPr="00632E3E">
        <w:rPr>
          <w:rFonts w:ascii="Times New Roman" w:eastAsia="맑은 고딕" w:hAnsi="Times New Roman"/>
          <w:sz w:val="20"/>
        </w:rPr>
        <w:t xml:space="preserve"> </w:t>
      </w:r>
      <w:r w:rsidRPr="00632E3E">
        <w:rPr>
          <w:rFonts w:ascii="Times New Roman" w:eastAsia="맑은 고딕" w:hAnsi="Times New Roman"/>
          <w:sz w:val="20"/>
        </w:rPr>
        <w:t>15:58</w:t>
      </w:r>
      <w:bookmarkEnd w:id="604"/>
      <w:bookmarkEnd w:id="605"/>
      <w:bookmarkEnd w:id="606"/>
    </w:p>
    <w:bookmarkEnd w:id="59"/>
    <w:p w14:paraId="342041E6" w14:textId="77777777" w:rsidR="001A5E5B" w:rsidRPr="00632E3E" w:rsidRDefault="00854FD2" w:rsidP="001B3474">
      <w:pPr>
        <w:pStyle w:val="a9"/>
        <w:numPr>
          <w:ilvl w:val="0"/>
          <w:numId w:val="15"/>
        </w:numPr>
        <w:ind w:leftChars="0" w:left="357" w:hanging="357"/>
        <w:rPr>
          <w:rFonts w:ascii="Times New Roman" w:eastAsia="맑은 고딕" w:hAnsi="Times New Roman"/>
          <w:sz w:val="20"/>
        </w:rPr>
      </w:pPr>
      <w:r w:rsidRPr="00632E3E">
        <w:rPr>
          <w:rFonts w:ascii="Times New Roman" w:eastAsia="맑은 고딕" w:hAnsi="Times New Roman"/>
          <w:sz w:val="20"/>
        </w:rPr>
        <w:t xml:space="preserve">Jun Shimazaki, et al. A Prospective, Randomized Trial of Two Mucin Secretogogues for the Treatment of Dry Eye Syndrome in Office Workers. </w:t>
      </w:r>
      <w:r w:rsidRPr="00632E3E">
        <w:rPr>
          <w:rFonts w:ascii="Times New Roman" w:eastAsia="맑은 고딕" w:hAnsi="Times New Roman"/>
          <w:i/>
          <w:sz w:val="20"/>
        </w:rPr>
        <w:t>Scientific Reports</w:t>
      </w:r>
      <w:r w:rsidRPr="00632E3E">
        <w:rPr>
          <w:rFonts w:ascii="Times New Roman" w:eastAsia="맑은 고딕" w:hAnsi="Times New Roman"/>
          <w:sz w:val="20"/>
        </w:rPr>
        <w:t>. 2017</w:t>
      </w:r>
      <w:r w:rsidR="00240F24" w:rsidRPr="00632E3E">
        <w:rPr>
          <w:rFonts w:ascii="Times New Roman" w:eastAsia="맑은 고딕" w:hAnsi="Times New Roman"/>
          <w:sz w:val="20"/>
        </w:rPr>
        <w:t>.</w:t>
      </w:r>
      <w:r w:rsidRPr="00632E3E">
        <w:rPr>
          <w:rFonts w:ascii="Times New Roman" w:eastAsia="맑은 고딕" w:hAnsi="Times New Roman"/>
          <w:sz w:val="20"/>
        </w:rPr>
        <w:t xml:space="preserve"> 7: 15210</w:t>
      </w:r>
    </w:p>
    <w:p w14:paraId="548CECC8" w14:textId="77777777" w:rsidR="00240F24" w:rsidRPr="00632E3E" w:rsidRDefault="00240F24" w:rsidP="001B3474">
      <w:pPr>
        <w:pStyle w:val="a9"/>
        <w:numPr>
          <w:ilvl w:val="0"/>
          <w:numId w:val="15"/>
        </w:numPr>
        <w:ind w:leftChars="0" w:left="357" w:hanging="357"/>
        <w:rPr>
          <w:rFonts w:ascii="Times New Roman" w:eastAsia="맑은 고딕" w:hAnsi="Times New Roman"/>
          <w:sz w:val="20"/>
        </w:rPr>
      </w:pPr>
      <w:r w:rsidRPr="00632E3E">
        <w:rPr>
          <w:rFonts w:ascii="Times New Roman" w:eastAsia="맑은 고딕" w:hAnsi="Times New Roman"/>
          <w:sz w:val="20"/>
        </w:rPr>
        <w:t xml:space="preserve">Tsutomu Igarashi, et al. Improvements in Signs and Symptoms of Dry Eye after Instillation of 2% Rebamipide. </w:t>
      </w:r>
      <w:r w:rsidRPr="00632E3E">
        <w:rPr>
          <w:rFonts w:ascii="Times New Roman" w:eastAsia="맑은 고딕" w:hAnsi="Times New Roman"/>
          <w:i/>
          <w:sz w:val="20"/>
        </w:rPr>
        <w:t>J Nippon Med Sch</w:t>
      </w:r>
      <w:r w:rsidRPr="00632E3E">
        <w:rPr>
          <w:rFonts w:ascii="Times New Roman" w:eastAsia="맑은 고딕" w:hAnsi="Times New Roman"/>
          <w:sz w:val="20"/>
        </w:rPr>
        <w:t>. 2015. 82(5): 229-236</w:t>
      </w:r>
    </w:p>
    <w:p w14:paraId="3D648624" w14:textId="77777777" w:rsidR="00DA54AC" w:rsidRPr="00632E3E" w:rsidRDefault="005F7337" w:rsidP="001B3474">
      <w:pPr>
        <w:pStyle w:val="a9"/>
        <w:numPr>
          <w:ilvl w:val="0"/>
          <w:numId w:val="15"/>
        </w:numPr>
        <w:ind w:leftChars="0" w:left="357" w:hanging="357"/>
        <w:rPr>
          <w:rFonts w:ascii="Times New Roman" w:eastAsia="맑은 고딕" w:hAnsi="Times New Roman"/>
          <w:sz w:val="20"/>
        </w:rPr>
      </w:pPr>
      <w:r w:rsidRPr="00632E3E">
        <w:rPr>
          <w:rFonts w:ascii="Times New Roman" w:eastAsia="맑은 고딕" w:hAnsi="Times New Roman"/>
          <w:sz w:val="20"/>
        </w:rPr>
        <w:t xml:space="preserve">Hae-Young Cho, et al. Pharmacokinetics and Bioequivalence · of Two Formulations of Rebamipide 100-mg Tablets: A Randomized, Single-Dose, Two-Period, Two-Sequence Crossover Study in Healthy Korean Male Volunteers. </w:t>
      </w:r>
      <w:r w:rsidRPr="00632E3E">
        <w:rPr>
          <w:rFonts w:ascii="Times New Roman" w:eastAsia="맑은 고딕" w:hAnsi="Times New Roman"/>
          <w:i/>
          <w:sz w:val="20"/>
        </w:rPr>
        <w:t>Clinical Therapeutics</w:t>
      </w:r>
      <w:r w:rsidRPr="00632E3E">
        <w:rPr>
          <w:rFonts w:ascii="Times New Roman" w:eastAsia="맑은 고딕" w:hAnsi="Times New Roman"/>
          <w:sz w:val="20"/>
        </w:rPr>
        <w:t>. 2009</w:t>
      </w:r>
      <w:r w:rsidR="00240F24" w:rsidRPr="00632E3E">
        <w:rPr>
          <w:rFonts w:ascii="Times New Roman" w:eastAsia="맑은 고딕" w:hAnsi="Times New Roman"/>
          <w:sz w:val="20"/>
        </w:rPr>
        <w:t>.</w:t>
      </w:r>
      <w:r w:rsidRPr="00632E3E">
        <w:rPr>
          <w:rFonts w:ascii="Times New Roman" w:eastAsia="맑은 고딕" w:hAnsi="Times New Roman"/>
          <w:sz w:val="20"/>
        </w:rPr>
        <w:t xml:space="preserve"> 31(11): 2712-2721</w:t>
      </w:r>
    </w:p>
    <w:p w14:paraId="547AEE31" w14:textId="77777777" w:rsidR="00A36365" w:rsidRPr="00632E3E" w:rsidRDefault="00A36365" w:rsidP="001B3474">
      <w:pPr>
        <w:pStyle w:val="a9"/>
        <w:numPr>
          <w:ilvl w:val="0"/>
          <w:numId w:val="15"/>
        </w:numPr>
        <w:ind w:leftChars="0" w:left="357" w:hanging="357"/>
        <w:rPr>
          <w:rFonts w:ascii="Times New Roman" w:eastAsia="맑은 고딕" w:hAnsi="Times New Roman"/>
          <w:sz w:val="20"/>
        </w:rPr>
      </w:pPr>
      <w:r w:rsidRPr="00632E3E">
        <w:rPr>
          <w:rFonts w:ascii="Times New Roman" w:eastAsia="맑은 고딕" w:hAnsi="Times New Roman"/>
          <w:sz w:val="20"/>
        </w:rPr>
        <w:t xml:space="preserve">Shigeru Kinoshita, et al. Rebamipide (OPC-12759) in the Treatment of Dry Eye: A Randomized, Double-Masked, Multicenter, Placebo-Controlled Phase II Study. </w:t>
      </w:r>
      <w:r w:rsidRPr="00632E3E">
        <w:rPr>
          <w:rFonts w:ascii="Times New Roman" w:eastAsia="맑은 고딕" w:hAnsi="Times New Roman"/>
          <w:i/>
          <w:sz w:val="20"/>
        </w:rPr>
        <w:t>American Academy of Ophthalmology</w:t>
      </w:r>
      <w:r w:rsidRPr="00632E3E">
        <w:rPr>
          <w:rFonts w:ascii="Times New Roman" w:eastAsia="맑은 고딕" w:hAnsi="Times New Roman"/>
          <w:sz w:val="20"/>
        </w:rPr>
        <w:t xml:space="preserve">. 2012. </w:t>
      </w:r>
      <w:r w:rsidR="00051FAA" w:rsidRPr="00632E3E">
        <w:rPr>
          <w:rFonts w:ascii="Times New Roman" w:eastAsia="맑은 고딕" w:hAnsi="Times New Roman"/>
          <w:sz w:val="20"/>
        </w:rPr>
        <w:t>119(12): 2471-2478</w:t>
      </w:r>
    </w:p>
    <w:p w14:paraId="0B10A2D9" w14:textId="77777777" w:rsidR="00051FAA" w:rsidRPr="00632E3E" w:rsidRDefault="0046767F" w:rsidP="001B3474">
      <w:pPr>
        <w:pStyle w:val="a9"/>
        <w:numPr>
          <w:ilvl w:val="0"/>
          <w:numId w:val="15"/>
        </w:numPr>
        <w:ind w:leftChars="0" w:left="357" w:hanging="357"/>
        <w:rPr>
          <w:rFonts w:ascii="Times New Roman" w:eastAsia="맑은 고딕" w:hAnsi="Times New Roman"/>
          <w:sz w:val="20"/>
        </w:rPr>
      </w:pPr>
      <w:r w:rsidRPr="00632E3E">
        <w:rPr>
          <w:rFonts w:ascii="Times New Roman" w:eastAsia="맑은 고딕" w:hAnsi="Times New Roman"/>
          <w:sz w:val="20"/>
        </w:rPr>
        <w:t xml:space="preserve">Shigeru Kinoshita, et al. </w:t>
      </w:r>
      <w:r w:rsidR="002A37AB" w:rsidRPr="00632E3E">
        <w:rPr>
          <w:rFonts w:ascii="Times New Roman" w:eastAsia="맑은 고딕" w:hAnsi="Times New Roman"/>
          <w:sz w:val="20"/>
        </w:rPr>
        <w:t>A Randomized, Multicenter Phase 3 Study Comparing 2% Rebamipide (OPC-12759) with 0.1% Sodium Hyaluronate in the Treatment of Dry Eye</w:t>
      </w:r>
      <w:r w:rsidR="0022708E" w:rsidRPr="00632E3E">
        <w:rPr>
          <w:rFonts w:ascii="Times New Roman" w:eastAsia="맑은 고딕" w:hAnsi="Times New Roman"/>
          <w:sz w:val="20"/>
        </w:rPr>
        <w:t xml:space="preserve">. </w:t>
      </w:r>
      <w:r w:rsidR="00784259" w:rsidRPr="00632E3E">
        <w:rPr>
          <w:rFonts w:ascii="Times New Roman" w:eastAsia="맑은 고딕" w:hAnsi="Times New Roman"/>
          <w:i/>
          <w:sz w:val="20"/>
        </w:rPr>
        <w:t>American Academy of Ophthalmology</w:t>
      </w:r>
      <w:r w:rsidR="00784259" w:rsidRPr="00632E3E">
        <w:rPr>
          <w:rFonts w:ascii="Times New Roman" w:eastAsia="맑은 고딕" w:hAnsi="Times New Roman"/>
          <w:sz w:val="20"/>
        </w:rPr>
        <w:t xml:space="preserve">. </w:t>
      </w:r>
      <w:r w:rsidR="00D21D81" w:rsidRPr="00632E3E">
        <w:rPr>
          <w:rFonts w:ascii="Times New Roman" w:eastAsia="맑은 고딕" w:hAnsi="Times New Roman"/>
          <w:sz w:val="20"/>
        </w:rPr>
        <w:t>2013. 120(6): 1158-1165</w:t>
      </w:r>
    </w:p>
    <w:p w14:paraId="18441888" w14:textId="7D3EB24D" w:rsidR="00E7274F" w:rsidRPr="00632E3E" w:rsidRDefault="00750B3C" w:rsidP="001B3474">
      <w:pPr>
        <w:pStyle w:val="a9"/>
        <w:numPr>
          <w:ilvl w:val="0"/>
          <w:numId w:val="15"/>
        </w:numPr>
        <w:ind w:leftChars="0" w:left="357" w:hanging="357"/>
        <w:rPr>
          <w:rFonts w:ascii="Times New Roman" w:eastAsia="맑은 고딕" w:hAnsi="Times New Roman"/>
          <w:sz w:val="20"/>
          <w:lang w:eastAsia="zh-CN"/>
        </w:rPr>
      </w:pPr>
      <w:r w:rsidRPr="00632E3E">
        <w:rPr>
          <w:rFonts w:ascii="Times New Roman" w:eastAsia="맑은 고딕" w:hAnsi="Times New Roman"/>
          <w:sz w:val="20"/>
        </w:rPr>
        <w:t>ムコスタ</w:t>
      </w:r>
      <w:r w:rsidRPr="00632E3E">
        <w:rPr>
          <w:rFonts w:ascii="Times New Roman" w:eastAsia="맑은 고딕" w:hAnsi="Times New Roman"/>
          <w:sz w:val="20"/>
          <w:lang w:eastAsia="zh-CN"/>
        </w:rPr>
        <w:t>点眼液</w:t>
      </w:r>
      <w:r w:rsidRPr="00632E3E">
        <w:rPr>
          <w:rFonts w:ascii="Times New Roman" w:eastAsia="맑은 고딕" w:hAnsi="Times New Roman"/>
          <w:sz w:val="20"/>
          <w:lang w:eastAsia="zh-CN"/>
        </w:rPr>
        <w:t xml:space="preserve">UD2%. </w:t>
      </w:r>
      <w:r w:rsidRPr="00632E3E">
        <w:rPr>
          <w:rFonts w:ascii="새굴림" w:eastAsia="새굴림" w:hAnsi="새굴림" w:cs="새굴림" w:hint="eastAsia"/>
          <w:sz w:val="20"/>
          <w:lang w:eastAsia="zh-CN"/>
        </w:rPr>
        <w:t>医薬</w:t>
      </w:r>
      <w:r w:rsidRPr="00632E3E">
        <w:rPr>
          <w:rFonts w:ascii="Times New Roman" w:eastAsia="맑은 고딕" w:hAnsi="Times New Roman"/>
          <w:sz w:val="20"/>
          <w:lang w:eastAsia="zh-CN"/>
        </w:rPr>
        <w:t>品製造販</w:t>
      </w:r>
      <w:r w:rsidRPr="00632E3E">
        <w:rPr>
          <w:rFonts w:ascii="새굴림" w:eastAsia="새굴림" w:hAnsi="새굴림" w:cs="새굴림" w:hint="eastAsia"/>
          <w:sz w:val="20"/>
          <w:lang w:eastAsia="zh-CN"/>
        </w:rPr>
        <w:t>売</w:t>
      </w:r>
      <w:r w:rsidRPr="00632E3E">
        <w:rPr>
          <w:rFonts w:ascii="Times New Roman" w:eastAsia="맑은 고딕" w:hAnsi="Times New Roman"/>
          <w:sz w:val="20"/>
          <w:lang w:eastAsia="zh-CN"/>
        </w:rPr>
        <w:t>承認申請書添付資料</w:t>
      </w:r>
      <w:r w:rsidRPr="00632E3E">
        <w:rPr>
          <w:rFonts w:ascii="Times New Roman" w:eastAsia="맑은 고딕" w:hAnsi="Times New Roman"/>
          <w:sz w:val="20"/>
          <w:lang w:eastAsia="zh-CN"/>
        </w:rPr>
        <w:t xml:space="preserve"> </w:t>
      </w:r>
      <w:r w:rsidRPr="00632E3E">
        <w:rPr>
          <w:rFonts w:ascii="Times New Roman" w:eastAsia="맑은 고딕" w:hAnsi="Times New Roman"/>
          <w:sz w:val="20"/>
          <w:lang w:eastAsia="zh-CN"/>
        </w:rPr>
        <w:t>第</w:t>
      </w:r>
      <w:r w:rsidRPr="00632E3E">
        <w:rPr>
          <w:rFonts w:ascii="Times New Roman" w:eastAsia="맑은 고딕" w:hAnsi="Times New Roman"/>
          <w:sz w:val="20"/>
          <w:lang w:eastAsia="zh-CN"/>
        </w:rPr>
        <w:t xml:space="preserve"> 2 </w:t>
      </w:r>
      <w:r w:rsidRPr="00632E3E">
        <w:rPr>
          <w:rFonts w:ascii="Times New Roman" w:eastAsia="맑은 고딕" w:hAnsi="Times New Roman"/>
          <w:sz w:val="20"/>
          <w:lang w:eastAsia="zh-CN"/>
        </w:rPr>
        <w:t>部</w:t>
      </w:r>
      <w:r w:rsidRPr="00632E3E">
        <w:rPr>
          <w:rFonts w:ascii="Times New Roman" w:eastAsia="맑은 고딕" w:hAnsi="Times New Roman"/>
          <w:sz w:val="20"/>
          <w:lang w:eastAsia="zh-CN"/>
        </w:rPr>
        <w:t>(</w:t>
      </w:r>
      <w:r w:rsidRPr="00632E3E">
        <w:rPr>
          <w:rFonts w:ascii="Times New Roman" w:eastAsia="맑은 고딕" w:hAnsi="Times New Roman"/>
          <w:sz w:val="20"/>
        </w:rPr>
        <w:t>モジュ</w:t>
      </w:r>
      <w:r w:rsidRPr="00632E3E">
        <w:rPr>
          <w:rFonts w:ascii="MS Gothic" w:eastAsia="MS Gothic" w:hAnsi="MS Gothic" w:cs="MS Gothic" w:hint="eastAsia"/>
          <w:sz w:val="20"/>
        </w:rPr>
        <w:t>ー</w:t>
      </w:r>
      <w:r w:rsidRPr="00632E3E">
        <w:rPr>
          <w:rFonts w:ascii="Times New Roman" w:eastAsia="맑은 고딕" w:hAnsi="Times New Roman"/>
          <w:sz w:val="20"/>
        </w:rPr>
        <w:t>ル</w:t>
      </w:r>
      <w:r w:rsidRPr="00632E3E">
        <w:rPr>
          <w:rFonts w:ascii="Times New Roman" w:eastAsia="맑은 고딕" w:hAnsi="Times New Roman"/>
          <w:sz w:val="20"/>
          <w:lang w:eastAsia="zh-CN"/>
        </w:rPr>
        <w:t>2)</w:t>
      </w:r>
      <w:r w:rsidRPr="00632E3E">
        <w:rPr>
          <w:rFonts w:ascii="Times New Roman" w:eastAsia="맑은 고딕" w:hAnsi="Times New Roman"/>
          <w:sz w:val="20"/>
          <w:lang w:eastAsia="zh-CN"/>
        </w:rPr>
        <w:t>：</w:t>
      </w:r>
      <w:r w:rsidRPr="00632E3E">
        <w:rPr>
          <w:rFonts w:ascii="Times New Roman" w:eastAsia="맑은 고딕" w:hAnsi="Times New Roman"/>
          <w:sz w:val="20"/>
          <w:lang w:eastAsia="zh-CN"/>
        </w:rPr>
        <w:t xml:space="preserve">CTD </w:t>
      </w:r>
      <w:r w:rsidRPr="00632E3E">
        <w:rPr>
          <w:rFonts w:ascii="Times New Roman" w:eastAsia="맑은 고딕" w:hAnsi="Times New Roman"/>
          <w:sz w:val="20"/>
        </w:rPr>
        <w:t>の</w:t>
      </w:r>
      <w:r w:rsidRPr="00632E3E">
        <w:rPr>
          <w:rFonts w:ascii="새굴림" w:eastAsia="새굴림" w:hAnsi="새굴림" w:cs="새굴림" w:hint="eastAsia"/>
          <w:sz w:val="20"/>
          <w:lang w:eastAsia="zh-CN"/>
        </w:rPr>
        <w:t>概</w:t>
      </w:r>
      <w:r w:rsidRPr="00632E3E">
        <w:rPr>
          <w:rFonts w:ascii="Times New Roman" w:eastAsia="맑은 고딕" w:hAnsi="Times New Roman"/>
          <w:sz w:val="20"/>
          <w:lang w:eastAsia="zh-CN"/>
        </w:rPr>
        <w:t>要</w:t>
      </w:r>
      <w:r w:rsidRPr="00632E3E">
        <w:rPr>
          <w:rFonts w:ascii="Times New Roman" w:eastAsia="맑은 고딕" w:hAnsi="Times New Roman"/>
          <w:sz w:val="20"/>
          <w:lang w:eastAsia="zh-CN"/>
        </w:rPr>
        <w:t>(</w:t>
      </w:r>
      <w:r w:rsidRPr="00632E3E">
        <w:rPr>
          <w:rFonts w:ascii="Times New Roman" w:eastAsia="맑은 고딕" w:hAnsi="Times New Roman"/>
          <w:sz w:val="20"/>
        </w:rPr>
        <w:t>サマリ</w:t>
      </w:r>
      <w:r w:rsidRPr="00632E3E">
        <w:rPr>
          <w:rFonts w:ascii="MS Gothic" w:eastAsia="MS Gothic" w:hAnsi="MS Gothic" w:cs="MS Gothic" w:hint="eastAsia"/>
          <w:sz w:val="20"/>
        </w:rPr>
        <w:t>ー</w:t>
      </w:r>
      <w:r w:rsidRPr="00632E3E">
        <w:rPr>
          <w:rFonts w:ascii="Times New Roman" w:eastAsia="맑은 고딕" w:hAnsi="Times New Roman"/>
          <w:sz w:val="20"/>
          <w:lang w:eastAsia="zh-CN"/>
        </w:rPr>
        <w:t>)</w:t>
      </w:r>
    </w:p>
    <w:sectPr w:rsidR="00E7274F" w:rsidRPr="00632E3E" w:rsidSect="00736048">
      <w:headerReference w:type="default" r:id="rId12"/>
      <w:footerReference w:type="default" r:id="rId13"/>
      <w:type w:val="continuous"/>
      <w:pgSz w:w="11906" w:h="16838" w:code="9"/>
      <w:pgMar w:top="1701" w:right="1440" w:bottom="1440" w:left="1440" w:header="567" w:footer="567"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현다영" w:date="2021-12-23T09:38:00Z" w:initials="현">
    <w:p w14:paraId="5D06563B" w14:textId="242CAEB8" w:rsidR="00E63398" w:rsidRDefault="00E63398">
      <w:pPr>
        <w:pStyle w:val="ab"/>
      </w:pPr>
      <w:r>
        <w:rPr>
          <w:rStyle w:val="afff1"/>
        </w:rPr>
        <w:annotationRef/>
      </w:r>
      <w:r>
        <w:rPr>
          <w:rFonts w:hint="eastAsia"/>
        </w:rPr>
        <w:t>1</w:t>
      </w:r>
      <w:r>
        <w:t xml:space="preserve">d </w:t>
      </w:r>
      <w:r>
        <w:rPr>
          <w:rFonts w:hint="eastAsia"/>
        </w:rPr>
        <w:t>수정</w:t>
      </w:r>
      <w:r>
        <w:rPr>
          <w:rFonts w:hint="eastAsia"/>
        </w:rPr>
        <w:t xml:space="preserve"> </w:t>
      </w:r>
      <w:r>
        <w:rPr>
          <w:rFonts w:hint="eastAsia"/>
        </w:rPr>
        <w:t>부탁드립니다</w:t>
      </w:r>
      <w:r>
        <w:rPr>
          <w:rFonts w:hint="eastAsia"/>
        </w:rPr>
        <w:t>.</w:t>
      </w:r>
    </w:p>
  </w:comment>
  <w:comment w:id="30" w:author="inae" w:date="2022-03-10T15:58:00Z" w:initials="inae">
    <w:p w14:paraId="2F056B60" w14:textId="3F0A3AF0" w:rsidR="00E63398" w:rsidRDefault="00E63398">
      <w:pPr>
        <w:pStyle w:val="ab"/>
      </w:pPr>
      <w:r>
        <w:rPr>
          <w:rStyle w:val="afff1"/>
        </w:rPr>
        <w:annotationRef/>
      </w:r>
      <w:r>
        <w:rPr>
          <w:rFonts w:hint="eastAsia"/>
        </w:rPr>
        <w:t>수정했습니다</w:t>
      </w:r>
      <w:r>
        <w:rPr>
          <w:rFonts w:hint="eastAsia"/>
        </w:rPr>
        <w:t>.</w:t>
      </w:r>
    </w:p>
  </w:comment>
  <w:comment w:id="34" w:author="현다영" w:date="2022-03-11T09:33:00Z" w:initials="현">
    <w:p w14:paraId="0808E35F" w14:textId="306579CE" w:rsidR="004544AE" w:rsidRDefault="004544AE">
      <w:pPr>
        <w:pStyle w:val="ab"/>
      </w:pPr>
      <w:r>
        <w:rPr>
          <w:rStyle w:val="afff1"/>
        </w:rPr>
        <w:annotationRef/>
      </w:r>
      <w:r w:rsidRPr="009033EE">
        <w:rPr>
          <w:rFonts w:hint="eastAsia"/>
          <w:highlight w:val="yellow"/>
        </w:rPr>
        <w:t>굵기</w:t>
      </w:r>
      <w:r w:rsidRPr="009033EE">
        <w:rPr>
          <w:rFonts w:hint="eastAsia"/>
          <w:highlight w:val="yellow"/>
        </w:rPr>
        <w:t xml:space="preserve"> </w:t>
      </w:r>
      <w:r w:rsidRPr="009033EE">
        <w:rPr>
          <w:rFonts w:hint="eastAsia"/>
          <w:highlight w:val="yellow"/>
        </w:rPr>
        <w:t>보통으로</w:t>
      </w:r>
      <w:r w:rsidRPr="009033EE">
        <w:rPr>
          <w:rFonts w:hint="eastAsia"/>
          <w:highlight w:val="yellow"/>
        </w:rPr>
        <w:t xml:space="preserve"> </w:t>
      </w:r>
      <w:r w:rsidRPr="009033EE">
        <w:rPr>
          <w:rFonts w:hint="eastAsia"/>
          <w:highlight w:val="yellow"/>
        </w:rPr>
        <w:t>수정</w:t>
      </w:r>
      <w:r w:rsidRPr="009033EE">
        <w:rPr>
          <w:rFonts w:hint="eastAsia"/>
          <w:highlight w:val="yellow"/>
        </w:rPr>
        <w:t xml:space="preserve"> </w:t>
      </w:r>
      <w:r w:rsidRPr="009033EE">
        <w:rPr>
          <w:rFonts w:hint="eastAsia"/>
          <w:highlight w:val="yellow"/>
        </w:rPr>
        <w:t>부탁드립니다</w:t>
      </w:r>
      <w:r w:rsidRPr="009033EE">
        <w:rPr>
          <w:rFonts w:hint="eastAsia"/>
          <w:highlight w:val="yellow"/>
        </w:rPr>
        <w:t>.</w:t>
      </w:r>
    </w:p>
  </w:comment>
  <w:comment w:id="35" w:author="inae" w:date="2022-03-14T09:21:00Z" w:initials="inae">
    <w:p w14:paraId="1A2EC1FA" w14:textId="77777777" w:rsidR="00E21922" w:rsidRDefault="00E21922">
      <w:pPr>
        <w:pStyle w:val="ab"/>
      </w:pPr>
      <w:r>
        <w:rPr>
          <w:rStyle w:val="afff1"/>
        </w:rPr>
        <w:annotationRef/>
      </w:r>
      <w:r>
        <w:rPr>
          <w:rFonts w:hint="eastAsia"/>
        </w:rPr>
        <w:t>수정했습니다</w:t>
      </w:r>
      <w:r>
        <w:rPr>
          <w:rFonts w:hint="eastAsia"/>
        </w:rPr>
        <w:t>.</w:t>
      </w:r>
    </w:p>
    <w:p w14:paraId="7D5C5188" w14:textId="1BACBF9F" w:rsidR="00E21922" w:rsidRPr="00E21922" w:rsidRDefault="00E21922">
      <w:pPr>
        <w:pStyle w:val="ab"/>
      </w:pPr>
      <w:r>
        <w:rPr>
          <w:rFonts w:hint="eastAsia"/>
        </w:rPr>
        <w:t>해당</w:t>
      </w:r>
      <w:r>
        <w:rPr>
          <w:rFonts w:hint="eastAsia"/>
        </w:rPr>
        <w:t xml:space="preserve"> </w:t>
      </w:r>
      <w:r>
        <w:rPr>
          <w:rFonts w:hint="eastAsia"/>
        </w:rPr>
        <w:t>건은</w:t>
      </w:r>
      <w:r>
        <w:rPr>
          <w:rFonts w:hint="eastAsia"/>
        </w:rPr>
        <w:t xml:space="preserve"> </w:t>
      </w:r>
      <w:r>
        <w:rPr>
          <w:rFonts w:hint="eastAsia"/>
        </w:rPr>
        <w:t>변경대비표에</w:t>
      </w:r>
      <w:r>
        <w:rPr>
          <w:rFonts w:hint="eastAsia"/>
        </w:rPr>
        <w:t xml:space="preserve"> </w:t>
      </w:r>
      <w:r>
        <w:rPr>
          <w:rFonts w:hint="eastAsia"/>
        </w:rPr>
        <w:t>작성하지</w:t>
      </w:r>
      <w:r>
        <w:rPr>
          <w:rFonts w:hint="eastAsia"/>
        </w:rPr>
        <w:t xml:space="preserve"> </w:t>
      </w:r>
      <w:r>
        <w:rPr>
          <w:rFonts w:hint="eastAsia"/>
        </w:rPr>
        <w:t>않았습니다</w:t>
      </w:r>
      <w:r>
        <w:rPr>
          <w:rFonts w:hint="eastAsia"/>
        </w:rPr>
        <w:t>.</w:t>
      </w:r>
    </w:p>
  </w:comment>
  <w:comment w:id="42" w:author="현다영" w:date="2021-12-23T09:43:00Z" w:initials="현">
    <w:p w14:paraId="61377EDE" w14:textId="19AE453B" w:rsidR="00E63398" w:rsidRDefault="00E63398">
      <w:pPr>
        <w:pStyle w:val="ab"/>
      </w:pPr>
      <w:r>
        <w:rPr>
          <w:rStyle w:val="afff1"/>
        </w:rPr>
        <w:annotationRef/>
      </w:r>
      <w:r>
        <w:rPr>
          <w:rFonts w:hint="eastAsia"/>
        </w:rPr>
        <w:t>글꼴</w:t>
      </w:r>
      <w:r>
        <w:rPr>
          <w:rFonts w:hint="eastAsia"/>
        </w:rPr>
        <w:t xml:space="preserve"> </w:t>
      </w:r>
      <w:r>
        <w:rPr>
          <w:rFonts w:hint="eastAsia"/>
        </w:rPr>
        <w:t>색</w:t>
      </w:r>
      <w:r>
        <w:t xml:space="preserve"> </w:t>
      </w:r>
      <w:r>
        <w:rPr>
          <w:rFonts w:hint="eastAsia"/>
        </w:rPr>
        <w:t>수정</w:t>
      </w:r>
      <w:r>
        <w:rPr>
          <w:rFonts w:hint="eastAsia"/>
        </w:rPr>
        <w:t xml:space="preserve"> </w:t>
      </w:r>
      <w:r>
        <w:rPr>
          <w:rFonts w:hint="eastAsia"/>
        </w:rPr>
        <w:t>부탁드립니다</w:t>
      </w:r>
      <w:r>
        <w:rPr>
          <w:rFonts w:hint="eastAsia"/>
        </w:rPr>
        <w:t>.</w:t>
      </w:r>
    </w:p>
  </w:comment>
  <w:comment w:id="43" w:author="inae" w:date="2022-03-10T15:59:00Z" w:initials="inae">
    <w:p w14:paraId="5EB2E8BA" w14:textId="77777777" w:rsidR="00E63398" w:rsidRDefault="00E63398">
      <w:pPr>
        <w:pStyle w:val="ab"/>
      </w:pPr>
      <w:r>
        <w:rPr>
          <w:rStyle w:val="afff1"/>
        </w:rPr>
        <w:annotationRef/>
      </w:r>
      <w:r>
        <w:rPr>
          <w:rFonts w:hint="eastAsia"/>
        </w:rPr>
        <w:t>수정했습니다</w:t>
      </w:r>
      <w:r>
        <w:rPr>
          <w:rFonts w:hint="eastAsia"/>
        </w:rPr>
        <w:t>.</w:t>
      </w:r>
    </w:p>
    <w:p w14:paraId="7F8B06CB" w14:textId="0851C99B" w:rsidR="00E63398" w:rsidRDefault="00E63398">
      <w:pPr>
        <w:pStyle w:val="ab"/>
      </w:pPr>
      <w:r>
        <w:rPr>
          <w:rFonts w:hint="eastAsia"/>
        </w:rPr>
        <w:t>해당</w:t>
      </w:r>
      <w:r>
        <w:rPr>
          <w:rFonts w:hint="eastAsia"/>
        </w:rPr>
        <w:t xml:space="preserve"> </w:t>
      </w:r>
      <w:r>
        <w:rPr>
          <w:rFonts w:hint="eastAsia"/>
        </w:rPr>
        <w:t>건은</w:t>
      </w:r>
      <w:r>
        <w:rPr>
          <w:rFonts w:hint="eastAsia"/>
        </w:rPr>
        <w:t xml:space="preserve"> </w:t>
      </w:r>
      <w:r>
        <w:rPr>
          <w:rFonts w:hint="eastAsia"/>
        </w:rPr>
        <w:t>변경대비표에</w:t>
      </w:r>
      <w:r>
        <w:rPr>
          <w:rFonts w:hint="eastAsia"/>
        </w:rPr>
        <w:t xml:space="preserve"> </w:t>
      </w:r>
      <w:r>
        <w:rPr>
          <w:rFonts w:hint="eastAsia"/>
        </w:rPr>
        <w:t>작성하지</w:t>
      </w:r>
      <w:r>
        <w:rPr>
          <w:rFonts w:hint="eastAsia"/>
        </w:rPr>
        <w:t xml:space="preserve"> </w:t>
      </w:r>
      <w:r>
        <w:rPr>
          <w:rFonts w:hint="eastAsia"/>
        </w:rPr>
        <w:t>않았습니다</w:t>
      </w:r>
      <w:r>
        <w:rPr>
          <w:rFonts w:hint="eastAsia"/>
        </w:rPr>
        <w:t>.</w:t>
      </w:r>
    </w:p>
  </w:comment>
  <w:comment w:id="52" w:author="현다영" w:date="2021-12-23T09:45:00Z" w:initials="현">
    <w:p w14:paraId="4DA2A8DF" w14:textId="7160C864" w:rsidR="00E63398" w:rsidRDefault="00E63398">
      <w:pPr>
        <w:pStyle w:val="ab"/>
      </w:pPr>
      <w:r>
        <w:rPr>
          <w:rStyle w:val="afff1"/>
        </w:rPr>
        <w:annotationRef/>
      </w:r>
      <w:r>
        <w:rPr>
          <w:rFonts w:hint="eastAsia"/>
        </w:rPr>
        <w:t>띄어쓰기</w:t>
      </w:r>
      <w:r>
        <w:rPr>
          <w:rFonts w:hint="eastAsia"/>
        </w:rPr>
        <w:t xml:space="preserve"> </w:t>
      </w:r>
      <w:r>
        <w:rPr>
          <w:rFonts w:hint="eastAsia"/>
        </w:rPr>
        <w:t>수정</w:t>
      </w:r>
      <w:r>
        <w:rPr>
          <w:rFonts w:hint="eastAsia"/>
        </w:rPr>
        <w:t xml:space="preserve"> </w:t>
      </w:r>
      <w:r>
        <w:rPr>
          <w:rFonts w:hint="eastAsia"/>
        </w:rPr>
        <w:t>부탁드립니다</w:t>
      </w:r>
      <w:r>
        <w:rPr>
          <w:rFonts w:hint="eastAsia"/>
        </w:rPr>
        <w:t>.</w:t>
      </w:r>
    </w:p>
  </w:comment>
  <w:comment w:id="53" w:author="inae" w:date="2022-03-10T15:59:00Z" w:initials="inae">
    <w:p w14:paraId="21937B82" w14:textId="77777777" w:rsidR="00E63398" w:rsidRDefault="00E63398">
      <w:pPr>
        <w:pStyle w:val="ab"/>
      </w:pPr>
      <w:r>
        <w:rPr>
          <w:rStyle w:val="afff1"/>
        </w:rPr>
        <w:annotationRef/>
      </w:r>
      <w:r>
        <w:rPr>
          <w:rFonts w:hint="eastAsia"/>
        </w:rPr>
        <w:t>띄어쓰기</w:t>
      </w:r>
      <w:r>
        <w:rPr>
          <w:rFonts w:hint="eastAsia"/>
        </w:rPr>
        <w:t xml:space="preserve"> </w:t>
      </w:r>
      <w:r>
        <w:rPr>
          <w:rFonts w:hint="eastAsia"/>
        </w:rPr>
        <w:t>삭제했습니다</w:t>
      </w:r>
      <w:r>
        <w:rPr>
          <w:rFonts w:hint="eastAsia"/>
        </w:rPr>
        <w:t>.</w:t>
      </w:r>
    </w:p>
    <w:p w14:paraId="6B33CDE3" w14:textId="224A0D7F" w:rsidR="00E63398" w:rsidRDefault="00E63398">
      <w:pPr>
        <w:pStyle w:val="ab"/>
      </w:pPr>
      <w:r>
        <w:rPr>
          <w:rFonts w:hint="eastAsia"/>
        </w:rPr>
        <w:t>해당</w:t>
      </w:r>
      <w:r>
        <w:rPr>
          <w:rFonts w:hint="eastAsia"/>
        </w:rPr>
        <w:t xml:space="preserve"> </w:t>
      </w:r>
      <w:r>
        <w:rPr>
          <w:rFonts w:hint="eastAsia"/>
        </w:rPr>
        <w:t>건은</w:t>
      </w:r>
      <w:r>
        <w:rPr>
          <w:rFonts w:hint="eastAsia"/>
        </w:rPr>
        <w:t xml:space="preserve"> </w:t>
      </w:r>
      <w:r>
        <w:rPr>
          <w:rFonts w:hint="eastAsia"/>
        </w:rPr>
        <w:t>변경대비표에</w:t>
      </w:r>
      <w:r>
        <w:rPr>
          <w:rFonts w:hint="eastAsia"/>
        </w:rPr>
        <w:t xml:space="preserve"> </w:t>
      </w:r>
      <w:r>
        <w:rPr>
          <w:rFonts w:hint="eastAsia"/>
        </w:rPr>
        <w:t>작성하지</w:t>
      </w:r>
      <w:r>
        <w:rPr>
          <w:rFonts w:hint="eastAsia"/>
        </w:rPr>
        <w:t xml:space="preserve"> </w:t>
      </w:r>
      <w:r>
        <w:rPr>
          <w:rFonts w:hint="eastAsia"/>
        </w:rPr>
        <w:t>않았습니다</w:t>
      </w:r>
      <w:r>
        <w:rPr>
          <w:rFonts w:hint="eastAsia"/>
        </w:rPr>
        <w:t>.</w:t>
      </w:r>
    </w:p>
  </w:comment>
  <w:comment w:id="54" w:author="inae" w:date="2022-03-10T16:01:00Z" w:initials="inae">
    <w:p w14:paraId="7E8466A4" w14:textId="59B40749" w:rsidR="00E63398" w:rsidRDefault="00E63398">
      <w:pPr>
        <w:pStyle w:val="ab"/>
      </w:pPr>
      <w:r>
        <w:rPr>
          <w:rStyle w:val="afff1"/>
        </w:rPr>
        <w:annotationRef/>
      </w:r>
      <w:r>
        <w:rPr>
          <w:rFonts w:hint="eastAsia"/>
        </w:rPr>
        <w:t>전체</w:t>
      </w:r>
      <w:r>
        <w:rPr>
          <w:rFonts w:hint="eastAsia"/>
        </w:rPr>
        <w:t xml:space="preserve"> </w:t>
      </w:r>
      <w:r>
        <w:rPr>
          <w:rFonts w:hint="eastAsia"/>
        </w:rPr>
        <w:t>수정내용</w:t>
      </w:r>
      <w:r>
        <w:rPr>
          <w:rFonts w:hint="eastAsia"/>
        </w:rPr>
        <w:t xml:space="preserve"> </w:t>
      </w:r>
      <w:r>
        <w:rPr>
          <w:rFonts w:hint="eastAsia"/>
        </w:rPr>
        <w:t>적용</w:t>
      </w:r>
      <w:r>
        <w:rPr>
          <w:rFonts w:hint="eastAsia"/>
        </w:rPr>
        <w:t xml:space="preserve"> </w:t>
      </w:r>
      <w:r>
        <w:rPr>
          <w:rFonts w:hint="eastAsia"/>
        </w:rPr>
        <w:t>후</w:t>
      </w:r>
      <w:r>
        <w:rPr>
          <w:rFonts w:hint="eastAsia"/>
        </w:rPr>
        <w:t xml:space="preserve"> </w:t>
      </w:r>
      <w:r>
        <w:rPr>
          <w:rFonts w:hint="eastAsia"/>
        </w:rPr>
        <w:t>목차</w:t>
      </w:r>
      <w:r>
        <w:rPr>
          <w:rFonts w:hint="eastAsia"/>
        </w:rPr>
        <w:t xml:space="preserve"> </w:t>
      </w:r>
      <w:r>
        <w:rPr>
          <w:rFonts w:hint="eastAsia"/>
        </w:rPr>
        <w:t>업데이트</w:t>
      </w:r>
      <w:r>
        <w:rPr>
          <w:rFonts w:hint="eastAsia"/>
        </w:rPr>
        <w:t xml:space="preserve"> </w:t>
      </w:r>
      <w:r>
        <w:rPr>
          <w:rFonts w:hint="eastAsia"/>
        </w:rPr>
        <w:t>필요</w:t>
      </w:r>
    </w:p>
  </w:comment>
  <w:comment w:id="177" w:author="GHYU" w:date="2022-03-10T14:17:00Z" w:initials="GHYU">
    <w:p w14:paraId="2F0ED1BD" w14:textId="5311E9CD" w:rsidR="00E63398" w:rsidRPr="00006BC9" w:rsidRDefault="00E63398">
      <w:pPr>
        <w:pStyle w:val="ab"/>
      </w:pPr>
      <w:r>
        <w:rPr>
          <w:rStyle w:val="afff1"/>
        </w:rPr>
        <w:annotationRef/>
      </w:r>
      <w:r>
        <w:t>‘</w:t>
      </w:r>
      <w:r>
        <w:rPr>
          <w:rFonts w:hint="eastAsia"/>
        </w:rPr>
        <w:t>제조일로부터</w:t>
      </w:r>
      <w:r>
        <w:rPr>
          <w:rFonts w:hint="eastAsia"/>
        </w:rPr>
        <w:t xml:space="preserve"> </w:t>
      </w:r>
      <w:r>
        <w:rPr>
          <w:rFonts w:hint="eastAsia"/>
        </w:rPr>
        <w:t>최대</w:t>
      </w:r>
      <w:r>
        <w:rPr>
          <w:rFonts w:hint="eastAsia"/>
        </w:rPr>
        <w:t xml:space="preserve"> </w:t>
      </w:r>
      <w:r>
        <w:t>36</w:t>
      </w:r>
      <w:r>
        <w:rPr>
          <w:rFonts w:hint="eastAsia"/>
        </w:rPr>
        <w:t>개월</w:t>
      </w:r>
      <w:r>
        <w:t>’</w:t>
      </w:r>
      <w:r>
        <w:rPr>
          <w:rFonts w:hint="eastAsia"/>
        </w:rPr>
        <w:t>로</w:t>
      </w:r>
      <w:r>
        <w:rPr>
          <w:rFonts w:hint="eastAsia"/>
        </w:rPr>
        <w:t xml:space="preserve"> </w:t>
      </w:r>
      <w:r>
        <w:rPr>
          <w:rFonts w:hint="eastAsia"/>
        </w:rPr>
        <w:t>수정</w:t>
      </w:r>
      <w:r>
        <w:rPr>
          <w:rFonts w:hint="eastAsia"/>
        </w:rPr>
        <w:t xml:space="preserve"> </w:t>
      </w:r>
      <w:r>
        <w:rPr>
          <w:rFonts w:hint="eastAsia"/>
        </w:rPr>
        <w:t>부탁드립니다</w:t>
      </w:r>
      <w:r>
        <w:rPr>
          <w:rFonts w:hint="eastAsia"/>
        </w:rPr>
        <w:t>.</w:t>
      </w:r>
    </w:p>
  </w:comment>
  <w:comment w:id="178" w:author="inae" w:date="2022-03-10T16:01:00Z" w:initials="inae">
    <w:p w14:paraId="2C0FD817" w14:textId="17B9F754" w:rsidR="00E63398" w:rsidRDefault="00E63398">
      <w:pPr>
        <w:pStyle w:val="ab"/>
      </w:pPr>
      <w:r>
        <w:rPr>
          <w:rStyle w:val="afff1"/>
        </w:rPr>
        <w:annotationRef/>
      </w:r>
      <w:r>
        <w:rPr>
          <w:rFonts w:hint="eastAsia"/>
        </w:rPr>
        <w:t>수정했습니다</w:t>
      </w:r>
      <w:r>
        <w:rPr>
          <w:rFonts w:hint="eastAsia"/>
        </w:rPr>
        <w:t>.</w:t>
      </w:r>
    </w:p>
  </w:comment>
  <w:comment w:id="179" w:author="현다영" w:date="2022-03-11T08:54:00Z" w:initials="현">
    <w:p w14:paraId="77BD432D" w14:textId="78D986E4" w:rsidR="00E63398" w:rsidRPr="009033EE" w:rsidRDefault="00E63398">
      <w:pPr>
        <w:pStyle w:val="ab"/>
        <w:rPr>
          <w:highlight w:val="yellow"/>
        </w:rPr>
      </w:pPr>
      <w:r>
        <w:rPr>
          <w:rStyle w:val="afff1"/>
        </w:rPr>
        <w:annotationRef/>
      </w:r>
      <w:r w:rsidRPr="009033EE">
        <w:rPr>
          <w:rFonts w:hint="eastAsia"/>
          <w:highlight w:val="yellow"/>
        </w:rPr>
        <w:t>식약처</w:t>
      </w:r>
      <w:r w:rsidRPr="009033EE">
        <w:rPr>
          <w:rFonts w:hint="eastAsia"/>
          <w:highlight w:val="yellow"/>
        </w:rPr>
        <w:t xml:space="preserve"> </w:t>
      </w:r>
      <w:r w:rsidRPr="009033EE">
        <w:rPr>
          <w:rFonts w:hint="eastAsia"/>
          <w:highlight w:val="yellow"/>
        </w:rPr>
        <w:t>승인에</w:t>
      </w:r>
      <w:r w:rsidRPr="009033EE">
        <w:rPr>
          <w:rFonts w:hint="eastAsia"/>
          <w:highlight w:val="yellow"/>
        </w:rPr>
        <w:t xml:space="preserve"> </w:t>
      </w:r>
      <w:r w:rsidRPr="009033EE">
        <w:rPr>
          <w:rFonts w:hint="eastAsia"/>
          <w:highlight w:val="yellow"/>
        </w:rPr>
        <w:t>따른</w:t>
      </w:r>
      <w:r w:rsidRPr="009033EE">
        <w:rPr>
          <w:rFonts w:hint="eastAsia"/>
          <w:highlight w:val="yellow"/>
        </w:rPr>
        <w:t xml:space="preserve"> </w:t>
      </w:r>
      <w:r w:rsidRPr="009033EE">
        <w:rPr>
          <w:rFonts w:hint="eastAsia"/>
          <w:highlight w:val="yellow"/>
        </w:rPr>
        <w:t>사용기간이</w:t>
      </w:r>
      <w:r w:rsidRPr="009033EE">
        <w:rPr>
          <w:rFonts w:hint="eastAsia"/>
          <w:highlight w:val="yellow"/>
        </w:rPr>
        <w:t xml:space="preserve"> </w:t>
      </w:r>
      <w:r w:rsidRPr="009033EE">
        <w:rPr>
          <w:highlight w:val="yellow"/>
        </w:rPr>
        <w:t>‘</w:t>
      </w:r>
      <w:r w:rsidRPr="009033EE">
        <w:rPr>
          <w:rFonts w:hint="eastAsia"/>
          <w:highlight w:val="yellow"/>
        </w:rPr>
        <w:t>제조일로부터</w:t>
      </w:r>
      <w:r w:rsidRPr="009033EE">
        <w:rPr>
          <w:rFonts w:hint="eastAsia"/>
          <w:highlight w:val="yellow"/>
        </w:rPr>
        <w:t xml:space="preserve"> </w:t>
      </w:r>
      <w:r w:rsidRPr="009033EE">
        <w:rPr>
          <w:rFonts w:hint="eastAsia"/>
          <w:highlight w:val="yellow"/>
        </w:rPr>
        <w:t>최대</w:t>
      </w:r>
      <w:r w:rsidRPr="009033EE">
        <w:rPr>
          <w:highlight w:val="yellow"/>
        </w:rPr>
        <w:t xml:space="preserve"> 36</w:t>
      </w:r>
      <w:r w:rsidRPr="009033EE">
        <w:rPr>
          <w:rFonts w:hint="eastAsia"/>
          <w:highlight w:val="yellow"/>
        </w:rPr>
        <w:t>개월</w:t>
      </w:r>
      <w:r w:rsidRPr="009033EE">
        <w:rPr>
          <w:highlight w:val="yellow"/>
        </w:rPr>
        <w:t>’</w:t>
      </w:r>
      <w:r w:rsidRPr="009033EE">
        <w:rPr>
          <w:rFonts w:hint="eastAsia"/>
          <w:highlight w:val="yellow"/>
        </w:rPr>
        <w:t xml:space="preserve"> </w:t>
      </w:r>
      <w:r w:rsidRPr="009033EE">
        <w:rPr>
          <w:rFonts w:hint="eastAsia"/>
          <w:highlight w:val="yellow"/>
        </w:rPr>
        <w:t>입니다</w:t>
      </w:r>
      <w:r w:rsidRPr="009033EE">
        <w:rPr>
          <w:rFonts w:hint="eastAsia"/>
          <w:highlight w:val="yellow"/>
        </w:rPr>
        <w:t>.</w:t>
      </w:r>
    </w:p>
    <w:p w14:paraId="26764EFD" w14:textId="12DD5E05" w:rsidR="00E63398" w:rsidRPr="003B1C50" w:rsidRDefault="00E63398">
      <w:pPr>
        <w:pStyle w:val="ab"/>
      </w:pPr>
      <w:r w:rsidRPr="009033EE">
        <w:rPr>
          <w:highlight w:val="yellow"/>
        </w:rPr>
        <w:t>“</w:t>
      </w:r>
      <w:r w:rsidRPr="009033EE">
        <w:rPr>
          <w:rFonts w:hint="eastAsia"/>
          <w:highlight w:val="yellow"/>
        </w:rPr>
        <w:t>최대</w:t>
      </w:r>
      <w:r w:rsidRPr="009033EE">
        <w:rPr>
          <w:highlight w:val="yellow"/>
        </w:rPr>
        <w:t xml:space="preserve">” </w:t>
      </w:r>
      <w:r w:rsidRPr="009033EE">
        <w:rPr>
          <w:rFonts w:hint="eastAsia"/>
          <w:highlight w:val="yellow"/>
        </w:rPr>
        <w:t>추가</w:t>
      </w:r>
      <w:r w:rsidRPr="009033EE">
        <w:rPr>
          <w:rFonts w:hint="eastAsia"/>
          <w:highlight w:val="yellow"/>
        </w:rPr>
        <w:t xml:space="preserve"> </w:t>
      </w:r>
      <w:r w:rsidRPr="009033EE">
        <w:rPr>
          <w:rFonts w:hint="eastAsia"/>
          <w:highlight w:val="yellow"/>
        </w:rPr>
        <w:t>부탁드립니다</w:t>
      </w:r>
      <w:r w:rsidRPr="009033EE">
        <w:rPr>
          <w:rFonts w:hint="eastAsia"/>
          <w:highlight w:val="yellow"/>
        </w:rPr>
        <w:t>.</w:t>
      </w:r>
    </w:p>
  </w:comment>
  <w:comment w:id="180" w:author="inae" w:date="2022-03-14T09:22:00Z" w:initials="inae">
    <w:p w14:paraId="00DBAA63" w14:textId="175E7DED" w:rsidR="00E21922" w:rsidRDefault="00E21922">
      <w:pPr>
        <w:pStyle w:val="ab"/>
      </w:pPr>
      <w:r>
        <w:rPr>
          <w:rStyle w:val="afff1"/>
        </w:rPr>
        <w:annotationRef/>
      </w:r>
      <w:r>
        <w:rPr>
          <w:rFonts w:hint="eastAsia"/>
        </w:rPr>
        <w:t>작성했습니다</w:t>
      </w:r>
      <w:r>
        <w:rPr>
          <w:rFonts w:hint="eastAsia"/>
        </w:rPr>
        <w:t>.</w:t>
      </w:r>
    </w:p>
  </w:comment>
  <w:comment w:id="185" w:author="현다영" w:date="2021-12-23T09:46:00Z" w:initials="현">
    <w:p w14:paraId="28F487C3" w14:textId="41138FA6" w:rsidR="00E63398" w:rsidRDefault="00E63398">
      <w:pPr>
        <w:pStyle w:val="ab"/>
      </w:pPr>
      <w:r>
        <w:rPr>
          <w:rStyle w:val="afff1"/>
        </w:rPr>
        <w:annotationRef/>
      </w:r>
      <w:r>
        <w:rPr>
          <w:rFonts w:hint="eastAsia"/>
        </w:rPr>
        <w:t>띄어쓰기</w:t>
      </w:r>
      <w:r>
        <w:rPr>
          <w:rFonts w:hint="eastAsia"/>
        </w:rPr>
        <w:t xml:space="preserve"> </w:t>
      </w:r>
      <w:r>
        <w:rPr>
          <w:rFonts w:hint="eastAsia"/>
        </w:rPr>
        <w:t>조정</w:t>
      </w:r>
      <w:r>
        <w:rPr>
          <w:rFonts w:hint="eastAsia"/>
        </w:rPr>
        <w:t xml:space="preserve"> </w:t>
      </w:r>
      <w:r>
        <w:rPr>
          <w:rFonts w:hint="eastAsia"/>
        </w:rPr>
        <w:t>부탁드립니다</w:t>
      </w:r>
      <w:r>
        <w:rPr>
          <w:rFonts w:hint="eastAsia"/>
        </w:rPr>
        <w:t>.</w:t>
      </w:r>
    </w:p>
  </w:comment>
  <w:comment w:id="186" w:author="inae" w:date="2022-03-10T16:01:00Z" w:initials="inae">
    <w:p w14:paraId="63DBFCA8" w14:textId="77777777" w:rsidR="00E63398" w:rsidRDefault="00E63398" w:rsidP="0054316C">
      <w:pPr>
        <w:pStyle w:val="ab"/>
      </w:pPr>
      <w:r>
        <w:rPr>
          <w:rStyle w:val="afff1"/>
        </w:rPr>
        <w:annotationRef/>
      </w:r>
      <w:r>
        <w:rPr>
          <w:rFonts w:hint="eastAsia"/>
        </w:rPr>
        <w:t>띄어쓰기</w:t>
      </w:r>
      <w:r>
        <w:rPr>
          <w:rFonts w:hint="eastAsia"/>
        </w:rPr>
        <w:t xml:space="preserve"> </w:t>
      </w:r>
      <w:r>
        <w:rPr>
          <w:rFonts w:hint="eastAsia"/>
        </w:rPr>
        <w:t>삭제했습니다</w:t>
      </w:r>
      <w:r>
        <w:rPr>
          <w:rFonts w:hint="eastAsia"/>
        </w:rPr>
        <w:t>.</w:t>
      </w:r>
    </w:p>
    <w:p w14:paraId="7D2AB253" w14:textId="097898DE" w:rsidR="00E63398" w:rsidRDefault="00E63398" w:rsidP="0054316C">
      <w:pPr>
        <w:pStyle w:val="ab"/>
      </w:pPr>
      <w:r>
        <w:rPr>
          <w:rFonts w:hint="eastAsia"/>
        </w:rPr>
        <w:t>해당</w:t>
      </w:r>
      <w:r>
        <w:rPr>
          <w:rFonts w:hint="eastAsia"/>
        </w:rPr>
        <w:t xml:space="preserve"> </w:t>
      </w:r>
      <w:r>
        <w:rPr>
          <w:rFonts w:hint="eastAsia"/>
        </w:rPr>
        <w:t>건은</w:t>
      </w:r>
      <w:r>
        <w:rPr>
          <w:rFonts w:hint="eastAsia"/>
        </w:rPr>
        <w:t xml:space="preserve"> </w:t>
      </w:r>
      <w:r>
        <w:rPr>
          <w:rFonts w:hint="eastAsia"/>
        </w:rPr>
        <w:t>변경대비표에</w:t>
      </w:r>
      <w:r>
        <w:rPr>
          <w:rFonts w:hint="eastAsia"/>
        </w:rPr>
        <w:t xml:space="preserve"> </w:t>
      </w:r>
      <w:r>
        <w:rPr>
          <w:rFonts w:hint="eastAsia"/>
        </w:rPr>
        <w:t>작성하지</w:t>
      </w:r>
      <w:r>
        <w:rPr>
          <w:rFonts w:hint="eastAsia"/>
        </w:rPr>
        <w:t xml:space="preserve"> </w:t>
      </w:r>
      <w:r>
        <w:rPr>
          <w:rFonts w:hint="eastAsia"/>
        </w:rPr>
        <w:t>않았습니다</w:t>
      </w:r>
      <w:r>
        <w:rPr>
          <w:rFonts w:hint="eastAsia"/>
        </w:rPr>
        <w:t>.</w:t>
      </w:r>
    </w:p>
  </w:comment>
  <w:comment w:id="221" w:author="현다영" w:date="2021-12-23T09:46:00Z" w:initials="현">
    <w:p w14:paraId="267AAC79" w14:textId="004CA6B1" w:rsidR="00E63398" w:rsidRDefault="00E63398">
      <w:pPr>
        <w:pStyle w:val="ab"/>
      </w:pPr>
      <w:r>
        <w:rPr>
          <w:rStyle w:val="afff1"/>
        </w:rPr>
        <w:annotationRef/>
      </w:r>
      <w:r>
        <w:t>‘</w:t>
      </w:r>
      <w:r>
        <w:rPr>
          <w:rFonts w:hint="eastAsia"/>
        </w:rPr>
        <w:t>시험개시</w:t>
      </w:r>
      <w:r>
        <w:t>(</w:t>
      </w:r>
      <w:r>
        <w:rPr>
          <w:rFonts w:hint="eastAsia"/>
        </w:rPr>
        <w:t>임상시험용의약품</w:t>
      </w:r>
      <w:r>
        <w:rPr>
          <w:rFonts w:hint="eastAsia"/>
        </w:rPr>
        <w:t xml:space="preserve"> </w:t>
      </w:r>
      <w:r>
        <w:rPr>
          <w:rFonts w:hint="eastAsia"/>
        </w:rPr>
        <w:t>투여</w:t>
      </w:r>
      <w:r>
        <w:t xml:space="preserve">) </w:t>
      </w:r>
      <w:r>
        <w:rPr>
          <w:rFonts w:hint="eastAsia"/>
        </w:rPr>
        <w:t>전</w:t>
      </w:r>
      <w:r>
        <w:t>’</w:t>
      </w:r>
      <w:r>
        <w:rPr>
          <w:rFonts w:hint="eastAsia"/>
        </w:rPr>
        <w:t>으로</w:t>
      </w:r>
      <w:r>
        <w:rPr>
          <w:rFonts w:hint="eastAsia"/>
        </w:rPr>
        <w:t xml:space="preserve"> </w:t>
      </w:r>
      <w:r>
        <w:rPr>
          <w:rFonts w:hint="eastAsia"/>
        </w:rPr>
        <w:t>위</w:t>
      </w:r>
      <w:r>
        <w:rPr>
          <w:rFonts w:hint="eastAsia"/>
        </w:rPr>
        <w:t xml:space="preserve"> </w:t>
      </w:r>
      <w:r>
        <w:t>11~14</w:t>
      </w:r>
      <w:r>
        <w:rPr>
          <w:rFonts w:hint="eastAsia"/>
        </w:rPr>
        <w:t>항과</w:t>
      </w:r>
      <w:r>
        <w:rPr>
          <w:rFonts w:hint="eastAsia"/>
        </w:rPr>
        <w:t xml:space="preserve"> </w:t>
      </w:r>
      <w:r>
        <w:rPr>
          <w:rFonts w:hint="eastAsia"/>
        </w:rPr>
        <w:t>동일하게</w:t>
      </w:r>
      <w:r>
        <w:rPr>
          <w:rFonts w:hint="eastAsia"/>
        </w:rPr>
        <w:t xml:space="preserve"> </w:t>
      </w:r>
      <w:r>
        <w:rPr>
          <w:rFonts w:hint="eastAsia"/>
        </w:rPr>
        <w:t>수정</w:t>
      </w:r>
      <w:r>
        <w:rPr>
          <w:rFonts w:hint="eastAsia"/>
        </w:rPr>
        <w:t xml:space="preserve"> </w:t>
      </w:r>
      <w:r>
        <w:rPr>
          <w:rFonts w:hint="eastAsia"/>
        </w:rPr>
        <w:t>부탁드립니다</w:t>
      </w:r>
      <w:r>
        <w:rPr>
          <w:rFonts w:hint="eastAsia"/>
        </w:rPr>
        <w:t>.</w:t>
      </w:r>
    </w:p>
  </w:comment>
  <w:comment w:id="222" w:author="inae" w:date="2022-03-10T16:07:00Z" w:initials="inae">
    <w:p w14:paraId="5D736FF4" w14:textId="602E6142" w:rsidR="00E63398" w:rsidRDefault="00E63398">
      <w:pPr>
        <w:pStyle w:val="ab"/>
      </w:pPr>
      <w:r>
        <w:rPr>
          <w:rStyle w:val="afff1"/>
        </w:rPr>
        <w:annotationRef/>
      </w:r>
      <w:r>
        <w:rPr>
          <w:rFonts w:hint="eastAsia"/>
        </w:rPr>
        <w:t>수정했습니다</w:t>
      </w:r>
      <w:r>
        <w:rPr>
          <w:rFonts w:hint="eastAsia"/>
        </w:rPr>
        <w:t>.</w:t>
      </w:r>
    </w:p>
  </w:comment>
  <w:comment w:id="336" w:author="GHYU" w:date="2022-03-11T10:12:00Z" w:initials="GHYU">
    <w:p w14:paraId="0A8353CA" w14:textId="7E759BA6" w:rsidR="002041A8" w:rsidRDefault="002041A8">
      <w:pPr>
        <w:pStyle w:val="ab"/>
      </w:pPr>
      <w:r>
        <w:rPr>
          <w:rStyle w:val="afff1"/>
        </w:rPr>
        <w:annotationRef/>
      </w:r>
      <w:r w:rsidRPr="009033EE">
        <w:rPr>
          <w:rFonts w:hint="eastAsia"/>
          <w:highlight w:val="yellow"/>
        </w:rPr>
        <w:t>삭제여부</w:t>
      </w:r>
      <w:r w:rsidRPr="009033EE">
        <w:rPr>
          <w:rFonts w:hint="eastAsia"/>
          <w:highlight w:val="yellow"/>
        </w:rPr>
        <w:t xml:space="preserve"> </w:t>
      </w:r>
      <w:r w:rsidRPr="009033EE">
        <w:rPr>
          <w:rFonts w:hint="eastAsia"/>
          <w:highlight w:val="yellow"/>
        </w:rPr>
        <w:t>문의드립니다</w:t>
      </w:r>
      <w:r w:rsidRPr="009033EE">
        <w:rPr>
          <w:rFonts w:hint="eastAsia"/>
          <w:highlight w:val="yellow"/>
        </w:rPr>
        <w:t>.</w:t>
      </w:r>
    </w:p>
  </w:comment>
  <w:comment w:id="337" w:author="inae" w:date="2022-03-14T09:24:00Z" w:initials="inae">
    <w:p w14:paraId="52D3E5E7" w14:textId="77777777" w:rsidR="00332F2A" w:rsidRDefault="00332F2A">
      <w:pPr>
        <w:pStyle w:val="ab"/>
      </w:pPr>
      <w:r>
        <w:rPr>
          <w:rStyle w:val="afff1"/>
        </w:rPr>
        <w:annotationRef/>
      </w:r>
      <w:r>
        <w:rPr>
          <w:rFonts w:hint="eastAsia"/>
        </w:rPr>
        <w:t>단순</w:t>
      </w:r>
      <w:r>
        <w:rPr>
          <w:rFonts w:hint="eastAsia"/>
        </w:rPr>
        <w:t xml:space="preserve"> </w:t>
      </w:r>
      <w:r>
        <w:rPr>
          <w:rFonts w:hint="eastAsia"/>
        </w:rPr>
        <w:t>항목</w:t>
      </w:r>
      <w:r>
        <w:rPr>
          <w:rFonts w:hint="eastAsia"/>
        </w:rPr>
        <w:t xml:space="preserve"> </w:t>
      </w:r>
      <w:r>
        <w:rPr>
          <w:rFonts w:hint="eastAsia"/>
        </w:rPr>
        <w:t>구분</w:t>
      </w:r>
      <w:r>
        <w:rPr>
          <w:rFonts w:hint="eastAsia"/>
        </w:rPr>
        <w:t xml:space="preserve"> </w:t>
      </w:r>
      <w:r>
        <w:rPr>
          <w:rFonts w:hint="eastAsia"/>
        </w:rPr>
        <w:t>표기로</w:t>
      </w:r>
      <w:r>
        <w:rPr>
          <w:rFonts w:hint="eastAsia"/>
        </w:rPr>
        <w:t xml:space="preserve"> </w:t>
      </w:r>
      <w:r>
        <w:rPr>
          <w:rFonts w:hint="eastAsia"/>
        </w:rPr>
        <w:t>실제</w:t>
      </w:r>
      <w:r>
        <w:rPr>
          <w:rFonts w:hint="eastAsia"/>
        </w:rPr>
        <w:t xml:space="preserve"> </w:t>
      </w:r>
      <w:r>
        <w:rPr>
          <w:rFonts w:hint="eastAsia"/>
        </w:rPr>
        <w:t>항목</w:t>
      </w:r>
      <w:r>
        <w:rPr>
          <w:rFonts w:hint="eastAsia"/>
        </w:rPr>
        <w:t xml:space="preserve"> </w:t>
      </w:r>
      <w:r>
        <w:rPr>
          <w:rFonts w:hint="eastAsia"/>
        </w:rPr>
        <w:t>표기법과</w:t>
      </w:r>
      <w:r>
        <w:rPr>
          <w:rFonts w:hint="eastAsia"/>
        </w:rPr>
        <w:t xml:space="preserve"> </w:t>
      </w:r>
      <w:r>
        <w:rPr>
          <w:rFonts w:hint="eastAsia"/>
        </w:rPr>
        <w:t>같이</w:t>
      </w:r>
      <w:r>
        <w:rPr>
          <w:rFonts w:hint="eastAsia"/>
        </w:rPr>
        <w:t xml:space="preserve"> </w:t>
      </w:r>
      <w:r>
        <w:rPr>
          <w:rFonts w:hint="eastAsia"/>
        </w:rPr>
        <w:t>수정했습니다</w:t>
      </w:r>
      <w:r>
        <w:rPr>
          <w:rFonts w:hint="eastAsia"/>
        </w:rPr>
        <w:t>.</w:t>
      </w:r>
    </w:p>
    <w:p w14:paraId="11DC4A2C" w14:textId="0AE1BEB8" w:rsidR="00332F2A" w:rsidRDefault="00332F2A">
      <w:pPr>
        <w:pStyle w:val="ab"/>
      </w:pPr>
      <w:r>
        <w:rPr>
          <w:rFonts w:hint="eastAsia"/>
        </w:rPr>
        <w:t>해당</w:t>
      </w:r>
      <w:r>
        <w:rPr>
          <w:rFonts w:hint="eastAsia"/>
        </w:rPr>
        <w:t xml:space="preserve"> </w:t>
      </w:r>
      <w:r>
        <w:rPr>
          <w:rFonts w:hint="eastAsia"/>
        </w:rPr>
        <w:t>건은</w:t>
      </w:r>
      <w:r>
        <w:rPr>
          <w:rFonts w:hint="eastAsia"/>
        </w:rPr>
        <w:t xml:space="preserve"> </w:t>
      </w:r>
      <w:r>
        <w:rPr>
          <w:rFonts w:hint="eastAsia"/>
        </w:rPr>
        <w:t>변경대비표에</w:t>
      </w:r>
      <w:r>
        <w:rPr>
          <w:rFonts w:hint="eastAsia"/>
        </w:rPr>
        <w:t xml:space="preserve"> </w:t>
      </w:r>
      <w:r>
        <w:rPr>
          <w:rFonts w:hint="eastAsia"/>
        </w:rPr>
        <w:t>반영하지</w:t>
      </w:r>
      <w:r>
        <w:rPr>
          <w:rFonts w:hint="eastAsia"/>
        </w:rPr>
        <w:t xml:space="preserve"> </w:t>
      </w:r>
      <w:r>
        <w:rPr>
          <w:rFonts w:hint="eastAsia"/>
        </w:rPr>
        <w:t>않았습니다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06563B" w15:done="0"/>
  <w15:commentEx w15:paraId="2F056B60" w15:paraIdParent="5D06563B" w15:done="0"/>
  <w15:commentEx w15:paraId="0808E35F" w15:done="0"/>
  <w15:commentEx w15:paraId="7D5C5188" w15:paraIdParent="0808E35F" w15:done="0"/>
  <w15:commentEx w15:paraId="61377EDE" w15:done="1"/>
  <w15:commentEx w15:paraId="7F8B06CB" w15:paraIdParent="61377EDE" w15:done="1"/>
  <w15:commentEx w15:paraId="4DA2A8DF" w15:done="1"/>
  <w15:commentEx w15:paraId="6B33CDE3" w15:paraIdParent="4DA2A8DF" w15:done="1"/>
  <w15:commentEx w15:paraId="7E8466A4" w15:done="0"/>
  <w15:commentEx w15:paraId="2F0ED1BD" w15:done="0"/>
  <w15:commentEx w15:paraId="2C0FD817" w15:paraIdParent="2F0ED1BD" w15:done="0"/>
  <w15:commentEx w15:paraId="26764EFD" w15:paraIdParent="2F0ED1BD" w15:done="0"/>
  <w15:commentEx w15:paraId="00DBAA63" w15:paraIdParent="2F0ED1BD" w15:done="0"/>
  <w15:commentEx w15:paraId="28F487C3" w15:done="1"/>
  <w15:commentEx w15:paraId="7D2AB253" w15:paraIdParent="28F487C3" w15:done="1"/>
  <w15:commentEx w15:paraId="267AAC79" w15:done="1"/>
  <w15:commentEx w15:paraId="5D736FF4" w15:paraIdParent="267AAC79" w15:done="1"/>
  <w15:commentEx w15:paraId="0A8353CA" w15:done="0"/>
  <w15:commentEx w15:paraId="11DC4A2C" w15:paraIdParent="0A8353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EC225" w16cex:dateUtc="2021-12-23T00:38:00Z"/>
  <w16cex:commentExtensible w16cex:durableId="25D49E9F" w16cex:dateUtc="2022-03-10T06:58:00Z"/>
  <w16cex:commentExtensible w16cex:durableId="25D595D0" w16cex:dateUtc="2022-03-11T00:33:00Z"/>
  <w16cex:commentExtensible w16cex:durableId="25D98786" w16cex:dateUtc="2022-03-14T00:21:00Z"/>
  <w16cex:commentExtensible w16cex:durableId="256EC33A" w16cex:dateUtc="2021-12-23T00:43:00Z"/>
  <w16cex:commentExtensible w16cex:durableId="25D49ED7" w16cex:dateUtc="2022-03-10T06:59:00Z"/>
  <w16cex:commentExtensible w16cex:durableId="256EC3A0" w16cex:dateUtc="2021-12-23T00:45:00Z"/>
  <w16cex:commentExtensible w16cex:durableId="25D49EEB" w16cex:dateUtc="2022-03-10T06:59:00Z"/>
  <w16cex:commentExtensible w16cex:durableId="25D49F6D" w16cex:dateUtc="2022-03-10T07:01:00Z"/>
  <w16cex:commentExtensible w16cex:durableId="25D48701" w16cex:dateUtc="2022-03-10T05:17:00Z"/>
  <w16cex:commentExtensible w16cex:durableId="25D49F58" w16cex:dateUtc="2022-03-10T07:01:00Z"/>
  <w16cex:commentExtensible w16cex:durableId="25D58CE1" w16cex:dateUtc="2022-03-10T23:54:00Z"/>
  <w16cex:commentExtensible w16cex:durableId="25D987BB" w16cex:dateUtc="2022-03-14T00:22:00Z"/>
  <w16cex:commentExtensible w16cex:durableId="256EC3FD" w16cex:dateUtc="2021-12-23T00:46:00Z"/>
  <w16cex:commentExtensible w16cex:durableId="25D49F65" w16cex:dateUtc="2022-03-10T07:01:00Z"/>
  <w16cex:commentExtensible w16cex:durableId="256EC413" w16cex:dateUtc="2021-12-23T00:46:00Z"/>
  <w16cex:commentExtensible w16cex:durableId="25D4A0D2" w16cex:dateUtc="2022-03-10T07:07:00Z"/>
  <w16cex:commentExtensible w16cex:durableId="25D59F26" w16cex:dateUtc="2022-03-11T01:12:00Z"/>
  <w16cex:commentExtensible w16cex:durableId="25D9883F" w16cex:dateUtc="2022-03-14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06563B" w16cid:durableId="256EC225"/>
  <w16cid:commentId w16cid:paraId="2F056B60" w16cid:durableId="25D49E9F"/>
  <w16cid:commentId w16cid:paraId="0808E35F" w16cid:durableId="25D595D0"/>
  <w16cid:commentId w16cid:paraId="7D5C5188" w16cid:durableId="25D98786"/>
  <w16cid:commentId w16cid:paraId="61377EDE" w16cid:durableId="256EC33A"/>
  <w16cid:commentId w16cid:paraId="7F8B06CB" w16cid:durableId="25D49ED7"/>
  <w16cid:commentId w16cid:paraId="4DA2A8DF" w16cid:durableId="256EC3A0"/>
  <w16cid:commentId w16cid:paraId="6B33CDE3" w16cid:durableId="25D49EEB"/>
  <w16cid:commentId w16cid:paraId="7E8466A4" w16cid:durableId="25D49F6D"/>
  <w16cid:commentId w16cid:paraId="2F0ED1BD" w16cid:durableId="25D48701"/>
  <w16cid:commentId w16cid:paraId="2C0FD817" w16cid:durableId="25D49F58"/>
  <w16cid:commentId w16cid:paraId="26764EFD" w16cid:durableId="25D58CE1"/>
  <w16cid:commentId w16cid:paraId="00DBAA63" w16cid:durableId="25D987BB"/>
  <w16cid:commentId w16cid:paraId="28F487C3" w16cid:durableId="256EC3FD"/>
  <w16cid:commentId w16cid:paraId="7D2AB253" w16cid:durableId="25D49F65"/>
  <w16cid:commentId w16cid:paraId="267AAC79" w16cid:durableId="256EC413"/>
  <w16cid:commentId w16cid:paraId="5D736FF4" w16cid:durableId="25D4A0D2"/>
  <w16cid:commentId w16cid:paraId="0A8353CA" w16cid:durableId="25D59F26"/>
  <w16cid:commentId w16cid:paraId="11DC4A2C" w16cid:durableId="25D9883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9780E" w14:textId="77777777" w:rsidR="00316FD5" w:rsidRDefault="00316FD5" w:rsidP="00BD07C4">
      <w:r>
        <w:separator/>
      </w:r>
    </w:p>
  </w:endnote>
  <w:endnote w:type="continuationSeparator" w:id="0">
    <w:p w14:paraId="53EE6C63" w14:textId="77777777" w:rsidR="00316FD5" w:rsidRDefault="00316FD5" w:rsidP="00BD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HyhwpEQ"/>
    <w:charset w:val="81"/>
    <w:family w:val="roman"/>
    <w:pitch w:val="variable"/>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 w:name="한양신명조">
    <w:altName w:val="궁서"/>
    <w:panose1 w:val="00000000000000000000"/>
    <w:charset w:val="81"/>
    <w:family w:val="roman"/>
    <w:notTrueType/>
    <w:pitch w:val="default"/>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1"/>
    <w:family w:val="modern"/>
    <w:pitch w:val="variable"/>
    <w:sig w:usb0="F7FFAFFF" w:usb1="E9DFFFFF" w:usb2="0000003F" w:usb3="00000000" w:csb0="003F01FF" w:csb1="00000000"/>
  </w:font>
  <w:font w:name="Times">
    <w:altName w:val="﷽﷽﷽﷽﷽﷽Ɵ怀"/>
    <w:panose1 w:val="02020603050405020304"/>
    <w:charset w:val="00"/>
    <w:family w:val="roman"/>
    <w:pitch w:val="variable"/>
    <w:sig w:usb0="E0002EFF" w:usb1="C000785B" w:usb2="00000009" w:usb3="00000000" w:csb0="000001FF" w:csb1="00000000"/>
  </w:font>
  <w:font w:name="KoPub돋움체 Light">
    <w:altName w:val="바탕"/>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1100" w14:textId="2D4FD9CE" w:rsidR="00E63398" w:rsidRPr="00DC59C7" w:rsidRDefault="00E63398" w:rsidP="00280D76">
    <w:pPr>
      <w:pStyle w:val="a6"/>
      <w:jc w:val="distribute"/>
      <w:rPr>
        <w:rFonts w:ascii="Times New Roman" w:eastAsiaTheme="majorEastAsia" w:hAnsi="Times New Roman"/>
      </w:rPr>
    </w:pPr>
    <w:r w:rsidRPr="00DC59C7">
      <w:rPr>
        <w:rFonts w:ascii="Times New Roman" w:eastAsiaTheme="majorEastAsia" w:hAnsi="Times New Roman"/>
      </w:rPr>
      <w:t xml:space="preserve">CONFIDENTIAL                                                        </w:t>
    </w:r>
    <w:r w:rsidRPr="00DC59C7">
      <w:rPr>
        <w:rFonts w:ascii="Times New Roman" w:eastAsiaTheme="majorEastAsia" w:hAnsi="Times New Roman"/>
        <w:lang w:val="ko-KR"/>
      </w:rPr>
      <w:t xml:space="preserve">Page </w:t>
    </w:r>
    <w:r w:rsidRPr="00DC59C7">
      <w:rPr>
        <w:rFonts w:ascii="Times New Roman" w:eastAsiaTheme="majorEastAsia" w:hAnsi="Times New Roman"/>
        <w:b/>
      </w:rPr>
      <w:fldChar w:fldCharType="begin"/>
    </w:r>
    <w:r w:rsidRPr="00DC59C7">
      <w:rPr>
        <w:rFonts w:ascii="Times New Roman" w:eastAsiaTheme="majorEastAsia" w:hAnsi="Times New Roman"/>
        <w:b/>
      </w:rPr>
      <w:instrText>PAGE  \* Arabic  \* MERGEFORMAT</w:instrText>
    </w:r>
    <w:r w:rsidRPr="00DC59C7">
      <w:rPr>
        <w:rFonts w:ascii="Times New Roman" w:eastAsiaTheme="majorEastAsia" w:hAnsi="Times New Roman"/>
        <w:b/>
      </w:rPr>
      <w:fldChar w:fldCharType="separate"/>
    </w:r>
    <w:r w:rsidR="003B775A">
      <w:rPr>
        <w:rFonts w:ascii="Times New Roman" w:eastAsiaTheme="majorEastAsia" w:hAnsi="Times New Roman"/>
        <w:b/>
        <w:noProof/>
      </w:rPr>
      <w:t>1</w:t>
    </w:r>
    <w:r w:rsidRPr="00DC59C7">
      <w:rPr>
        <w:rFonts w:ascii="Times New Roman" w:eastAsiaTheme="majorEastAsia" w:hAnsi="Times New Roman"/>
        <w:b/>
      </w:rPr>
      <w:fldChar w:fldCharType="end"/>
    </w:r>
    <w:r w:rsidRPr="00DC59C7">
      <w:rPr>
        <w:rFonts w:ascii="Times New Roman" w:eastAsiaTheme="majorEastAsia" w:hAnsi="Times New Roman"/>
        <w:lang w:val="ko-KR"/>
      </w:rPr>
      <w:t xml:space="preserve"> of </w:t>
    </w:r>
    <w:r w:rsidRPr="00DC59C7">
      <w:rPr>
        <w:rFonts w:ascii="Times New Roman" w:eastAsiaTheme="majorEastAsia" w:hAnsi="Times New Roman"/>
        <w:b/>
        <w:noProof/>
        <w:szCs w:val="18"/>
        <w:lang w:val="ko-KR"/>
      </w:rPr>
      <w:fldChar w:fldCharType="begin"/>
    </w:r>
    <w:r w:rsidRPr="00DC59C7">
      <w:rPr>
        <w:rFonts w:ascii="Times New Roman" w:eastAsiaTheme="majorEastAsia" w:hAnsi="Times New Roman"/>
        <w:b/>
        <w:noProof/>
        <w:szCs w:val="18"/>
        <w:lang w:val="ko-KR"/>
      </w:rPr>
      <w:instrText>NUMPAGES  \* Arabic  \* MERGEFORMAT</w:instrText>
    </w:r>
    <w:r w:rsidRPr="00DC59C7">
      <w:rPr>
        <w:rFonts w:ascii="Times New Roman" w:eastAsiaTheme="majorEastAsia" w:hAnsi="Times New Roman"/>
        <w:b/>
        <w:noProof/>
        <w:szCs w:val="18"/>
        <w:lang w:val="ko-KR"/>
      </w:rPr>
      <w:fldChar w:fldCharType="separate"/>
    </w:r>
    <w:r w:rsidR="003B775A">
      <w:rPr>
        <w:rFonts w:ascii="Times New Roman" w:eastAsiaTheme="majorEastAsia" w:hAnsi="Times New Roman"/>
        <w:b/>
        <w:noProof/>
        <w:szCs w:val="18"/>
        <w:lang w:val="ko-KR"/>
      </w:rPr>
      <w:t>45</w:t>
    </w:r>
    <w:r w:rsidRPr="00DC59C7">
      <w:rPr>
        <w:rFonts w:ascii="Times New Roman" w:eastAsiaTheme="majorEastAsia" w:hAnsi="Times New Roman"/>
        <w:b/>
        <w:noProof/>
        <w:szCs w:val="18"/>
        <w:lang w:val="ko-K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DFA36" w14:textId="77777777" w:rsidR="00316FD5" w:rsidRDefault="00316FD5" w:rsidP="00BD07C4">
      <w:r>
        <w:separator/>
      </w:r>
    </w:p>
  </w:footnote>
  <w:footnote w:type="continuationSeparator" w:id="0">
    <w:p w14:paraId="375CD7F9" w14:textId="77777777" w:rsidR="00316FD5" w:rsidRDefault="00316FD5" w:rsidP="00BD0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0141E" w14:textId="711CC4AA" w:rsidR="00E63398" w:rsidRPr="00A05BDE" w:rsidRDefault="00E63398" w:rsidP="007F3C12">
    <w:pPr>
      <w:pStyle w:val="af7"/>
      <w:rPr>
        <w:rFonts w:ascii="Times New Roman" w:hAnsi="Times New Roman"/>
      </w:rPr>
    </w:pPr>
    <w:bookmarkStart w:id="607" w:name="_Hlk15640883"/>
    <w:bookmarkStart w:id="608" w:name="_Hlk15640884"/>
    <w:r w:rsidRPr="00F53C4D">
      <w:rPr>
        <w:rFonts w:ascii="Times New Roman" w:hAnsi="Times New Roman"/>
        <w:noProof/>
      </w:rPr>
      <w:drawing>
        <wp:anchor distT="0" distB="0" distL="114300" distR="114300" simplePos="0" relativeHeight="251660288" behindDoc="0" locked="0" layoutInCell="1" allowOverlap="1" wp14:anchorId="1441AAE5" wp14:editId="06C13EBF">
          <wp:simplePos x="0" y="0"/>
          <wp:positionH relativeFrom="margin">
            <wp:align>right</wp:align>
          </wp:positionH>
          <wp:positionV relativeFrom="paragraph">
            <wp:posOffset>-93980</wp:posOffset>
          </wp:positionV>
          <wp:extent cx="1616950" cy="460858"/>
          <wp:effectExtent l="0" t="0" r="2540"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1616950" cy="460858"/>
                  </a:xfrm>
                  <a:prstGeom prst="rect">
                    <a:avLst/>
                  </a:prstGeom>
                </pic:spPr>
              </pic:pic>
            </a:graphicData>
          </a:graphic>
          <wp14:sizeRelH relativeFrom="margin">
            <wp14:pctWidth>0</wp14:pctWidth>
          </wp14:sizeRelH>
          <wp14:sizeRelV relativeFrom="margin">
            <wp14:pctHeight>0</wp14:pctHeight>
          </wp14:sizeRelV>
        </wp:anchor>
      </w:drawing>
    </w:r>
    <w:r w:rsidRPr="00F53C4D">
      <w:rPr>
        <w:rFonts w:ascii="Times New Roman" w:hAnsi="Times New Roman"/>
      </w:rPr>
      <w:t>Protocol No</w:t>
    </w:r>
    <w:r w:rsidRPr="00A05BDE">
      <w:rPr>
        <w:rFonts w:ascii="Times New Roman" w:hAnsi="Times New Roman"/>
      </w:rPr>
      <w:t>.: DWP-DN11</w:t>
    </w:r>
    <w:r>
      <w:rPr>
        <w:rFonts w:ascii="Times New Roman" w:hAnsi="Times New Roman"/>
      </w:rPr>
      <w:t>-P01R</w:t>
    </w:r>
  </w:p>
  <w:p w14:paraId="3FA0AF3F" w14:textId="1048DC06" w:rsidR="00E63398" w:rsidRPr="00DC59C7" w:rsidRDefault="00E63398" w:rsidP="007F3C12">
    <w:pPr>
      <w:pStyle w:val="af7"/>
      <w:rPr>
        <w:rFonts w:ascii="Times New Roman" w:hAnsi="Times New Roman"/>
      </w:rPr>
    </w:pPr>
    <w:r w:rsidRPr="00F53C4D">
      <w:rPr>
        <w:rFonts w:ascii="Times New Roman" w:hAnsi="Times New Roman"/>
        <w:noProof/>
      </w:rPr>
      <mc:AlternateContent>
        <mc:Choice Requires="wps">
          <w:drawing>
            <wp:anchor distT="4294967291" distB="4294967291" distL="114300" distR="114300" simplePos="0" relativeHeight="251656192" behindDoc="0" locked="0" layoutInCell="1" allowOverlap="1" wp14:anchorId="2844B43A" wp14:editId="56E3B326">
              <wp:simplePos x="0" y="0"/>
              <wp:positionH relativeFrom="margin">
                <wp:posOffset>1</wp:posOffset>
              </wp:positionH>
              <wp:positionV relativeFrom="paragraph">
                <wp:posOffset>357661</wp:posOffset>
              </wp:positionV>
              <wp:extent cx="5731510" cy="0"/>
              <wp:effectExtent l="0" t="0" r="0" b="0"/>
              <wp:wrapNone/>
              <wp:docPr id="11" name="직선 연결선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151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354A90" id="직선 연결선 11" o:spid="_x0000_s1026" style="position:absolute;left:0;text-align:left;z-index:251656192;visibility:visible;mso-wrap-style:square;mso-width-percent:0;mso-height-percent:0;mso-wrap-distance-left:9pt;mso-wrap-distance-top:-1e-4mm;mso-wrap-distance-right:9pt;mso-wrap-distance-bottom:-1e-4mm;mso-position-horizontal:absolute;mso-position-horizontal-relative:margin;mso-position-vertical:absolute;mso-position-vertical-relative:text;mso-width-percent:0;mso-height-percent:0;mso-width-relative:margin;mso-height-relative:page" from="0,28.15pt" to="451.3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" strokecolor="#549e39 [3204]" strokeweight="1.25pt">
              <o:lock v:ext="edit" shapetype="f"/>
              <w10:wrap anchorx="margin"/>
            </v:line>
          </w:pict>
        </mc:Fallback>
      </mc:AlternateContent>
    </w:r>
    <w:r w:rsidRPr="00F53C4D">
      <w:rPr>
        <w:rFonts w:ascii="Times New Roman" w:hAnsi="Times New Roman"/>
      </w:rPr>
      <w:t xml:space="preserve">Version </w:t>
    </w:r>
    <w:bookmarkEnd w:id="607"/>
    <w:bookmarkEnd w:id="608"/>
    <w:r>
      <w:rPr>
        <w:rFonts w:ascii="Times New Roman" w:hAnsi="Times New Roman"/>
      </w:rPr>
      <w:t>2</w:t>
    </w:r>
    <w:r w:rsidRPr="00F53C4D">
      <w:rPr>
        <w:rFonts w:ascii="Times New Roman" w:hAnsi="Times New Roman"/>
      </w:rPr>
      <w:t>.</w:t>
    </w:r>
    <w:del w:id="609" w:author="inae" w:date="2022-03-10T15:55:00Z">
      <w:r w:rsidRPr="00F53C4D" w:rsidDel="00CF600F">
        <w:rPr>
          <w:rFonts w:ascii="Times New Roman" w:hAnsi="Times New Roman"/>
        </w:rPr>
        <w:delText xml:space="preserve">0 </w:delText>
      </w:r>
    </w:del>
    <w:ins w:id="610" w:author="inae" w:date="2022-03-10T15:55:00Z">
      <w:r>
        <w:rPr>
          <w:rFonts w:ascii="Times New Roman" w:hAnsi="Times New Roman"/>
        </w:rPr>
        <w:t>1</w:t>
      </w:r>
      <w:r w:rsidRPr="00F53C4D">
        <w:rPr>
          <w:rFonts w:ascii="Times New Roman" w:hAnsi="Times New Roman"/>
        </w:rPr>
        <w:t xml:space="preserve"> </w:t>
      </w:r>
    </w:ins>
    <w:r w:rsidRPr="00F53C4D">
      <w:rPr>
        <w:rFonts w:ascii="Times New Roman" w:hAnsi="Times New Roman"/>
      </w:rPr>
      <w:t>(</w:t>
    </w:r>
    <w:del w:id="611" w:author="inae" w:date="2022-03-10T15:55:00Z">
      <w:r w:rsidDel="00CF600F">
        <w:rPr>
          <w:rFonts w:ascii="Times New Roman" w:hAnsi="Times New Roman"/>
        </w:rPr>
        <w:delText>2021.12.21</w:delText>
      </w:r>
    </w:del>
    <w:ins w:id="612" w:author="inae" w:date="2022-03-10T15:55:00Z">
      <w:r>
        <w:rPr>
          <w:rFonts w:ascii="Times New Roman" w:hAnsi="Times New Roman"/>
        </w:rPr>
        <w:t>2022.</w:t>
      </w:r>
      <w:r>
        <w:rPr>
          <w:rFonts w:ascii="Times New Roman" w:hAnsi="Times New Roman" w:hint="eastAsia"/>
        </w:rPr>
        <w:t>x</w:t>
      </w:r>
      <w:r>
        <w:rPr>
          <w:rFonts w:ascii="Times New Roman" w:hAnsi="Times New Roman"/>
        </w:rPr>
        <w:t>x.xx</w:t>
      </w:r>
    </w:ins>
    <w:r w:rsidRPr="00F53C4D">
      <w:rPr>
        <w:rFonts w:ascii="Times New Roman" w:hAnsi="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 w15:restartNumberingAfterBreak="0">
    <w:nsid w:val="0A076B84"/>
    <w:multiLevelType w:val="hybridMultilevel"/>
    <w:tmpl w:val="27F8E228"/>
    <w:lvl w:ilvl="0" w:tplc="4A945DA0">
      <w:start w:val="1"/>
      <w:numFmt w:val="bullet"/>
      <w:pStyle w:val="a"/>
      <w:lvlText w:val=""/>
      <w:lvlJc w:val="left"/>
      <w:pPr>
        <w:tabs>
          <w:tab w:val="num" w:pos="395"/>
        </w:tabs>
        <w:ind w:left="395" w:hanging="394"/>
      </w:pPr>
      <w:rPr>
        <w:rFonts w:ascii="Wingdings" w:hAnsi="Wingdings" w:hint="default"/>
      </w:rPr>
    </w:lvl>
    <w:lvl w:ilvl="1" w:tplc="2BA47A18">
      <w:start w:val="1"/>
      <w:numFmt w:val="bullet"/>
      <w:lvlText w:val=""/>
      <w:lvlJc w:val="left"/>
      <w:pPr>
        <w:tabs>
          <w:tab w:val="num" w:pos="801"/>
        </w:tabs>
        <w:ind w:left="801" w:hanging="400"/>
      </w:pPr>
      <w:rPr>
        <w:rFonts w:ascii="Wingdings" w:hAnsi="Wingdings" w:hint="default"/>
      </w:rPr>
    </w:lvl>
    <w:lvl w:ilvl="2" w:tplc="470C07B6" w:tentative="1">
      <w:start w:val="1"/>
      <w:numFmt w:val="bullet"/>
      <w:lvlText w:val=""/>
      <w:lvlJc w:val="left"/>
      <w:pPr>
        <w:tabs>
          <w:tab w:val="num" w:pos="1201"/>
        </w:tabs>
        <w:ind w:left="1201" w:hanging="400"/>
      </w:pPr>
      <w:rPr>
        <w:rFonts w:ascii="Wingdings" w:hAnsi="Wingdings" w:hint="default"/>
      </w:rPr>
    </w:lvl>
    <w:lvl w:ilvl="3" w:tplc="4AE82E66" w:tentative="1">
      <w:start w:val="1"/>
      <w:numFmt w:val="bullet"/>
      <w:lvlText w:val=""/>
      <w:lvlJc w:val="left"/>
      <w:pPr>
        <w:tabs>
          <w:tab w:val="num" w:pos="1601"/>
        </w:tabs>
        <w:ind w:left="1601" w:hanging="400"/>
      </w:pPr>
      <w:rPr>
        <w:rFonts w:ascii="Wingdings" w:hAnsi="Wingdings" w:hint="default"/>
      </w:rPr>
    </w:lvl>
    <w:lvl w:ilvl="4" w:tplc="517EE2F6" w:tentative="1">
      <w:start w:val="1"/>
      <w:numFmt w:val="bullet"/>
      <w:lvlText w:val=""/>
      <w:lvlJc w:val="left"/>
      <w:pPr>
        <w:tabs>
          <w:tab w:val="num" w:pos="2001"/>
        </w:tabs>
        <w:ind w:left="2001" w:hanging="400"/>
      </w:pPr>
      <w:rPr>
        <w:rFonts w:ascii="Wingdings" w:hAnsi="Wingdings" w:hint="default"/>
      </w:rPr>
    </w:lvl>
    <w:lvl w:ilvl="5" w:tplc="AED480FE" w:tentative="1">
      <w:start w:val="1"/>
      <w:numFmt w:val="bullet"/>
      <w:lvlText w:val=""/>
      <w:lvlJc w:val="left"/>
      <w:pPr>
        <w:tabs>
          <w:tab w:val="num" w:pos="2401"/>
        </w:tabs>
        <w:ind w:left="2401" w:hanging="400"/>
      </w:pPr>
      <w:rPr>
        <w:rFonts w:ascii="Wingdings" w:hAnsi="Wingdings" w:hint="default"/>
      </w:rPr>
    </w:lvl>
    <w:lvl w:ilvl="6" w:tplc="0C463326" w:tentative="1">
      <w:start w:val="1"/>
      <w:numFmt w:val="bullet"/>
      <w:lvlText w:val=""/>
      <w:lvlJc w:val="left"/>
      <w:pPr>
        <w:tabs>
          <w:tab w:val="num" w:pos="2801"/>
        </w:tabs>
        <w:ind w:left="2801" w:hanging="400"/>
      </w:pPr>
      <w:rPr>
        <w:rFonts w:ascii="Wingdings" w:hAnsi="Wingdings" w:hint="default"/>
      </w:rPr>
    </w:lvl>
    <w:lvl w:ilvl="7" w:tplc="B8481D44" w:tentative="1">
      <w:start w:val="1"/>
      <w:numFmt w:val="bullet"/>
      <w:lvlText w:val=""/>
      <w:lvlJc w:val="left"/>
      <w:pPr>
        <w:tabs>
          <w:tab w:val="num" w:pos="3201"/>
        </w:tabs>
        <w:ind w:left="3201" w:hanging="400"/>
      </w:pPr>
      <w:rPr>
        <w:rFonts w:ascii="Wingdings" w:hAnsi="Wingdings" w:hint="default"/>
      </w:rPr>
    </w:lvl>
    <w:lvl w:ilvl="8" w:tplc="33E2DD8A" w:tentative="1">
      <w:start w:val="1"/>
      <w:numFmt w:val="bullet"/>
      <w:lvlText w:val=""/>
      <w:lvlJc w:val="left"/>
      <w:pPr>
        <w:tabs>
          <w:tab w:val="num" w:pos="3601"/>
        </w:tabs>
        <w:ind w:left="3601" w:hanging="400"/>
      </w:pPr>
      <w:rPr>
        <w:rFonts w:ascii="Wingdings" w:hAnsi="Wingdings" w:hint="default"/>
      </w:rPr>
    </w:lvl>
  </w:abstractNum>
  <w:abstractNum w:abstractNumId="2" w15:restartNumberingAfterBreak="0">
    <w:nsid w:val="0D34462B"/>
    <w:multiLevelType w:val="hybridMultilevel"/>
    <w:tmpl w:val="E7C88252"/>
    <w:lvl w:ilvl="0" w:tplc="A3E8A46E">
      <w:start w:val="1"/>
      <w:numFmt w:val="decimal"/>
      <w:lvlText w:val="%1."/>
      <w:lvlJc w:val="left"/>
      <w:pPr>
        <w:ind w:left="1109" w:hanging="400"/>
      </w:pPr>
      <w:rPr>
        <w:b w:val="0"/>
      </w:rPr>
    </w:lvl>
    <w:lvl w:ilvl="1" w:tplc="95C080F2">
      <w:start w:val="1"/>
      <w:numFmt w:val="bullet"/>
      <w:lvlText w:val=""/>
      <w:lvlJc w:val="left"/>
      <w:pPr>
        <w:ind w:left="1509" w:hanging="400"/>
      </w:pPr>
      <w:rPr>
        <w:rFonts w:ascii="Wingdings" w:hAnsi="Wingdings" w:hint="default"/>
      </w:rPr>
    </w:lvl>
    <w:lvl w:ilvl="2" w:tplc="0409001B">
      <w:start w:val="1"/>
      <w:numFmt w:val="lowerRoman"/>
      <w:lvlText w:val="%3."/>
      <w:lvlJc w:val="right"/>
      <w:pPr>
        <w:ind w:left="1909" w:hanging="400"/>
      </w:pPr>
    </w:lvl>
    <w:lvl w:ilvl="3" w:tplc="F50C5E78">
      <w:start w:val="1"/>
      <w:numFmt w:val="decimal"/>
      <w:lvlText w:val="(%4)"/>
      <w:lvlJc w:val="left"/>
      <w:pPr>
        <w:ind w:left="2269" w:hanging="360"/>
      </w:pPr>
      <w:rPr>
        <w:rFonts w:hint="default"/>
      </w:r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3" w15:restartNumberingAfterBreak="0">
    <w:nsid w:val="0D4E1C6C"/>
    <w:multiLevelType w:val="hybridMultilevel"/>
    <w:tmpl w:val="2B3E5EC4"/>
    <w:lvl w:ilvl="0" w:tplc="19923596">
      <w:start w:val="1"/>
      <w:numFmt w:val="decimal"/>
      <w:lvlText w:val="%1)"/>
      <w:lvlJc w:val="left"/>
      <w:pPr>
        <w:ind w:left="800" w:hanging="400"/>
      </w:pPr>
      <w:rPr>
        <w:rFonts w:hint="default"/>
        <w:b w:val="0"/>
        <w:sz w:val="18"/>
        <w:szCs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7B2D08"/>
    <w:multiLevelType w:val="multilevel"/>
    <w:tmpl w:val="3438D25C"/>
    <w:lvl w:ilvl="0">
      <w:start w:val="1"/>
      <w:numFmt w:val="decimal"/>
      <w:lvlText w:val="%1."/>
      <w:lvlJc w:val="left"/>
      <w:pPr>
        <w:tabs>
          <w:tab w:val="num" w:pos="300"/>
        </w:tabs>
        <w:ind w:left="300" w:hanging="300"/>
      </w:pPr>
      <w:rPr>
        <w:rFonts w:hint="eastAsia"/>
        <w:b/>
      </w:rPr>
    </w:lvl>
    <w:lvl w:ilvl="1">
      <w:start w:val="1"/>
      <w:numFmt w:val="upperLetter"/>
      <w:lvlText w:val="%2."/>
      <w:lvlJc w:val="left"/>
      <w:pPr>
        <w:ind w:left="3468" w:hanging="400"/>
      </w:pPr>
      <w:rPr>
        <w:rFonts w:hint="eastAsia"/>
      </w:rPr>
    </w:lvl>
    <w:lvl w:ilvl="2">
      <w:start w:val="2"/>
      <w:numFmt w:val="bullet"/>
      <w:lvlText w:val="-"/>
      <w:lvlJc w:val="left"/>
      <w:pPr>
        <w:ind w:left="3828" w:hanging="360"/>
      </w:pPr>
      <w:rPr>
        <w:rFonts w:ascii="맑은 고딕" w:eastAsia="맑은 고딕" w:hAnsi="맑은 고딕" w:cs="Arial" w:hint="eastAsia"/>
      </w:rPr>
    </w:lvl>
    <w:lvl w:ilvl="3">
      <w:start w:val="4"/>
      <w:numFmt w:val="decimal"/>
      <w:lvlText w:val="%4)"/>
      <w:lvlJc w:val="left"/>
      <w:pPr>
        <w:ind w:left="786" w:hanging="360"/>
      </w:pPr>
      <w:rPr>
        <w:rFonts w:hint="default"/>
      </w:rPr>
    </w:lvl>
    <w:lvl w:ilvl="4">
      <w:start w:val="1"/>
      <w:numFmt w:val="decimal"/>
      <w:lvlText w:val="(%5)"/>
      <w:lvlJc w:val="left"/>
      <w:pPr>
        <w:ind w:left="4628" w:hanging="360"/>
      </w:pPr>
      <w:rPr>
        <w:rFonts w:eastAsia="맑은 고딕" w:hint="default"/>
        <w:b w:val="0"/>
      </w:rPr>
    </w:lvl>
    <w:lvl w:ilvl="5">
      <w:start w:val="1"/>
      <w:numFmt w:val="bullet"/>
      <w:lvlText w:val=""/>
      <w:lvlJc w:val="left"/>
      <w:pPr>
        <w:ind w:left="5068" w:hanging="400"/>
      </w:pPr>
      <w:rPr>
        <w:rFonts w:ascii="Wingdings" w:hAnsi="Wingdings" w:hint="default"/>
      </w:rPr>
    </w:lvl>
    <w:lvl w:ilvl="6">
      <w:start w:val="1"/>
      <w:numFmt w:val="decimalEnclosedCircle"/>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5" w15:restartNumberingAfterBreak="0">
    <w:nsid w:val="13403FD0"/>
    <w:multiLevelType w:val="hybridMultilevel"/>
    <w:tmpl w:val="A04AAD62"/>
    <w:lvl w:ilvl="0" w:tplc="5FE8C97E">
      <w:start w:val="1"/>
      <w:numFmt w:val="decimal"/>
      <w:pStyle w:val="1"/>
      <w:lvlText w:val="%1)"/>
      <w:lvlJc w:val="left"/>
      <w:pPr>
        <w:ind w:left="760" w:hanging="360"/>
      </w:pPr>
      <w:rPr>
        <w:rFonts w:hint="default"/>
        <w:b w:val="0"/>
      </w:rPr>
    </w:lvl>
    <w:lvl w:ilvl="1" w:tplc="F79E2ABE">
      <w:start w:val="1"/>
      <w:numFmt w:val="decimalEnclosedCircle"/>
      <w:lvlText w:val="%2"/>
      <w:lvlJc w:val="left"/>
      <w:pPr>
        <w:ind w:left="1200" w:hanging="400"/>
      </w:pPr>
      <w:rPr>
        <w:rFonts w:asciiTheme="minorEastAsia" w:eastAsiaTheme="minorEastAsia" w:hAnsiTheme="minorEastAsia" w:cs="Arial"/>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3B070B9"/>
    <w:multiLevelType w:val="hybridMultilevel"/>
    <w:tmpl w:val="F2960CCE"/>
    <w:lvl w:ilvl="0" w:tplc="99C0D65A">
      <w:start w:val="1"/>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7F7187"/>
    <w:multiLevelType w:val="hybridMultilevel"/>
    <w:tmpl w:val="1E02A8AA"/>
    <w:lvl w:ilvl="0" w:tplc="21E01A6A">
      <w:start w:val="1"/>
      <w:numFmt w:val="bullet"/>
      <w:lvlText w:val=""/>
      <w:lvlJc w:val="left"/>
      <w:pPr>
        <w:ind w:left="987" w:hanging="400"/>
      </w:pPr>
      <w:rPr>
        <w:rFonts w:ascii="Wingdings" w:hAnsi="Wingdings" w:hint="default"/>
        <w:color w:val="auto"/>
      </w:rPr>
    </w:lvl>
    <w:lvl w:ilvl="1" w:tplc="04090003" w:tentative="1">
      <w:start w:val="1"/>
      <w:numFmt w:val="bullet"/>
      <w:lvlText w:val=""/>
      <w:lvlJc w:val="left"/>
      <w:pPr>
        <w:ind w:left="1387" w:hanging="400"/>
      </w:pPr>
      <w:rPr>
        <w:rFonts w:ascii="Wingdings" w:hAnsi="Wingdings" w:hint="default"/>
      </w:rPr>
    </w:lvl>
    <w:lvl w:ilvl="2" w:tplc="04090005" w:tentative="1">
      <w:start w:val="1"/>
      <w:numFmt w:val="bullet"/>
      <w:lvlText w:val=""/>
      <w:lvlJc w:val="left"/>
      <w:pPr>
        <w:ind w:left="1787" w:hanging="400"/>
      </w:pPr>
      <w:rPr>
        <w:rFonts w:ascii="Wingdings" w:hAnsi="Wingdings" w:hint="default"/>
      </w:rPr>
    </w:lvl>
    <w:lvl w:ilvl="3" w:tplc="04090001" w:tentative="1">
      <w:start w:val="1"/>
      <w:numFmt w:val="bullet"/>
      <w:lvlText w:val=""/>
      <w:lvlJc w:val="left"/>
      <w:pPr>
        <w:ind w:left="2187" w:hanging="400"/>
      </w:pPr>
      <w:rPr>
        <w:rFonts w:ascii="Wingdings" w:hAnsi="Wingdings" w:hint="default"/>
      </w:rPr>
    </w:lvl>
    <w:lvl w:ilvl="4" w:tplc="04090003" w:tentative="1">
      <w:start w:val="1"/>
      <w:numFmt w:val="bullet"/>
      <w:lvlText w:val=""/>
      <w:lvlJc w:val="left"/>
      <w:pPr>
        <w:ind w:left="2587" w:hanging="400"/>
      </w:pPr>
      <w:rPr>
        <w:rFonts w:ascii="Wingdings" w:hAnsi="Wingdings" w:hint="default"/>
      </w:rPr>
    </w:lvl>
    <w:lvl w:ilvl="5" w:tplc="04090005" w:tentative="1">
      <w:start w:val="1"/>
      <w:numFmt w:val="bullet"/>
      <w:lvlText w:val=""/>
      <w:lvlJc w:val="left"/>
      <w:pPr>
        <w:ind w:left="2987" w:hanging="400"/>
      </w:pPr>
      <w:rPr>
        <w:rFonts w:ascii="Wingdings" w:hAnsi="Wingdings" w:hint="default"/>
      </w:rPr>
    </w:lvl>
    <w:lvl w:ilvl="6" w:tplc="04090001" w:tentative="1">
      <w:start w:val="1"/>
      <w:numFmt w:val="bullet"/>
      <w:lvlText w:val=""/>
      <w:lvlJc w:val="left"/>
      <w:pPr>
        <w:ind w:left="3387" w:hanging="400"/>
      </w:pPr>
      <w:rPr>
        <w:rFonts w:ascii="Wingdings" w:hAnsi="Wingdings" w:hint="default"/>
      </w:rPr>
    </w:lvl>
    <w:lvl w:ilvl="7" w:tplc="04090003" w:tentative="1">
      <w:start w:val="1"/>
      <w:numFmt w:val="bullet"/>
      <w:lvlText w:val=""/>
      <w:lvlJc w:val="left"/>
      <w:pPr>
        <w:ind w:left="3787" w:hanging="400"/>
      </w:pPr>
      <w:rPr>
        <w:rFonts w:ascii="Wingdings" w:hAnsi="Wingdings" w:hint="default"/>
      </w:rPr>
    </w:lvl>
    <w:lvl w:ilvl="8" w:tplc="04090005" w:tentative="1">
      <w:start w:val="1"/>
      <w:numFmt w:val="bullet"/>
      <w:lvlText w:val=""/>
      <w:lvlJc w:val="left"/>
      <w:pPr>
        <w:ind w:left="4187" w:hanging="400"/>
      </w:pPr>
      <w:rPr>
        <w:rFonts w:ascii="Wingdings" w:hAnsi="Wingdings" w:hint="default"/>
      </w:rPr>
    </w:lvl>
  </w:abstractNum>
  <w:abstractNum w:abstractNumId="8" w15:restartNumberingAfterBreak="0">
    <w:nsid w:val="155F1A18"/>
    <w:multiLevelType w:val="hybridMultilevel"/>
    <w:tmpl w:val="69961830"/>
    <w:lvl w:ilvl="0" w:tplc="03A630BE">
      <w:start w:val="4"/>
      <w:numFmt w:val="bullet"/>
      <w:lvlText w:val="-"/>
      <w:lvlJc w:val="left"/>
      <w:pPr>
        <w:ind w:left="1390" w:hanging="400"/>
      </w:pPr>
      <w:rPr>
        <w:rFonts w:ascii="Arial" w:eastAsia="맑은 고딕" w:hAnsi="Arial" w:cs="Arial" w:hint="default"/>
      </w:rPr>
    </w:lvl>
    <w:lvl w:ilvl="1" w:tplc="04090003" w:tentative="1">
      <w:start w:val="1"/>
      <w:numFmt w:val="bullet"/>
      <w:lvlText w:val=""/>
      <w:lvlJc w:val="left"/>
      <w:pPr>
        <w:ind w:left="1790" w:hanging="400"/>
      </w:pPr>
      <w:rPr>
        <w:rFonts w:ascii="Wingdings" w:hAnsi="Wingdings" w:hint="default"/>
      </w:rPr>
    </w:lvl>
    <w:lvl w:ilvl="2" w:tplc="04090005" w:tentative="1">
      <w:start w:val="1"/>
      <w:numFmt w:val="bullet"/>
      <w:lvlText w:val=""/>
      <w:lvlJc w:val="left"/>
      <w:pPr>
        <w:ind w:left="2190" w:hanging="400"/>
      </w:pPr>
      <w:rPr>
        <w:rFonts w:ascii="Wingdings" w:hAnsi="Wingdings" w:hint="default"/>
      </w:rPr>
    </w:lvl>
    <w:lvl w:ilvl="3" w:tplc="04090001" w:tentative="1">
      <w:start w:val="1"/>
      <w:numFmt w:val="bullet"/>
      <w:lvlText w:val=""/>
      <w:lvlJc w:val="left"/>
      <w:pPr>
        <w:ind w:left="2590" w:hanging="400"/>
      </w:pPr>
      <w:rPr>
        <w:rFonts w:ascii="Wingdings" w:hAnsi="Wingdings" w:hint="default"/>
      </w:rPr>
    </w:lvl>
    <w:lvl w:ilvl="4" w:tplc="04090003" w:tentative="1">
      <w:start w:val="1"/>
      <w:numFmt w:val="bullet"/>
      <w:lvlText w:val=""/>
      <w:lvlJc w:val="left"/>
      <w:pPr>
        <w:ind w:left="2990" w:hanging="400"/>
      </w:pPr>
      <w:rPr>
        <w:rFonts w:ascii="Wingdings" w:hAnsi="Wingdings" w:hint="default"/>
      </w:rPr>
    </w:lvl>
    <w:lvl w:ilvl="5" w:tplc="04090005" w:tentative="1">
      <w:start w:val="1"/>
      <w:numFmt w:val="bullet"/>
      <w:lvlText w:val=""/>
      <w:lvlJc w:val="left"/>
      <w:pPr>
        <w:ind w:left="3390" w:hanging="400"/>
      </w:pPr>
      <w:rPr>
        <w:rFonts w:ascii="Wingdings" w:hAnsi="Wingdings" w:hint="default"/>
      </w:rPr>
    </w:lvl>
    <w:lvl w:ilvl="6" w:tplc="04090001" w:tentative="1">
      <w:start w:val="1"/>
      <w:numFmt w:val="bullet"/>
      <w:lvlText w:val=""/>
      <w:lvlJc w:val="left"/>
      <w:pPr>
        <w:ind w:left="3790" w:hanging="400"/>
      </w:pPr>
      <w:rPr>
        <w:rFonts w:ascii="Wingdings" w:hAnsi="Wingdings" w:hint="default"/>
      </w:rPr>
    </w:lvl>
    <w:lvl w:ilvl="7" w:tplc="04090003" w:tentative="1">
      <w:start w:val="1"/>
      <w:numFmt w:val="bullet"/>
      <w:lvlText w:val=""/>
      <w:lvlJc w:val="left"/>
      <w:pPr>
        <w:ind w:left="4190" w:hanging="400"/>
      </w:pPr>
      <w:rPr>
        <w:rFonts w:ascii="Wingdings" w:hAnsi="Wingdings" w:hint="default"/>
      </w:rPr>
    </w:lvl>
    <w:lvl w:ilvl="8" w:tplc="04090005" w:tentative="1">
      <w:start w:val="1"/>
      <w:numFmt w:val="bullet"/>
      <w:lvlText w:val=""/>
      <w:lvlJc w:val="left"/>
      <w:pPr>
        <w:ind w:left="4590" w:hanging="400"/>
      </w:pPr>
      <w:rPr>
        <w:rFonts w:ascii="Wingdings" w:hAnsi="Wingdings" w:hint="default"/>
      </w:rPr>
    </w:lvl>
  </w:abstractNum>
  <w:abstractNum w:abstractNumId="9" w15:restartNumberingAfterBreak="0">
    <w:nsid w:val="1965633A"/>
    <w:multiLevelType w:val="hybridMultilevel"/>
    <w:tmpl w:val="7424EE30"/>
    <w:lvl w:ilvl="0" w:tplc="B57260D0">
      <w:start w:val="1"/>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9A21DC4"/>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A393B7C"/>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BF119C1"/>
    <w:multiLevelType w:val="hybridMultilevel"/>
    <w:tmpl w:val="57A4B620"/>
    <w:lvl w:ilvl="0" w:tplc="F50C5E78">
      <w:start w:val="1"/>
      <w:numFmt w:val="decimal"/>
      <w:lvlText w:val="(%1)"/>
      <w:lvlJc w:val="left"/>
      <w:pPr>
        <w:ind w:left="2269"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CDC5FFB"/>
    <w:multiLevelType w:val="hybridMultilevel"/>
    <w:tmpl w:val="FCC22818"/>
    <w:lvl w:ilvl="0" w:tplc="5D6C813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D0A4A3C"/>
    <w:multiLevelType w:val="hybridMultilevel"/>
    <w:tmpl w:val="57A4B620"/>
    <w:lvl w:ilvl="0" w:tplc="F50C5E78">
      <w:start w:val="1"/>
      <w:numFmt w:val="decimal"/>
      <w:lvlText w:val="(%1)"/>
      <w:lvlJc w:val="left"/>
      <w:pPr>
        <w:ind w:left="2269"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1EE2701D"/>
    <w:multiLevelType w:val="hybridMultilevel"/>
    <w:tmpl w:val="08DC3B24"/>
    <w:lvl w:ilvl="0" w:tplc="101EA9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46F7638"/>
    <w:multiLevelType w:val="hybridMultilevel"/>
    <w:tmpl w:val="38E88728"/>
    <w:lvl w:ilvl="0" w:tplc="95C080F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25BE26B9"/>
    <w:multiLevelType w:val="hybridMultilevel"/>
    <w:tmpl w:val="9A02E93E"/>
    <w:lvl w:ilvl="0" w:tplc="2C1C832A">
      <w:start w:val="1"/>
      <w:numFmt w:val="bullet"/>
      <w:pStyle w:val="0cm15"/>
      <w:lvlText w:val=""/>
      <w:lvlJc w:val="left"/>
      <w:pPr>
        <w:tabs>
          <w:tab w:val="num" w:pos="397"/>
        </w:tabs>
        <w:ind w:left="397" w:hanging="284"/>
      </w:pPr>
      <w:rPr>
        <w:rFonts w:ascii="Wingdings" w:eastAsia="굴림" w:hAnsi="Wingdings"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8" w15:restartNumberingAfterBreak="0">
    <w:nsid w:val="26391328"/>
    <w:multiLevelType w:val="hybridMultilevel"/>
    <w:tmpl w:val="DDE8B7F4"/>
    <w:lvl w:ilvl="0" w:tplc="C7DE2954">
      <w:start w:val="1"/>
      <w:numFmt w:val="decimal"/>
      <w:pStyle w:val="4"/>
      <w:lvlText w:val="%1)"/>
      <w:lvlJc w:val="left"/>
      <w:pPr>
        <w:tabs>
          <w:tab w:val="num" w:pos="284"/>
        </w:tabs>
        <w:ind w:left="680" w:hanging="396"/>
      </w:pPr>
      <w:rPr>
        <w:rFonts w:ascii="Arial" w:eastAsia="돋움" w:hAnsi="Arial" w:hint="default"/>
        <w:b/>
        <w:i w:val="0"/>
        <w:sz w:val="20"/>
        <w:szCs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15:restartNumberingAfterBreak="0">
    <w:nsid w:val="29E27C2D"/>
    <w:multiLevelType w:val="hybridMultilevel"/>
    <w:tmpl w:val="2B3E5EC4"/>
    <w:lvl w:ilvl="0" w:tplc="19923596">
      <w:start w:val="1"/>
      <w:numFmt w:val="decimal"/>
      <w:lvlText w:val="%1)"/>
      <w:lvlJc w:val="left"/>
      <w:pPr>
        <w:ind w:left="800" w:hanging="400"/>
      </w:pPr>
      <w:rPr>
        <w:rFonts w:hint="default"/>
        <w:b w:val="0"/>
        <w:sz w:val="18"/>
        <w:szCs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2B9A79DC"/>
    <w:multiLevelType w:val="hybridMultilevel"/>
    <w:tmpl w:val="77C8C61A"/>
    <w:lvl w:ilvl="0" w:tplc="0CAED1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0903579"/>
    <w:multiLevelType w:val="hybridMultilevel"/>
    <w:tmpl w:val="57A4B620"/>
    <w:lvl w:ilvl="0" w:tplc="F50C5E78">
      <w:start w:val="1"/>
      <w:numFmt w:val="decimal"/>
      <w:lvlText w:val="(%1)"/>
      <w:lvlJc w:val="left"/>
      <w:pPr>
        <w:ind w:left="2269"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0A43084"/>
    <w:multiLevelType w:val="hybridMultilevel"/>
    <w:tmpl w:val="D77099C4"/>
    <w:lvl w:ilvl="0" w:tplc="0000378A">
      <w:start w:val="1"/>
      <w:numFmt w:val="bullet"/>
      <w:lvlText w:val="•"/>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11D7425"/>
    <w:multiLevelType w:val="multilevel"/>
    <w:tmpl w:val="62E2CE30"/>
    <w:lvl w:ilvl="0">
      <w:start w:val="1"/>
      <w:numFmt w:val="decimal"/>
      <w:pStyle w:val="R1"/>
      <w:lvlText w:val="%1."/>
      <w:lvlJc w:val="left"/>
      <w:pPr>
        <w:tabs>
          <w:tab w:val="num" w:pos="737"/>
        </w:tabs>
        <w:ind w:left="737" w:hanging="737"/>
      </w:pPr>
      <w:rPr>
        <w:rFonts w:ascii="Arial" w:hAnsi="Arial" w:hint="default"/>
      </w:rPr>
    </w:lvl>
    <w:lvl w:ilvl="1">
      <w:start w:val="1"/>
      <w:numFmt w:val="decimal"/>
      <w:pStyle w:val="R2"/>
      <w:lvlText w:val="%1.%2"/>
      <w:lvlJc w:val="left"/>
      <w:pPr>
        <w:tabs>
          <w:tab w:val="num" w:pos="737"/>
        </w:tabs>
        <w:ind w:left="737" w:hanging="737"/>
      </w:pPr>
      <w:rPr>
        <w:rFonts w:hint="eastAsia"/>
      </w:rPr>
    </w:lvl>
    <w:lvl w:ilvl="2">
      <w:start w:val="1"/>
      <w:numFmt w:val="decimal"/>
      <w:pStyle w:val="R3"/>
      <w:lvlText w:val="%1.%2.%3"/>
      <w:lvlJc w:val="left"/>
      <w:pPr>
        <w:tabs>
          <w:tab w:val="num" w:pos="737"/>
        </w:tabs>
        <w:ind w:left="737" w:hanging="737"/>
      </w:pPr>
      <w:rPr>
        <w:rFonts w:hint="eastAsia"/>
      </w:rPr>
    </w:lvl>
    <w:lvl w:ilvl="3">
      <w:start w:val="1"/>
      <w:numFmt w:val="decimal"/>
      <w:lvlText w:val="%1.%2.%3.%4"/>
      <w:lvlJc w:val="left"/>
      <w:pPr>
        <w:tabs>
          <w:tab w:val="num" w:pos="737"/>
        </w:tabs>
        <w:ind w:left="737" w:hanging="73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4D932DB"/>
    <w:multiLevelType w:val="hybridMultilevel"/>
    <w:tmpl w:val="BF74449C"/>
    <w:lvl w:ilvl="0" w:tplc="6C847606">
      <w:start w:val="1"/>
      <w:numFmt w:val="decimalEnclosedCircle"/>
      <w:pStyle w:val="13"/>
      <w:lvlText w:val="%1"/>
      <w:lvlJc w:val="left"/>
      <w:pPr>
        <w:tabs>
          <w:tab w:val="num" w:pos="928"/>
        </w:tabs>
        <w:ind w:left="823" w:hanging="255"/>
      </w:pPr>
      <w:rPr>
        <w:rFonts w:hint="eastAsia"/>
        <w:b w:val="0"/>
        <w:i w:val="0"/>
        <w:lang w:val="en-US"/>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38640F06"/>
    <w:multiLevelType w:val="hybridMultilevel"/>
    <w:tmpl w:val="B9E62482"/>
    <w:lvl w:ilvl="0" w:tplc="41A25222">
      <w:start w:val="1"/>
      <w:numFmt w:val="bullet"/>
      <w:pStyle w:val="40"/>
      <w:lvlText w:val=""/>
      <w:lvlJc w:val="left"/>
      <w:pPr>
        <w:tabs>
          <w:tab w:val="num" w:pos="851"/>
        </w:tabs>
        <w:ind w:left="964" w:hanging="113"/>
      </w:pPr>
      <w:rPr>
        <w:rFonts w:ascii="Wingdings" w:hAnsi="Wingdings" w:hint="default"/>
      </w:rPr>
    </w:lvl>
    <w:lvl w:ilvl="1" w:tplc="04090003" w:tentative="1">
      <w:start w:val="1"/>
      <w:numFmt w:val="bullet"/>
      <w:lvlText w:val=""/>
      <w:lvlJc w:val="left"/>
      <w:pPr>
        <w:tabs>
          <w:tab w:val="num" w:pos="2051"/>
        </w:tabs>
        <w:ind w:left="2051" w:hanging="400"/>
      </w:pPr>
      <w:rPr>
        <w:rFonts w:ascii="Wingdings" w:hAnsi="Wingdings" w:hint="default"/>
      </w:rPr>
    </w:lvl>
    <w:lvl w:ilvl="2" w:tplc="04090005">
      <w:start w:val="1"/>
      <w:numFmt w:val="bullet"/>
      <w:lvlText w:val=""/>
      <w:lvlJc w:val="left"/>
      <w:pPr>
        <w:tabs>
          <w:tab w:val="num" w:pos="2451"/>
        </w:tabs>
        <w:ind w:left="2451" w:hanging="400"/>
      </w:pPr>
      <w:rPr>
        <w:rFonts w:ascii="Wingdings" w:hAnsi="Wingdings" w:hint="default"/>
      </w:rPr>
    </w:lvl>
    <w:lvl w:ilvl="3" w:tplc="04090001" w:tentative="1">
      <w:start w:val="1"/>
      <w:numFmt w:val="bullet"/>
      <w:lvlText w:val=""/>
      <w:lvlJc w:val="left"/>
      <w:pPr>
        <w:tabs>
          <w:tab w:val="num" w:pos="2851"/>
        </w:tabs>
        <w:ind w:left="2851" w:hanging="400"/>
      </w:pPr>
      <w:rPr>
        <w:rFonts w:ascii="Wingdings" w:hAnsi="Wingdings" w:hint="default"/>
      </w:rPr>
    </w:lvl>
    <w:lvl w:ilvl="4" w:tplc="04090003" w:tentative="1">
      <w:start w:val="1"/>
      <w:numFmt w:val="bullet"/>
      <w:lvlText w:val=""/>
      <w:lvlJc w:val="left"/>
      <w:pPr>
        <w:tabs>
          <w:tab w:val="num" w:pos="3251"/>
        </w:tabs>
        <w:ind w:left="3251" w:hanging="400"/>
      </w:pPr>
      <w:rPr>
        <w:rFonts w:ascii="Wingdings" w:hAnsi="Wingdings" w:hint="default"/>
      </w:rPr>
    </w:lvl>
    <w:lvl w:ilvl="5" w:tplc="04090005" w:tentative="1">
      <w:start w:val="1"/>
      <w:numFmt w:val="bullet"/>
      <w:lvlText w:val=""/>
      <w:lvlJc w:val="left"/>
      <w:pPr>
        <w:tabs>
          <w:tab w:val="num" w:pos="3651"/>
        </w:tabs>
        <w:ind w:left="3651" w:hanging="400"/>
      </w:pPr>
      <w:rPr>
        <w:rFonts w:ascii="Wingdings" w:hAnsi="Wingdings" w:hint="default"/>
      </w:rPr>
    </w:lvl>
    <w:lvl w:ilvl="6" w:tplc="04090001" w:tentative="1">
      <w:start w:val="1"/>
      <w:numFmt w:val="bullet"/>
      <w:lvlText w:val=""/>
      <w:lvlJc w:val="left"/>
      <w:pPr>
        <w:tabs>
          <w:tab w:val="num" w:pos="4051"/>
        </w:tabs>
        <w:ind w:left="4051" w:hanging="400"/>
      </w:pPr>
      <w:rPr>
        <w:rFonts w:ascii="Wingdings" w:hAnsi="Wingdings" w:hint="default"/>
      </w:rPr>
    </w:lvl>
    <w:lvl w:ilvl="7" w:tplc="04090003" w:tentative="1">
      <w:start w:val="1"/>
      <w:numFmt w:val="bullet"/>
      <w:lvlText w:val=""/>
      <w:lvlJc w:val="left"/>
      <w:pPr>
        <w:tabs>
          <w:tab w:val="num" w:pos="4451"/>
        </w:tabs>
        <w:ind w:left="4451" w:hanging="400"/>
      </w:pPr>
      <w:rPr>
        <w:rFonts w:ascii="Wingdings" w:hAnsi="Wingdings" w:hint="default"/>
      </w:rPr>
    </w:lvl>
    <w:lvl w:ilvl="8" w:tplc="04090005" w:tentative="1">
      <w:start w:val="1"/>
      <w:numFmt w:val="bullet"/>
      <w:lvlText w:val=""/>
      <w:lvlJc w:val="left"/>
      <w:pPr>
        <w:tabs>
          <w:tab w:val="num" w:pos="4851"/>
        </w:tabs>
        <w:ind w:left="4851" w:hanging="400"/>
      </w:pPr>
      <w:rPr>
        <w:rFonts w:ascii="Wingdings" w:hAnsi="Wingdings" w:hint="default"/>
      </w:rPr>
    </w:lvl>
  </w:abstractNum>
  <w:abstractNum w:abstractNumId="26" w15:restartNumberingAfterBreak="0">
    <w:nsid w:val="395114D7"/>
    <w:multiLevelType w:val="multilevel"/>
    <w:tmpl w:val="A69E6BB6"/>
    <w:lvl w:ilvl="0">
      <w:start w:val="1"/>
      <w:numFmt w:val="decimal"/>
      <w:pStyle w:val="10"/>
      <w:lvlText w:val="%1."/>
      <w:lvlJc w:val="left"/>
      <w:pPr>
        <w:ind w:left="425" w:hanging="425"/>
      </w:pPr>
      <w:rPr>
        <w:rFonts w:ascii="맑은 고딕" w:eastAsia="맑은 고딕" w:hAnsi="맑은 고딕" w:cstheme="majorHAnsi" w:hint="default"/>
        <w:b/>
        <w:sz w:val="24"/>
        <w:szCs w:val="20"/>
      </w:rPr>
    </w:lvl>
    <w:lvl w:ilvl="1">
      <w:start w:val="1"/>
      <w:numFmt w:val="decimal"/>
      <w:pStyle w:val="2"/>
      <w:lvlText w:val="%1.%2."/>
      <w:lvlJc w:val="left"/>
      <w:pPr>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09" w:hanging="709"/>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3E69146E"/>
    <w:multiLevelType w:val="hybridMultilevel"/>
    <w:tmpl w:val="15C8F130"/>
    <w:lvl w:ilvl="0" w:tplc="62061F12">
      <w:start w:val="1"/>
      <w:numFmt w:val="decimalEnclosedCircle"/>
      <w:pStyle w:val="body-4num"/>
      <w:lvlText w:val="%1"/>
      <w:lvlJc w:val="left"/>
      <w:pPr>
        <w:ind w:left="1393" w:hanging="400"/>
      </w:pPr>
      <w:rPr>
        <w:color w:val="auto"/>
      </w:rPr>
    </w:lvl>
    <w:lvl w:ilvl="1" w:tplc="04090019">
      <w:start w:val="1"/>
      <w:numFmt w:val="upperLetter"/>
      <w:lvlText w:val="%2."/>
      <w:lvlJc w:val="left"/>
      <w:pPr>
        <w:ind w:left="1960" w:hanging="400"/>
      </w:pPr>
    </w:lvl>
    <w:lvl w:ilvl="2" w:tplc="0409001B">
      <w:start w:val="1"/>
      <w:numFmt w:val="lowerRoman"/>
      <w:lvlText w:val="%3."/>
      <w:lvlJc w:val="right"/>
      <w:pPr>
        <w:ind w:left="2360" w:hanging="400"/>
      </w:pPr>
    </w:lvl>
    <w:lvl w:ilvl="3" w:tplc="0409000F">
      <w:start w:val="1"/>
      <w:numFmt w:val="decimal"/>
      <w:lvlText w:val="%4."/>
      <w:lvlJc w:val="left"/>
      <w:pPr>
        <w:ind w:left="2760" w:hanging="400"/>
      </w:pPr>
    </w:lvl>
    <w:lvl w:ilvl="4" w:tplc="04090019">
      <w:start w:val="1"/>
      <w:numFmt w:val="upperLetter"/>
      <w:lvlText w:val="%5."/>
      <w:lvlJc w:val="left"/>
      <w:pPr>
        <w:ind w:left="3160" w:hanging="400"/>
      </w:pPr>
    </w:lvl>
    <w:lvl w:ilvl="5" w:tplc="0409001B">
      <w:start w:val="1"/>
      <w:numFmt w:val="lowerRoman"/>
      <w:lvlText w:val="%6."/>
      <w:lvlJc w:val="right"/>
      <w:pPr>
        <w:ind w:left="3560" w:hanging="400"/>
      </w:pPr>
    </w:lvl>
    <w:lvl w:ilvl="6" w:tplc="0409000F">
      <w:start w:val="1"/>
      <w:numFmt w:val="decimal"/>
      <w:lvlText w:val="%7."/>
      <w:lvlJc w:val="left"/>
      <w:pPr>
        <w:ind w:left="3960" w:hanging="400"/>
      </w:pPr>
    </w:lvl>
    <w:lvl w:ilvl="7" w:tplc="04090019">
      <w:start w:val="1"/>
      <w:numFmt w:val="upperLetter"/>
      <w:lvlText w:val="%8."/>
      <w:lvlJc w:val="left"/>
      <w:pPr>
        <w:ind w:left="4360" w:hanging="400"/>
      </w:pPr>
    </w:lvl>
    <w:lvl w:ilvl="8" w:tplc="0409001B">
      <w:start w:val="1"/>
      <w:numFmt w:val="lowerRoman"/>
      <w:lvlText w:val="%9."/>
      <w:lvlJc w:val="right"/>
      <w:pPr>
        <w:ind w:left="4760" w:hanging="400"/>
      </w:pPr>
    </w:lvl>
  </w:abstractNum>
  <w:abstractNum w:abstractNumId="28" w15:restartNumberingAfterBreak="0">
    <w:nsid w:val="3F2D58E8"/>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11B59C4"/>
    <w:multiLevelType w:val="hybridMultilevel"/>
    <w:tmpl w:val="DA64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2A04FC"/>
    <w:multiLevelType w:val="multilevel"/>
    <w:tmpl w:val="C59ED360"/>
    <w:lvl w:ilvl="0">
      <w:start w:val="1"/>
      <w:numFmt w:val="decimal"/>
      <w:pStyle w:val="11"/>
      <w:lvlText w:val="%1."/>
      <w:lvlJc w:val="left"/>
      <w:pPr>
        <w:ind w:left="425" w:hanging="425"/>
      </w:pPr>
      <w:rPr>
        <w:rFonts w:ascii="Times New Roman" w:hAnsi="Times New Roman" w:hint="default"/>
      </w:rPr>
    </w:lvl>
    <w:lvl w:ilvl="1">
      <w:start w:val="1"/>
      <w:numFmt w:val="decimal"/>
      <w:pStyle w:val="20"/>
      <w:lvlText w:val="%1.%2."/>
      <w:lvlJc w:val="left"/>
      <w:pPr>
        <w:ind w:left="567" w:hanging="567"/>
      </w:pPr>
      <w:rPr>
        <w:rFonts w:ascii="Times New Roman" w:hAnsi="Times New Roman" w:hint="default"/>
      </w:rPr>
    </w:lvl>
    <w:lvl w:ilvl="2">
      <w:start w:val="1"/>
      <w:numFmt w:val="decimal"/>
      <w:pStyle w:val="30"/>
      <w:lvlText w:val="%1.%2.%3."/>
      <w:lvlJc w:val="left"/>
      <w:pPr>
        <w:ind w:left="709" w:hanging="709"/>
      </w:pPr>
      <w:rPr>
        <w:rFonts w:ascii="Times New Roman" w:hAnsi="Times New Roman" w:hint="default"/>
      </w:rPr>
    </w:lvl>
    <w:lvl w:ilvl="3">
      <w:start w:val="1"/>
      <w:numFmt w:val="decimal"/>
      <w:pStyle w:val="41"/>
      <w:lvlText w:val="(%4)"/>
      <w:lvlJc w:val="left"/>
      <w:pPr>
        <w:ind w:left="851" w:hanging="851"/>
      </w:pPr>
      <w:rPr>
        <w:rFonts w:ascii="Times New Roman" w:hAnsi="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46380908"/>
    <w:multiLevelType w:val="hybridMultilevel"/>
    <w:tmpl w:val="B55C2480"/>
    <w:lvl w:ilvl="0" w:tplc="AD6A33CA">
      <w:start w:val="1"/>
      <w:numFmt w:val="decimal"/>
      <w:lvlText w:val="%1)"/>
      <w:lvlJc w:val="left"/>
      <w:pPr>
        <w:ind w:left="400" w:hanging="400"/>
      </w:pPr>
      <w:rPr>
        <w:rFonts w:ascii="Times New Roman" w:eastAsia="맑은 고딕" w:hAnsi="Times New Roman" w:cs="Times New Roman" w:hint="default"/>
        <w:color w:val="auto"/>
        <w:sz w:val="16"/>
      </w:rPr>
    </w:lvl>
    <w:lvl w:ilvl="1" w:tplc="04090001">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2" w15:restartNumberingAfterBreak="0">
    <w:nsid w:val="4A95762F"/>
    <w:multiLevelType w:val="hybridMultilevel"/>
    <w:tmpl w:val="88B040C6"/>
    <w:lvl w:ilvl="0" w:tplc="3C76C88C">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4E4618E9"/>
    <w:multiLevelType w:val="hybridMultilevel"/>
    <w:tmpl w:val="15CC841C"/>
    <w:lvl w:ilvl="0" w:tplc="B888D40A">
      <w:start w:val="1"/>
      <w:numFmt w:val="decimal"/>
      <w:lvlText w:val="%1)"/>
      <w:lvlJc w:val="left"/>
      <w:pPr>
        <w:ind w:left="800" w:hanging="400"/>
      </w:pPr>
      <w:rPr>
        <w:rFonts w:hint="default"/>
        <w:b w:val="0"/>
        <w:color w:val="auto"/>
        <w:sz w:val="18"/>
        <w:szCs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4EE43A1E"/>
    <w:multiLevelType w:val="hybridMultilevel"/>
    <w:tmpl w:val="D4E277CE"/>
    <w:lvl w:ilvl="0" w:tplc="A2AC1674">
      <w:start w:val="1"/>
      <w:numFmt w:val="decimalEnclosedCircle"/>
      <w:lvlText w:val="%1"/>
      <w:lvlJc w:val="left"/>
      <w:pPr>
        <w:tabs>
          <w:tab w:val="num" w:pos="1651"/>
        </w:tabs>
        <w:ind w:left="1651" w:hanging="400"/>
      </w:pPr>
      <w:rPr>
        <w:rFonts w:hint="eastAsia"/>
      </w:rPr>
    </w:lvl>
    <w:lvl w:ilvl="1" w:tplc="3C76C88C">
      <w:start w:val="1"/>
      <w:numFmt w:val="decimalEnclosedCircle"/>
      <w:lvlText w:val="%2"/>
      <w:lvlJc w:val="left"/>
      <w:pPr>
        <w:tabs>
          <w:tab w:val="num" w:pos="2051"/>
        </w:tabs>
        <w:ind w:left="2051" w:hanging="400"/>
      </w:pPr>
    </w:lvl>
    <w:lvl w:ilvl="2" w:tplc="B1080338">
      <w:start w:val="1"/>
      <w:numFmt w:val="decimalEnclosedCircle"/>
      <w:pStyle w:val="31"/>
      <w:lvlText w:val="%3"/>
      <w:lvlJc w:val="left"/>
      <w:pPr>
        <w:tabs>
          <w:tab w:val="num" w:pos="2451"/>
        </w:tabs>
        <w:ind w:left="2451" w:hanging="400"/>
      </w:pPr>
      <w:rPr>
        <w:rFonts w:hint="eastAsia"/>
      </w:rPr>
    </w:lvl>
    <w:lvl w:ilvl="3" w:tplc="7F6E2E6A">
      <w:start w:val="19"/>
      <w:numFmt w:val="decimal"/>
      <w:lvlText w:val="%4."/>
      <w:lvlJc w:val="left"/>
      <w:pPr>
        <w:tabs>
          <w:tab w:val="num" w:pos="2856"/>
        </w:tabs>
        <w:ind w:left="2856" w:hanging="405"/>
      </w:pPr>
      <w:rPr>
        <w:rFonts w:hAnsi="Arial" w:hint="default"/>
      </w:rPr>
    </w:lvl>
    <w:lvl w:ilvl="4" w:tplc="04090019" w:tentative="1">
      <w:start w:val="1"/>
      <w:numFmt w:val="upperLetter"/>
      <w:lvlText w:val="%5."/>
      <w:lvlJc w:val="left"/>
      <w:pPr>
        <w:tabs>
          <w:tab w:val="num" w:pos="3251"/>
        </w:tabs>
        <w:ind w:left="3251" w:hanging="400"/>
      </w:pPr>
    </w:lvl>
    <w:lvl w:ilvl="5" w:tplc="0409001B" w:tentative="1">
      <w:start w:val="1"/>
      <w:numFmt w:val="lowerRoman"/>
      <w:lvlText w:val="%6."/>
      <w:lvlJc w:val="right"/>
      <w:pPr>
        <w:tabs>
          <w:tab w:val="num" w:pos="3651"/>
        </w:tabs>
        <w:ind w:left="3651" w:hanging="400"/>
      </w:pPr>
    </w:lvl>
    <w:lvl w:ilvl="6" w:tplc="0409000F" w:tentative="1">
      <w:start w:val="1"/>
      <w:numFmt w:val="decimal"/>
      <w:lvlText w:val="%7."/>
      <w:lvlJc w:val="left"/>
      <w:pPr>
        <w:tabs>
          <w:tab w:val="num" w:pos="4051"/>
        </w:tabs>
        <w:ind w:left="4051" w:hanging="400"/>
      </w:pPr>
    </w:lvl>
    <w:lvl w:ilvl="7" w:tplc="04090019" w:tentative="1">
      <w:start w:val="1"/>
      <w:numFmt w:val="upperLetter"/>
      <w:lvlText w:val="%8."/>
      <w:lvlJc w:val="left"/>
      <w:pPr>
        <w:tabs>
          <w:tab w:val="num" w:pos="4451"/>
        </w:tabs>
        <w:ind w:left="4451" w:hanging="400"/>
      </w:pPr>
    </w:lvl>
    <w:lvl w:ilvl="8" w:tplc="0409001B" w:tentative="1">
      <w:start w:val="1"/>
      <w:numFmt w:val="lowerRoman"/>
      <w:lvlText w:val="%9."/>
      <w:lvlJc w:val="right"/>
      <w:pPr>
        <w:tabs>
          <w:tab w:val="num" w:pos="4851"/>
        </w:tabs>
        <w:ind w:left="4851" w:hanging="400"/>
      </w:pPr>
    </w:lvl>
  </w:abstractNum>
  <w:abstractNum w:abstractNumId="35" w15:restartNumberingAfterBreak="0">
    <w:nsid w:val="5B842328"/>
    <w:multiLevelType w:val="hybridMultilevel"/>
    <w:tmpl w:val="B704AE10"/>
    <w:lvl w:ilvl="0" w:tplc="03A630BE">
      <w:start w:val="4"/>
      <w:numFmt w:val="bullet"/>
      <w:lvlText w:val="-"/>
      <w:lvlJc w:val="left"/>
      <w:pPr>
        <w:ind w:left="1960" w:hanging="400"/>
      </w:pPr>
      <w:rPr>
        <w:rFonts w:ascii="Arial" w:eastAsia="맑은 고딕" w:hAnsi="Arial" w:cs="Arial" w:hint="default"/>
        <w:sz w:val="20"/>
        <w:szCs w:val="20"/>
      </w:rPr>
    </w:lvl>
    <w:lvl w:ilvl="1" w:tplc="04090019">
      <w:start w:val="1"/>
      <w:numFmt w:val="upperLetter"/>
      <w:lvlText w:val="%2."/>
      <w:lvlJc w:val="left"/>
      <w:pPr>
        <w:ind w:left="3210" w:hanging="400"/>
      </w:pPr>
    </w:lvl>
    <w:lvl w:ilvl="2" w:tplc="0409001B" w:tentative="1">
      <w:start w:val="1"/>
      <w:numFmt w:val="lowerRoman"/>
      <w:lvlText w:val="%3."/>
      <w:lvlJc w:val="right"/>
      <w:pPr>
        <w:ind w:left="3610" w:hanging="400"/>
      </w:pPr>
    </w:lvl>
    <w:lvl w:ilvl="3" w:tplc="0409000F" w:tentative="1">
      <w:start w:val="1"/>
      <w:numFmt w:val="decimal"/>
      <w:lvlText w:val="%4."/>
      <w:lvlJc w:val="left"/>
      <w:pPr>
        <w:ind w:left="4010" w:hanging="400"/>
      </w:pPr>
    </w:lvl>
    <w:lvl w:ilvl="4" w:tplc="04090019" w:tentative="1">
      <w:start w:val="1"/>
      <w:numFmt w:val="upperLetter"/>
      <w:lvlText w:val="%5."/>
      <w:lvlJc w:val="left"/>
      <w:pPr>
        <w:ind w:left="4410" w:hanging="400"/>
      </w:pPr>
    </w:lvl>
    <w:lvl w:ilvl="5" w:tplc="0409001B" w:tentative="1">
      <w:start w:val="1"/>
      <w:numFmt w:val="lowerRoman"/>
      <w:lvlText w:val="%6."/>
      <w:lvlJc w:val="right"/>
      <w:pPr>
        <w:ind w:left="4810" w:hanging="400"/>
      </w:pPr>
    </w:lvl>
    <w:lvl w:ilvl="6" w:tplc="0409000F" w:tentative="1">
      <w:start w:val="1"/>
      <w:numFmt w:val="decimal"/>
      <w:lvlText w:val="%7."/>
      <w:lvlJc w:val="left"/>
      <w:pPr>
        <w:ind w:left="5210" w:hanging="400"/>
      </w:pPr>
    </w:lvl>
    <w:lvl w:ilvl="7" w:tplc="04090019" w:tentative="1">
      <w:start w:val="1"/>
      <w:numFmt w:val="upperLetter"/>
      <w:lvlText w:val="%8."/>
      <w:lvlJc w:val="left"/>
      <w:pPr>
        <w:ind w:left="5610" w:hanging="400"/>
      </w:pPr>
    </w:lvl>
    <w:lvl w:ilvl="8" w:tplc="0409001B" w:tentative="1">
      <w:start w:val="1"/>
      <w:numFmt w:val="lowerRoman"/>
      <w:lvlText w:val="%9."/>
      <w:lvlJc w:val="right"/>
      <w:pPr>
        <w:ind w:left="6010" w:hanging="400"/>
      </w:pPr>
    </w:lvl>
  </w:abstractNum>
  <w:abstractNum w:abstractNumId="36" w15:restartNumberingAfterBreak="0">
    <w:nsid w:val="60A6178C"/>
    <w:multiLevelType w:val="singleLevel"/>
    <w:tmpl w:val="FFFFFFFF"/>
    <w:lvl w:ilvl="0">
      <w:numFmt w:val="decimal"/>
      <w:pStyle w:val="6"/>
      <w:lvlText w:val="%1"/>
      <w:legacy w:legacy="1" w:legacySpace="0" w:legacyIndent="0"/>
      <w:lvlJc w:val="left"/>
    </w:lvl>
  </w:abstractNum>
  <w:abstractNum w:abstractNumId="37" w15:restartNumberingAfterBreak="0">
    <w:nsid w:val="66B451F6"/>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66F8079B"/>
    <w:multiLevelType w:val="hybridMultilevel"/>
    <w:tmpl w:val="0E426022"/>
    <w:lvl w:ilvl="0" w:tplc="21E01A6A">
      <w:start w:val="1"/>
      <w:numFmt w:val="bullet"/>
      <w:lvlText w:val=""/>
      <w:lvlJc w:val="left"/>
      <w:pPr>
        <w:ind w:left="1109" w:hanging="400"/>
      </w:pPr>
      <w:rPr>
        <w:rFonts w:ascii="Wingdings" w:hAnsi="Wingdings" w:hint="default"/>
        <w:color w:val="auto"/>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39" w15:restartNumberingAfterBreak="0">
    <w:nsid w:val="682F2EFA"/>
    <w:multiLevelType w:val="hybridMultilevel"/>
    <w:tmpl w:val="3844D7A2"/>
    <w:lvl w:ilvl="0" w:tplc="4900E02E">
      <w:start w:val="1"/>
      <w:numFmt w:val="decimalEnclosedCircle"/>
      <w:pStyle w:val="11pt"/>
      <w:lvlText w:val="%1"/>
      <w:lvlJc w:val="left"/>
      <w:pPr>
        <w:tabs>
          <w:tab w:val="num" w:pos="2502"/>
        </w:tabs>
        <w:ind w:left="2502" w:hanging="400"/>
      </w:pPr>
    </w:lvl>
    <w:lvl w:ilvl="1" w:tplc="7DD83E92">
      <w:start w:val="1"/>
      <w:numFmt w:val="upperLetter"/>
      <w:lvlText w:val="%2."/>
      <w:lvlJc w:val="left"/>
      <w:pPr>
        <w:tabs>
          <w:tab w:val="num" w:pos="2051"/>
        </w:tabs>
        <w:ind w:left="2051" w:hanging="400"/>
      </w:pPr>
    </w:lvl>
    <w:lvl w:ilvl="2" w:tplc="E5DA8AB8" w:tentative="1">
      <w:start w:val="1"/>
      <w:numFmt w:val="lowerRoman"/>
      <w:lvlText w:val="%3."/>
      <w:lvlJc w:val="right"/>
      <w:pPr>
        <w:tabs>
          <w:tab w:val="num" w:pos="2451"/>
        </w:tabs>
        <w:ind w:left="2451" w:hanging="400"/>
      </w:pPr>
    </w:lvl>
    <w:lvl w:ilvl="3" w:tplc="2C226984" w:tentative="1">
      <w:start w:val="1"/>
      <w:numFmt w:val="decimal"/>
      <w:lvlText w:val="%4."/>
      <w:lvlJc w:val="left"/>
      <w:pPr>
        <w:tabs>
          <w:tab w:val="num" w:pos="2851"/>
        </w:tabs>
        <w:ind w:left="2851" w:hanging="400"/>
      </w:pPr>
    </w:lvl>
    <w:lvl w:ilvl="4" w:tplc="464678D8" w:tentative="1">
      <w:start w:val="1"/>
      <w:numFmt w:val="upperLetter"/>
      <w:lvlText w:val="%5."/>
      <w:lvlJc w:val="left"/>
      <w:pPr>
        <w:tabs>
          <w:tab w:val="num" w:pos="3251"/>
        </w:tabs>
        <w:ind w:left="3251" w:hanging="400"/>
      </w:pPr>
    </w:lvl>
    <w:lvl w:ilvl="5" w:tplc="6EAE8E18" w:tentative="1">
      <w:start w:val="1"/>
      <w:numFmt w:val="lowerRoman"/>
      <w:lvlText w:val="%6."/>
      <w:lvlJc w:val="right"/>
      <w:pPr>
        <w:tabs>
          <w:tab w:val="num" w:pos="3651"/>
        </w:tabs>
        <w:ind w:left="3651" w:hanging="400"/>
      </w:pPr>
    </w:lvl>
    <w:lvl w:ilvl="6" w:tplc="C2467650" w:tentative="1">
      <w:start w:val="1"/>
      <w:numFmt w:val="decimal"/>
      <w:lvlText w:val="%7."/>
      <w:lvlJc w:val="left"/>
      <w:pPr>
        <w:tabs>
          <w:tab w:val="num" w:pos="4051"/>
        </w:tabs>
        <w:ind w:left="4051" w:hanging="400"/>
      </w:pPr>
    </w:lvl>
    <w:lvl w:ilvl="7" w:tplc="670EDB6C" w:tentative="1">
      <w:start w:val="1"/>
      <w:numFmt w:val="upperLetter"/>
      <w:lvlText w:val="%8."/>
      <w:lvlJc w:val="left"/>
      <w:pPr>
        <w:tabs>
          <w:tab w:val="num" w:pos="4451"/>
        </w:tabs>
        <w:ind w:left="4451" w:hanging="400"/>
      </w:pPr>
    </w:lvl>
    <w:lvl w:ilvl="8" w:tplc="6926316C" w:tentative="1">
      <w:start w:val="1"/>
      <w:numFmt w:val="lowerRoman"/>
      <w:lvlText w:val="%9."/>
      <w:lvlJc w:val="right"/>
      <w:pPr>
        <w:tabs>
          <w:tab w:val="num" w:pos="4851"/>
        </w:tabs>
        <w:ind w:left="4851" w:hanging="400"/>
      </w:pPr>
    </w:lvl>
  </w:abstractNum>
  <w:abstractNum w:abstractNumId="40" w15:restartNumberingAfterBreak="0">
    <w:nsid w:val="6B2B2DB9"/>
    <w:multiLevelType w:val="hybridMultilevel"/>
    <w:tmpl w:val="57A4B620"/>
    <w:lvl w:ilvl="0" w:tplc="F50C5E78">
      <w:start w:val="1"/>
      <w:numFmt w:val="decimal"/>
      <w:lvlText w:val="(%1)"/>
      <w:lvlJc w:val="left"/>
      <w:pPr>
        <w:ind w:left="2269"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33D3E0A"/>
    <w:multiLevelType w:val="hybridMultilevel"/>
    <w:tmpl w:val="57A4B620"/>
    <w:lvl w:ilvl="0" w:tplc="F50C5E78">
      <w:start w:val="1"/>
      <w:numFmt w:val="decimal"/>
      <w:lvlText w:val="(%1)"/>
      <w:lvlJc w:val="left"/>
      <w:pPr>
        <w:ind w:left="1211"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8AE0826"/>
    <w:multiLevelType w:val="hybridMultilevel"/>
    <w:tmpl w:val="C0227DCE"/>
    <w:lvl w:ilvl="0" w:tplc="5AC0EB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A0F5CF8"/>
    <w:multiLevelType w:val="multilevel"/>
    <w:tmpl w:val="8D72CEF0"/>
    <w:styleLink w:val="12"/>
    <w:lvl w:ilvl="0">
      <w:start w:val="1"/>
      <w:numFmt w:val="decimal"/>
      <w:lvlText w:val="%1."/>
      <w:lvlJc w:val="left"/>
      <w:pPr>
        <w:ind w:left="425" w:hanging="425"/>
      </w:pPr>
      <w:rPr>
        <w:rFonts w:ascii="Times New Roman" w:eastAsia="HY신명조" w:hAnsi="Times New Roman" w:hint="default"/>
      </w:rPr>
    </w:lvl>
    <w:lvl w:ilvl="1">
      <w:start w:val="1"/>
      <w:numFmt w:val="decimal"/>
      <w:lvlText w:val="%1.%2."/>
      <w:lvlJc w:val="left"/>
      <w:pPr>
        <w:ind w:left="567" w:hanging="567"/>
      </w:pPr>
      <w:rPr>
        <w:rFonts w:ascii="Times New Roman" w:hAnsi="Times New Roman" w:hint="default"/>
      </w:rPr>
    </w:lvl>
    <w:lvl w:ilvl="2">
      <w:start w:val="1"/>
      <w:numFmt w:val="decimal"/>
      <w:lvlText w:val="%1.%2.%3."/>
      <w:lvlJc w:val="left"/>
      <w:pPr>
        <w:ind w:left="709" w:hanging="709"/>
      </w:pPr>
      <w:rPr>
        <w:rFonts w:ascii="Times New Roman" w:hAnsi="Times New Roman" w:hint="default"/>
      </w:rPr>
    </w:lvl>
    <w:lvl w:ilvl="3">
      <w:start w:val="1"/>
      <w:numFmt w:val="decimal"/>
      <w:lvlText w:val="(%1)"/>
      <w:lvlJc w:val="left"/>
      <w:pPr>
        <w:ind w:left="851" w:hanging="851"/>
      </w:pPr>
      <w:rPr>
        <w:rFonts w:ascii="Times New Roman" w:hAnsi="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0"/>
  </w:num>
  <w:num w:numId="2">
    <w:abstractNumId w:val="43"/>
  </w:num>
  <w:num w:numId="3">
    <w:abstractNumId w:val="26"/>
  </w:num>
  <w:num w:numId="4">
    <w:abstractNumId w:val="36"/>
  </w:num>
  <w:num w:numId="5">
    <w:abstractNumId w:val="1"/>
  </w:num>
  <w:num w:numId="6">
    <w:abstractNumId w:val="17"/>
  </w:num>
  <w:num w:numId="7">
    <w:abstractNumId w:val="34"/>
  </w:num>
  <w:num w:numId="8">
    <w:abstractNumId w:val="39"/>
  </w:num>
  <w:num w:numId="9">
    <w:abstractNumId w:val="23"/>
  </w:num>
  <w:num w:numId="10">
    <w:abstractNumId w:val="25"/>
  </w:num>
  <w:num w:numId="11">
    <w:abstractNumId w:val="24"/>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9"/>
  </w:num>
  <w:num w:numId="15">
    <w:abstractNumId w:val="29"/>
  </w:num>
  <w:num w:numId="16">
    <w:abstractNumId w:val="22"/>
  </w:num>
  <w:num w:numId="17">
    <w:abstractNumId w:val="5"/>
  </w:num>
  <w:num w:numId="18">
    <w:abstractNumId w:val="5"/>
    <w:lvlOverride w:ilvl="0">
      <w:startOverride w:val="1"/>
    </w:lvlOverride>
  </w:num>
  <w:num w:numId="19">
    <w:abstractNumId w:val="2"/>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14"/>
  </w:num>
  <w:num w:numId="26">
    <w:abstractNumId w:val="21"/>
  </w:num>
  <w:num w:numId="27">
    <w:abstractNumId w:val="40"/>
  </w:num>
  <w:num w:numId="28">
    <w:abstractNumId w:val="12"/>
  </w:num>
  <w:num w:numId="29">
    <w:abstractNumId w:val="41"/>
  </w:num>
  <w:num w:numId="30">
    <w:abstractNumId w:val="32"/>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10"/>
  </w:num>
  <w:num w:numId="36">
    <w:abstractNumId w:val="7"/>
  </w:num>
  <w:num w:numId="37">
    <w:abstractNumId w:val="8"/>
  </w:num>
  <w:num w:numId="38">
    <w:abstractNumId w:val="37"/>
  </w:num>
  <w:num w:numId="39">
    <w:abstractNumId w:val="28"/>
  </w:num>
  <w:num w:numId="40">
    <w:abstractNumId w:val="11"/>
  </w:num>
  <w:num w:numId="41">
    <w:abstractNumId w:val="5"/>
    <w:lvlOverride w:ilvl="0">
      <w:startOverride w:val="1"/>
    </w:lvlOverride>
  </w:num>
  <w:num w:numId="42">
    <w:abstractNumId w:val="5"/>
    <w:lvlOverride w:ilvl="0">
      <w:startOverride w:val="1"/>
    </w:lvlOverride>
  </w:num>
  <w:num w:numId="43">
    <w:abstractNumId w:val="35"/>
  </w:num>
  <w:num w:numId="44">
    <w:abstractNumId w:val="5"/>
    <w:lvlOverride w:ilvl="0">
      <w:startOverride w:val="1"/>
    </w:lvlOverride>
  </w:num>
  <w:num w:numId="45">
    <w:abstractNumId w:val="5"/>
    <w:lvlOverride w:ilvl="0">
      <w:startOverride w:val="1"/>
    </w:lvlOverride>
  </w:num>
  <w:num w:numId="46">
    <w:abstractNumId w:val="5"/>
    <w:lvlOverride w:ilvl="0">
      <w:startOverride w:val="1"/>
    </w:lvlOverride>
  </w:num>
  <w:num w:numId="47">
    <w:abstractNumId w:val="5"/>
    <w:lvlOverride w:ilvl="0">
      <w:startOverride w:val="1"/>
    </w:lvlOverride>
  </w:num>
  <w:num w:numId="48">
    <w:abstractNumId w:val="5"/>
    <w:lvlOverride w:ilvl="0">
      <w:startOverride w:val="1"/>
    </w:lvlOverride>
  </w:num>
  <w:num w:numId="49">
    <w:abstractNumId w:val="5"/>
    <w:lvlOverride w:ilvl="0">
      <w:startOverride w:val="1"/>
    </w:lvlOverride>
  </w:num>
  <w:num w:numId="50">
    <w:abstractNumId w:val="18"/>
    <w:lvlOverride w:ilvl="0">
      <w:startOverride w:val="1"/>
    </w:lvlOverride>
  </w:num>
  <w:num w:numId="51">
    <w:abstractNumId w:val="16"/>
  </w:num>
  <w:num w:numId="52">
    <w:abstractNumId w:val="3"/>
  </w:num>
  <w:num w:numId="53">
    <w:abstractNumId w:val="33"/>
  </w:num>
  <w:num w:numId="54">
    <w:abstractNumId w:val="5"/>
    <w:lvlOverride w:ilvl="0">
      <w:startOverride w:val="1"/>
    </w:lvlOverride>
  </w:num>
  <w:num w:numId="55">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num>
  <w:num w:numId="57">
    <w:abstractNumId w:val="5"/>
    <w:lvlOverride w:ilvl="0">
      <w:startOverride w:val="1"/>
    </w:lvlOverride>
  </w:num>
  <w:num w:numId="58">
    <w:abstractNumId w:val="38"/>
  </w:num>
  <w:num w:numId="59">
    <w:abstractNumId w:val="15"/>
  </w:num>
  <w:num w:numId="60">
    <w:abstractNumId w:val="42"/>
  </w:num>
  <w:num w:numId="61">
    <w:abstractNumId w:val="13"/>
  </w:num>
  <w:num w:numId="62">
    <w:abstractNumId w:val="20"/>
  </w:num>
  <w:num w:numId="63">
    <w:abstractNumId w:val="9"/>
  </w:num>
  <w:num w:numId="64">
    <w:abstractNumId w:val="6"/>
  </w:num>
  <w:num w:numId="65">
    <w:abstractNumId w:val="5"/>
  </w:num>
  <w:num w:numId="66">
    <w:abstractNumId w:val="5"/>
    <w:lvlOverride w:ilvl="0">
      <w:startOverride w:val="2"/>
    </w:lvlOverride>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e">
    <w15:presenceInfo w15:providerId="None" w15:userId="inae"/>
  </w15:person>
  <w15:person w15:author="현다영">
    <w15:presenceInfo w15:providerId="None" w15:userId="현다영"/>
  </w15:person>
  <w15:person w15:author="GHYU">
    <w15:presenceInfo w15:providerId="None" w15:userId="GH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C08" w:allStyles="0" w:customStyles="0" w:latentStyles="0" w:stylesInUse="1" w:headingStyles="0" w:numberingStyles="0" w:tableStyles="0" w:directFormattingOnRuns="0" w:directFormattingOnParagraphs="0" w:directFormattingOnNumbering="1" w:directFormattingOnTables="1" w:clearFormatting="1" w:top3HeadingStyles="1" w:visibleStyles="0" w:alternateStyleNames="0"/>
  <w:stylePaneSortMethod w:val="0000"/>
  <w:trackRevisions/>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wMDYxNzc2NDQ1MDNX0lEKTi0uzszPAykwqQUA0R/xMCwAAAA="/>
    <w:docVar w:name="EN.InstantFormat" w:val="&lt;ENInstantFormat&gt;&lt;Enabled&gt;1&lt;/Enabled&gt;&lt;ScanUnformatted&gt;1&lt;/ScanUnformatted&gt;&lt;ScanChanges&gt;1&lt;/ScanChanges&gt;&lt;Suspended&gt;1&lt;/Suspended&gt;&lt;/ENInstantFormat&gt;"/>
    <w:docVar w:name="EN.Layout" w:val="&lt;ENLayout&gt;&lt;Style&gt;Lance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wr20eat80xw97e5aw2p2debr9xzwsttsvdp&quot;&gt;My EndNote Library Copy Copy&lt;record-ids&gt;&lt;item&gt;195&lt;/item&gt;&lt;item&gt;196&lt;/item&gt;&lt;/record-ids&gt;&lt;/item&gt;&lt;/Libraries&gt;"/>
  </w:docVars>
  <w:rsids>
    <w:rsidRoot w:val="00BD1896"/>
    <w:rsid w:val="00000B41"/>
    <w:rsid w:val="00000D86"/>
    <w:rsid w:val="00001785"/>
    <w:rsid w:val="00001BD5"/>
    <w:rsid w:val="00001F94"/>
    <w:rsid w:val="00002B7F"/>
    <w:rsid w:val="00002FFA"/>
    <w:rsid w:val="00003262"/>
    <w:rsid w:val="00003E0E"/>
    <w:rsid w:val="000047CE"/>
    <w:rsid w:val="0000489D"/>
    <w:rsid w:val="00004C88"/>
    <w:rsid w:val="000056F8"/>
    <w:rsid w:val="00006364"/>
    <w:rsid w:val="000065A3"/>
    <w:rsid w:val="00006883"/>
    <w:rsid w:val="00006AA5"/>
    <w:rsid w:val="00006BC9"/>
    <w:rsid w:val="00007A0A"/>
    <w:rsid w:val="000105BE"/>
    <w:rsid w:val="000107F2"/>
    <w:rsid w:val="0001146C"/>
    <w:rsid w:val="0001208A"/>
    <w:rsid w:val="000123F3"/>
    <w:rsid w:val="000133BC"/>
    <w:rsid w:val="000135F6"/>
    <w:rsid w:val="0001364E"/>
    <w:rsid w:val="00013A27"/>
    <w:rsid w:val="00013A53"/>
    <w:rsid w:val="00013D50"/>
    <w:rsid w:val="00013F2B"/>
    <w:rsid w:val="00014825"/>
    <w:rsid w:val="0001493F"/>
    <w:rsid w:val="00014AA9"/>
    <w:rsid w:val="00015057"/>
    <w:rsid w:val="000150E4"/>
    <w:rsid w:val="00015489"/>
    <w:rsid w:val="0001584F"/>
    <w:rsid w:val="0001642C"/>
    <w:rsid w:val="00016ED6"/>
    <w:rsid w:val="00016FB6"/>
    <w:rsid w:val="0001710F"/>
    <w:rsid w:val="00017BF5"/>
    <w:rsid w:val="000200C7"/>
    <w:rsid w:val="000204E4"/>
    <w:rsid w:val="00020756"/>
    <w:rsid w:val="0002092D"/>
    <w:rsid w:val="00020EA8"/>
    <w:rsid w:val="00021CD0"/>
    <w:rsid w:val="000225A2"/>
    <w:rsid w:val="000225F9"/>
    <w:rsid w:val="00022D29"/>
    <w:rsid w:val="00022FBD"/>
    <w:rsid w:val="00023851"/>
    <w:rsid w:val="000238B3"/>
    <w:rsid w:val="000241D7"/>
    <w:rsid w:val="0002437A"/>
    <w:rsid w:val="000244FD"/>
    <w:rsid w:val="00024595"/>
    <w:rsid w:val="00024DE6"/>
    <w:rsid w:val="00025190"/>
    <w:rsid w:val="000255BF"/>
    <w:rsid w:val="00025DF6"/>
    <w:rsid w:val="00026BAE"/>
    <w:rsid w:val="000271CB"/>
    <w:rsid w:val="00027B1E"/>
    <w:rsid w:val="00030728"/>
    <w:rsid w:val="00030FFF"/>
    <w:rsid w:val="0003112D"/>
    <w:rsid w:val="0003127B"/>
    <w:rsid w:val="00031B98"/>
    <w:rsid w:val="00031BEC"/>
    <w:rsid w:val="000329CE"/>
    <w:rsid w:val="00033673"/>
    <w:rsid w:val="00034A8A"/>
    <w:rsid w:val="00034E64"/>
    <w:rsid w:val="0003590F"/>
    <w:rsid w:val="00036730"/>
    <w:rsid w:val="00036B04"/>
    <w:rsid w:val="00036B74"/>
    <w:rsid w:val="00036FC7"/>
    <w:rsid w:val="000374E5"/>
    <w:rsid w:val="0003754C"/>
    <w:rsid w:val="00037EA3"/>
    <w:rsid w:val="00037F7B"/>
    <w:rsid w:val="000400BD"/>
    <w:rsid w:val="00041346"/>
    <w:rsid w:val="000418AD"/>
    <w:rsid w:val="00041919"/>
    <w:rsid w:val="00041E86"/>
    <w:rsid w:val="00042089"/>
    <w:rsid w:val="00042898"/>
    <w:rsid w:val="00043481"/>
    <w:rsid w:val="00044826"/>
    <w:rsid w:val="00046358"/>
    <w:rsid w:val="0004647F"/>
    <w:rsid w:val="000466F2"/>
    <w:rsid w:val="0004688F"/>
    <w:rsid w:val="00046F07"/>
    <w:rsid w:val="00047531"/>
    <w:rsid w:val="0004794C"/>
    <w:rsid w:val="00047AC7"/>
    <w:rsid w:val="0005002B"/>
    <w:rsid w:val="00051DAC"/>
    <w:rsid w:val="00051FAA"/>
    <w:rsid w:val="000536F1"/>
    <w:rsid w:val="00053E76"/>
    <w:rsid w:val="0005440D"/>
    <w:rsid w:val="00054894"/>
    <w:rsid w:val="00054A13"/>
    <w:rsid w:val="00055032"/>
    <w:rsid w:val="000561FB"/>
    <w:rsid w:val="0005621E"/>
    <w:rsid w:val="0005669C"/>
    <w:rsid w:val="00056BAB"/>
    <w:rsid w:val="00056C4D"/>
    <w:rsid w:val="000572F3"/>
    <w:rsid w:val="000574EE"/>
    <w:rsid w:val="00057A78"/>
    <w:rsid w:val="00057B85"/>
    <w:rsid w:val="000607A8"/>
    <w:rsid w:val="00060F1E"/>
    <w:rsid w:val="00061737"/>
    <w:rsid w:val="00061D9A"/>
    <w:rsid w:val="000622CB"/>
    <w:rsid w:val="00062BA2"/>
    <w:rsid w:val="00062DAD"/>
    <w:rsid w:val="00063464"/>
    <w:rsid w:val="000652E2"/>
    <w:rsid w:val="00065DD2"/>
    <w:rsid w:val="00066885"/>
    <w:rsid w:val="00066A4E"/>
    <w:rsid w:val="00066BB9"/>
    <w:rsid w:val="0006759A"/>
    <w:rsid w:val="00067820"/>
    <w:rsid w:val="00067953"/>
    <w:rsid w:val="00067A0A"/>
    <w:rsid w:val="00067EC7"/>
    <w:rsid w:val="000720C1"/>
    <w:rsid w:val="000723EE"/>
    <w:rsid w:val="00072958"/>
    <w:rsid w:val="00072A92"/>
    <w:rsid w:val="00072C43"/>
    <w:rsid w:val="0007313B"/>
    <w:rsid w:val="0007375F"/>
    <w:rsid w:val="00073FD8"/>
    <w:rsid w:val="00074490"/>
    <w:rsid w:val="00076FAD"/>
    <w:rsid w:val="00077B4B"/>
    <w:rsid w:val="00077D1B"/>
    <w:rsid w:val="00077FA9"/>
    <w:rsid w:val="00081413"/>
    <w:rsid w:val="00081EFC"/>
    <w:rsid w:val="00082961"/>
    <w:rsid w:val="00082DEC"/>
    <w:rsid w:val="00083014"/>
    <w:rsid w:val="000838FA"/>
    <w:rsid w:val="00084F2C"/>
    <w:rsid w:val="00085E3E"/>
    <w:rsid w:val="0008689E"/>
    <w:rsid w:val="00090D24"/>
    <w:rsid w:val="00091295"/>
    <w:rsid w:val="00092F40"/>
    <w:rsid w:val="00093610"/>
    <w:rsid w:val="000938CE"/>
    <w:rsid w:val="00093CA0"/>
    <w:rsid w:val="000940F6"/>
    <w:rsid w:val="000944D2"/>
    <w:rsid w:val="00094B25"/>
    <w:rsid w:val="00094BD4"/>
    <w:rsid w:val="00094E25"/>
    <w:rsid w:val="00096968"/>
    <w:rsid w:val="000969EC"/>
    <w:rsid w:val="00096C48"/>
    <w:rsid w:val="000979A3"/>
    <w:rsid w:val="000979E2"/>
    <w:rsid w:val="000A012D"/>
    <w:rsid w:val="000A02B0"/>
    <w:rsid w:val="000A047E"/>
    <w:rsid w:val="000A1CD3"/>
    <w:rsid w:val="000A1DC2"/>
    <w:rsid w:val="000A1E44"/>
    <w:rsid w:val="000A3195"/>
    <w:rsid w:val="000A321E"/>
    <w:rsid w:val="000A3489"/>
    <w:rsid w:val="000A3B5A"/>
    <w:rsid w:val="000A3B82"/>
    <w:rsid w:val="000A4485"/>
    <w:rsid w:val="000A4D73"/>
    <w:rsid w:val="000A5674"/>
    <w:rsid w:val="000A574D"/>
    <w:rsid w:val="000A5BEC"/>
    <w:rsid w:val="000A6233"/>
    <w:rsid w:val="000A69BB"/>
    <w:rsid w:val="000A6C09"/>
    <w:rsid w:val="000A6E84"/>
    <w:rsid w:val="000A7AEC"/>
    <w:rsid w:val="000A7C75"/>
    <w:rsid w:val="000A7C90"/>
    <w:rsid w:val="000A7D2F"/>
    <w:rsid w:val="000B1ABD"/>
    <w:rsid w:val="000B252C"/>
    <w:rsid w:val="000B3658"/>
    <w:rsid w:val="000B3A0A"/>
    <w:rsid w:val="000B4E78"/>
    <w:rsid w:val="000B4EAC"/>
    <w:rsid w:val="000B4F9B"/>
    <w:rsid w:val="000B4FF5"/>
    <w:rsid w:val="000B6A96"/>
    <w:rsid w:val="000B6B5B"/>
    <w:rsid w:val="000B6E43"/>
    <w:rsid w:val="000B6EC5"/>
    <w:rsid w:val="000B7694"/>
    <w:rsid w:val="000B7918"/>
    <w:rsid w:val="000B7D6E"/>
    <w:rsid w:val="000B7D86"/>
    <w:rsid w:val="000C034D"/>
    <w:rsid w:val="000C058D"/>
    <w:rsid w:val="000C0F25"/>
    <w:rsid w:val="000C116E"/>
    <w:rsid w:val="000C12C2"/>
    <w:rsid w:val="000C204A"/>
    <w:rsid w:val="000C21F9"/>
    <w:rsid w:val="000C255B"/>
    <w:rsid w:val="000C2A00"/>
    <w:rsid w:val="000C30D4"/>
    <w:rsid w:val="000C310D"/>
    <w:rsid w:val="000C3817"/>
    <w:rsid w:val="000C3E1D"/>
    <w:rsid w:val="000C4AAB"/>
    <w:rsid w:val="000C4F75"/>
    <w:rsid w:val="000C4FBA"/>
    <w:rsid w:val="000C5381"/>
    <w:rsid w:val="000C55DE"/>
    <w:rsid w:val="000C60E1"/>
    <w:rsid w:val="000C7584"/>
    <w:rsid w:val="000C75FF"/>
    <w:rsid w:val="000D0757"/>
    <w:rsid w:val="000D13EC"/>
    <w:rsid w:val="000D1450"/>
    <w:rsid w:val="000D1499"/>
    <w:rsid w:val="000D17AF"/>
    <w:rsid w:val="000D2395"/>
    <w:rsid w:val="000D2607"/>
    <w:rsid w:val="000D2D6F"/>
    <w:rsid w:val="000D2EE6"/>
    <w:rsid w:val="000D4152"/>
    <w:rsid w:val="000D4F6F"/>
    <w:rsid w:val="000D500D"/>
    <w:rsid w:val="000D540E"/>
    <w:rsid w:val="000D5B7B"/>
    <w:rsid w:val="000D5E1E"/>
    <w:rsid w:val="000D60F2"/>
    <w:rsid w:val="000D6238"/>
    <w:rsid w:val="000D65C7"/>
    <w:rsid w:val="000D695C"/>
    <w:rsid w:val="000E1122"/>
    <w:rsid w:val="000E1356"/>
    <w:rsid w:val="000E1C18"/>
    <w:rsid w:val="000E1C2F"/>
    <w:rsid w:val="000E2330"/>
    <w:rsid w:val="000E272E"/>
    <w:rsid w:val="000E2BEE"/>
    <w:rsid w:val="000E2C7B"/>
    <w:rsid w:val="000E3649"/>
    <w:rsid w:val="000E3D23"/>
    <w:rsid w:val="000E5F7D"/>
    <w:rsid w:val="000E60BA"/>
    <w:rsid w:val="000E622B"/>
    <w:rsid w:val="000E63E3"/>
    <w:rsid w:val="000E64CA"/>
    <w:rsid w:val="000E7B49"/>
    <w:rsid w:val="000E7F97"/>
    <w:rsid w:val="000F0503"/>
    <w:rsid w:val="000F1079"/>
    <w:rsid w:val="000F1887"/>
    <w:rsid w:val="000F1FA8"/>
    <w:rsid w:val="000F2773"/>
    <w:rsid w:val="000F32CE"/>
    <w:rsid w:val="000F360B"/>
    <w:rsid w:val="000F37A2"/>
    <w:rsid w:val="000F4756"/>
    <w:rsid w:val="000F5F60"/>
    <w:rsid w:val="000F6E24"/>
    <w:rsid w:val="000F7111"/>
    <w:rsid w:val="00100F00"/>
    <w:rsid w:val="0010115D"/>
    <w:rsid w:val="00101551"/>
    <w:rsid w:val="00101A2D"/>
    <w:rsid w:val="00101AE9"/>
    <w:rsid w:val="00101B00"/>
    <w:rsid w:val="00101BB1"/>
    <w:rsid w:val="00101EE6"/>
    <w:rsid w:val="0010274B"/>
    <w:rsid w:val="00102796"/>
    <w:rsid w:val="00103903"/>
    <w:rsid w:val="00103C4E"/>
    <w:rsid w:val="00103CB6"/>
    <w:rsid w:val="00104196"/>
    <w:rsid w:val="00105651"/>
    <w:rsid w:val="00105842"/>
    <w:rsid w:val="00106A85"/>
    <w:rsid w:val="00107C39"/>
    <w:rsid w:val="001106AA"/>
    <w:rsid w:val="00110F55"/>
    <w:rsid w:val="0011121E"/>
    <w:rsid w:val="00111968"/>
    <w:rsid w:val="00111D95"/>
    <w:rsid w:val="00112382"/>
    <w:rsid w:val="00112705"/>
    <w:rsid w:val="00112B77"/>
    <w:rsid w:val="00112D1E"/>
    <w:rsid w:val="00112EA5"/>
    <w:rsid w:val="001133ED"/>
    <w:rsid w:val="0011389A"/>
    <w:rsid w:val="00115540"/>
    <w:rsid w:val="00115B0D"/>
    <w:rsid w:val="00116FD6"/>
    <w:rsid w:val="00117FFC"/>
    <w:rsid w:val="001202E8"/>
    <w:rsid w:val="00120600"/>
    <w:rsid w:val="00121888"/>
    <w:rsid w:val="00122328"/>
    <w:rsid w:val="001223CE"/>
    <w:rsid w:val="001225B6"/>
    <w:rsid w:val="001228F1"/>
    <w:rsid w:val="00122C3D"/>
    <w:rsid w:val="0012357B"/>
    <w:rsid w:val="00123CC2"/>
    <w:rsid w:val="00123F42"/>
    <w:rsid w:val="00123F49"/>
    <w:rsid w:val="00124117"/>
    <w:rsid w:val="0012449F"/>
    <w:rsid w:val="00125CF6"/>
    <w:rsid w:val="00125E06"/>
    <w:rsid w:val="00126236"/>
    <w:rsid w:val="0012797F"/>
    <w:rsid w:val="00127CD9"/>
    <w:rsid w:val="0013078E"/>
    <w:rsid w:val="00130FA9"/>
    <w:rsid w:val="00132DAA"/>
    <w:rsid w:val="00133D45"/>
    <w:rsid w:val="00133D6E"/>
    <w:rsid w:val="00133EFF"/>
    <w:rsid w:val="0013451B"/>
    <w:rsid w:val="001351F8"/>
    <w:rsid w:val="001354E1"/>
    <w:rsid w:val="0013623D"/>
    <w:rsid w:val="001373DF"/>
    <w:rsid w:val="00137AF3"/>
    <w:rsid w:val="00137B53"/>
    <w:rsid w:val="00140160"/>
    <w:rsid w:val="00140EB3"/>
    <w:rsid w:val="001418A5"/>
    <w:rsid w:val="00141FB0"/>
    <w:rsid w:val="0014221C"/>
    <w:rsid w:val="001422FF"/>
    <w:rsid w:val="00142372"/>
    <w:rsid w:val="00144017"/>
    <w:rsid w:val="001449D1"/>
    <w:rsid w:val="001450EB"/>
    <w:rsid w:val="001451B9"/>
    <w:rsid w:val="001452C5"/>
    <w:rsid w:val="001466CC"/>
    <w:rsid w:val="00146D09"/>
    <w:rsid w:val="0015048F"/>
    <w:rsid w:val="00151260"/>
    <w:rsid w:val="0015134D"/>
    <w:rsid w:val="00151AD6"/>
    <w:rsid w:val="001525B0"/>
    <w:rsid w:val="00152AB0"/>
    <w:rsid w:val="00153786"/>
    <w:rsid w:val="001541D1"/>
    <w:rsid w:val="001547D7"/>
    <w:rsid w:val="00154A3F"/>
    <w:rsid w:val="001550FC"/>
    <w:rsid w:val="001564CD"/>
    <w:rsid w:val="00160442"/>
    <w:rsid w:val="00160FE3"/>
    <w:rsid w:val="001622DC"/>
    <w:rsid w:val="00162834"/>
    <w:rsid w:val="00162838"/>
    <w:rsid w:val="00163DA9"/>
    <w:rsid w:val="00165837"/>
    <w:rsid w:val="001667A3"/>
    <w:rsid w:val="00166837"/>
    <w:rsid w:val="001669A0"/>
    <w:rsid w:val="00166D5D"/>
    <w:rsid w:val="00167241"/>
    <w:rsid w:val="0016767D"/>
    <w:rsid w:val="00167F17"/>
    <w:rsid w:val="00170B62"/>
    <w:rsid w:val="00170C58"/>
    <w:rsid w:val="00172332"/>
    <w:rsid w:val="00172BB9"/>
    <w:rsid w:val="00172FAE"/>
    <w:rsid w:val="00173A4D"/>
    <w:rsid w:val="001746D5"/>
    <w:rsid w:val="00174AAF"/>
    <w:rsid w:val="001754D4"/>
    <w:rsid w:val="00175D87"/>
    <w:rsid w:val="00176364"/>
    <w:rsid w:val="00177459"/>
    <w:rsid w:val="00177CA3"/>
    <w:rsid w:val="0018025A"/>
    <w:rsid w:val="001810AA"/>
    <w:rsid w:val="001817E0"/>
    <w:rsid w:val="00182E4E"/>
    <w:rsid w:val="001837CA"/>
    <w:rsid w:val="00185ED0"/>
    <w:rsid w:val="00185F3C"/>
    <w:rsid w:val="00186226"/>
    <w:rsid w:val="00186364"/>
    <w:rsid w:val="00186422"/>
    <w:rsid w:val="0018678C"/>
    <w:rsid w:val="00186A46"/>
    <w:rsid w:val="00187547"/>
    <w:rsid w:val="00187A5B"/>
    <w:rsid w:val="001903BA"/>
    <w:rsid w:val="0019097A"/>
    <w:rsid w:val="001919A0"/>
    <w:rsid w:val="00191A48"/>
    <w:rsid w:val="001923A3"/>
    <w:rsid w:val="00192FC6"/>
    <w:rsid w:val="001933EB"/>
    <w:rsid w:val="001939C9"/>
    <w:rsid w:val="00193DA7"/>
    <w:rsid w:val="00193ED5"/>
    <w:rsid w:val="0019448A"/>
    <w:rsid w:val="00195455"/>
    <w:rsid w:val="001959FF"/>
    <w:rsid w:val="001960D9"/>
    <w:rsid w:val="00196141"/>
    <w:rsid w:val="0019656E"/>
    <w:rsid w:val="00196E32"/>
    <w:rsid w:val="00197671"/>
    <w:rsid w:val="00197BB2"/>
    <w:rsid w:val="00197BFE"/>
    <w:rsid w:val="001A04F5"/>
    <w:rsid w:val="001A0630"/>
    <w:rsid w:val="001A0F48"/>
    <w:rsid w:val="001A13F6"/>
    <w:rsid w:val="001A1A2A"/>
    <w:rsid w:val="001A21F0"/>
    <w:rsid w:val="001A3AF6"/>
    <w:rsid w:val="001A3E36"/>
    <w:rsid w:val="001A41E1"/>
    <w:rsid w:val="001A4DF8"/>
    <w:rsid w:val="001A5586"/>
    <w:rsid w:val="001A5E5B"/>
    <w:rsid w:val="001A7710"/>
    <w:rsid w:val="001A7991"/>
    <w:rsid w:val="001B005F"/>
    <w:rsid w:val="001B0ACF"/>
    <w:rsid w:val="001B3474"/>
    <w:rsid w:val="001B3998"/>
    <w:rsid w:val="001B4520"/>
    <w:rsid w:val="001B476D"/>
    <w:rsid w:val="001B528A"/>
    <w:rsid w:val="001B52DA"/>
    <w:rsid w:val="001B5614"/>
    <w:rsid w:val="001B6058"/>
    <w:rsid w:val="001B6549"/>
    <w:rsid w:val="001B73E3"/>
    <w:rsid w:val="001B7F64"/>
    <w:rsid w:val="001C0133"/>
    <w:rsid w:val="001C1A86"/>
    <w:rsid w:val="001C2034"/>
    <w:rsid w:val="001C2FBE"/>
    <w:rsid w:val="001C363A"/>
    <w:rsid w:val="001C3642"/>
    <w:rsid w:val="001C4B92"/>
    <w:rsid w:val="001C5481"/>
    <w:rsid w:val="001C58C7"/>
    <w:rsid w:val="001C5A8F"/>
    <w:rsid w:val="001C600A"/>
    <w:rsid w:val="001C618A"/>
    <w:rsid w:val="001D0476"/>
    <w:rsid w:val="001D0559"/>
    <w:rsid w:val="001D0803"/>
    <w:rsid w:val="001D0C3A"/>
    <w:rsid w:val="001D1A42"/>
    <w:rsid w:val="001D1CA4"/>
    <w:rsid w:val="001D2C89"/>
    <w:rsid w:val="001D2D33"/>
    <w:rsid w:val="001D2E91"/>
    <w:rsid w:val="001D3203"/>
    <w:rsid w:val="001D38C7"/>
    <w:rsid w:val="001D4173"/>
    <w:rsid w:val="001D57F5"/>
    <w:rsid w:val="001D5BE7"/>
    <w:rsid w:val="001D6979"/>
    <w:rsid w:val="001D6D03"/>
    <w:rsid w:val="001D76FA"/>
    <w:rsid w:val="001D780E"/>
    <w:rsid w:val="001D7B69"/>
    <w:rsid w:val="001E00A2"/>
    <w:rsid w:val="001E0E88"/>
    <w:rsid w:val="001E15FD"/>
    <w:rsid w:val="001E19E4"/>
    <w:rsid w:val="001E2DAC"/>
    <w:rsid w:val="001E354F"/>
    <w:rsid w:val="001E3D14"/>
    <w:rsid w:val="001E4549"/>
    <w:rsid w:val="001E47E6"/>
    <w:rsid w:val="001E49EA"/>
    <w:rsid w:val="001E50F4"/>
    <w:rsid w:val="001E5A45"/>
    <w:rsid w:val="001E5A6C"/>
    <w:rsid w:val="001E5C98"/>
    <w:rsid w:val="001E6C47"/>
    <w:rsid w:val="001E7350"/>
    <w:rsid w:val="001E75BE"/>
    <w:rsid w:val="001F045D"/>
    <w:rsid w:val="001F06B3"/>
    <w:rsid w:val="001F11C1"/>
    <w:rsid w:val="001F1460"/>
    <w:rsid w:val="001F2333"/>
    <w:rsid w:val="001F2D3C"/>
    <w:rsid w:val="001F3121"/>
    <w:rsid w:val="001F33D6"/>
    <w:rsid w:val="001F4B0D"/>
    <w:rsid w:val="001F52C4"/>
    <w:rsid w:val="001F6E73"/>
    <w:rsid w:val="001F7169"/>
    <w:rsid w:val="001F79D3"/>
    <w:rsid w:val="001F7AAC"/>
    <w:rsid w:val="001F7CDB"/>
    <w:rsid w:val="0020079C"/>
    <w:rsid w:val="002009F6"/>
    <w:rsid w:val="0020215F"/>
    <w:rsid w:val="002029C4"/>
    <w:rsid w:val="00202A8F"/>
    <w:rsid w:val="00202A93"/>
    <w:rsid w:val="00203659"/>
    <w:rsid w:val="00203E5D"/>
    <w:rsid w:val="002041A8"/>
    <w:rsid w:val="002041B8"/>
    <w:rsid w:val="002047A7"/>
    <w:rsid w:val="00204DF8"/>
    <w:rsid w:val="002053F0"/>
    <w:rsid w:val="002055D5"/>
    <w:rsid w:val="00206C46"/>
    <w:rsid w:val="00206DEB"/>
    <w:rsid w:val="002072D6"/>
    <w:rsid w:val="0021004C"/>
    <w:rsid w:val="00210631"/>
    <w:rsid w:val="00210BE1"/>
    <w:rsid w:val="00210C26"/>
    <w:rsid w:val="00211088"/>
    <w:rsid w:val="00211D45"/>
    <w:rsid w:val="00212663"/>
    <w:rsid w:val="00213B9E"/>
    <w:rsid w:val="00213E8A"/>
    <w:rsid w:val="00214152"/>
    <w:rsid w:val="00215367"/>
    <w:rsid w:val="00215746"/>
    <w:rsid w:val="00215935"/>
    <w:rsid w:val="002172FF"/>
    <w:rsid w:val="002175DD"/>
    <w:rsid w:val="00217B51"/>
    <w:rsid w:val="00220B6A"/>
    <w:rsid w:val="00220C73"/>
    <w:rsid w:val="00220F6C"/>
    <w:rsid w:val="002210EC"/>
    <w:rsid w:val="002213F1"/>
    <w:rsid w:val="00221544"/>
    <w:rsid w:val="0022167A"/>
    <w:rsid w:val="00221856"/>
    <w:rsid w:val="00221EF3"/>
    <w:rsid w:val="00222478"/>
    <w:rsid w:val="0022290D"/>
    <w:rsid w:val="00223037"/>
    <w:rsid w:val="002230D9"/>
    <w:rsid w:val="0022435F"/>
    <w:rsid w:val="00224495"/>
    <w:rsid w:val="002246DE"/>
    <w:rsid w:val="00224DBA"/>
    <w:rsid w:val="002251AD"/>
    <w:rsid w:val="0022549C"/>
    <w:rsid w:val="00225DE9"/>
    <w:rsid w:val="0022708E"/>
    <w:rsid w:val="00227236"/>
    <w:rsid w:val="00227489"/>
    <w:rsid w:val="00227538"/>
    <w:rsid w:val="00230EF9"/>
    <w:rsid w:val="00231CD1"/>
    <w:rsid w:val="00231FAF"/>
    <w:rsid w:val="00232935"/>
    <w:rsid w:val="002339CD"/>
    <w:rsid w:val="002346E5"/>
    <w:rsid w:val="00234CE4"/>
    <w:rsid w:val="00235063"/>
    <w:rsid w:val="00235759"/>
    <w:rsid w:val="0023694C"/>
    <w:rsid w:val="00236B85"/>
    <w:rsid w:val="00237026"/>
    <w:rsid w:val="002374D4"/>
    <w:rsid w:val="002401BF"/>
    <w:rsid w:val="00240EDB"/>
    <w:rsid w:val="00240F24"/>
    <w:rsid w:val="00240F67"/>
    <w:rsid w:val="002410FE"/>
    <w:rsid w:val="00241F90"/>
    <w:rsid w:val="0024223F"/>
    <w:rsid w:val="0024256F"/>
    <w:rsid w:val="00242E52"/>
    <w:rsid w:val="0024300C"/>
    <w:rsid w:val="00243D00"/>
    <w:rsid w:val="00243DAA"/>
    <w:rsid w:val="00244C34"/>
    <w:rsid w:val="00244E63"/>
    <w:rsid w:val="00244EA2"/>
    <w:rsid w:val="00244ECD"/>
    <w:rsid w:val="00245365"/>
    <w:rsid w:val="00245BA4"/>
    <w:rsid w:val="00245F7F"/>
    <w:rsid w:val="0024614C"/>
    <w:rsid w:val="00246A59"/>
    <w:rsid w:val="00247CCE"/>
    <w:rsid w:val="002515AB"/>
    <w:rsid w:val="002515CD"/>
    <w:rsid w:val="00251B1D"/>
    <w:rsid w:val="002539FD"/>
    <w:rsid w:val="00253E23"/>
    <w:rsid w:val="002540EF"/>
    <w:rsid w:val="0025466D"/>
    <w:rsid w:val="00255053"/>
    <w:rsid w:val="002553B9"/>
    <w:rsid w:val="00255D45"/>
    <w:rsid w:val="00255F4A"/>
    <w:rsid w:val="00256A70"/>
    <w:rsid w:val="002573B7"/>
    <w:rsid w:val="00257660"/>
    <w:rsid w:val="00260BC3"/>
    <w:rsid w:val="002610F6"/>
    <w:rsid w:val="00261B7D"/>
    <w:rsid w:val="00261BFC"/>
    <w:rsid w:val="00262A7E"/>
    <w:rsid w:val="00262D5B"/>
    <w:rsid w:val="00262EB3"/>
    <w:rsid w:val="0026309C"/>
    <w:rsid w:val="0026319A"/>
    <w:rsid w:val="00263C11"/>
    <w:rsid w:val="00263C48"/>
    <w:rsid w:val="0026434D"/>
    <w:rsid w:val="002643FA"/>
    <w:rsid w:val="00264C2C"/>
    <w:rsid w:val="00265CD3"/>
    <w:rsid w:val="0027126C"/>
    <w:rsid w:val="00272873"/>
    <w:rsid w:val="00272963"/>
    <w:rsid w:val="0027304C"/>
    <w:rsid w:val="00273D84"/>
    <w:rsid w:val="00273DF0"/>
    <w:rsid w:val="00274444"/>
    <w:rsid w:val="002745D7"/>
    <w:rsid w:val="00275207"/>
    <w:rsid w:val="00275DB1"/>
    <w:rsid w:val="002765BA"/>
    <w:rsid w:val="0027725E"/>
    <w:rsid w:val="002772CE"/>
    <w:rsid w:val="002774EE"/>
    <w:rsid w:val="00280D76"/>
    <w:rsid w:val="002824A9"/>
    <w:rsid w:val="00282800"/>
    <w:rsid w:val="00283193"/>
    <w:rsid w:val="00283A65"/>
    <w:rsid w:val="002841D3"/>
    <w:rsid w:val="00284766"/>
    <w:rsid w:val="002848B0"/>
    <w:rsid w:val="0028550F"/>
    <w:rsid w:val="00285670"/>
    <w:rsid w:val="00285C39"/>
    <w:rsid w:val="002866A3"/>
    <w:rsid w:val="00286D98"/>
    <w:rsid w:val="00287ABA"/>
    <w:rsid w:val="00287E7E"/>
    <w:rsid w:val="00287EE9"/>
    <w:rsid w:val="002902BA"/>
    <w:rsid w:val="002904FE"/>
    <w:rsid w:val="00290B57"/>
    <w:rsid w:val="00290E83"/>
    <w:rsid w:val="00291012"/>
    <w:rsid w:val="00291C3C"/>
    <w:rsid w:val="0029213B"/>
    <w:rsid w:val="00293E64"/>
    <w:rsid w:val="00294938"/>
    <w:rsid w:val="00294FC2"/>
    <w:rsid w:val="002954B3"/>
    <w:rsid w:val="00295C31"/>
    <w:rsid w:val="00295D7B"/>
    <w:rsid w:val="00296157"/>
    <w:rsid w:val="0029668B"/>
    <w:rsid w:val="002A08F5"/>
    <w:rsid w:val="002A0E41"/>
    <w:rsid w:val="002A1044"/>
    <w:rsid w:val="002A188C"/>
    <w:rsid w:val="002A1CC1"/>
    <w:rsid w:val="002A1CE2"/>
    <w:rsid w:val="002A1D96"/>
    <w:rsid w:val="002A20AA"/>
    <w:rsid w:val="002A2B61"/>
    <w:rsid w:val="002A31EF"/>
    <w:rsid w:val="002A37AB"/>
    <w:rsid w:val="002A44CE"/>
    <w:rsid w:val="002A4BC0"/>
    <w:rsid w:val="002A4CF4"/>
    <w:rsid w:val="002A5136"/>
    <w:rsid w:val="002A51EB"/>
    <w:rsid w:val="002A553C"/>
    <w:rsid w:val="002A5F53"/>
    <w:rsid w:val="002A6583"/>
    <w:rsid w:val="002A6C03"/>
    <w:rsid w:val="002A786B"/>
    <w:rsid w:val="002B051E"/>
    <w:rsid w:val="002B0EF1"/>
    <w:rsid w:val="002B13BA"/>
    <w:rsid w:val="002B1D32"/>
    <w:rsid w:val="002B1FFD"/>
    <w:rsid w:val="002B219F"/>
    <w:rsid w:val="002B250F"/>
    <w:rsid w:val="002B2A3C"/>
    <w:rsid w:val="002B2CB0"/>
    <w:rsid w:val="002B2F9F"/>
    <w:rsid w:val="002B38B6"/>
    <w:rsid w:val="002B3950"/>
    <w:rsid w:val="002B49B5"/>
    <w:rsid w:val="002B4D9E"/>
    <w:rsid w:val="002B4EA2"/>
    <w:rsid w:val="002B5BEB"/>
    <w:rsid w:val="002B6E36"/>
    <w:rsid w:val="002B7BFD"/>
    <w:rsid w:val="002C01DF"/>
    <w:rsid w:val="002C1802"/>
    <w:rsid w:val="002C1C2B"/>
    <w:rsid w:val="002C1DEF"/>
    <w:rsid w:val="002C1E30"/>
    <w:rsid w:val="002C2072"/>
    <w:rsid w:val="002C221A"/>
    <w:rsid w:val="002C224A"/>
    <w:rsid w:val="002C2A90"/>
    <w:rsid w:val="002C2B6C"/>
    <w:rsid w:val="002C327D"/>
    <w:rsid w:val="002C34DB"/>
    <w:rsid w:val="002C366D"/>
    <w:rsid w:val="002C497F"/>
    <w:rsid w:val="002C57AA"/>
    <w:rsid w:val="002C59A6"/>
    <w:rsid w:val="002C7903"/>
    <w:rsid w:val="002C7AD1"/>
    <w:rsid w:val="002D037C"/>
    <w:rsid w:val="002D0D02"/>
    <w:rsid w:val="002D17A5"/>
    <w:rsid w:val="002D1D7A"/>
    <w:rsid w:val="002D268A"/>
    <w:rsid w:val="002D3558"/>
    <w:rsid w:val="002D396A"/>
    <w:rsid w:val="002D3ADF"/>
    <w:rsid w:val="002D4C2E"/>
    <w:rsid w:val="002D52E9"/>
    <w:rsid w:val="002D52ED"/>
    <w:rsid w:val="002D5CA5"/>
    <w:rsid w:val="002D64F0"/>
    <w:rsid w:val="002D653B"/>
    <w:rsid w:val="002D65BF"/>
    <w:rsid w:val="002D6926"/>
    <w:rsid w:val="002D6E71"/>
    <w:rsid w:val="002E11B2"/>
    <w:rsid w:val="002E1253"/>
    <w:rsid w:val="002E169D"/>
    <w:rsid w:val="002E1EEA"/>
    <w:rsid w:val="002E2789"/>
    <w:rsid w:val="002E3769"/>
    <w:rsid w:val="002E3965"/>
    <w:rsid w:val="002E3D00"/>
    <w:rsid w:val="002E3F7E"/>
    <w:rsid w:val="002E4448"/>
    <w:rsid w:val="002E4E88"/>
    <w:rsid w:val="002E6335"/>
    <w:rsid w:val="002E68D8"/>
    <w:rsid w:val="002E6CAA"/>
    <w:rsid w:val="002E6CD9"/>
    <w:rsid w:val="002E738F"/>
    <w:rsid w:val="002E7417"/>
    <w:rsid w:val="002E7A50"/>
    <w:rsid w:val="002E7BFC"/>
    <w:rsid w:val="002E7D26"/>
    <w:rsid w:val="002F05E6"/>
    <w:rsid w:val="002F1E4A"/>
    <w:rsid w:val="002F1ED3"/>
    <w:rsid w:val="002F1EE2"/>
    <w:rsid w:val="002F1EF5"/>
    <w:rsid w:val="002F2D80"/>
    <w:rsid w:val="002F2F3B"/>
    <w:rsid w:val="002F380D"/>
    <w:rsid w:val="002F3953"/>
    <w:rsid w:val="002F42F5"/>
    <w:rsid w:val="002F4350"/>
    <w:rsid w:val="002F5A6E"/>
    <w:rsid w:val="002F5ACF"/>
    <w:rsid w:val="002F5D24"/>
    <w:rsid w:val="002F62A6"/>
    <w:rsid w:val="002F6E6B"/>
    <w:rsid w:val="002F70DA"/>
    <w:rsid w:val="002F7432"/>
    <w:rsid w:val="002F7714"/>
    <w:rsid w:val="002F7916"/>
    <w:rsid w:val="002F7E6D"/>
    <w:rsid w:val="002F7F78"/>
    <w:rsid w:val="00300039"/>
    <w:rsid w:val="00300488"/>
    <w:rsid w:val="003004C2"/>
    <w:rsid w:val="0030108F"/>
    <w:rsid w:val="00301C94"/>
    <w:rsid w:val="00301FAD"/>
    <w:rsid w:val="0030229C"/>
    <w:rsid w:val="003022A5"/>
    <w:rsid w:val="003037AF"/>
    <w:rsid w:val="0030429C"/>
    <w:rsid w:val="003048DF"/>
    <w:rsid w:val="0030616A"/>
    <w:rsid w:val="0030656C"/>
    <w:rsid w:val="0030692E"/>
    <w:rsid w:val="0030788F"/>
    <w:rsid w:val="0030794F"/>
    <w:rsid w:val="0031039C"/>
    <w:rsid w:val="0031039E"/>
    <w:rsid w:val="00310D8F"/>
    <w:rsid w:val="003111E5"/>
    <w:rsid w:val="00311581"/>
    <w:rsid w:val="00311B36"/>
    <w:rsid w:val="00312465"/>
    <w:rsid w:val="00312857"/>
    <w:rsid w:val="003132BE"/>
    <w:rsid w:val="003138D0"/>
    <w:rsid w:val="00313FEA"/>
    <w:rsid w:val="0031441C"/>
    <w:rsid w:val="0031635D"/>
    <w:rsid w:val="00316905"/>
    <w:rsid w:val="003169FC"/>
    <w:rsid w:val="00316FD5"/>
    <w:rsid w:val="00317123"/>
    <w:rsid w:val="0031727B"/>
    <w:rsid w:val="00317414"/>
    <w:rsid w:val="00317B6D"/>
    <w:rsid w:val="00317E92"/>
    <w:rsid w:val="00317F7F"/>
    <w:rsid w:val="003215AD"/>
    <w:rsid w:val="0032176A"/>
    <w:rsid w:val="00321A11"/>
    <w:rsid w:val="00321A2E"/>
    <w:rsid w:val="00322763"/>
    <w:rsid w:val="00322F5D"/>
    <w:rsid w:val="00323496"/>
    <w:rsid w:val="0032379F"/>
    <w:rsid w:val="00323985"/>
    <w:rsid w:val="003241F8"/>
    <w:rsid w:val="003251FA"/>
    <w:rsid w:val="0032621B"/>
    <w:rsid w:val="0032638F"/>
    <w:rsid w:val="00326DCD"/>
    <w:rsid w:val="00327087"/>
    <w:rsid w:val="0033054C"/>
    <w:rsid w:val="003308F1"/>
    <w:rsid w:val="003311F1"/>
    <w:rsid w:val="00331210"/>
    <w:rsid w:val="00331C74"/>
    <w:rsid w:val="00332132"/>
    <w:rsid w:val="00332517"/>
    <w:rsid w:val="00332598"/>
    <w:rsid w:val="003326D7"/>
    <w:rsid w:val="00332AC6"/>
    <w:rsid w:val="00332C16"/>
    <w:rsid w:val="00332F2A"/>
    <w:rsid w:val="00333053"/>
    <w:rsid w:val="0033315D"/>
    <w:rsid w:val="0033352F"/>
    <w:rsid w:val="003339AA"/>
    <w:rsid w:val="00334334"/>
    <w:rsid w:val="003343A4"/>
    <w:rsid w:val="0033596F"/>
    <w:rsid w:val="003359A1"/>
    <w:rsid w:val="00336FE7"/>
    <w:rsid w:val="00337932"/>
    <w:rsid w:val="0034063B"/>
    <w:rsid w:val="00341BA9"/>
    <w:rsid w:val="00341EBA"/>
    <w:rsid w:val="00342801"/>
    <w:rsid w:val="00342B66"/>
    <w:rsid w:val="00343797"/>
    <w:rsid w:val="00343AF8"/>
    <w:rsid w:val="0034403A"/>
    <w:rsid w:val="003441D3"/>
    <w:rsid w:val="0034450E"/>
    <w:rsid w:val="00344BC9"/>
    <w:rsid w:val="0034536C"/>
    <w:rsid w:val="00345B42"/>
    <w:rsid w:val="00345DEA"/>
    <w:rsid w:val="0034755E"/>
    <w:rsid w:val="00350000"/>
    <w:rsid w:val="00350059"/>
    <w:rsid w:val="00350AB1"/>
    <w:rsid w:val="003517A2"/>
    <w:rsid w:val="00351CF5"/>
    <w:rsid w:val="003525FB"/>
    <w:rsid w:val="0035287D"/>
    <w:rsid w:val="00353629"/>
    <w:rsid w:val="00353D0D"/>
    <w:rsid w:val="00353EF5"/>
    <w:rsid w:val="003543C8"/>
    <w:rsid w:val="003546B6"/>
    <w:rsid w:val="0035494B"/>
    <w:rsid w:val="00355659"/>
    <w:rsid w:val="003558CF"/>
    <w:rsid w:val="00356EAD"/>
    <w:rsid w:val="003576F5"/>
    <w:rsid w:val="00357714"/>
    <w:rsid w:val="00357930"/>
    <w:rsid w:val="00357D03"/>
    <w:rsid w:val="00357F0D"/>
    <w:rsid w:val="00357FA7"/>
    <w:rsid w:val="003606AA"/>
    <w:rsid w:val="00361007"/>
    <w:rsid w:val="003614C7"/>
    <w:rsid w:val="003618B8"/>
    <w:rsid w:val="003619AA"/>
    <w:rsid w:val="00361DEA"/>
    <w:rsid w:val="00361F19"/>
    <w:rsid w:val="00362A48"/>
    <w:rsid w:val="00362B30"/>
    <w:rsid w:val="00362D80"/>
    <w:rsid w:val="003630D2"/>
    <w:rsid w:val="003639BE"/>
    <w:rsid w:val="003639CC"/>
    <w:rsid w:val="00364C26"/>
    <w:rsid w:val="00365474"/>
    <w:rsid w:val="00365489"/>
    <w:rsid w:val="0036592E"/>
    <w:rsid w:val="00365D84"/>
    <w:rsid w:val="00366175"/>
    <w:rsid w:val="0036783C"/>
    <w:rsid w:val="00370A61"/>
    <w:rsid w:val="003713B9"/>
    <w:rsid w:val="00371872"/>
    <w:rsid w:val="00371A6B"/>
    <w:rsid w:val="0037216C"/>
    <w:rsid w:val="003737F3"/>
    <w:rsid w:val="00373EDE"/>
    <w:rsid w:val="003740C8"/>
    <w:rsid w:val="0037416C"/>
    <w:rsid w:val="00374219"/>
    <w:rsid w:val="003745B1"/>
    <w:rsid w:val="00374854"/>
    <w:rsid w:val="003748AA"/>
    <w:rsid w:val="0037543F"/>
    <w:rsid w:val="00376E31"/>
    <w:rsid w:val="0037743A"/>
    <w:rsid w:val="00377461"/>
    <w:rsid w:val="00377A68"/>
    <w:rsid w:val="00377B59"/>
    <w:rsid w:val="003802E5"/>
    <w:rsid w:val="003803F3"/>
    <w:rsid w:val="003804D6"/>
    <w:rsid w:val="003806BF"/>
    <w:rsid w:val="00380864"/>
    <w:rsid w:val="00380CF6"/>
    <w:rsid w:val="00381C84"/>
    <w:rsid w:val="00381D4C"/>
    <w:rsid w:val="00381DF5"/>
    <w:rsid w:val="00382424"/>
    <w:rsid w:val="00382F8A"/>
    <w:rsid w:val="00383422"/>
    <w:rsid w:val="00383600"/>
    <w:rsid w:val="003839F4"/>
    <w:rsid w:val="00384200"/>
    <w:rsid w:val="003843E7"/>
    <w:rsid w:val="00384417"/>
    <w:rsid w:val="003849AB"/>
    <w:rsid w:val="00384EC1"/>
    <w:rsid w:val="00385B5D"/>
    <w:rsid w:val="0038671D"/>
    <w:rsid w:val="003878CF"/>
    <w:rsid w:val="0039003E"/>
    <w:rsid w:val="00390138"/>
    <w:rsid w:val="0039051B"/>
    <w:rsid w:val="0039065F"/>
    <w:rsid w:val="00390A1F"/>
    <w:rsid w:val="00391981"/>
    <w:rsid w:val="003919DB"/>
    <w:rsid w:val="00392217"/>
    <w:rsid w:val="00392509"/>
    <w:rsid w:val="0039258E"/>
    <w:rsid w:val="003936CA"/>
    <w:rsid w:val="00394883"/>
    <w:rsid w:val="00394941"/>
    <w:rsid w:val="00396595"/>
    <w:rsid w:val="00396AC4"/>
    <w:rsid w:val="00396BE8"/>
    <w:rsid w:val="003978DB"/>
    <w:rsid w:val="003A141A"/>
    <w:rsid w:val="003A1A35"/>
    <w:rsid w:val="003A2F18"/>
    <w:rsid w:val="003A2F63"/>
    <w:rsid w:val="003A4AF5"/>
    <w:rsid w:val="003A57A0"/>
    <w:rsid w:val="003A5F71"/>
    <w:rsid w:val="003A6456"/>
    <w:rsid w:val="003A7071"/>
    <w:rsid w:val="003A7C22"/>
    <w:rsid w:val="003A7FEE"/>
    <w:rsid w:val="003B01DB"/>
    <w:rsid w:val="003B0389"/>
    <w:rsid w:val="003B0A4E"/>
    <w:rsid w:val="003B0EB0"/>
    <w:rsid w:val="003B0EB1"/>
    <w:rsid w:val="003B0FEF"/>
    <w:rsid w:val="003B1241"/>
    <w:rsid w:val="003B1446"/>
    <w:rsid w:val="003B14CF"/>
    <w:rsid w:val="003B1587"/>
    <w:rsid w:val="003B1C50"/>
    <w:rsid w:val="003B206E"/>
    <w:rsid w:val="003B34C1"/>
    <w:rsid w:val="003B36F9"/>
    <w:rsid w:val="003B3EA3"/>
    <w:rsid w:val="003B40BF"/>
    <w:rsid w:val="003B498C"/>
    <w:rsid w:val="003B5331"/>
    <w:rsid w:val="003B55B0"/>
    <w:rsid w:val="003B572C"/>
    <w:rsid w:val="003B5CD1"/>
    <w:rsid w:val="003B5E49"/>
    <w:rsid w:val="003B633C"/>
    <w:rsid w:val="003B6ECA"/>
    <w:rsid w:val="003B7178"/>
    <w:rsid w:val="003B72BE"/>
    <w:rsid w:val="003B775A"/>
    <w:rsid w:val="003B7881"/>
    <w:rsid w:val="003B7BDE"/>
    <w:rsid w:val="003B7E9B"/>
    <w:rsid w:val="003B7F3F"/>
    <w:rsid w:val="003C0502"/>
    <w:rsid w:val="003C08C3"/>
    <w:rsid w:val="003C0D0E"/>
    <w:rsid w:val="003C1900"/>
    <w:rsid w:val="003C21EE"/>
    <w:rsid w:val="003C2739"/>
    <w:rsid w:val="003C2B36"/>
    <w:rsid w:val="003C2E50"/>
    <w:rsid w:val="003C2FD9"/>
    <w:rsid w:val="003C4B7B"/>
    <w:rsid w:val="003C56EA"/>
    <w:rsid w:val="003C5B55"/>
    <w:rsid w:val="003C699B"/>
    <w:rsid w:val="003D14E3"/>
    <w:rsid w:val="003D1C6C"/>
    <w:rsid w:val="003D1FAA"/>
    <w:rsid w:val="003D254F"/>
    <w:rsid w:val="003D255A"/>
    <w:rsid w:val="003D25E6"/>
    <w:rsid w:val="003D28FB"/>
    <w:rsid w:val="003D2E5E"/>
    <w:rsid w:val="003D2FEE"/>
    <w:rsid w:val="003D2FF0"/>
    <w:rsid w:val="003D35A6"/>
    <w:rsid w:val="003D42C7"/>
    <w:rsid w:val="003D4366"/>
    <w:rsid w:val="003D4A32"/>
    <w:rsid w:val="003D51DF"/>
    <w:rsid w:val="003D525C"/>
    <w:rsid w:val="003D5401"/>
    <w:rsid w:val="003D6C46"/>
    <w:rsid w:val="003D7099"/>
    <w:rsid w:val="003D7FBB"/>
    <w:rsid w:val="003E09DA"/>
    <w:rsid w:val="003E0E7D"/>
    <w:rsid w:val="003E13F7"/>
    <w:rsid w:val="003E1A3C"/>
    <w:rsid w:val="003E1D14"/>
    <w:rsid w:val="003E235C"/>
    <w:rsid w:val="003E288B"/>
    <w:rsid w:val="003E28B7"/>
    <w:rsid w:val="003E2A41"/>
    <w:rsid w:val="003E2B5B"/>
    <w:rsid w:val="003E2B8F"/>
    <w:rsid w:val="003E3093"/>
    <w:rsid w:val="003E32A5"/>
    <w:rsid w:val="003E341C"/>
    <w:rsid w:val="003E34CB"/>
    <w:rsid w:val="003E35B3"/>
    <w:rsid w:val="003E52A4"/>
    <w:rsid w:val="003E56B0"/>
    <w:rsid w:val="003E6B8B"/>
    <w:rsid w:val="003E75E3"/>
    <w:rsid w:val="003E7EF0"/>
    <w:rsid w:val="003F07C4"/>
    <w:rsid w:val="003F08DA"/>
    <w:rsid w:val="003F1E2F"/>
    <w:rsid w:val="003F2CD7"/>
    <w:rsid w:val="003F3066"/>
    <w:rsid w:val="003F3B86"/>
    <w:rsid w:val="003F3ED7"/>
    <w:rsid w:val="003F3F4E"/>
    <w:rsid w:val="003F4286"/>
    <w:rsid w:val="003F4937"/>
    <w:rsid w:val="003F4A99"/>
    <w:rsid w:val="003F4B82"/>
    <w:rsid w:val="003F4D00"/>
    <w:rsid w:val="003F69D5"/>
    <w:rsid w:val="003F7AAE"/>
    <w:rsid w:val="00400467"/>
    <w:rsid w:val="0040344E"/>
    <w:rsid w:val="00403702"/>
    <w:rsid w:val="004039FF"/>
    <w:rsid w:val="00404D8E"/>
    <w:rsid w:val="00404FB0"/>
    <w:rsid w:val="0040502F"/>
    <w:rsid w:val="00405458"/>
    <w:rsid w:val="00406605"/>
    <w:rsid w:val="004077D3"/>
    <w:rsid w:val="00410BB7"/>
    <w:rsid w:val="00410C49"/>
    <w:rsid w:val="004112B2"/>
    <w:rsid w:val="00411A1D"/>
    <w:rsid w:val="00411F69"/>
    <w:rsid w:val="00411FC5"/>
    <w:rsid w:val="00412146"/>
    <w:rsid w:val="00412317"/>
    <w:rsid w:val="00414706"/>
    <w:rsid w:val="00414AD0"/>
    <w:rsid w:val="00415911"/>
    <w:rsid w:val="00415985"/>
    <w:rsid w:val="00415A13"/>
    <w:rsid w:val="00416BAD"/>
    <w:rsid w:val="00417166"/>
    <w:rsid w:val="00417325"/>
    <w:rsid w:val="004179EF"/>
    <w:rsid w:val="00420B12"/>
    <w:rsid w:val="00420B80"/>
    <w:rsid w:val="00421470"/>
    <w:rsid w:val="004227D6"/>
    <w:rsid w:val="00422815"/>
    <w:rsid w:val="00423613"/>
    <w:rsid w:val="00424696"/>
    <w:rsid w:val="0042581F"/>
    <w:rsid w:val="00425E71"/>
    <w:rsid w:val="00425F6A"/>
    <w:rsid w:val="0042684D"/>
    <w:rsid w:val="00430787"/>
    <w:rsid w:val="004318C0"/>
    <w:rsid w:val="00432C70"/>
    <w:rsid w:val="0043396C"/>
    <w:rsid w:val="0043568D"/>
    <w:rsid w:val="004359B9"/>
    <w:rsid w:val="00436903"/>
    <w:rsid w:val="0043759F"/>
    <w:rsid w:val="00437D93"/>
    <w:rsid w:val="00437F84"/>
    <w:rsid w:val="00437F87"/>
    <w:rsid w:val="0044262F"/>
    <w:rsid w:val="00442C7C"/>
    <w:rsid w:val="00442E90"/>
    <w:rsid w:val="00443DFB"/>
    <w:rsid w:val="004441AA"/>
    <w:rsid w:val="004455E9"/>
    <w:rsid w:val="00445E9F"/>
    <w:rsid w:val="00446971"/>
    <w:rsid w:val="00446F8D"/>
    <w:rsid w:val="0045002A"/>
    <w:rsid w:val="00450068"/>
    <w:rsid w:val="00450260"/>
    <w:rsid w:val="00451E6C"/>
    <w:rsid w:val="00452122"/>
    <w:rsid w:val="0045223A"/>
    <w:rsid w:val="0045260C"/>
    <w:rsid w:val="00453362"/>
    <w:rsid w:val="004544AE"/>
    <w:rsid w:val="00454C65"/>
    <w:rsid w:val="00455068"/>
    <w:rsid w:val="00455CBF"/>
    <w:rsid w:val="00456964"/>
    <w:rsid w:val="00456A1E"/>
    <w:rsid w:val="00456B18"/>
    <w:rsid w:val="00456E37"/>
    <w:rsid w:val="004570F7"/>
    <w:rsid w:val="00457830"/>
    <w:rsid w:val="00457B94"/>
    <w:rsid w:val="0046033C"/>
    <w:rsid w:val="00461823"/>
    <w:rsid w:val="00461D15"/>
    <w:rsid w:val="00464B7D"/>
    <w:rsid w:val="00465A36"/>
    <w:rsid w:val="00465B5A"/>
    <w:rsid w:val="004667F7"/>
    <w:rsid w:val="00466B27"/>
    <w:rsid w:val="004675D2"/>
    <w:rsid w:val="0046767F"/>
    <w:rsid w:val="00467A00"/>
    <w:rsid w:val="004712C4"/>
    <w:rsid w:val="0047133C"/>
    <w:rsid w:val="00471439"/>
    <w:rsid w:val="0047159E"/>
    <w:rsid w:val="00471E57"/>
    <w:rsid w:val="0047309E"/>
    <w:rsid w:val="004738A0"/>
    <w:rsid w:val="00473F36"/>
    <w:rsid w:val="00474423"/>
    <w:rsid w:val="00474604"/>
    <w:rsid w:val="0047488F"/>
    <w:rsid w:val="004757B3"/>
    <w:rsid w:val="004758B9"/>
    <w:rsid w:val="00476058"/>
    <w:rsid w:val="00476B2D"/>
    <w:rsid w:val="00476D02"/>
    <w:rsid w:val="00476ED3"/>
    <w:rsid w:val="00477041"/>
    <w:rsid w:val="00477D2F"/>
    <w:rsid w:val="004807A5"/>
    <w:rsid w:val="00480807"/>
    <w:rsid w:val="00480CF8"/>
    <w:rsid w:val="004815A6"/>
    <w:rsid w:val="0048169E"/>
    <w:rsid w:val="00481A18"/>
    <w:rsid w:val="00481D20"/>
    <w:rsid w:val="004829AA"/>
    <w:rsid w:val="00482E3D"/>
    <w:rsid w:val="00482F8A"/>
    <w:rsid w:val="004831A3"/>
    <w:rsid w:val="004837F4"/>
    <w:rsid w:val="00483816"/>
    <w:rsid w:val="00483A69"/>
    <w:rsid w:val="00483EE0"/>
    <w:rsid w:val="00484273"/>
    <w:rsid w:val="0048429F"/>
    <w:rsid w:val="004861A2"/>
    <w:rsid w:val="00487042"/>
    <w:rsid w:val="00487064"/>
    <w:rsid w:val="0048750E"/>
    <w:rsid w:val="004877FA"/>
    <w:rsid w:val="0049028A"/>
    <w:rsid w:val="004907D2"/>
    <w:rsid w:val="004914FE"/>
    <w:rsid w:val="004917AD"/>
    <w:rsid w:val="00491AD9"/>
    <w:rsid w:val="00493FF4"/>
    <w:rsid w:val="0049441E"/>
    <w:rsid w:val="0049470E"/>
    <w:rsid w:val="00494987"/>
    <w:rsid w:val="0049530B"/>
    <w:rsid w:val="0049588C"/>
    <w:rsid w:val="00495C3F"/>
    <w:rsid w:val="00495DA1"/>
    <w:rsid w:val="0049687F"/>
    <w:rsid w:val="00496F78"/>
    <w:rsid w:val="00496FD9"/>
    <w:rsid w:val="004A0AD0"/>
    <w:rsid w:val="004A12F8"/>
    <w:rsid w:val="004A13BB"/>
    <w:rsid w:val="004A2D24"/>
    <w:rsid w:val="004A4C85"/>
    <w:rsid w:val="004A6704"/>
    <w:rsid w:val="004A6AB0"/>
    <w:rsid w:val="004A6E94"/>
    <w:rsid w:val="004B0389"/>
    <w:rsid w:val="004B0668"/>
    <w:rsid w:val="004B0946"/>
    <w:rsid w:val="004B1850"/>
    <w:rsid w:val="004B2A8E"/>
    <w:rsid w:val="004B3289"/>
    <w:rsid w:val="004B35BA"/>
    <w:rsid w:val="004B3640"/>
    <w:rsid w:val="004B3696"/>
    <w:rsid w:val="004B3A0B"/>
    <w:rsid w:val="004B3D22"/>
    <w:rsid w:val="004B4452"/>
    <w:rsid w:val="004B4D6A"/>
    <w:rsid w:val="004B5D66"/>
    <w:rsid w:val="004B62A6"/>
    <w:rsid w:val="004B69D2"/>
    <w:rsid w:val="004B6EA3"/>
    <w:rsid w:val="004B7464"/>
    <w:rsid w:val="004B78CA"/>
    <w:rsid w:val="004B78DE"/>
    <w:rsid w:val="004B79B0"/>
    <w:rsid w:val="004C032D"/>
    <w:rsid w:val="004C18DB"/>
    <w:rsid w:val="004C1DC3"/>
    <w:rsid w:val="004C2A4C"/>
    <w:rsid w:val="004C3013"/>
    <w:rsid w:val="004C384B"/>
    <w:rsid w:val="004C3A37"/>
    <w:rsid w:val="004C4024"/>
    <w:rsid w:val="004C4C4C"/>
    <w:rsid w:val="004C5742"/>
    <w:rsid w:val="004C59AD"/>
    <w:rsid w:val="004C632A"/>
    <w:rsid w:val="004C6876"/>
    <w:rsid w:val="004C728C"/>
    <w:rsid w:val="004C7957"/>
    <w:rsid w:val="004C7DEA"/>
    <w:rsid w:val="004D07F6"/>
    <w:rsid w:val="004D149D"/>
    <w:rsid w:val="004D2621"/>
    <w:rsid w:val="004D2E4C"/>
    <w:rsid w:val="004D3F5F"/>
    <w:rsid w:val="004D4801"/>
    <w:rsid w:val="004D4B85"/>
    <w:rsid w:val="004D51EE"/>
    <w:rsid w:val="004D5777"/>
    <w:rsid w:val="004D635B"/>
    <w:rsid w:val="004D7819"/>
    <w:rsid w:val="004D7B6F"/>
    <w:rsid w:val="004E023C"/>
    <w:rsid w:val="004E0918"/>
    <w:rsid w:val="004E0E9B"/>
    <w:rsid w:val="004E1BC4"/>
    <w:rsid w:val="004E245B"/>
    <w:rsid w:val="004E2D08"/>
    <w:rsid w:val="004E2F68"/>
    <w:rsid w:val="004E330C"/>
    <w:rsid w:val="004E3B2F"/>
    <w:rsid w:val="004E3C56"/>
    <w:rsid w:val="004E3F23"/>
    <w:rsid w:val="004E44AB"/>
    <w:rsid w:val="004E4505"/>
    <w:rsid w:val="004E4AF7"/>
    <w:rsid w:val="004E50D2"/>
    <w:rsid w:val="004E5BA6"/>
    <w:rsid w:val="004E67F5"/>
    <w:rsid w:val="004E7155"/>
    <w:rsid w:val="004E7975"/>
    <w:rsid w:val="004E7C63"/>
    <w:rsid w:val="004F00A8"/>
    <w:rsid w:val="004F0A27"/>
    <w:rsid w:val="004F1330"/>
    <w:rsid w:val="004F146A"/>
    <w:rsid w:val="004F1672"/>
    <w:rsid w:val="004F1F5B"/>
    <w:rsid w:val="004F2C64"/>
    <w:rsid w:val="004F2F28"/>
    <w:rsid w:val="004F346F"/>
    <w:rsid w:val="004F36CC"/>
    <w:rsid w:val="004F4D34"/>
    <w:rsid w:val="004F4FB9"/>
    <w:rsid w:val="004F522E"/>
    <w:rsid w:val="004F5924"/>
    <w:rsid w:val="004F5CC6"/>
    <w:rsid w:val="004F638E"/>
    <w:rsid w:val="004F6524"/>
    <w:rsid w:val="004F6BD8"/>
    <w:rsid w:val="004F6E8B"/>
    <w:rsid w:val="004F6F2A"/>
    <w:rsid w:val="00500581"/>
    <w:rsid w:val="0050062D"/>
    <w:rsid w:val="0050119F"/>
    <w:rsid w:val="0050283F"/>
    <w:rsid w:val="00503E80"/>
    <w:rsid w:val="005040FA"/>
    <w:rsid w:val="0050445E"/>
    <w:rsid w:val="005054CF"/>
    <w:rsid w:val="00505AC2"/>
    <w:rsid w:val="00505AC6"/>
    <w:rsid w:val="00505F1C"/>
    <w:rsid w:val="0050653A"/>
    <w:rsid w:val="005068A7"/>
    <w:rsid w:val="00506C6C"/>
    <w:rsid w:val="00506CF5"/>
    <w:rsid w:val="00511850"/>
    <w:rsid w:val="00511A61"/>
    <w:rsid w:val="0051269B"/>
    <w:rsid w:val="00512795"/>
    <w:rsid w:val="005129CF"/>
    <w:rsid w:val="00512BC6"/>
    <w:rsid w:val="00512BE1"/>
    <w:rsid w:val="00513408"/>
    <w:rsid w:val="00513C65"/>
    <w:rsid w:val="00514AA6"/>
    <w:rsid w:val="00514AAA"/>
    <w:rsid w:val="00514B4A"/>
    <w:rsid w:val="00514F67"/>
    <w:rsid w:val="00514FB5"/>
    <w:rsid w:val="00515064"/>
    <w:rsid w:val="0051544A"/>
    <w:rsid w:val="00515523"/>
    <w:rsid w:val="00516102"/>
    <w:rsid w:val="00516246"/>
    <w:rsid w:val="00517F12"/>
    <w:rsid w:val="0052055A"/>
    <w:rsid w:val="00520687"/>
    <w:rsid w:val="00520F7A"/>
    <w:rsid w:val="00521452"/>
    <w:rsid w:val="005225B2"/>
    <w:rsid w:val="00522B66"/>
    <w:rsid w:val="00522D93"/>
    <w:rsid w:val="00522F2A"/>
    <w:rsid w:val="00523F02"/>
    <w:rsid w:val="00524E0F"/>
    <w:rsid w:val="00524EB8"/>
    <w:rsid w:val="00525A3A"/>
    <w:rsid w:val="00525E4E"/>
    <w:rsid w:val="00526062"/>
    <w:rsid w:val="0052665A"/>
    <w:rsid w:val="00526BC8"/>
    <w:rsid w:val="0052798E"/>
    <w:rsid w:val="00530042"/>
    <w:rsid w:val="0053090B"/>
    <w:rsid w:val="005313A6"/>
    <w:rsid w:val="005318E9"/>
    <w:rsid w:val="00531E4D"/>
    <w:rsid w:val="00532447"/>
    <w:rsid w:val="00532694"/>
    <w:rsid w:val="00533BE3"/>
    <w:rsid w:val="0053496E"/>
    <w:rsid w:val="00535C62"/>
    <w:rsid w:val="005366C3"/>
    <w:rsid w:val="00536FEB"/>
    <w:rsid w:val="0053732F"/>
    <w:rsid w:val="005378B6"/>
    <w:rsid w:val="00537967"/>
    <w:rsid w:val="00537F8B"/>
    <w:rsid w:val="00540312"/>
    <w:rsid w:val="00540B3A"/>
    <w:rsid w:val="0054145E"/>
    <w:rsid w:val="0054294A"/>
    <w:rsid w:val="00542E87"/>
    <w:rsid w:val="00542FF0"/>
    <w:rsid w:val="0054316C"/>
    <w:rsid w:val="005432CB"/>
    <w:rsid w:val="005436EE"/>
    <w:rsid w:val="0054393F"/>
    <w:rsid w:val="005447EC"/>
    <w:rsid w:val="00544B98"/>
    <w:rsid w:val="00544E69"/>
    <w:rsid w:val="00546C44"/>
    <w:rsid w:val="005503B3"/>
    <w:rsid w:val="005508E2"/>
    <w:rsid w:val="00550CB9"/>
    <w:rsid w:val="00550CE1"/>
    <w:rsid w:val="00551DEB"/>
    <w:rsid w:val="0055215F"/>
    <w:rsid w:val="005525BC"/>
    <w:rsid w:val="00552B5D"/>
    <w:rsid w:val="0055301A"/>
    <w:rsid w:val="005530A4"/>
    <w:rsid w:val="0055358C"/>
    <w:rsid w:val="005535E0"/>
    <w:rsid w:val="00553C54"/>
    <w:rsid w:val="005542C9"/>
    <w:rsid w:val="00554787"/>
    <w:rsid w:val="00555931"/>
    <w:rsid w:val="0055597F"/>
    <w:rsid w:val="00555C52"/>
    <w:rsid w:val="005566D5"/>
    <w:rsid w:val="00556CC6"/>
    <w:rsid w:val="00556D50"/>
    <w:rsid w:val="00556D51"/>
    <w:rsid w:val="00556FE5"/>
    <w:rsid w:val="005573D4"/>
    <w:rsid w:val="0055740C"/>
    <w:rsid w:val="0056077F"/>
    <w:rsid w:val="00561B5D"/>
    <w:rsid w:val="00561B82"/>
    <w:rsid w:val="00561E61"/>
    <w:rsid w:val="00563A78"/>
    <w:rsid w:val="00563BF1"/>
    <w:rsid w:val="00563F07"/>
    <w:rsid w:val="00565176"/>
    <w:rsid w:val="00565675"/>
    <w:rsid w:val="005666D6"/>
    <w:rsid w:val="0056689C"/>
    <w:rsid w:val="00566E2D"/>
    <w:rsid w:val="0057037F"/>
    <w:rsid w:val="00570442"/>
    <w:rsid w:val="005705AF"/>
    <w:rsid w:val="00570EF7"/>
    <w:rsid w:val="005711E5"/>
    <w:rsid w:val="0057231E"/>
    <w:rsid w:val="00572513"/>
    <w:rsid w:val="00572E5B"/>
    <w:rsid w:val="00573935"/>
    <w:rsid w:val="00573FA8"/>
    <w:rsid w:val="0057497D"/>
    <w:rsid w:val="00574CDA"/>
    <w:rsid w:val="00575050"/>
    <w:rsid w:val="00575138"/>
    <w:rsid w:val="005751DA"/>
    <w:rsid w:val="00575AEB"/>
    <w:rsid w:val="0057726D"/>
    <w:rsid w:val="00577EAC"/>
    <w:rsid w:val="00580017"/>
    <w:rsid w:val="00580910"/>
    <w:rsid w:val="00581172"/>
    <w:rsid w:val="00581616"/>
    <w:rsid w:val="00581AF2"/>
    <w:rsid w:val="005823CD"/>
    <w:rsid w:val="00582887"/>
    <w:rsid w:val="00582AED"/>
    <w:rsid w:val="0058368E"/>
    <w:rsid w:val="00583B2A"/>
    <w:rsid w:val="00585558"/>
    <w:rsid w:val="005858EF"/>
    <w:rsid w:val="00585BA4"/>
    <w:rsid w:val="0058644B"/>
    <w:rsid w:val="0058671B"/>
    <w:rsid w:val="005906CE"/>
    <w:rsid w:val="005910F6"/>
    <w:rsid w:val="0059123B"/>
    <w:rsid w:val="0059199A"/>
    <w:rsid w:val="00591EA0"/>
    <w:rsid w:val="00592DD9"/>
    <w:rsid w:val="0059446D"/>
    <w:rsid w:val="00594B4E"/>
    <w:rsid w:val="00595323"/>
    <w:rsid w:val="005955EE"/>
    <w:rsid w:val="00595983"/>
    <w:rsid w:val="00596AA8"/>
    <w:rsid w:val="00597C4B"/>
    <w:rsid w:val="005A0BE7"/>
    <w:rsid w:val="005A0D6A"/>
    <w:rsid w:val="005A0FBF"/>
    <w:rsid w:val="005A1454"/>
    <w:rsid w:val="005A15DE"/>
    <w:rsid w:val="005A1934"/>
    <w:rsid w:val="005A1BB4"/>
    <w:rsid w:val="005A2652"/>
    <w:rsid w:val="005A2FE6"/>
    <w:rsid w:val="005A3655"/>
    <w:rsid w:val="005A378C"/>
    <w:rsid w:val="005A4435"/>
    <w:rsid w:val="005A49E8"/>
    <w:rsid w:val="005A50C9"/>
    <w:rsid w:val="005A519C"/>
    <w:rsid w:val="005A52D9"/>
    <w:rsid w:val="005A5527"/>
    <w:rsid w:val="005A6469"/>
    <w:rsid w:val="005A732C"/>
    <w:rsid w:val="005A7FA8"/>
    <w:rsid w:val="005B071C"/>
    <w:rsid w:val="005B0BD7"/>
    <w:rsid w:val="005B0DC1"/>
    <w:rsid w:val="005B1E60"/>
    <w:rsid w:val="005B1F8F"/>
    <w:rsid w:val="005B1FD8"/>
    <w:rsid w:val="005B23BA"/>
    <w:rsid w:val="005B2F09"/>
    <w:rsid w:val="005B351D"/>
    <w:rsid w:val="005B4FB4"/>
    <w:rsid w:val="005B5BC4"/>
    <w:rsid w:val="005B67EE"/>
    <w:rsid w:val="005B6B8B"/>
    <w:rsid w:val="005B7103"/>
    <w:rsid w:val="005B7553"/>
    <w:rsid w:val="005B7F7D"/>
    <w:rsid w:val="005B7FFD"/>
    <w:rsid w:val="005C103A"/>
    <w:rsid w:val="005C151F"/>
    <w:rsid w:val="005C1B20"/>
    <w:rsid w:val="005C2525"/>
    <w:rsid w:val="005C2B7E"/>
    <w:rsid w:val="005C2CEA"/>
    <w:rsid w:val="005C3368"/>
    <w:rsid w:val="005C358B"/>
    <w:rsid w:val="005C3751"/>
    <w:rsid w:val="005C4C6B"/>
    <w:rsid w:val="005C5757"/>
    <w:rsid w:val="005C586B"/>
    <w:rsid w:val="005C5CE7"/>
    <w:rsid w:val="005C636D"/>
    <w:rsid w:val="005C74DF"/>
    <w:rsid w:val="005C765A"/>
    <w:rsid w:val="005D08A0"/>
    <w:rsid w:val="005D0A69"/>
    <w:rsid w:val="005D12C4"/>
    <w:rsid w:val="005D1C4A"/>
    <w:rsid w:val="005D252E"/>
    <w:rsid w:val="005D27B1"/>
    <w:rsid w:val="005D35F9"/>
    <w:rsid w:val="005D4040"/>
    <w:rsid w:val="005D4118"/>
    <w:rsid w:val="005D5073"/>
    <w:rsid w:val="005D5AF8"/>
    <w:rsid w:val="005D5DCD"/>
    <w:rsid w:val="005D5F4A"/>
    <w:rsid w:val="005D6D09"/>
    <w:rsid w:val="005D6F9F"/>
    <w:rsid w:val="005D71C9"/>
    <w:rsid w:val="005D725D"/>
    <w:rsid w:val="005D7679"/>
    <w:rsid w:val="005D7F72"/>
    <w:rsid w:val="005E1566"/>
    <w:rsid w:val="005E1C64"/>
    <w:rsid w:val="005E1E85"/>
    <w:rsid w:val="005E1FC6"/>
    <w:rsid w:val="005E22B1"/>
    <w:rsid w:val="005E26E2"/>
    <w:rsid w:val="005E2737"/>
    <w:rsid w:val="005E3BB9"/>
    <w:rsid w:val="005E491D"/>
    <w:rsid w:val="005E4A99"/>
    <w:rsid w:val="005E4D7E"/>
    <w:rsid w:val="005E511F"/>
    <w:rsid w:val="005E53F9"/>
    <w:rsid w:val="005E543F"/>
    <w:rsid w:val="005E62F8"/>
    <w:rsid w:val="005E74DE"/>
    <w:rsid w:val="005E7A6C"/>
    <w:rsid w:val="005F1C6C"/>
    <w:rsid w:val="005F2165"/>
    <w:rsid w:val="005F2848"/>
    <w:rsid w:val="005F3759"/>
    <w:rsid w:val="005F6AF4"/>
    <w:rsid w:val="005F6C64"/>
    <w:rsid w:val="005F7337"/>
    <w:rsid w:val="006002D5"/>
    <w:rsid w:val="00600314"/>
    <w:rsid w:val="006008BB"/>
    <w:rsid w:val="00600F66"/>
    <w:rsid w:val="006010FF"/>
    <w:rsid w:val="00602109"/>
    <w:rsid w:val="00602563"/>
    <w:rsid w:val="0060276C"/>
    <w:rsid w:val="00602B59"/>
    <w:rsid w:val="0060318A"/>
    <w:rsid w:val="006031EF"/>
    <w:rsid w:val="00603959"/>
    <w:rsid w:val="00603D6E"/>
    <w:rsid w:val="006047E9"/>
    <w:rsid w:val="006049FF"/>
    <w:rsid w:val="00604C32"/>
    <w:rsid w:val="00605380"/>
    <w:rsid w:val="006056D9"/>
    <w:rsid w:val="00605A7C"/>
    <w:rsid w:val="006062C8"/>
    <w:rsid w:val="006063BF"/>
    <w:rsid w:val="006114C3"/>
    <w:rsid w:val="006125DF"/>
    <w:rsid w:val="00613611"/>
    <w:rsid w:val="00613741"/>
    <w:rsid w:val="00613C12"/>
    <w:rsid w:val="00614BCE"/>
    <w:rsid w:val="00615195"/>
    <w:rsid w:val="00615303"/>
    <w:rsid w:val="0061543F"/>
    <w:rsid w:val="0061560E"/>
    <w:rsid w:val="00616012"/>
    <w:rsid w:val="006176AF"/>
    <w:rsid w:val="00617C03"/>
    <w:rsid w:val="0062014C"/>
    <w:rsid w:val="00620AD6"/>
    <w:rsid w:val="00620E41"/>
    <w:rsid w:val="006212A6"/>
    <w:rsid w:val="006220B4"/>
    <w:rsid w:val="006222FF"/>
    <w:rsid w:val="0062528D"/>
    <w:rsid w:val="0062577C"/>
    <w:rsid w:val="00625849"/>
    <w:rsid w:val="006268B8"/>
    <w:rsid w:val="006269F5"/>
    <w:rsid w:val="00626A08"/>
    <w:rsid w:val="00626A62"/>
    <w:rsid w:val="00626B8B"/>
    <w:rsid w:val="006278BE"/>
    <w:rsid w:val="006279E5"/>
    <w:rsid w:val="00630FC5"/>
    <w:rsid w:val="00631278"/>
    <w:rsid w:val="00631E83"/>
    <w:rsid w:val="00632E3E"/>
    <w:rsid w:val="006336EC"/>
    <w:rsid w:val="00633ABC"/>
    <w:rsid w:val="00633B4E"/>
    <w:rsid w:val="00634110"/>
    <w:rsid w:val="00635188"/>
    <w:rsid w:val="0063569C"/>
    <w:rsid w:val="0063581C"/>
    <w:rsid w:val="00635F17"/>
    <w:rsid w:val="006361ED"/>
    <w:rsid w:val="00636D5B"/>
    <w:rsid w:val="00637573"/>
    <w:rsid w:val="00637A72"/>
    <w:rsid w:val="0064125A"/>
    <w:rsid w:val="006412D9"/>
    <w:rsid w:val="0064173C"/>
    <w:rsid w:val="00641B84"/>
    <w:rsid w:val="00642236"/>
    <w:rsid w:val="006430B8"/>
    <w:rsid w:val="006432B6"/>
    <w:rsid w:val="00643783"/>
    <w:rsid w:val="00643D85"/>
    <w:rsid w:val="00643EE1"/>
    <w:rsid w:val="006440AB"/>
    <w:rsid w:val="006441C4"/>
    <w:rsid w:val="00644375"/>
    <w:rsid w:val="00644DD8"/>
    <w:rsid w:val="00645243"/>
    <w:rsid w:val="006460DD"/>
    <w:rsid w:val="00646273"/>
    <w:rsid w:val="006469C7"/>
    <w:rsid w:val="00647183"/>
    <w:rsid w:val="006477BE"/>
    <w:rsid w:val="00647B1E"/>
    <w:rsid w:val="0065087A"/>
    <w:rsid w:val="00650D48"/>
    <w:rsid w:val="0065143B"/>
    <w:rsid w:val="006520CA"/>
    <w:rsid w:val="00652770"/>
    <w:rsid w:val="0065313B"/>
    <w:rsid w:val="006535E4"/>
    <w:rsid w:val="00653AD9"/>
    <w:rsid w:val="00653E89"/>
    <w:rsid w:val="006547D2"/>
    <w:rsid w:val="00654F55"/>
    <w:rsid w:val="00655FB1"/>
    <w:rsid w:val="006564D4"/>
    <w:rsid w:val="00656FF9"/>
    <w:rsid w:val="00657410"/>
    <w:rsid w:val="00661EFA"/>
    <w:rsid w:val="006624D9"/>
    <w:rsid w:val="0066287B"/>
    <w:rsid w:val="00663315"/>
    <w:rsid w:val="00663712"/>
    <w:rsid w:val="00663D38"/>
    <w:rsid w:val="0066543A"/>
    <w:rsid w:val="006703CE"/>
    <w:rsid w:val="00670780"/>
    <w:rsid w:val="00670957"/>
    <w:rsid w:val="00670C5D"/>
    <w:rsid w:val="00671190"/>
    <w:rsid w:val="0067147C"/>
    <w:rsid w:val="00671784"/>
    <w:rsid w:val="00671BF8"/>
    <w:rsid w:val="006722E2"/>
    <w:rsid w:val="00672EF6"/>
    <w:rsid w:val="006732DE"/>
    <w:rsid w:val="00673533"/>
    <w:rsid w:val="00673685"/>
    <w:rsid w:val="00675274"/>
    <w:rsid w:val="006753D1"/>
    <w:rsid w:val="0067566F"/>
    <w:rsid w:val="00675D5F"/>
    <w:rsid w:val="00675F22"/>
    <w:rsid w:val="006761D0"/>
    <w:rsid w:val="00676D41"/>
    <w:rsid w:val="006801FA"/>
    <w:rsid w:val="00680448"/>
    <w:rsid w:val="00680597"/>
    <w:rsid w:val="0068183F"/>
    <w:rsid w:val="00682080"/>
    <w:rsid w:val="0068234E"/>
    <w:rsid w:val="0068238A"/>
    <w:rsid w:val="0068294A"/>
    <w:rsid w:val="00682B89"/>
    <w:rsid w:val="00682CF5"/>
    <w:rsid w:val="006830A9"/>
    <w:rsid w:val="006830D6"/>
    <w:rsid w:val="006832F2"/>
    <w:rsid w:val="00684854"/>
    <w:rsid w:val="00684F11"/>
    <w:rsid w:val="006858BA"/>
    <w:rsid w:val="006864C1"/>
    <w:rsid w:val="00686FD1"/>
    <w:rsid w:val="006871BD"/>
    <w:rsid w:val="006877C7"/>
    <w:rsid w:val="00687C64"/>
    <w:rsid w:val="00687D11"/>
    <w:rsid w:val="00690B86"/>
    <w:rsid w:val="00690BF6"/>
    <w:rsid w:val="0069116D"/>
    <w:rsid w:val="00691F1E"/>
    <w:rsid w:val="00692549"/>
    <w:rsid w:val="00692769"/>
    <w:rsid w:val="006928EE"/>
    <w:rsid w:val="00692916"/>
    <w:rsid w:val="00693570"/>
    <w:rsid w:val="00693635"/>
    <w:rsid w:val="0069421F"/>
    <w:rsid w:val="006944EE"/>
    <w:rsid w:val="006945B1"/>
    <w:rsid w:val="00694B86"/>
    <w:rsid w:val="00694BB6"/>
    <w:rsid w:val="00694C58"/>
    <w:rsid w:val="00694CB1"/>
    <w:rsid w:val="0069565C"/>
    <w:rsid w:val="0069588B"/>
    <w:rsid w:val="00695A4C"/>
    <w:rsid w:val="00697AE6"/>
    <w:rsid w:val="006A0261"/>
    <w:rsid w:val="006A0925"/>
    <w:rsid w:val="006A0A0F"/>
    <w:rsid w:val="006A1057"/>
    <w:rsid w:val="006A220E"/>
    <w:rsid w:val="006A25E5"/>
    <w:rsid w:val="006A2BB5"/>
    <w:rsid w:val="006A337F"/>
    <w:rsid w:val="006A3971"/>
    <w:rsid w:val="006A3C40"/>
    <w:rsid w:val="006A4E77"/>
    <w:rsid w:val="006A53E6"/>
    <w:rsid w:val="006A5E1B"/>
    <w:rsid w:val="006A6C5E"/>
    <w:rsid w:val="006A7119"/>
    <w:rsid w:val="006A78E4"/>
    <w:rsid w:val="006B0AA0"/>
    <w:rsid w:val="006B0C98"/>
    <w:rsid w:val="006B126D"/>
    <w:rsid w:val="006B1282"/>
    <w:rsid w:val="006B1728"/>
    <w:rsid w:val="006B1A9E"/>
    <w:rsid w:val="006B20D6"/>
    <w:rsid w:val="006B2CF7"/>
    <w:rsid w:val="006B3066"/>
    <w:rsid w:val="006B34BF"/>
    <w:rsid w:val="006B4D76"/>
    <w:rsid w:val="006B659B"/>
    <w:rsid w:val="006B6814"/>
    <w:rsid w:val="006B68AE"/>
    <w:rsid w:val="006B76DF"/>
    <w:rsid w:val="006B7D15"/>
    <w:rsid w:val="006C0935"/>
    <w:rsid w:val="006C09B3"/>
    <w:rsid w:val="006C14D8"/>
    <w:rsid w:val="006C1847"/>
    <w:rsid w:val="006C1BAD"/>
    <w:rsid w:val="006C2575"/>
    <w:rsid w:val="006C30C6"/>
    <w:rsid w:val="006C3602"/>
    <w:rsid w:val="006C3919"/>
    <w:rsid w:val="006C3D0A"/>
    <w:rsid w:val="006C431D"/>
    <w:rsid w:val="006C4B1E"/>
    <w:rsid w:val="006C4E2E"/>
    <w:rsid w:val="006C5378"/>
    <w:rsid w:val="006C55EB"/>
    <w:rsid w:val="006C5703"/>
    <w:rsid w:val="006C5862"/>
    <w:rsid w:val="006C5F18"/>
    <w:rsid w:val="006C608C"/>
    <w:rsid w:val="006C617D"/>
    <w:rsid w:val="006C63E7"/>
    <w:rsid w:val="006C6612"/>
    <w:rsid w:val="006C7371"/>
    <w:rsid w:val="006C7564"/>
    <w:rsid w:val="006C7AA5"/>
    <w:rsid w:val="006D000B"/>
    <w:rsid w:val="006D0336"/>
    <w:rsid w:val="006D03A4"/>
    <w:rsid w:val="006D0C97"/>
    <w:rsid w:val="006D237B"/>
    <w:rsid w:val="006D23BB"/>
    <w:rsid w:val="006D2407"/>
    <w:rsid w:val="006D28C8"/>
    <w:rsid w:val="006D2AFA"/>
    <w:rsid w:val="006D2DA5"/>
    <w:rsid w:val="006D2E36"/>
    <w:rsid w:val="006D324D"/>
    <w:rsid w:val="006D40C2"/>
    <w:rsid w:val="006D4325"/>
    <w:rsid w:val="006D4CA6"/>
    <w:rsid w:val="006D4CEC"/>
    <w:rsid w:val="006D51BA"/>
    <w:rsid w:val="006D587F"/>
    <w:rsid w:val="006D58C5"/>
    <w:rsid w:val="006D63CC"/>
    <w:rsid w:val="006D6958"/>
    <w:rsid w:val="006D6972"/>
    <w:rsid w:val="006D76B8"/>
    <w:rsid w:val="006E13C8"/>
    <w:rsid w:val="006E2542"/>
    <w:rsid w:val="006E3392"/>
    <w:rsid w:val="006E4748"/>
    <w:rsid w:val="006E49DD"/>
    <w:rsid w:val="006E4BAA"/>
    <w:rsid w:val="006E4BC6"/>
    <w:rsid w:val="006E4F93"/>
    <w:rsid w:val="006E535D"/>
    <w:rsid w:val="006E5FB9"/>
    <w:rsid w:val="006E61C9"/>
    <w:rsid w:val="006E650C"/>
    <w:rsid w:val="006E679F"/>
    <w:rsid w:val="006E6823"/>
    <w:rsid w:val="006E6994"/>
    <w:rsid w:val="006E6C80"/>
    <w:rsid w:val="006E6CFE"/>
    <w:rsid w:val="006E6DAA"/>
    <w:rsid w:val="006E6F53"/>
    <w:rsid w:val="006E74F2"/>
    <w:rsid w:val="006E779C"/>
    <w:rsid w:val="006E7BE9"/>
    <w:rsid w:val="006F0162"/>
    <w:rsid w:val="006F0201"/>
    <w:rsid w:val="006F1827"/>
    <w:rsid w:val="006F1891"/>
    <w:rsid w:val="006F1EBB"/>
    <w:rsid w:val="006F2B03"/>
    <w:rsid w:val="006F2DE9"/>
    <w:rsid w:val="006F3133"/>
    <w:rsid w:val="006F35BA"/>
    <w:rsid w:val="006F3902"/>
    <w:rsid w:val="006F4B42"/>
    <w:rsid w:val="006F598B"/>
    <w:rsid w:val="006F6194"/>
    <w:rsid w:val="006F6BFA"/>
    <w:rsid w:val="006F7322"/>
    <w:rsid w:val="006F7D1F"/>
    <w:rsid w:val="006F7F54"/>
    <w:rsid w:val="00700798"/>
    <w:rsid w:val="00700AE4"/>
    <w:rsid w:val="00701020"/>
    <w:rsid w:val="007012DA"/>
    <w:rsid w:val="007018A6"/>
    <w:rsid w:val="0070310A"/>
    <w:rsid w:val="00703381"/>
    <w:rsid w:val="007036A2"/>
    <w:rsid w:val="00703B37"/>
    <w:rsid w:val="00703C0D"/>
    <w:rsid w:val="007048A7"/>
    <w:rsid w:val="00704B56"/>
    <w:rsid w:val="00704ED9"/>
    <w:rsid w:val="007056E4"/>
    <w:rsid w:val="00706887"/>
    <w:rsid w:val="00707B01"/>
    <w:rsid w:val="007129D2"/>
    <w:rsid w:val="00713087"/>
    <w:rsid w:val="00714476"/>
    <w:rsid w:val="0071659B"/>
    <w:rsid w:val="0071659F"/>
    <w:rsid w:val="00717E44"/>
    <w:rsid w:val="007201BA"/>
    <w:rsid w:val="007202DE"/>
    <w:rsid w:val="00720B8E"/>
    <w:rsid w:val="00720C51"/>
    <w:rsid w:val="007211D3"/>
    <w:rsid w:val="007220C4"/>
    <w:rsid w:val="00722B25"/>
    <w:rsid w:val="00722CB3"/>
    <w:rsid w:val="007242FB"/>
    <w:rsid w:val="007249AD"/>
    <w:rsid w:val="00724F76"/>
    <w:rsid w:val="00725264"/>
    <w:rsid w:val="00725C57"/>
    <w:rsid w:val="00726056"/>
    <w:rsid w:val="00727748"/>
    <w:rsid w:val="00727977"/>
    <w:rsid w:val="007302F5"/>
    <w:rsid w:val="00730344"/>
    <w:rsid w:val="0073057B"/>
    <w:rsid w:val="00730837"/>
    <w:rsid w:val="007312D7"/>
    <w:rsid w:val="007319B3"/>
    <w:rsid w:val="00731FFC"/>
    <w:rsid w:val="007320D3"/>
    <w:rsid w:val="0073240E"/>
    <w:rsid w:val="00732714"/>
    <w:rsid w:val="00732EE5"/>
    <w:rsid w:val="007332E4"/>
    <w:rsid w:val="00733311"/>
    <w:rsid w:val="00733374"/>
    <w:rsid w:val="00733DF1"/>
    <w:rsid w:val="0073556B"/>
    <w:rsid w:val="00735613"/>
    <w:rsid w:val="007356E8"/>
    <w:rsid w:val="00736048"/>
    <w:rsid w:val="00736480"/>
    <w:rsid w:val="007368D1"/>
    <w:rsid w:val="00736D4E"/>
    <w:rsid w:val="00737E34"/>
    <w:rsid w:val="00740732"/>
    <w:rsid w:val="00740779"/>
    <w:rsid w:val="007419CB"/>
    <w:rsid w:val="00741A8D"/>
    <w:rsid w:val="00742698"/>
    <w:rsid w:val="00742B77"/>
    <w:rsid w:val="007435A1"/>
    <w:rsid w:val="00744182"/>
    <w:rsid w:val="0074462C"/>
    <w:rsid w:val="00744713"/>
    <w:rsid w:val="00744D94"/>
    <w:rsid w:val="007455F1"/>
    <w:rsid w:val="00745BD6"/>
    <w:rsid w:val="007461D3"/>
    <w:rsid w:val="00746220"/>
    <w:rsid w:val="0074660C"/>
    <w:rsid w:val="007466B6"/>
    <w:rsid w:val="00750543"/>
    <w:rsid w:val="0075067A"/>
    <w:rsid w:val="00750A95"/>
    <w:rsid w:val="00750B3C"/>
    <w:rsid w:val="00750E92"/>
    <w:rsid w:val="00750F44"/>
    <w:rsid w:val="00751B7E"/>
    <w:rsid w:val="00751D08"/>
    <w:rsid w:val="007521BA"/>
    <w:rsid w:val="007529DB"/>
    <w:rsid w:val="00752A08"/>
    <w:rsid w:val="00752B30"/>
    <w:rsid w:val="007539E9"/>
    <w:rsid w:val="0075423A"/>
    <w:rsid w:val="00754757"/>
    <w:rsid w:val="00754F38"/>
    <w:rsid w:val="00755132"/>
    <w:rsid w:val="00755C52"/>
    <w:rsid w:val="007561B5"/>
    <w:rsid w:val="0075631E"/>
    <w:rsid w:val="00756947"/>
    <w:rsid w:val="00757BEE"/>
    <w:rsid w:val="007604AF"/>
    <w:rsid w:val="0076052A"/>
    <w:rsid w:val="00760536"/>
    <w:rsid w:val="0076094C"/>
    <w:rsid w:val="007617CE"/>
    <w:rsid w:val="00761A9A"/>
    <w:rsid w:val="00762338"/>
    <w:rsid w:val="00762596"/>
    <w:rsid w:val="00762F63"/>
    <w:rsid w:val="00762FF5"/>
    <w:rsid w:val="00763087"/>
    <w:rsid w:val="00763534"/>
    <w:rsid w:val="00763589"/>
    <w:rsid w:val="00763DBB"/>
    <w:rsid w:val="0076439E"/>
    <w:rsid w:val="00764878"/>
    <w:rsid w:val="007652DF"/>
    <w:rsid w:val="00765A9B"/>
    <w:rsid w:val="00765AE4"/>
    <w:rsid w:val="00765CAF"/>
    <w:rsid w:val="0076682E"/>
    <w:rsid w:val="007668D1"/>
    <w:rsid w:val="007670F8"/>
    <w:rsid w:val="00770BBA"/>
    <w:rsid w:val="00770CFD"/>
    <w:rsid w:val="00774421"/>
    <w:rsid w:val="00775714"/>
    <w:rsid w:val="00775DDC"/>
    <w:rsid w:val="00776072"/>
    <w:rsid w:val="00776937"/>
    <w:rsid w:val="00777043"/>
    <w:rsid w:val="007774A6"/>
    <w:rsid w:val="00780347"/>
    <w:rsid w:val="007803E2"/>
    <w:rsid w:val="00780E98"/>
    <w:rsid w:val="007810EB"/>
    <w:rsid w:val="00781914"/>
    <w:rsid w:val="00781A2E"/>
    <w:rsid w:val="00781E79"/>
    <w:rsid w:val="00781FB3"/>
    <w:rsid w:val="00782115"/>
    <w:rsid w:val="007828ED"/>
    <w:rsid w:val="00782D82"/>
    <w:rsid w:val="00783716"/>
    <w:rsid w:val="00783C06"/>
    <w:rsid w:val="00783C1D"/>
    <w:rsid w:val="00784259"/>
    <w:rsid w:val="00784664"/>
    <w:rsid w:val="00784AA7"/>
    <w:rsid w:val="0078528A"/>
    <w:rsid w:val="0078563A"/>
    <w:rsid w:val="00785B05"/>
    <w:rsid w:val="00785BA1"/>
    <w:rsid w:val="0078600B"/>
    <w:rsid w:val="00786486"/>
    <w:rsid w:val="00786869"/>
    <w:rsid w:val="00790490"/>
    <w:rsid w:val="007905CD"/>
    <w:rsid w:val="0079067B"/>
    <w:rsid w:val="00790FC0"/>
    <w:rsid w:val="00791803"/>
    <w:rsid w:val="00791DFF"/>
    <w:rsid w:val="00791F70"/>
    <w:rsid w:val="0079233E"/>
    <w:rsid w:val="00792557"/>
    <w:rsid w:val="00792BE0"/>
    <w:rsid w:val="00792E78"/>
    <w:rsid w:val="007932D4"/>
    <w:rsid w:val="007933E6"/>
    <w:rsid w:val="00793474"/>
    <w:rsid w:val="00793D4F"/>
    <w:rsid w:val="007944C6"/>
    <w:rsid w:val="007944E9"/>
    <w:rsid w:val="007947B5"/>
    <w:rsid w:val="007947CC"/>
    <w:rsid w:val="007947CF"/>
    <w:rsid w:val="007948CC"/>
    <w:rsid w:val="007948D0"/>
    <w:rsid w:val="007952B6"/>
    <w:rsid w:val="00795712"/>
    <w:rsid w:val="0079577A"/>
    <w:rsid w:val="00795A79"/>
    <w:rsid w:val="00795CE5"/>
    <w:rsid w:val="00796CB6"/>
    <w:rsid w:val="00796E43"/>
    <w:rsid w:val="00796F97"/>
    <w:rsid w:val="007975A9"/>
    <w:rsid w:val="00797EC5"/>
    <w:rsid w:val="007A095F"/>
    <w:rsid w:val="007A0F84"/>
    <w:rsid w:val="007A12F3"/>
    <w:rsid w:val="007A14CE"/>
    <w:rsid w:val="007A169A"/>
    <w:rsid w:val="007A1BA8"/>
    <w:rsid w:val="007A1EDC"/>
    <w:rsid w:val="007A2101"/>
    <w:rsid w:val="007A26C4"/>
    <w:rsid w:val="007A2FFA"/>
    <w:rsid w:val="007A479A"/>
    <w:rsid w:val="007A49CB"/>
    <w:rsid w:val="007A4B35"/>
    <w:rsid w:val="007A5054"/>
    <w:rsid w:val="007A5193"/>
    <w:rsid w:val="007A55C5"/>
    <w:rsid w:val="007A5AEB"/>
    <w:rsid w:val="007A6054"/>
    <w:rsid w:val="007A6C9C"/>
    <w:rsid w:val="007B00C8"/>
    <w:rsid w:val="007B039A"/>
    <w:rsid w:val="007B0CA4"/>
    <w:rsid w:val="007B16BF"/>
    <w:rsid w:val="007B2336"/>
    <w:rsid w:val="007B2E10"/>
    <w:rsid w:val="007B2E2B"/>
    <w:rsid w:val="007B2FCD"/>
    <w:rsid w:val="007B3205"/>
    <w:rsid w:val="007B32BF"/>
    <w:rsid w:val="007B3698"/>
    <w:rsid w:val="007B3DBC"/>
    <w:rsid w:val="007B46B2"/>
    <w:rsid w:val="007B473D"/>
    <w:rsid w:val="007B5653"/>
    <w:rsid w:val="007B5C3F"/>
    <w:rsid w:val="007B5D89"/>
    <w:rsid w:val="007B6297"/>
    <w:rsid w:val="007B63D8"/>
    <w:rsid w:val="007B66A3"/>
    <w:rsid w:val="007B6C87"/>
    <w:rsid w:val="007B708A"/>
    <w:rsid w:val="007B70C4"/>
    <w:rsid w:val="007B7CB5"/>
    <w:rsid w:val="007B7FF8"/>
    <w:rsid w:val="007C0686"/>
    <w:rsid w:val="007C10E3"/>
    <w:rsid w:val="007C128E"/>
    <w:rsid w:val="007C16DA"/>
    <w:rsid w:val="007C42B8"/>
    <w:rsid w:val="007C4ACC"/>
    <w:rsid w:val="007C4BAE"/>
    <w:rsid w:val="007C4EE5"/>
    <w:rsid w:val="007C578F"/>
    <w:rsid w:val="007C65FB"/>
    <w:rsid w:val="007C7AFC"/>
    <w:rsid w:val="007D0258"/>
    <w:rsid w:val="007D1104"/>
    <w:rsid w:val="007D179C"/>
    <w:rsid w:val="007D2719"/>
    <w:rsid w:val="007D3355"/>
    <w:rsid w:val="007D38E2"/>
    <w:rsid w:val="007D3AF5"/>
    <w:rsid w:val="007D4254"/>
    <w:rsid w:val="007D4291"/>
    <w:rsid w:val="007D681E"/>
    <w:rsid w:val="007D68E0"/>
    <w:rsid w:val="007D6C3D"/>
    <w:rsid w:val="007D6F32"/>
    <w:rsid w:val="007E00F1"/>
    <w:rsid w:val="007E0E11"/>
    <w:rsid w:val="007E0FE1"/>
    <w:rsid w:val="007E28EB"/>
    <w:rsid w:val="007E2949"/>
    <w:rsid w:val="007E2B6E"/>
    <w:rsid w:val="007E390B"/>
    <w:rsid w:val="007E3BEE"/>
    <w:rsid w:val="007E46A0"/>
    <w:rsid w:val="007E5AEE"/>
    <w:rsid w:val="007E5F69"/>
    <w:rsid w:val="007E61BC"/>
    <w:rsid w:val="007E66E1"/>
    <w:rsid w:val="007E6ECF"/>
    <w:rsid w:val="007F05B5"/>
    <w:rsid w:val="007F1097"/>
    <w:rsid w:val="007F13F2"/>
    <w:rsid w:val="007F2BA8"/>
    <w:rsid w:val="007F3018"/>
    <w:rsid w:val="007F359A"/>
    <w:rsid w:val="007F3C12"/>
    <w:rsid w:val="007F3C48"/>
    <w:rsid w:val="007F3CC7"/>
    <w:rsid w:val="007F5027"/>
    <w:rsid w:val="007F50FC"/>
    <w:rsid w:val="007F5404"/>
    <w:rsid w:val="007F582A"/>
    <w:rsid w:val="007F59E5"/>
    <w:rsid w:val="007F5E0F"/>
    <w:rsid w:val="007F5FCB"/>
    <w:rsid w:val="007F74C7"/>
    <w:rsid w:val="007F74CC"/>
    <w:rsid w:val="008003A4"/>
    <w:rsid w:val="00800501"/>
    <w:rsid w:val="0080066F"/>
    <w:rsid w:val="00800883"/>
    <w:rsid w:val="00801477"/>
    <w:rsid w:val="008016B3"/>
    <w:rsid w:val="00802217"/>
    <w:rsid w:val="00802E8B"/>
    <w:rsid w:val="00803CED"/>
    <w:rsid w:val="0080438A"/>
    <w:rsid w:val="008047AE"/>
    <w:rsid w:val="008047D2"/>
    <w:rsid w:val="008053CA"/>
    <w:rsid w:val="00806575"/>
    <w:rsid w:val="00806DFC"/>
    <w:rsid w:val="00806FF8"/>
    <w:rsid w:val="008071E1"/>
    <w:rsid w:val="00807E91"/>
    <w:rsid w:val="00810942"/>
    <w:rsid w:val="00810BD6"/>
    <w:rsid w:val="00811AD3"/>
    <w:rsid w:val="00811C0A"/>
    <w:rsid w:val="0081272D"/>
    <w:rsid w:val="008128A0"/>
    <w:rsid w:val="00812FB3"/>
    <w:rsid w:val="008137D9"/>
    <w:rsid w:val="008148C8"/>
    <w:rsid w:val="00814B2B"/>
    <w:rsid w:val="00815184"/>
    <w:rsid w:val="00815D78"/>
    <w:rsid w:val="00816034"/>
    <w:rsid w:val="00816437"/>
    <w:rsid w:val="00816AC7"/>
    <w:rsid w:val="00817DF0"/>
    <w:rsid w:val="00820291"/>
    <w:rsid w:val="00821129"/>
    <w:rsid w:val="00821980"/>
    <w:rsid w:val="0082214A"/>
    <w:rsid w:val="00822235"/>
    <w:rsid w:val="008225CC"/>
    <w:rsid w:val="008237A6"/>
    <w:rsid w:val="00823F25"/>
    <w:rsid w:val="00823F9B"/>
    <w:rsid w:val="008240F1"/>
    <w:rsid w:val="00824B48"/>
    <w:rsid w:val="00824CA1"/>
    <w:rsid w:val="00824E7D"/>
    <w:rsid w:val="00825560"/>
    <w:rsid w:val="00825694"/>
    <w:rsid w:val="008259CB"/>
    <w:rsid w:val="00826DEC"/>
    <w:rsid w:val="00827841"/>
    <w:rsid w:val="00830BC2"/>
    <w:rsid w:val="00830D86"/>
    <w:rsid w:val="00831301"/>
    <w:rsid w:val="00831625"/>
    <w:rsid w:val="0083191C"/>
    <w:rsid w:val="00832082"/>
    <w:rsid w:val="00832AF2"/>
    <w:rsid w:val="00832B46"/>
    <w:rsid w:val="00832D8B"/>
    <w:rsid w:val="008330E0"/>
    <w:rsid w:val="00833ADC"/>
    <w:rsid w:val="00833C7B"/>
    <w:rsid w:val="00834D84"/>
    <w:rsid w:val="008351B8"/>
    <w:rsid w:val="008354D8"/>
    <w:rsid w:val="00835DCB"/>
    <w:rsid w:val="00836A3A"/>
    <w:rsid w:val="008375A3"/>
    <w:rsid w:val="008377BD"/>
    <w:rsid w:val="00840431"/>
    <w:rsid w:val="0084084E"/>
    <w:rsid w:val="00840997"/>
    <w:rsid w:val="00840B94"/>
    <w:rsid w:val="00840CD4"/>
    <w:rsid w:val="008410FC"/>
    <w:rsid w:val="00841F85"/>
    <w:rsid w:val="008424BE"/>
    <w:rsid w:val="00842F6B"/>
    <w:rsid w:val="00843232"/>
    <w:rsid w:val="00843354"/>
    <w:rsid w:val="0084532E"/>
    <w:rsid w:val="008454C1"/>
    <w:rsid w:val="00845E15"/>
    <w:rsid w:val="008464C1"/>
    <w:rsid w:val="008464C7"/>
    <w:rsid w:val="00846D1E"/>
    <w:rsid w:val="00846EFA"/>
    <w:rsid w:val="008478F7"/>
    <w:rsid w:val="00847BBC"/>
    <w:rsid w:val="00850406"/>
    <w:rsid w:val="008519B1"/>
    <w:rsid w:val="00851DC6"/>
    <w:rsid w:val="008523FC"/>
    <w:rsid w:val="008528F8"/>
    <w:rsid w:val="008529DE"/>
    <w:rsid w:val="00853146"/>
    <w:rsid w:val="00853B29"/>
    <w:rsid w:val="008548A0"/>
    <w:rsid w:val="00854FB0"/>
    <w:rsid w:val="00854FD2"/>
    <w:rsid w:val="0085505F"/>
    <w:rsid w:val="0085545A"/>
    <w:rsid w:val="00855742"/>
    <w:rsid w:val="00855923"/>
    <w:rsid w:val="00856810"/>
    <w:rsid w:val="00856F3C"/>
    <w:rsid w:val="00857378"/>
    <w:rsid w:val="00857BE9"/>
    <w:rsid w:val="00857E84"/>
    <w:rsid w:val="00860A4A"/>
    <w:rsid w:val="00860CBA"/>
    <w:rsid w:val="00861180"/>
    <w:rsid w:val="00862191"/>
    <w:rsid w:val="00862A27"/>
    <w:rsid w:val="00862F97"/>
    <w:rsid w:val="00863DF2"/>
    <w:rsid w:val="00864323"/>
    <w:rsid w:val="008647F3"/>
    <w:rsid w:val="00865B0C"/>
    <w:rsid w:val="008661D0"/>
    <w:rsid w:val="00866D0F"/>
    <w:rsid w:val="00867AAD"/>
    <w:rsid w:val="00867D98"/>
    <w:rsid w:val="00870556"/>
    <w:rsid w:val="00870AFD"/>
    <w:rsid w:val="00871158"/>
    <w:rsid w:val="00871186"/>
    <w:rsid w:val="00871317"/>
    <w:rsid w:val="008716DD"/>
    <w:rsid w:val="00871713"/>
    <w:rsid w:val="00872C5C"/>
    <w:rsid w:val="0087377F"/>
    <w:rsid w:val="00873838"/>
    <w:rsid w:val="00873910"/>
    <w:rsid w:val="00873ABF"/>
    <w:rsid w:val="00874167"/>
    <w:rsid w:val="008741D6"/>
    <w:rsid w:val="00874551"/>
    <w:rsid w:val="008748C3"/>
    <w:rsid w:val="00875F9D"/>
    <w:rsid w:val="0087653A"/>
    <w:rsid w:val="008774FD"/>
    <w:rsid w:val="00877D44"/>
    <w:rsid w:val="00877EB3"/>
    <w:rsid w:val="00881A50"/>
    <w:rsid w:val="00881E8F"/>
    <w:rsid w:val="00881FEC"/>
    <w:rsid w:val="0088212D"/>
    <w:rsid w:val="00882697"/>
    <w:rsid w:val="00882F90"/>
    <w:rsid w:val="00883063"/>
    <w:rsid w:val="008837EA"/>
    <w:rsid w:val="00884548"/>
    <w:rsid w:val="008845B8"/>
    <w:rsid w:val="00884AE0"/>
    <w:rsid w:val="00884DE3"/>
    <w:rsid w:val="00885184"/>
    <w:rsid w:val="008856D0"/>
    <w:rsid w:val="00885BA0"/>
    <w:rsid w:val="00885CAA"/>
    <w:rsid w:val="008865C7"/>
    <w:rsid w:val="00886904"/>
    <w:rsid w:val="008869BE"/>
    <w:rsid w:val="00886B06"/>
    <w:rsid w:val="00886B4F"/>
    <w:rsid w:val="00887308"/>
    <w:rsid w:val="0088775F"/>
    <w:rsid w:val="008905D7"/>
    <w:rsid w:val="00890C0D"/>
    <w:rsid w:val="00891AC5"/>
    <w:rsid w:val="008923B2"/>
    <w:rsid w:val="00892CF6"/>
    <w:rsid w:val="0089307D"/>
    <w:rsid w:val="00893EF8"/>
    <w:rsid w:val="008944F5"/>
    <w:rsid w:val="0089495E"/>
    <w:rsid w:val="00895378"/>
    <w:rsid w:val="00897009"/>
    <w:rsid w:val="008974EF"/>
    <w:rsid w:val="008974F6"/>
    <w:rsid w:val="008A09AF"/>
    <w:rsid w:val="008A12CE"/>
    <w:rsid w:val="008A130C"/>
    <w:rsid w:val="008A19BB"/>
    <w:rsid w:val="008A2B96"/>
    <w:rsid w:val="008A3071"/>
    <w:rsid w:val="008A34AA"/>
    <w:rsid w:val="008A3705"/>
    <w:rsid w:val="008A3A15"/>
    <w:rsid w:val="008A459A"/>
    <w:rsid w:val="008A4B9A"/>
    <w:rsid w:val="008A5754"/>
    <w:rsid w:val="008A5CA6"/>
    <w:rsid w:val="008A60F9"/>
    <w:rsid w:val="008A6D72"/>
    <w:rsid w:val="008A7063"/>
    <w:rsid w:val="008A7750"/>
    <w:rsid w:val="008A7A23"/>
    <w:rsid w:val="008B0409"/>
    <w:rsid w:val="008B0FFF"/>
    <w:rsid w:val="008B1647"/>
    <w:rsid w:val="008B2027"/>
    <w:rsid w:val="008B2186"/>
    <w:rsid w:val="008B22A0"/>
    <w:rsid w:val="008B23DE"/>
    <w:rsid w:val="008B2758"/>
    <w:rsid w:val="008B2759"/>
    <w:rsid w:val="008B2790"/>
    <w:rsid w:val="008B2818"/>
    <w:rsid w:val="008B3959"/>
    <w:rsid w:val="008B3A94"/>
    <w:rsid w:val="008B3B06"/>
    <w:rsid w:val="008B52C0"/>
    <w:rsid w:val="008B54FC"/>
    <w:rsid w:val="008B5939"/>
    <w:rsid w:val="008B5A54"/>
    <w:rsid w:val="008B5A88"/>
    <w:rsid w:val="008B5D32"/>
    <w:rsid w:val="008B684F"/>
    <w:rsid w:val="008B69CA"/>
    <w:rsid w:val="008B7454"/>
    <w:rsid w:val="008C048D"/>
    <w:rsid w:val="008C0687"/>
    <w:rsid w:val="008C0A78"/>
    <w:rsid w:val="008C0FD9"/>
    <w:rsid w:val="008C185E"/>
    <w:rsid w:val="008C18DF"/>
    <w:rsid w:val="008C2B3A"/>
    <w:rsid w:val="008C31CF"/>
    <w:rsid w:val="008C3612"/>
    <w:rsid w:val="008C4090"/>
    <w:rsid w:val="008C631B"/>
    <w:rsid w:val="008C6C33"/>
    <w:rsid w:val="008C6E6B"/>
    <w:rsid w:val="008C6F25"/>
    <w:rsid w:val="008C772B"/>
    <w:rsid w:val="008C7AFD"/>
    <w:rsid w:val="008C7C08"/>
    <w:rsid w:val="008D0E6A"/>
    <w:rsid w:val="008D0F85"/>
    <w:rsid w:val="008D1064"/>
    <w:rsid w:val="008D3759"/>
    <w:rsid w:val="008D37B4"/>
    <w:rsid w:val="008D3A6F"/>
    <w:rsid w:val="008D3F5D"/>
    <w:rsid w:val="008D437B"/>
    <w:rsid w:val="008D44EC"/>
    <w:rsid w:val="008D456C"/>
    <w:rsid w:val="008D45FD"/>
    <w:rsid w:val="008D4624"/>
    <w:rsid w:val="008D4B57"/>
    <w:rsid w:val="008D5372"/>
    <w:rsid w:val="008D5953"/>
    <w:rsid w:val="008D650D"/>
    <w:rsid w:val="008D7139"/>
    <w:rsid w:val="008D7DA7"/>
    <w:rsid w:val="008D7E78"/>
    <w:rsid w:val="008E0461"/>
    <w:rsid w:val="008E1816"/>
    <w:rsid w:val="008E1CD9"/>
    <w:rsid w:val="008E2025"/>
    <w:rsid w:val="008E2E82"/>
    <w:rsid w:val="008E37DF"/>
    <w:rsid w:val="008E4134"/>
    <w:rsid w:val="008E5870"/>
    <w:rsid w:val="008E5CA3"/>
    <w:rsid w:val="008E6088"/>
    <w:rsid w:val="008E60D2"/>
    <w:rsid w:val="008E697C"/>
    <w:rsid w:val="008E6B51"/>
    <w:rsid w:val="008F0236"/>
    <w:rsid w:val="008F0530"/>
    <w:rsid w:val="008F0E23"/>
    <w:rsid w:val="008F134C"/>
    <w:rsid w:val="008F1D5F"/>
    <w:rsid w:val="008F2484"/>
    <w:rsid w:val="008F34BF"/>
    <w:rsid w:val="008F3A05"/>
    <w:rsid w:val="008F3EB2"/>
    <w:rsid w:val="008F4AC7"/>
    <w:rsid w:val="008F4F93"/>
    <w:rsid w:val="008F508A"/>
    <w:rsid w:val="008F5640"/>
    <w:rsid w:val="008F5907"/>
    <w:rsid w:val="008F5AFD"/>
    <w:rsid w:val="008F5B16"/>
    <w:rsid w:val="008F601D"/>
    <w:rsid w:val="008F646F"/>
    <w:rsid w:val="008F6864"/>
    <w:rsid w:val="008F6A1B"/>
    <w:rsid w:val="008F6F00"/>
    <w:rsid w:val="008F7585"/>
    <w:rsid w:val="008F7695"/>
    <w:rsid w:val="008F7705"/>
    <w:rsid w:val="00900177"/>
    <w:rsid w:val="00900E68"/>
    <w:rsid w:val="00901DDA"/>
    <w:rsid w:val="00901EC3"/>
    <w:rsid w:val="00901EF5"/>
    <w:rsid w:val="009024CB"/>
    <w:rsid w:val="0090330F"/>
    <w:rsid w:val="009033EE"/>
    <w:rsid w:val="00904024"/>
    <w:rsid w:val="0090438B"/>
    <w:rsid w:val="00904A00"/>
    <w:rsid w:val="00904E62"/>
    <w:rsid w:val="00905092"/>
    <w:rsid w:val="00905642"/>
    <w:rsid w:val="009059A5"/>
    <w:rsid w:val="009066E5"/>
    <w:rsid w:val="00907BF2"/>
    <w:rsid w:val="0091028F"/>
    <w:rsid w:val="00910514"/>
    <w:rsid w:val="00911B5F"/>
    <w:rsid w:val="00911CE4"/>
    <w:rsid w:val="009124D7"/>
    <w:rsid w:val="00912B80"/>
    <w:rsid w:val="009133D2"/>
    <w:rsid w:val="00913966"/>
    <w:rsid w:val="009141AF"/>
    <w:rsid w:val="009142C7"/>
    <w:rsid w:val="009142E1"/>
    <w:rsid w:val="00914622"/>
    <w:rsid w:val="00915854"/>
    <w:rsid w:val="00915DCB"/>
    <w:rsid w:val="0091706F"/>
    <w:rsid w:val="0091719D"/>
    <w:rsid w:val="00920029"/>
    <w:rsid w:val="009205C5"/>
    <w:rsid w:val="00920635"/>
    <w:rsid w:val="0092098E"/>
    <w:rsid w:val="009212E6"/>
    <w:rsid w:val="00921654"/>
    <w:rsid w:val="009223C2"/>
    <w:rsid w:val="00922C22"/>
    <w:rsid w:val="00923118"/>
    <w:rsid w:val="00923A2B"/>
    <w:rsid w:val="0092467A"/>
    <w:rsid w:val="00924797"/>
    <w:rsid w:val="0092485E"/>
    <w:rsid w:val="009263AD"/>
    <w:rsid w:val="00926778"/>
    <w:rsid w:val="009274E9"/>
    <w:rsid w:val="00927706"/>
    <w:rsid w:val="0092776F"/>
    <w:rsid w:val="00927815"/>
    <w:rsid w:val="00927BC4"/>
    <w:rsid w:val="009301A9"/>
    <w:rsid w:val="009305E4"/>
    <w:rsid w:val="009306A7"/>
    <w:rsid w:val="00930B8F"/>
    <w:rsid w:val="00931516"/>
    <w:rsid w:val="00931557"/>
    <w:rsid w:val="009321FD"/>
    <w:rsid w:val="0093255C"/>
    <w:rsid w:val="00932A62"/>
    <w:rsid w:val="00933461"/>
    <w:rsid w:val="0093418D"/>
    <w:rsid w:val="00934E8D"/>
    <w:rsid w:val="009355A5"/>
    <w:rsid w:val="0093562B"/>
    <w:rsid w:val="00935647"/>
    <w:rsid w:val="009357B3"/>
    <w:rsid w:val="00935F32"/>
    <w:rsid w:val="00935F75"/>
    <w:rsid w:val="00936AAC"/>
    <w:rsid w:val="00936C4A"/>
    <w:rsid w:val="00936EB4"/>
    <w:rsid w:val="00940259"/>
    <w:rsid w:val="00940481"/>
    <w:rsid w:val="00940CAD"/>
    <w:rsid w:val="00940CDE"/>
    <w:rsid w:val="009412B2"/>
    <w:rsid w:val="00941819"/>
    <w:rsid w:val="00941923"/>
    <w:rsid w:val="0094193A"/>
    <w:rsid w:val="00942171"/>
    <w:rsid w:val="00942494"/>
    <w:rsid w:val="00942499"/>
    <w:rsid w:val="009428E0"/>
    <w:rsid w:val="00942BD7"/>
    <w:rsid w:val="00942BE1"/>
    <w:rsid w:val="009447EA"/>
    <w:rsid w:val="00945064"/>
    <w:rsid w:val="00945716"/>
    <w:rsid w:val="00945DC8"/>
    <w:rsid w:val="00946356"/>
    <w:rsid w:val="00946CEA"/>
    <w:rsid w:val="0094713A"/>
    <w:rsid w:val="00947591"/>
    <w:rsid w:val="00947A59"/>
    <w:rsid w:val="00947CC9"/>
    <w:rsid w:val="00950407"/>
    <w:rsid w:val="0095159C"/>
    <w:rsid w:val="00951689"/>
    <w:rsid w:val="0095191F"/>
    <w:rsid w:val="00951ED8"/>
    <w:rsid w:val="0095278A"/>
    <w:rsid w:val="009530F7"/>
    <w:rsid w:val="00954E62"/>
    <w:rsid w:val="009551DB"/>
    <w:rsid w:val="00955715"/>
    <w:rsid w:val="00955C7A"/>
    <w:rsid w:val="00955DF7"/>
    <w:rsid w:val="009564E1"/>
    <w:rsid w:val="0095671B"/>
    <w:rsid w:val="009567E4"/>
    <w:rsid w:val="00961101"/>
    <w:rsid w:val="00962643"/>
    <w:rsid w:val="00962E73"/>
    <w:rsid w:val="0096390A"/>
    <w:rsid w:val="009642EF"/>
    <w:rsid w:val="00964D6C"/>
    <w:rsid w:val="00965091"/>
    <w:rsid w:val="009653C1"/>
    <w:rsid w:val="00966110"/>
    <w:rsid w:val="009665FF"/>
    <w:rsid w:val="009674FB"/>
    <w:rsid w:val="009676AB"/>
    <w:rsid w:val="00967C66"/>
    <w:rsid w:val="00971ACC"/>
    <w:rsid w:val="00971FA1"/>
    <w:rsid w:val="009722E0"/>
    <w:rsid w:val="009725CD"/>
    <w:rsid w:val="009732E5"/>
    <w:rsid w:val="00973A27"/>
    <w:rsid w:val="009744EF"/>
    <w:rsid w:val="0097501C"/>
    <w:rsid w:val="00975934"/>
    <w:rsid w:val="00975C25"/>
    <w:rsid w:val="00975EBA"/>
    <w:rsid w:val="009764A9"/>
    <w:rsid w:val="0097703C"/>
    <w:rsid w:val="00977786"/>
    <w:rsid w:val="00977D50"/>
    <w:rsid w:val="00977F1A"/>
    <w:rsid w:val="00980BDC"/>
    <w:rsid w:val="00980CA7"/>
    <w:rsid w:val="00980F7C"/>
    <w:rsid w:val="00980F81"/>
    <w:rsid w:val="00981026"/>
    <w:rsid w:val="00981BE3"/>
    <w:rsid w:val="00981E25"/>
    <w:rsid w:val="009824F8"/>
    <w:rsid w:val="00984CA7"/>
    <w:rsid w:val="00985533"/>
    <w:rsid w:val="009857A6"/>
    <w:rsid w:val="009859D5"/>
    <w:rsid w:val="00986544"/>
    <w:rsid w:val="009871A3"/>
    <w:rsid w:val="00987950"/>
    <w:rsid w:val="00987CEC"/>
    <w:rsid w:val="00990377"/>
    <w:rsid w:val="00991311"/>
    <w:rsid w:val="009913D9"/>
    <w:rsid w:val="0099162A"/>
    <w:rsid w:val="00991D5F"/>
    <w:rsid w:val="009931FB"/>
    <w:rsid w:val="00993932"/>
    <w:rsid w:val="00993A05"/>
    <w:rsid w:val="00993C7E"/>
    <w:rsid w:val="00993D20"/>
    <w:rsid w:val="00993DAE"/>
    <w:rsid w:val="00994FCD"/>
    <w:rsid w:val="009956F2"/>
    <w:rsid w:val="00995DE1"/>
    <w:rsid w:val="009963BA"/>
    <w:rsid w:val="0099688F"/>
    <w:rsid w:val="00997216"/>
    <w:rsid w:val="009974F9"/>
    <w:rsid w:val="00997929"/>
    <w:rsid w:val="009A0144"/>
    <w:rsid w:val="009A06A2"/>
    <w:rsid w:val="009A0841"/>
    <w:rsid w:val="009A08F3"/>
    <w:rsid w:val="009A136C"/>
    <w:rsid w:val="009A2549"/>
    <w:rsid w:val="009A28B4"/>
    <w:rsid w:val="009A438B"/>
    <w:rsid w:val="009A4E56"/>
    <w:rsid w:val="009A50B5"/>
    <w:rsid w:val="009A5892"/>
    <w:rsid w:val="009A5F1E"/>
    <w:rsid w:val="009A6130"/>
    <w:rsid w:val="009A791F"/>
    <w:rsid w:val="009A7D9E"/>
    <w:rsid w:val="009B0729"/>
    <w:rsid w:val="009B0B36"/>
    <w:rsid w:val="009B0B7E"/>
    <w:rsid w:val="009B19BB"/>
    <w:rsid w:val="009B1B86"/>
    <w:rsid w:val="009B25D0"/>
    <w:rsid w:val="009B26F9"/>
    <w:rsid w:val="009B2CED"/>
    <w:rsid w:val="009B3021"/>
    <w:rsid w:val="009B3724"/>
    <w:rsid w:val="009B399E"/>
    <w:rsid w:val="009B3BF7"/>
    <w:rsid w:val="009B3DA0"/>
    <w:rsid w:val="009B48B1"/>
    <w:rsid w:val="009B55D5"/>
    <w:rsid w:val="009B5B61"/>
    <w:rsid w:val="009B70EE"/>
    <w:rsid w:val="009B7225"/>
    <w:rsid w:val="009B7F32"/>
    <w:rsid w:val="009C002C"/>
    <w:rsid w:val="009C0143"/>
    <w:rsid w:val="009C3ECC"/>
    <w:rsid w:val="009C4156"/>
    <w:rsid w:val="009C4388"/>
    <w:rsid w:val="009C55E5"/>
    <w:rsid w:val="009C55F0"/>
    <w:rsid w:val="009C5930"/>
    <w:rsid w:val="009C64FA"/>
    <w:rsid w:val="009C6647"/>
    <w:rsid w:val="009C6F99"/>
    <w:rsid w:val="009C7394"/>
    <w:rsid w:val="009C757D"/>
    <w:rsid w:val="009C77C9"/>
    <w:rsid w:val="009C7B18"/>
    <w:rsid w:val="009D002F"/>
    <w:rsid w:val="009D020F"/>
    <w:rsid w:val="009D0380"/>
    <w:rsid w:val="009D0FCE"/>
    <w:rsid w:val="009D1387"/>
    <w:rsid w:val="009D152B"/>
    <w:rsid w:val="009D298E"/>
    <w:rsid w:val="009D2B9C"/>
    <w:rsid w:val="009D2C8F"/>
    <w:rsid w:val="009D308E"/>
    <w:rsid w:val="009D3715"/>
    <w:rsid w:val="009D55DD"/>
    <w:rsid w:val="009D61FA"/>
    <w:rsid w:val="009D743F"/>
    <w:rsid w:val="009D74A8"/>
    <w:rsid w:val="009D7AA2"/>
    <w:rsid w:val="009D7DF3"/>
    <w:rsid w:val="009E16A8"/>
    <w:rsid w:val="009E1C81"/>
    <w:rsid w:val="009E1D04"/>
    <w:rsid w:val="009E254C"/>
    <w:rsid w:val="009E25C4"/>
    <w:rsid w:val="009E676F"/>
    <w:rsid w:val="009E6782"/>
    <w:rsid w:val="009E6E2E"/>
    <w:rsid w:val="009E6E7B"/>
    <w:rsid w:val="009E744D"/>
    <w:rsid w:val="009E7A66"/>
    <w:rsid w:val="009F0212"/>
    <w:rsid w:val="009F0848"/>
    <w:rsid w:val="009F21B8"/>
    <w:rsid w:val="009F27A2"/>
    <w:rsid w:val="009F2B31"/>
    <w:rsid w:val="009F31AA"/>
    <w:rsid w:val="009F33A3"/>
    <w:rsid w:val="009F3C0E"/>
    <w:rsid w:val="009F47A4"/>
    <w:rsid w:val="009F5961"/>
    <w:rsid w:val="009F5B6A"/>
    <w:rsid w:val="009F5D13"/>
    <w:rsid w:val="009F5FA5"/>
    <w:rsid w:val="009F62E9"/>
    <w:rsid w:val="009F634F"/>
    <w:rsid w:val="009F63CD"/>
    <w:rsid w:val="009F6860"/>
    <w:rsid w:val="009F6C2D"/>
    <w:rsid w:val="009F6F54"/>
    <w:rsid w:val="00A00928"/>
    <w:rsid w:val="00A00AA3"/>
    <w:rsid w:val="00A00C2D"/>
    <w:rsid w:val="00A0191D"/>
    <w:rsid w:val="00A01FEF"/>
    <w:rsid w:val="00A027A4"/>
    <w:rsid w:val="00A028E7"/>
    <w:rsid w:val="00A02DA6"/>
    <w:rsid w:val="00A048EB"/>
    <w:rsid w:val="00A04B4E"/>
    <w:rsid w:val="00A055F3"/>
    <w:rsid w:val="00A05713"/>
    <w:rsid w:val="00A05BDE"/>
    <w:rsid w:val="00A06730"/>
    <w:rsid w:val="00A10713"/>
    <w:rsid w:val="00A107D2"/>
    <w:rsid w:val="00A109AC"/>
    <w:rsid w:val="00A1104A"/>
    <w:rsid w:val="00A110ED"/>
    <w:rsid w:val="00A12469"/>
    <w:rsid w:val="00A131BC"/>
    <w:rsid w:val="00A1342C"/>
    <w:rsid w:val="00A138CF"/>
    <w:rsid w:val="00A14145"/>
    <w:rsid w:val="00A1489D"/>
    <w:rsid w:val="00A14D03"/>
    <w:rsid w:val="00A156A9"/>
    <w:rsid w:val="00A15DD5"/>
    <w:rsid w:val="00A15DE9"/>
    <w:rsid w:val="00A163B1"/>
    <w:rsid w:val="00A16BAE"/>
    <w:rsid w:val="00A178FD"/>
    <w:rsid w:val="00A17C92"/>
    <w:rsid w:val="00A17F2D"/>
    <w:rsid w:val="00A20010"/>
    <w:rsid w:val="00A2017F"/>
    <w:rsid w:val="00A20765"/>
    <w:rsid w:val="00A20AD8"/>
    <w:rsid w:val="00A214AB"/>
    <w:rsid w:val="00A21D80"/>
    <w:rsid w:val="00A21E9B"/>
    <w:rsid w:val="00A2543E"/>
    <w:rsid w:val="00A2546B"/>
    <w:rsid w:val="00A25DAA"/>
    <w:rsid w:val="00A25F77"/>
    <w:rsid w:val="00A262CB"/>
    <w:rsid w:val="00A267FF"/>
    <w:rsid w:val="00A2693F"/>
    <w:rsid w:val="00A30886"/>
    <w:rsid w:val="00A31E88"/>
    <w:rsid w:val="00A3257F"/>
    <w:rsid w:val="00A32D5B"/>
    <w:rsid w:val="00A32E4B"/>
    <w:rsid w:val="00A3325A"/>
    <w:rsid w:val="00A34F1F"/>
    <w:rsid w:val="00A34F3E"/>
    <w:rsid w:val="00A35610"/>
    <w:rsid w:val="00A35639"/>
    <w:rsid w:val="00A36293"/>
    <w:rsid w:val="00A36365"/>
    <w:rsid w:val="00A368F1"/>
    <w:rsid w:val="00A374B2"/>
    <w:rsid w:val="00A40096"/>
    <w:rsid w:val="00A40579"/>
    <w:rsid w:val="00A408FA"/>
    <w:rsid w:val="00A40B80"/>
    <w:rsid w:val="00A410B3"/>
    <w:rsid w:val="00A4164B"/>
    <w:rsid w:val="00A41D98"/>
    <w:rsid w:val="00A4200F"/>
    <w:rsid w:val="00A4339B"/>
    <w:rsid w:val="00A43F66"/>
    <w:rsid w:val="00A44D92"/>
    <w:rsid w:val="00A456DD"/>
    <w:rsid w:val="00A458C8"/>
    <w:rsid w:val="00A45B01"/>
    <w:rsid w:val="00A467A0"/>
    <w:rsid w:val="00A46E2B"/>
    <w:rsid w:val="00A46ED0"/>
    <w:rsid w:val="00A4710F"/>
    <w:rsid w:val="00A47B0B"/>
    <w:rsid w:val="00A50F67"/>
    <w:rsid w:val="00A51532"/>
    <w:rsid w:val="00A51DF1"/>
    <w:rsid w:val="00A5237D"/>
    <w:rsid w:val="00A5248A"/>
    <w:rsid w:val="00A52A25"/>
    <w:rsid w:val="00A52EAA"/>
    <w:rsid w:val="00A536F7"/>
    <w:rsid w:val="00A53A85"/>
    <w:rsid w:val="00A53F44"/>
    <w:rsid w:val="00A54792"/>
    <w:rsid w:val="00A564D7"/>
    <w:rsid w:val="00A56B8E"/>
    <w:rsid w:val="00A570CA"/>
    <w:rsid w:val="00A57528"/>
    <w:rsid w:val="00A60595"/>
    <w:rsid w:val="00A607C2"/>
    <w:rsid w:val="00A61AC5"/>
    <w:rsid w:val="00A6236A"/>
    <w:rsid w:val="00A629A3"/>
    <w:rsid w:val="00A63CFA"/>
    <w:rsid w:val="00A63D52"/>
    <w:rsid w:val="00A63F3D"/>
    <w:rsid w:val="00A64FFE"/>
    <w:rsid w:val="00A657E8"/>
    <w:rsid w:val="00A65A2F"/>
    <w:rsid w:val="00A66696"/>
    <w:rsid w:val="00A66FF1"/>
    <w:rsid w:val="00A67114"/>
    <w:rsid w:val="00A6732B"/>
    <w:rsid w:val="00A6744F"/>
    <w:rsid w:val="00A71AAB"/>
    <w:rsid w:val="00A72025"/>
    <w:rsid w:val="00A7203A"/>
    <w:rsid w:val="00A7284C"/>
    <w:rsid w:val="00A73B4B"/>
    <w:rsid w:val="00A74195"/>
    <w:rsid w:val="00A751E1"/>
    <w:rsid w:val="00A75D99"/>
    <w:rsid w:val="00A75F9E"/>
    <w:rsid w:val="00A76947"/>
    <w:rsid w:val="00A7712E"/>
    <w:rsid w:val="00A77375"/>
    <w:rsid w:val="00A7758E"/>
    <w:rsid w:val="00A77FD7"/>
    <w:rsid w:val="00A80261"/>
    <w:rsid w:val="00A8031B"/>
    <w:rsid w:val="00A804ED"/>
    <w:rsid w:val="00A80D39"/>
    <w:rsid w:val="00A816B8"/>
    <w:rsid w:val="00A81849"/>
    <w:rsid w:val="00A8306C"/>
    <w:rsid w:val="00A8383D"/>
    <w:rsid w:val="00A83C97"/>
    <w:rsid w:val="00A83C9D"/>
    <w:rsid w:val="00A83E8B"/>
    <w:rsid w:val="00A84802"/>
    <w:rsid w:val="00A86231"/>
    <w:rsid w:val="00A866DB"/>
    <w:rsid w:val="00A86F7A"/>
    <w:rsid w:val="00A876AA"/>
    <w:rsid w:val="00A876D4"/>
    <w:rsid w:val="00A87B22"/>
    <w:rsid w:val="00A87C82"/>
    <w:rsid w:val="00A87F6F"/>
    <w:rsid w:val="00A87FFC"/>
    <w:rsid w:val="00A91E2C"/>
    <w:rsid w:val="00A92FE2"/>
    <w:rsid w:val="00A931D9"/>
    <w:rsid w:val="00A93275"/>
    <w:rsid w:val="00A93C54"/>
    <w:rsid w:val="00A94692"/>
    <w:rsid w:val="00A949A0"/>
    <w:rsid w:val="00A95153"/>
    <w:rsid w:val="00A953B2"/>
    <w:rsid w:val="00A95437"/>
    <w:rsid w:val="00A95FA0"/>
    <w:rsid w:val="00A96F42"/>
    <w:rsid w:val="00A973BA"/>
    <w:rsid w:val="00AA1711"/>
    <w:rsid w:val="00AA1A6A"/>
    <w:rsid w:val="00AA1D69"/>
    <w:rsid w:val="00AA2016"/>
    <w:rsid w:val="00AA261A"/>
    <w:rsid w:val="00AA42BF"/>
    <w:rsid w:val="00AA462F"/>
    <w:rsid w:val="00AA5C64"/>
    <w:rsid w:val="00AA5EA0"/>
    <w:rsid w:val="00AA6071"/>
    <w:rsid w:val="00AA609A"/>
    <w:rsid w:val="00AA694D"/>
    <w:rsid w:val="00AA6AA3"/>
    <w:rsid w:val="00AB03B8"/>
    <w:rsid w:val="00AB117A"/>
    <w:rsid w:val="00AB14C5"/>
    <w:rsid w:val="00AB191F"/>
    <w:rsid w:val="00AB1A52"/>
    <w:rsid w:val="00AB1E56"/>
    <w:rsid w:val="00AB255F"/>
    <w:rsid w:val="00AB2DF9"/>
    <w:rsid w:val="00AB2F37"/>
    <w:rsid w:val="00AB2F6C"/>
    <w:rsid w:val="00AB3270"/>
    <w:rsid w:val="00AB3418"/>
    <w:rsid w:val="00AB4297"/>
    <w:rsid w:val="00AB459B"/>
    <w:rsid w:val="00AB49A9"/>
    <w:rsid w:val="00AB4A99"/>
    <w:rsid w:val="00AB4B0A"/>
    <w:rsid w:val="00AB54B8"/>
    <w:rsid w:val="00AB560B"/>
    <w:rsid w:val="00AB57C1"/>
    <w:rsid w:val="00AB5DF6"/>
    <w:rsid w:val="00AB5EDB"/>
    <w:rsid w:val="00AB5FA4"/>
    <w:rsid w:val="00AB693F"/>
    <w:rsid w:val="00AC065C"/>
    <w:rsid w:val="00AC0718"/>
    <w:rsid w:val="00AC0991"/>
    <w:rsid w:val="00AC1DFF"/>
    <w:rsid w:val="00AC21AD"/>
    <w:rsid w:val="00AC2445"/>
    <w:rsid w:val="00AC3283"/>
    <w:rsid w:val="00AC352C"/>
    <w:rsid w:val="00AC3A1D"/>
    <w:rsid w:val="00AC3A2C"/>
    <w:rsid w:val="00AC44D9"/>
    <w:rsid w:val="00AC4FB5"/>
    <w:rsid w:val="00AC52B6"/>
    <w:rsid w:val="00AC572D"/>
    <w:rsid w:val="00AC5773"/>
    <w:rsid w:val="00AC5795"/>
    <w:rsid w:val="00AC6255"/>
    <w:rsid w:val="00AC6840"/>
    <w:rsid w:val="00AC6AF4"/>
    <w:rsid w:val="00AC6B31"/>
    <w:rsid w:val="00AC715E"/>
    <w:rsid w:val="00AC74FE"/>
    <w:rsid w:val="00AC7CC2"/>
    <w:rsid w:val="00AD09F9"/>
    <w:rsid w:val="00AD09FF"/>
    <w:rsid w:val="00AD0E88"/>
    <w:rsid w:val="00AD0EB4"/>
    <w:rsid w:val="00AD15E4"/>
    <w:rsid w:val="00AD243D"/>
    <w:rsid w:val="00AD37A2"/>
    <w:rsid w:val="00AD495B"/>
    <w:rsid w:val="00AD4D5C"/>
    <w:rsid w:val="00AD4E4C"/>
    <w:rsid w:val="00AD4F97"/>
    <w:rsid w:val="00AD6004"/>
    <w:rsid w:val="00AD667C"/>
    <w:rsid w:val="00AD7732"/>
    <w:rsid w:val="00AD7950"/>
    <w:rsid w:val="00AD7C49"/>
    <w:rsid w:val="00AE0466"/>
    <w:rsid w:val="00AE18E4"/>
    <w:rsid w:val="00AE27BA"/>
    <w:rsid w:val="00AE2AFA"/>
    <w:rsid w:val="00AE2CFD"/>
    <w:rsid w:val="00AE31E9"/>
    <w:rsid w:val="00AE3694"/>
    <w:rsid w:val="00AE3CC6"/>
    <w:rsid w:val="00AE3ECA"/>
    <w:rsid w:val="00AE43BD"/>
    <w:rsid w:val="00AE46EC"/>
    <w:rsid w:val="00AE483E"/>
    <w:rsid w:val="00AE5149"/>
    <w:rsid w:val="00AE5973"/>
    <w:rsid w:val="00AE5D7A"/>
    <w:rsid w:val="00AE6059"/>
    <w:rsid w:val="00AE6503"/>
    <w:rsid w:val="00AE65CE"/>
    <w:rsid w:val="00AE769B"/>
    <w:rsid w:val="00AE78A2"/>
    <w:rsid w:val="00AF1AE6"/>
    <w:rsid w:val="00AF2D48"/>
    <w:rsid w:val="00AF3AE8"/>
    <w:rsid w:val="00AF42E0"/>
    <w:rsid w:val="00AF52E8"/>
    <w:rsid w:val="00AF550A"/>
    <w:rsid w:val="00AF5CED"/>
    <w:rsid w:val="00AF5F34"/>
    <w:rsid w:val="00AF5FFE"/>
    <w:rsid w:val="00B000A0"/>
    <w:rsid w:val="00B0108B"/>
    <w:rsid w:val="00B013F5"/>
    <w:rsid w:val="00B0274F"/>
    <w:rsid w:val="00B039FD"/>
    <w:rsid w:val="00B04838"/>
    <w:rsid w:val="00B04B6C"/>
    <w:rsid w:val="00B0574F"/>
    <w:rsid w:val="00B0602B"/>
    <w:rsid w:val="00B07F7B"/>
    <w:rsid w:val="00B1089D"/>
    <w:rsid w:val="00B108A3"/>
    <w:rsid w:val="00B10A9A"/>
    <w:rsid w:val="00B10CD4"/>
    <w:rsid w:val="00B1102F"/>
    <w:rsid w:val="00B11195"/>
    <w:rsid w:val="00B11227"/>
    <w:rsid w:val="00B11AAA"/>
    <w:rsid w:val="00B12983"/>
    <w:rsid w:val="00B12B1C"/>
    <w:rsid w:val="00B12DF4"/>
    <w:rsid w:val="00B12EE0"/>
    <w:rsid w:val="00B13B6F"/>
    <w:rsid w:val="00B13E8E"/>
    <w:rsid w:val="00B15592"/>
    <w:rsid w:val="00B1711A"/>
    <w:rsid w:val="00B172C7"/>
    <w:rsid w:val="00B20C16"/>
    <w:rsid w:val="00B20F5B"/>
    <w:rsid w:val="00B2120B"/>
    <w:rsid w:val="00B2154D"/>
    <w:rsid w:val="00B21BCF"/>
    <w:rsid w:val="00B21F71"/>
    <w:rsid w:val="00B22470"/>
    <w:rsid w:val="00B22887"/>
    <w:rsid w:val="00B23013"/>
    <w:rsid w:val="00B23392"/>
    <w:rsid w:val="00B24EA6"/>
    <w:rsid w:val="00B253F1"/>
    <w:rsid w:val="00B26495"/>
    <w:rsid w:val="00B2679B"/>
    <w:rsid w:val="00B26B3D"/>
    <w:rsid w:val="00B26F78"/>
    <w:rsid w:val="00B271F8"/>
    <w:rsid w:val="00B276C2"/>
    <w:rsid w:val="00B27ADC"/>
    <w:rsid w:val="00B27B6D"/>
    <w:rsid w:val="00B27D8C"/>
    <w:rsid w:val="00B27FAF"/>
    <w:rsid w:val="00B304BD"/>
    <w:rsid w:val="00B30F02"/>
    <w:rsid w:val="00B3116E"/>
    <w:rsid w:val="00B31D4D"/>
    <w:rsid w:val="00B3262A"/>
    <w:rsid w:val="00B32C76"/>
    <w:rsid w:val="00B3386A"/>
    <w:rsid w:val="00B33DF5"/>
    <w:rsid w:val="00B340A4"/>
    <w:rsid w:val="00B34828"/>
    <w:rsid w:val="00B34A00"/>
    <w:rsid w:val="00B35968"/>
    <w:rsid w:val="00B363DB"/>
    <w:rsid w:val="00B36FC8"/>
    <w:rsid w:val="00B414F1"/>
    <w:rsid w:val="00B42536"/>
    <w:rsid w:val="00B436AE"/>
    <w:rsid w:val="00B43C32"/>
    <w:rsid w:val="00B43D45"/>
    <w:rsid w:val="00B43F90"/>
    <w:rsid w:val="00B44C66"/>
    <w:rsid w:val="00B44EAC"/>
    <w:rsid w:val="00B45260"/>
    <w:rsid w:val="00B453EA"/>
    <w:rsid w:val="00B4545C"/>
    <w:rsid w:val="00B45665"/>
    <w:rsid w:val="00B45915"/>
    <w:rsid w:val="00B45D41"/>
    <w:rsid w:val="00B46968"/>
    <w:rsid w:val="00B4717B"/>
    <w:rsid w:val="00B50394"/>
    <w:rsid w:val="00B507E1"/>
    <w:rsid w:val="00B50840"/>
    <w:rsid w:val="00B51F8B"/>
    <w:rsid w:val="00B52834"/>
    <w:rsid w:val="00B52DE4"/>
    <w:rsid w:val="00B52E2A"/>
    <w:rsid w:val="00B531AD"/>
    <w:rsid w:val="00B537EC"/>
    <w:rsid w:val="00B544C7"/>
    <w:rsid w:val="00B54993"/>
    <w:rsid w:val="00B55395"/>
    <w:rsid w:val="00B55974"/>
    <w:rsid w:val="00B55A15"/>
    <w:rsid w:val="00B56DE4"/>
    <w:rsid w:val="00B5764D"/>
    <w:rsid w:val="00B57A0E"/>
    <w:rsid w:val="00B605A3"/>
    <w:rsid w:val="00B60C76"/>
    <w:rsid w:val="00B60D95"/>
    <w:rsid w:val="00B61603"/>
    <w:rsid w:val="00B616D2"/>
    <w:rsid w:val="00B61D6B"/>
    <w:rsid w:val="00B62593"/>
    <w:rsid w:val="00B63360"/>
    <w:rsid w:val="00B66415"/>
    <w:rsid w:val="00B668FC"/>
    <w:rsid w:val="00B67834"/>
    <w:rsid w:val="00B67C73"/>
    <w:rsid w:val="00B70324"/>
    <w:rsid w:val="00B71C3E"/>
    <w:rsid w:val="00B730A0"/>
    <w:rsid w:val="00B73853"/>
    <w:rsid w:val="00B7475D"/>
    <w:rsid w:val="00B74D79"/>
    <w:rsid w:val="00B74E71"/>
    <w:rsid w:val="00B76497"/>
    <w:rsid w:val="00B769AF"/>
    <w:rsid w:val="00B76C2A"/>
    <w:rsid w:val="00B76F70"/>
    <w:rsid w:val="00B77139"/>
    <w:rsid w:val="00B777F2"/>
    <w:rsid w:val="00B80102"/>
    <w:rsid w:val="00B8051D"/>
    <w:rsid w:val="00B80DE2"/>
    <w:rsid w:val="00B819E8"/>
    <w:rsid w:val="00B82908"/>
    <w:rsid w:val="00B83BBB"/>
    <w:rsid w:val="00B83DFF"/>
    <w:rsid w:val="00B83F78"/>
    <w:rsid w:val="00B844E1"/>
    <w:rsid w:val="00B846C3"/>
    <w:rsid w:val="00B84982"/>
    <w:rsid w:val="00B84B52"/>
    <w:rsid w:val="00B84FE1"/>
    <w:rsid w:val="00B8538B"/>
    <w:rsid w:val="00B856A7"/>
    <w:rsid w:val="00B85B4E"/>
    <w:rsid w:val="00B85CAE"/>
    <w:rsid w:val="00B86737"/>
    <w:rsid w:val="00B86CEC"/>
    <w:rsid w:val="00B86D40"/>
    <w:rsid w:val="00B872D0"/>
    <w:rsid w:val="00B87527"/>
    <w:rsid w:val="00B87BF8"/>
    <w:rsid w:val="00B87D78"/>
    <w:rsid w:val="00B9004B"/>
    <w:rsid w:val="00B90D56"/>
    <w:rsid w:val="00B911EC"/>
    <w:rsid w:val="00B91BF1"/>
    <w:rsid w:val="00B92D7C"/>
    <w:rsid w:val="00B92F6C"/>
    <w:rsid w:val="00B937B8"/>
    <w:rsid w:val="00B93A86"/>
    <w:rsid w:val="00B93D11"/>
    <w:rsid w:val="00B9444F"/>
    <w:rsid w:val="00B949F4"/>
    <w:rsid w:val="00B96C2B"/>
    <w:rsid w:val="00B9750F"/>
    <w:rsid w:val="00B97779"/>
    <w:rsid w:val="00BA07DB"/>
    <w:rsid w:val="00BA094F"/>
    <w:rsid w:val="00BA2124"/>
    <w:rsid w:val="00BA2560"/>
    <w:rsid w:val="00BA26EC"/>
    <w:rsid w:val="00BA2CFD"/>
    <w:rsid w:val="00BA2E36"/>
    <w:rsid w:val="00BA2F83"/>
    <w:rsid w:val="00BA33DC"/>
    <w:rsid w:val="00BA4A19"/>
    <w:rsid w:val="00BA4E66"/>
    <w:rsid w:val="00BA4EBC"/>
    <w:rsid w:val="00BA50D1"/>
    <w:rsid w:val="00BA5929"/>
    <w:rsid w:val="00BA596E"/>
    <w:rsid w:val="00BA6C25"/>
    <w:rsid w:val="00BA6CE5"/>
    <w:rsid w:val="00BA7668"/>
    <w:rsid w:val="00BA78E0"/>
    <w:rsid w:val="00BB0A03"/>
    <w:rsid w:val="00BB0DDA"/>
    <w:rsid w:val="00BB101E"/>
    <w:rsid w:val="00BB1181"/>
    <w:rsid w:val="00BB11AD"/>
    <w:rsid w:val="00BB1651"/>
    <w:rsid w:val="00BB1ADB"/>
    <w:rsid w:val="00BB2279"/>
    <w:rsid w:val="00BB24CD"/>
    <w:rsid w:val="00BB28E2"/>
    <w:rsid w:val="00BB3046"/>
    <w:rsid w:val="00BB31CD"/>
    <w:rsid w:val="00BB34E2"/>
    <w:rsid w:val="00BB499D"/>
    <w:rsid w:val="00BB4D29"/>
    <w:rsid w:val="00BB4E5E"/>
    <w:rsid w:val="00BB4FDE"/>
    <w:rsid w:val="00BB517F"/>
    <w:rsid w:val="00BB5EF0"/>
    <w:rsid w:val="00BB60DC"/>
    <w:rsid w:val="00BB65AC"/>
    <w:rsid w:val="00BB6924"/>
    <w:rsid w:val="00BB7789"/>
    <w:rsid w:val="00BB78B9"/>
    <w:rsid w:val="00BB7A5E"/>
    <w:rsid w:val="00BB7B5C"/>
    <w:rsid w:val="00BC03BC"/>
    <w:rsid w:val="00BC0517"/>
    <w:rsid w:val="00BC0C18"/>
    <w:rsid w:val="00BC0D53"/>
    <w:rsid w:val="00BC1191"/>
    <w:rsid w:val="00BC172E"/>
    <w:rsid w:val="00BC1A7B"/>
    <w:rsid w:val="00BC1A9C"/>
    <w:rsid w:val="00BC2217"/>
    <w:rsid w:val="00BC3702"/>
    <w:rsid w:val="00BC39E5"/>
    <w:rsid w:val="00BC3DBB"/>
    <w:rsid w:val="00BC4457"/>
    <w:rsid w:val="00BC481B"/>
    <w:rsid w:val="00BC507F"/>
    <w:rsid w:val="00BC6487"/>
    <w:rsid w:val="00BC66E8"/>
    <w:rsid w:val="00BC7677"/>
    <w:rsid w:val="00BD0098"/>
    <w:rsid w:val="00BD07C4"/>
    <w:rsid w:val="00BD0A17"/>
    <w:rsid w:val="00BD1126"/>
    <w:rsid w:val="00BD11BF"/>
    <w:rsid w:val="00BD1896"/>
    <w:rsid w:val="00BD1D27"/>
    <w:rsid w:val="00BD2232"/>
    <w:rsid w:val="00BD373C"/>
    <w:rsid w:val="00BD37FE"/>
    <w:rsid w:val="00BD3A17"/>
    <w:rsid w:val="00BD529E"/>
    <w:rsid w:val="00BD567E"/>
    <w:rsid w:val="00BD5FE9"/>
    <w:rsid w:val="00BD6612"/>
    <w:rsid w:val="00BD6734"/>
    <w:rsid w:val="00BD6C04"/>
    <w:rsid w:val="00BD6FB3"/>
    <w:rsid w:val="00BD7365"/>
    <w:rsid w:val="00BD760F"/>
    <w:rsid w:val="00BD780B"/>
    <w:rsid w:val="00BE02F4"/>
    <w:rsid w:val="00BE0C7F"/>
    <w:rsid w:val="00BE119F"/>
    <w:rsid w:val="00BE1E7A"/>
    <w:rsid w:val="00BE1F16"/>
    <w:rsid w:val="00BE22F4"/>
    <w:rsid w:val="00BE2804"/>
    <w:rsid w:val="00BE2D45"/>
    <w:rsid w:val="00BE2EEC"/>
    <w:rsid w:val="00BE343B"/>
    <w:rsid w:val="00BE38C4"/>
    <w:rsid w:val="00BE3C37"/>
    <w:rsid w:val="00BE53BA"/>
    <w:rsid w:val="00BE5FE0"/>
    <w:rsid w:val="00BE70BD"/>
    <w:rsid w:val="00BE78D4"/>
    <w:rsid w:val="00BF057C"/>
    <w:rsid w:val="00BF1047"/>
    <w:rsid w:val="00BF1C7D"/>
    <w:rsid w:val="00BF2623"/>
    <w:rsid w:val="00BF2FB6"/>
    <w:rsid w:val="00BF3F8C"/>
    <w:rsid w:val="00BF4AC1"/>
    <w:rsid w:val="00BF6E27"/>
    <w:rsid w:val="00C0000E"/>
    <w:rsid w:val="00C007E7"/>
    <w:rsid w:val="00C007FF"/>
    <w:rsid w:val="00C0126C"/>
    <w:rsid w:val="00C01429"/>
    <w:rsid w:val="00C01DA0"/>
    <w:rsid w:val="00C020E7"/>
    <w:rsid w:val="00C02624"/>
    <w:rsid w:val="00C03EBD"/>
    <w:rsid w:val="00C04329"/>
    <w:rsid w:val="00C043C2"/>
    <w:rsid w:val="00C04DDA"/>
    <w:rsid w:val="00C05CB8"/>
    <w:rsid w:val="00C05E0C"/>
    <w:rsid w:val="00C05F7A"/>
    <w:rsid w:val="00C06284"/>
    <w:rsid w:val="00C064A8"/>
    <w:rsid w:val="00C06C96"/>
    <w:rsid w:val="00C07202"/>
    <w:rsid w:val="00C0740B"/>
    <w:rsid w:val="00C07BBD"/>
    <w:rsid w:val="00C07CAF"/>
    <w:rsid w:val="00C1066B"/>
    <w:rsid w:val="00C10722"/>
    <w:rsid w:val="00C11CFF"/>
    <w:rsid w:val="00C124B8"/>
    <w:rsid w:val="00C12830"/>
    <w:rsid w:val="00C12DE0"/>
    <w:rsid w:val="00C12E40"/>
    <w:rsid w:val="00C1330B"/>
    <w:rsid w:val="00C13837"/>
    <w:rsid w:val="00C14078"/>
    <w:rsid w:val="00C14284"/>
    <w:rsid w:val="00C142A2"/>
    <w:rsid w:val="00C148AA"/>
    <w:rsid w:val="00C14EB6"/>
    <w:rsid w:val="00C154F2"/>
    <w:rsid w:val="00C15A67"/>
    <w:rsid w:val="00C15A72"/>
    <w:rsid w:val="00C15DF4"/>
    <w:rsid w:val="00C1622F"/>
    <w:rsid w:val="00C16AFE"/>
    <w:rsid w:val="00C16B27"/>
    <w:rsid w:val="00C16EDA"/>
    <w:rsid w:val="00C216D0"/>
    <w:rsid w:val="00C217B3"/>
    <w:rsid w:val="00C21D3A"/>
    <w:rsid w:val="00C22120"/>
    <w:rsid w:val="00C226BB"/>
    <w:rsid w:val="00C22852"/>
    <w:rsid w:val="00C22BFF"/>
    <w:rsid w:val="00C23394"/>
    <w:rsid w:val="00C233E5"/>
    <w:rsid w:val="00C23A7D"/>
    <w:rsid w:val="00C23BE4"/>
    <w:rsid w:val="00C23F51"/>
    <w:rsid w:val="00C24869"/>
    <w:rsid w:val="00C25185"/>
    <w:rsid w:val="00C2553A"/>
    <w:rsid w:val="00C25EE1"/>
    <w:rsid w:val="00C26058"/>
    <w:rsid w:val="00C26121"/>
    <w:rsid w:val="00C26652"/>
    <w:rsid w:val="00C26745"/>
    <w:rsid w:val="00C26E4C"/>
    <w:rsid w:val="00C27A18"/>
    <w:rsid w:val="00C30DAE"/>
    <w:rsid w:val="00C30ED1"/>
    <w:rsid w:val="00C317D9"/>
    <w:rsid w:val="00C320FD"/>
    <w:rsid w:val="00C32208"/>
    <w:rsid w:val="00C332AC"/>
    <w:rsid w:val="00C33325"/>
    <w:rsid w:val="00C33992"/>
    <w:rsid w:val="00C33D66"/>
    <w:rsid w:val="00C34374"/>
    <w:rsid w:val="00C34A3A"/>
    <w:rsid w:val="00C35AC5"/>
    <w:rsid w:val="00C35BD7"/>
    <w:rsid w:val="00C363EF"/>
    <w:rsid w:val="00C36F47"/>
    <w:rsid w:val="00C36F52"/>
    <w:rsid w:val="00C36FC4"/>
    <w:rsid w:val="00C40115"/>
    <w:rsid w:val="00C40A87"/>
    <w:rsid w:val="00C418A0"/>
    <w:rsid w:val="00C41A9D"/>
    <w:rsid w:val="00C41F9E"/>
    <w:rsid w:val="00C42170"/>
    <w:rsid w:val="00C42891"/>
    <w:rsid w:val="00C42E74"/>
    <w:rsid w:val="00C43020"/>
    <w:rsid w:val="00C43A38"/>
    <w:rsid w:val="00C45042"/>
    <w:rsid w:val="00C45848"/>
    <w:rsid w:val="00C4615A"/>
    <w:rsid w:val="00C46500"/>
    <w:rsid w:val="00C471A1"/>
    <w:rsid w:val="00C47452"/>
    <w:rsid w:val="00C47DC6"/>
    <w:rsid w:val="00C50601"/>
    <w:rsid w:val="00C50C8B"/>
    <w:rsid w:val="00C51324"/>
    <w:rsid w:val="00C5164A"/>
    <w:rsid w:val="00C51C30"/>
    <w:rsid w:val="00C52783"/>
    <w:rsid w:val="00C52976"/>
    <w:rsid w:val="00C53045"/>
    <w:rsid w:val="00C53531"/>
    <w:rsid w:val="00C53544"/>
    <w:rsid w:val="00C5376C"/>
    <w:rsid w:val="00C5380F"/>
    <w:rsid w:val="00C53FBC"/>
    <w:rsid w:val="00C544B0"/>
    <w:rsid w:val="00C54F21"/>
    <w:rsid w:val="00C5504A"/>
    <w:rsid w:val="00C575AC"/>
    <w:rsid w:val="00C576EA"/>
    <w:rsid w:val="00C6041B"/>
    <w:rsid w:val="00C61456"/>
    <w:rsid w:val="00C6188D"/>
    <w:rsid w:val="00C61916"/>
    <w:rsid w:val="00C62D81"/>
    <w:rsid w:val="00C63503"/>
    <w:rsid w:val="00C6448B"/>
    <w:rsid w:val="00C64765"/>
    <w:rsid w:val="00C655A3"/>
    <w:rsid w:val="00C6618F"/>
    <w:rsid w:val="00C66212"/>
    <w:rsid w:val="00C6623C"/>
    <w:rsid w:val="00C66CEA"/>
    <w:rsid w:val="00C66EA2"/>
    <w:rsid w:val="00C67CBF"/>
    <w:rsid w:val="00C67E7D"/>
    <w:rsid w:val="00C67ED4"/>
    <w:rsid w:val="00C701CE"/>
    <w:rsid w:val="00C70324"/>
    <w:rsid w:val="00C719B2"/>
    <w:rsid w:val="00C71FF5"/>
    <w:rsid w:val="00C72628"/>
    <w:rsid w:val="00C72A9D"/>
    <w:rsid w:val="00C731BA"/>
    <w:rsid w:val="00C74694"/>
    <w:rsid w:val="00C74FBD"/>
    <w:rsid w:val="00C75BBF"/>
    <w:rsid w:val="00C7639E"/>
    <w:rsid w:val="00C76B95"/>
    <w:rsid w:val="00C76BF2"/>
    <w:rsid w:val="00C77566"/>
    <w:rsid w:val="00C7786A"/>
    <w:rsid w:val="00C80AF9"/>
    <w:rsid w:val="00C810C0"/>
    <w:rsid w:val="00C82351"/>
    <w:rsid w:val="00C82ECE"/>
    <w:rsid w:val="00C8381E"/>
    <w:rsid w:val="00C83AFE"/>
    <w:rsid w:val="00C84FC3"/>
    <w:rsid w:val="00C8594E"/>
    <w:rsid w:val="00C87A05"/>
    <w:rsid w:val="00C87C55"/>
    <w:rsid w:val="00C90321"/>
    <w:rsid w:val="00C90D12"/>
    <w:rsid w:val="00C92321"/>
    <w:rsid w:val="00C92856"/>
    <w:rsid w:val="00C93886"/>
    <w:rsid w:val="00C943F3"/>
    <w:rsid w:val="00C94546"/>
    <w:rsid w:val="00C94773"/>
    <w:rsid w:val="00C95557"/>
    <w:rsid w:val="00C95818"/>
    <w:rsid w:val="00C95EFB"/>
    <w:rsid w:val="00C97238"/>
    <w:rsid w:val="00C97497"/>
    <w:rsid w:val="00CA0650"/>
    <w:rsid w:val="00CA0A3E"/>
    <w:rsid w:val="00CA0DDE"/>
    <w:rsid w:val="00CA10C7"/>
    <w:rsid w:val="00CA1D65"/>
    <w:rsid w:val="00CA1FAF"/>
    <w:rsid w:val="00CA2C96"/>
    <w:rsid w:val="00CA4232"/>
    <w:rsid w:val="00CA42F6"/>
    <w:rsid w:val="00CA44F3"/>
    <w:rsid w:val="00CA47DC"/>
    <w:rsid w:val="00CA484F"/>
    <w:rsid w:val="00CA4DE2"/>
    <w:rsid w:val="00CA4F0F"/>
    <w:rsid w:val="00CA5171"/>
    <w:rsid w:val="00CA591C"/>
    <w:rsid w:val="00CA5ACA"/>
    <w:rsid w:val="00CA5BA6"/>
    <w:rsid w:val="00CA661F"/>
    <w:rsid w:val="00CA67DA"/>
    <w:rsid w:val="00CA682A"/>
    <w:rsid w:val="00CA6F30"/>
    <w:rsid w:val="00CB0658"/>
    <w:rsid w:val="00CB11C4"/>
    <w:rsid w:val="00CB1889"/>
    <w:rsid w:val="00CB1A1C"/>
    <w:rsid w:val="00CB3005"/>
    <w:rsid w:val="00CB4027"/>
    <w:rsid w:val="00CB4201"/>
    <w:rsid w:val="00CB42EF"/>
    <w:rsid w:val="00CB4DC2"/>
    <w:rsid w:val="00CB6319"/>
    <w:rsid w:val="00CB63C3"/>
    <w:rsid w:val="00CB6E34"/>
    <w:rsid w:val="00CC0506"/>
    <w:rsid w:val="00CC09BC"/>
    <w:rsid w:val="00CC10FB"/>
    <w:rsid w:val="00CC120A"/>
    <w:rsid w:val="00CC14E6"/>
    <w:rsid w:val="00CC1601"/>
    <w:rsid w:val="00CC169D"/>
    <w:rsid w:val="00CC1F36"/>
    <w:rsid w:val="00CC28F0"/>
    <w:rsid w:val="00CC2983"/>
    <w:rsid w:val="00CC3293"/>
    <w:rsid w:val="00CC3379"/>
    <w:rsid w:val="00CC3458"/>
    <w:rsid w:val="00CC3D33"/>
    <w:rsid w:val="00CC409F"/>
    <w:rsid w:val="00CC40D6"/>
    <w:rsid w:val="00CC41F5"/>
    <w:rsid w:val="00CC41FF"/>
    <w:rsid w:val="00CC45F2"/>
    <w:rsid w:val="00CC4C55"/>
    <w:rsid w:val="00CC4FAE"/>
    <w:rsid w:val="00CC4FF2"/>
    <w:rsid w:val="00CC512E"/>
    <w:rsid w:val="00CC6C9D"/>
    <w:rsid w:val="00CC6D1A"/>
    <w:rsid w:val="00CC7073"/>
    <w:rsid w:val="00CC710C"/>
    <w:rsid w:val="00CC7BB0"/>
    <w:rsid w:val="00CD0041"/>
    <w:rsid w:val="00CD049B"/>
    <w:rsid w:val="00CD08EF"/>
    <w:rsid w:val="00CD0D20"/>
    <w:rsid w:val="00CD3BBF"/>
    <w:rsid w:val="00CD4AA1"/>
    <w:rsid w:val="00CD50DC"/>
    <w:rsid w:val="00CD5359"/>
    <w:rsid w:val="00CD5781"/>
    <w:rsid w:val="00CD5D57"/>
    <w:rsid w:val="00CD6034"/>
    <w:rsid w:val="00CD6095"/>
    <w:rsid w:val="00CD7EC7"/>
    <w:rsid w:val="00CE0714"/>
    <w:rsid w:val="00CE0749"/>
    <w:rsid w:val="00CE0983"/>
    <w:rsid w:val="00CE0A33"/>
    <w:rsid w:val="00CE1A7D"/>
    <w:rsid w:val="00CE2EB0"/>
    <w:rsid w:val="00CE3276"/>
    <w:rsid w:val="00CE420B"/>
    <w:rsid w:val="00CE532E"/>
    <w:rsid w:val="00CE53D6"/>
    <w:rsid w:val="00CE54B7"/>
    <w:rsid w:val="00CE59A1"/>
    <w:rsid w:val="00CE5A46"/>
    <w:rsid w:val="00CE5D11"/>
    <w:rsid w:val="00CE685A"/>
    <w:rsid w:val="00CE72D2"/>
    <w:rsid w:val="00CE7463"/>
    <w:rsid w:val="00CE7906"/>
    <w:rsid w:val="00CE7AD4"/>
    <w:rsid w:val="00CF019B"/>
    <w:rsid w:val="00CF05C9"/>
    <w:rsid w:val="00CF0620"/>
    <w:rsid w:val="00CF0D73"/>
    <w:rsid w:val="00CF1817"/>
    <w:rsid w:val="00CF1F88"/>
    <w:rsid w:val="00CF308A"/>
    <w:rsid w:val="00CF3B52"/>
    <w:rsid w:val="00CF44DA"/>
    <w:rsid w:val="00CF5339"/>
    <w:rsid w:val="00CF600F"/>
    <w:rsid w:val="00CF655D"/>
    <w:rsid w:val="00CF7296"/>
    <w:rsid w:val="00CF7B62"/>
    <w:rsid w:val="00CF7C62"/>
    <w:rsid w:val="00CF7EC6"/>
    <w:rsid w:val="00D0065D"/>
    <w:rsid w:val="00D0085D"/>
    <w:rsid w:val="00D00CBD"/>
    <w:rsid w:val="00D01FB5"/>
    <w:rsid w:val="00D027B9"/>
    <w:rsid w:val="00D04962"/>
    <w:rsid w:val="00D054B0"/>
    <w:rsid w:val="00D05FAC"/>
    <w:rsid w:val="00D06794"/>
    <w:rsid w:val="00D07546"/>
    <w:rsid w:val="00D07692"/>
    <w:rsid w:val="00D07703"/>
    <w:rsid w:val="00D10126"/>
    <w:rsid w:val="00D103A0"/>
    <w:rsid w:val="00D10BAD"/>
    <w:rsid w:val="00D10BC0"/>
    <w:rsid w:val="00D11533"/>
    <w:rsid w:val="00D13E09"/>
    <w:rsid w:val="00D1457F"/>
    <w:rsid w:val="00D145ED"/>
    <w:rsid w:val="00D147BE"/>
    <w:rsid w:val="00D14C87"/>
    <w:rsid w:val="00D15266"/>
    <w:rsid w:val="00D15E10"/>
    <w:rsid w:val="00D1603E"/>
    <w:rsid w:val="00D1634A"/>
    <w:rsid w:val="00D16BDE"/>
    <w:rsid w:val="00D17098"/>
    <w:rsid w:val="00D17157"/>
    <w:rsid w:val="00D1782F"/>
    <w:rsid w:val="00D17DE7"/>
    <w:rsid w:val="00D20177"/>
    <w:rsid w:val="00D20512"/>
    <w:rsid w:val="00D21D81"/>
    <w:rsid w:val="00D21F69"/>
    <w:rsid w:val="00D22893"/>
    <w:rsid w:val="00D22A85"/>
    <w:rsid w:val="00D22AE9"/>
    <w:rsid w:val="00D22F35"/>
    <w:rsid w:val="00D23617"/>
    <w:rsid w:val="00D251C7"/>
    <w:rsid w:val="00D2529F"/>
    <w:rsid w:val="00D25C34"/>
    <w:rsid w:val="00D25DE7"/>
    <w:rsid w:val="00D26524"/>
    <w:rsid w:val="00D26551"/>
    <w:rsid w:val="00D2664A"/>
    <w:rsid w:val="00D26978"/>
    <w:rsid w:val="00D31143"/>
    <w:rsid w:val="00D324BA"/>
    <w:rsid w:val="00D334A3"/>
    <w:rsid w:val="00D336A3"/>
    <w:rsid w:val="00D3399D"/>
    <w:rsid w:val="00D33D2A"/>
    <w:rsid w:val="00D33E04"/>
    <w:rsid w:val="00D34038"/>
    <w:rsid w:val="00D34628"/>
    <w:rsid w:val="00D346AA"/>
    <w:rsid w:val="00D3597C"/>
    <w:rsid w:val="00D35DB6"/>
    <w:rsid w:val="00D363A7"/>
    <w:rsid w:val="00D365CA"/>
    <w:rsid w:val="00D36972"/>
    <w:rsid w:val="00D37197"/>
    <w:rsid w:val="00D374A7"/>
    <w:rsid w:val="00D377BA"/>
    <w:rsid w:val="00D37CC5"/>
    <w:rsid w:val="00D37E57"/>
    <w:rsid w:val="00D40381"/>
    <w:rsid w:val="00D405D0"/>
    <w:rsid w:val="00D40A1D"/>
    <w:rsid w:val="00D41518"/>
    <w:rsid w:val="00D4173A"/>
    <w:rsid w:val="00D417B0"/>
    <w:rsid w:val="00D41B5B"/>
    <w:rsid w:val="00D41E67"/>
    <w:rsid w:val="00D42B3F"/>
    <w:rsid w:val="00D42EA3"/>
    <w:rsid w:val="00D434E8"/>
    <w:rsid w:val="00D43994"/>
    <w:rsid w:val="00D43A52"/>
    <w:rsid w:val="00D4430F"/>
    <w:rsid w:val="00D44CC8"/>
    <w:rsid w:val="00D45346"/>
    <w:rsid w:val="00D454F6"/>
    <w:rsid w:val="00D463F7"/>
    <w:rsid w:val="00D46846"/>
    <w:rsid w:val="00D46923"/>
    <w:rsid w:val="00D47A66"/>
    <w:rsid w:val="00D501AC"/>
    <w:rsid w:val="00D503D4"/>
    <w:rsid w:val="00D50582"/>
    <w:rsid w:val="00D505F3"/>
    <w:rsid w:val="00D5099C"/>
    <w:rsid w:val="00D509CE"/>
    <w:rsid w:val="00D50D80"/>
    <w:rsid w:val="00D52024"/>
    <w:rsid w:val="00D537AE"/>
    <w:rsid w:val="00D5384A"/>
    <w:rsid w:val="00D5456C"/>
    <w:rsid w:val="00D54A05"/>
    <w:rsid w:val="00D54A28"/>
    <w:rsid w:val="00D55A93"/>
    <w:rsid w:val="00D6063C"/>
    <w:rsid w:val="00D6075B"/>
    <w:rsid w:val="00D60F9A"/>
    <w:rsid w:val="00D6143B"/>
    <w:rsid w:val="00D62BCE"/>
    <w:rsid w:val="00D62E3F"/>
    <w:rsid w:val="00D6371B"/>
    <w:rsid w:val="00D63A23"/>
    <w:rsid w:val="00D64150"/>
    <w:rsid w:val="00D6478A"/>
    <w:rsid w:val="00D648F6"/>
    <w:rsid w:val="00D65763"/>
    <w:rsid w:val="00D65AEC"/>
    <w:rsid w:val="00D65B2A"/>
    <w:rsid w:val="00D65EFF"/>
    <w:rsid w:val="00D670D8"/>
    <w:rsid w:val="00D67578"/>
    <w:rsid w:val="00D67DA4"/>
    <w:rsid w:val="00D70775"/>
    <w:rsid w:val="00D71943"/>
    <w:rsid w:val="00D71D6D"/>
    <w:rsid w:val="00D722D8"/>
    <w:rsid w:val="00D723A0"/>
    <w:rsid w:val="00D7296F"/>
    <w:rsid w:val="00D72A17"/>
    <w:rsid w:val="00D72CB9"/>
    <w:rsid w:val="00D73E3E"/>
    <w:rsid w:val="00D743CD"/>
    <w:rsid w:val="00D74CBD"/>
    <w:rsid w:val="00D74F7D"/>
    <w:rsid w:val="00D754E1"/>
    <w:rsid w:val="00D755E2"/>
    <w:rsid w:val="00D75F6A"/>
    <w:rsid w:val="00D76699"/>
    <w:rsid w:val="00D804FA"/>
    <w:rsid w:val="00D80966"/>
    <w:rsid w:val="00D80EF0"/>
    <w:rsid w:val="00D820AA"/>
    <w:rsid w:val="00D82406"/>
    <w:rsid w:val="00D8244D"/>
    <w:rsid w:val="00D84735"/>
    <w:rsid w:val="00D8569F"/>
    <w:rsid w:val="00D85A0C"/>
    <w:rsid w:val="00D85C33"/>
    <w:rsid w:val="00D85CA7"/>
    <w:rsid w:val="00D8621C"/>
    <w:rsid w:val="00D86274"/>
    <w:rsid w:val="00D86447"/>
    <w:rsid w:val="00D867E8"/>
    <w:rsid w:val="00D87923"/>
    <w:rsid w:val="00D904AE"/>
    <w:rsid w:val="00D90AC9"/>
    <w:rsid w:val="00D90C19"/>
    <w:rsid w:val="00D91C87"/>
    <w:rsid w:val="00D920F9"/>
    <w:rsid w:val="00D92F02"/>
    <w:rsid w:val="00D93513"/>
    <w:rsid w:val="00D939B6"/>
    <w:rsid w:val="00D93F80"/>
    <w:rsid w:val="00D94239"/>
    <w:rsid w:val="00D9448B"/>
    <w:rsid w:val="00D94603"/>
    <w:rsid w:val="00D94C31"/>
    <w:rsid w:val="00D952C3"/>
    <w:rsid w:val="00D95FAB"/>
    <w:rsid w:val="00D9628E"/>
    <w:rsid w:val="00D96412"/>
    <w:rsid w:val="00D96E4B"/>
    <w:rsid w:val="00D9731D"/>
    <w:rsid w:val="00D97847"/>
    <w:rsid w:val="00D97E04"/>
    <w:rsid w:val="00DA01E1"/>
    <w:rsid w:val="00DA063D"/>
    <w:rsid w:val="00DA0922"/>
    <w:rsid w:val="00DA1AC1"/>
    <w:rsid w:val="00DA22B5"/>
    <w:rsid w:val="00DA2607"/>
    <w:rsid w:val="00DA2BE8"/>
    <w:rsid w:val="00DA30C4"/>
    <w:rsid w:val="00DA343F"/>
    <w:rsid w:val="00DA440A"/>
    <w:rsid w:val="00DA472B"/>
    <w:rsid w:val="00DA54AC"/>
    <w:rsid w:val="00DA5911"/>
    <w:rsid w:val="00DA60D4"/>
    <w:rsid w:val="00DA69DD"/>
    <w:rsid w:val="00DA73D8"/>
    <w:rsid w:val="00DA770B"/>
    <w:rsid w:val="00DA78BC"/>
    <w:rsid w:val="00DA7906"/>
    <w:rsid w:val="00DB03D6"/>
    <w:rsid w:val="00DB067D"/>
    <w:rsid w:val="00DB0682"/>
    <w:rsid w:val="00DB2E41"/>
    <w:rsid w:val="00DB36E8"/>
    <w:rsid w:val="00DB3EBB"/>
    <w:rsid w:val="00DB493B"/>
    <w:rsid w:val="00DB5592"/>
    <w:rsid w:val="00DB61FC"/>
    <w:rsid w:val="00DB625E"/>
    <w:rsid w:val="00DB6950"/>
    <w:rsid w:val="00DB7A51"/>
    <w:rsid w:val="00DB7A75"/>
    <w:rsid w:val="00DC0476"/>
    <w:rsid w:val="00DC0EDC"/>
    <w:rsid w:val="00DC1352"/>
    <w:rsid w:val="00DC16EE"/>
    <w:rsid w:val="00DC1E6B"/>
    <w:rsid w:val="00DC219D"/>
    <w:rsid w:val="00DC32B8"/>
    <w:rsid w:val="00DC4BD7"/>
    <w:rsid w:val="00DC4F06"/>
    <w:rsid w:val="00DC4FC3"/>
    <w:rsid w:val="00DC506A"/>
    <w:rsid w:val="00DC5132"/>
    <w:rsid w:val="00DC555F"/>
    <w:rsid w:val="00DC59C7"/>
    <w:rsid w:val="00DC5B06"/>
    <w:rsid w:val="00DC5E5D"/>
    <w:rsid w:val="00DC5F32"/>
    <w:rsid w:val="00DC630F"/>
    <w:rsid w:val="00DC678D"/>
    <w:rsid w:val="00DC695A"/>
    <w:rsid w:val="00DC783B"/>
    <w:rsid w:val="00DC7A1D"/>
    <w:rsid w:val="00DC7AD1"/>
    <w:rsid w:val="00DC7E7E"/>
    <w:rsid w:val="00DD02C5"/>
    <w:rsid w:val="00DD0A35"/>
    <w:rsid w:val="00DD1E1D"/>
    <w:rsid w:val="00DD2477"/>
    <w:rsid w:val="00DD27BE"/>
    <w:rsid w:val="00DD28D3"/>
    <w:rsid w:val="00DD2DB8"/>
    <w:rsid w:val="00DD3407"/>
    <w:rsid w:val="00DD38F0"/>
    <w:rsid w:val="00DD40FE"/>
    <w:rsid w:val="00DD4DA2"/>
    <w:rsid w:val="00DD50F3"/>
    <w:rsid w:val="00DD59DA"/>
    <w:rsid w:val="00DD6995"/>
    <w:rsid w:val="00DD6F9E"/>
    <w:rsid w:val="00DE02D4"/>
    <w:rsid w:val="00DE07CC"/>
    <w:rsid w:val="00DE0AFD"/>
    <w:rsid w:val="00DE1E8B"/>
    <w:rsid w:val="00DE2F67"/>
    <w:rsid w:val="00DE34D4"/>
    <w:rsid w:val="00DE38F5"/>
    <w:rsid w:val="00DE3ACB"/>
    <w:rsid w:val="00DE401E"/>
    <w:rsid w:val="00DE4195"/>
    <w:rsid w:val="00DE42F6"/>
    <w:rsid w:val="00DE485F"/>
    <w:rsid w:val="00DE5364"/>
    <w:rsid w:val="00DE56C4"/>
    <w:rsid w:val="00DE5D8B"/>
    <w:rsid w:val="00DE669A"/>
    <w:rsid w:val="00DE6D95"/>
    <w:rsid w:val="00DE6EFD"/>
    <w:rsid w:val="00DE71DC"/>
    <w:rsid w:val="00DE7266"/>
    <w:rsid w:val="00DE7294"/>
    <w:rsid w:val="00DE7E00"/>
    <w:rsid w:val="00DF0143"/>
    <w:rsid w:val="00DF0EA8"/>
    <w:rsid w:val="00DF0FB0"/>
    <w:rsid w:val="00DF1DEC"/>
    <w:rsid w:val="00DF24DF"/>
    <w:rsid w:val="00DF3A5C"/>
    <w:rsid w:val="00DF3AE6"/>
    <w:rsid w:val="00DF4F3D"/>
    <w:rsid w:val="00DF4F8C"/>
    <w:rsid w:val="00DF518E"/>
    <w:rsid w:val="00DF5BBD"/>
    <w:rsid w:val="00DF6050"/>
    <w:rsid w:val="00DF68D1"/>
    <w:rsid w:val="00DF6C35"/>
    <w:rsid w:val="00E00193"/>
    <w:rsid w:val="00E00C14"/>
    <w:rsid w:val="00E00EEE"/>
    <w:rsid w:val="00E0254B"/>
    <w:rsid w:val="00E0296A"/>
    <w:rsid w:val="00E030A1"/>
    <w:rsid w:val="00E04636"/>
    <w:rsid w:val="00E05219"/>
    <w:rsid w:val="00E0598A"/>
    <w:rsid w:val="00E07606"/>
    <w:rsid w:val="00E07718"/>
    <w:rsid w:val="00E102ED"/>
    <w:rsid w:val="00E109D1"/>
    <w:rsid w:val="00E1137C"/>
    <w:rsid w:val="00E113D1"/>
    <w:rsid w:val="00E11CFD"/>
    <w:rsid w:val="00E12142"/>
    <w:rsid w:val="00E1229A"/>
    <w:rsid w:val="00E14F8A"/>
    <w:rsid w:val="00E153CE"/>
    <w:rsid w:val="00E15FD7"/>
    <w:rsid w:val="00E16D90"/>
    <w:rsid w:val="00E17C1D"/>
    <w:rsid w:val="00E17E8B"/>
    <w:rsid w:val="00E204AA"/>
    <w:rsid w:val="00E20E34"/>
    <w:rsid w:val="00E212E9"/>
    <w:rsid w:val="00E21922"/>
    <w:rsid w:val="00E21C67"/>
    <w:rsid w:val="00E21E3E"/>
    <w:rsid w:val="00E22DF8"/>
    <w:rsid w:val="00E23903"/>
    <w:rsid w:val="00E23C69"/>
    <w:rsid w:val="00E23FA6"/>
    <w:rsid w:val="00E245C2"/>
    <w:rsid w:val="00E24A33"/>
    <w:rsid w:val="00E24F78"/>
    <w:rsid w:val="00E25A1B"/>
    <w:rsid w:val="00E25D62"/>
    <w:rsid w:val="00E26254"/>
    <w:rsid w:val="00E26486"/>
    <w:rsid w:val="00E27DC3"/>
    <w:rsid w:val="00E30351"/>
    <w:rsid w:val="00E3035C"/>
    <w:rsid w:val="00E312BB"/>
    <w:rsid w:val="00E3154B"/>
    <w:rsid w:val="00E31B54"/>
    <w:rsid w:val="00E31EF8"/>
    <w:rsid w:val="00E3200F"/>
    <w:rsid w:val="00E32D3A"/>
    <w:rsid w:val="00E32E44"/>
    <w:rsid w:val="00E32FBA"/>
    <w:rsid w:val="00E3328C"/>
    <w:rsid w:val="00E33CC4"/>
    <w:rsid w:val="00E34273"/>
    <w:rsid w:val="00E343E4"/>
    <w:rsid w:val="00E34AA2"/>
    <w:rsid w:val="00E35364"/>
    <w:rsid w:val="00E35C17"/>
    <w:rsid w:val="00E361B1"/>
    <w:rsid w:val="00E37B12"/>
    <w:rsid w:val="00E37C14"/>
    <w:rsid w:val="00E408B3"/>
    <w:rsid w:val="00E40F07"/>
    <w:rsid w:val="00E41869"/>
    <w:rsid w:val="00E419DD"/>
    <w:rsid w:val="00E420D0"/>
    <w:rsid w:val="00E43656"/>
    <w:rsid w:val="00E437E6"/>
    <w:rsid w:val="00E43A25"/>
    <w:rsid w:val="00E43F06"/>
    <w:rsid w:val="00E44648"/>
    <w:rsid w:val="00E44ACA"/>
    <w:rsid w:val="00E4500E"/>
    <w:rsid w:val="00E45017"/>
    <w:rsid w:val="00E45027"/>
    <w:rsid w:val="00E45505"/>
    <w:rsid w:val="00E45BFA"/>
    <w:rsid w:val="00E45F4F"/>
    <w:rsid w:val="00E45F65"/>
    <w:rsid w:val="00E45F91"/>
    <w:rsid w:val="00E46055"/>
    <w:rsid w:val="00E468B0"/>
    <w:rsid w:val="00E46B4D"/>
    <w:rsid w:val="00E477A6"/>
    <w:rsid w:val="00E4797A"/>
    <w:rsid w:val="00E5154E"/>
    <w:rsid w:val="00E523F0"/>
    <w:rsid w:val="00E53A0E"/>
    <w:rsid w:val="00E53F52"/>
    <w:rsid w:val="00E54016"/>
    <w:rsid w:val="00E540FA"/>
    <w:rsid w:val="00E546BA"/>
    <w:rsid w:val="00E548BE"/>
    <w:rsid w:val="00E57341"/>
    <w:rsid w:val="00E5773F"/>
    <w:rsid w:val="00E57B77"/>
    <w:rsid w:val="00E6089B"/>
    <w:rsid w:val="00E61F36"/>
    <w:rsid w:val="00E624D5"/>
    <w:rsid w:val="00E629C8"/>
    <w:rsid w:val="00E63398"/>
    <w:rsid w:val="00E6416A"/>
    <w:rsid w:val="00E65BED"/>
    <w:rsid w:val="00E66455"/>
    <w:rsid w:val="00E66757"/>
    <w:rsid w:val="00E66A3B"/>
    <w:rsid w:val="00E66F1E"/>
    <w:rsid w:val="00E67BFF"/>
    <w:rsid w:val="00E70075"/>
    <w:rsid w:val="00E7074E"/>
    <w:rsid w:val="00E70B58"/>
    <w:rsid w:val="00E70F71"/>
    <w:rsid w:val="00E710A6"/>
    <w:rsid w:val="00E7126B"/>
    <w:rsid w:val="00E71F56"/>
    <w:rsid w:val="00E72064"/>
    <w:rsid w:val="00E7274F"/>
    <w:rsid w:val="00E728C2"/>
    <w:rsid w:val="00E728D8"/>
    <w:rsid w:val="00E72D76"/>
    <w:rsid w:val="00E737B2"/>
    <w:rsid w:val="00E73EB6"/>
    <w:rsid w:val="00E74A2C"/>
    <w:rsid w:val="00E75207"/>
    <w:rsid w:val="00E76D42"/>
    <w:rsid w:val="00E77B40"/>
    <w:rsid w:val="00E8175D"/>
    <w:rsid w:val="00E823AD"/>
    <w:rsid w:val="00E83EE1"/>
    <w:rsid w:val="00E8415D"/>
    <w:rsid w:val="00E846F1"/>
    <w:rsid w:val="00E84BFE"/>
    <w:rsid w:val="00E85A39"/>
    <w:rsid w:val="00E85D4C"/>
    <w:rsid w:val="00E85E1A"/>
    <w:rsid w:val="00E86077"/>
    <w:rsid w:val="00E86489"/>
    <w:rsid w:val="00E86752"/>
    <w:rsid w:val="00E86835"/>
    <w:rsid w:val="00E87299"/>
    <w:rsid w:val="00E8736F"/>
    <w:rsid w:val="00E8749F"/>
    <w:rsid w:val="00E87BAC"/>
    <w:rsid w:val="00E87DA8"/>
    <w:rsid w:val="00E907A0"/>
    <w:rsid w:val="00E917CD"/>
    <w:rsid w:val="00E91F22"/>
    <w:rsid w:val="00E92D29"/>
    <w:rsid w:val="00E9306C"/>
    <w:rsid w:val="00E935D2"/>
    <w:rsid w:val="00E93E27"/>
    <w:rsid w:val="00E94932"/>
    <w:rsid w:val="00E956F8"/>
    <w:rsid w:val="00E95915"/>
    <w:rsid w:val="00E9673A"/>
    <w:rsid w:val="00E96D58"/>
    <w:rsid w:val="00E96D5C"/>
    <w:rsid w:val="00E977FF"/>
    <w:rsid w:val="00EA0030"/>
    <w:rsid w:val="00EA1085"/>
    <w:rsid w:val="00EA1B21"/>
    <w:rsid w:val="00EA1B7A"/>
    <w:rsid w:val="00EA27D8"/>
    <w:rsid w:val="00EA287C"/>
    <w:rsid w:val="00EA3EF0"/>
    <w:rsid w:val="00EA49D9"/>
    <w:rsid w:val="00EA4ED6"/>
    <w:rsid w:val="00EA54EE"/>
    <w:rsid w:val="00EA5DC9"/>
    <w:rsid w:val="00EA6B49"/>
    <w:rsid w:val="00EA6DF9"/>
    <w:rsid w:val="00EA7B79"/>
    <w:rsid w:val="00EB012F"/>
    <w:rsid w:val="00EB03A3"/>
    <w:rsid w:val="00EB0C7F"/>
    <w:rsid w:val="00EB0DA2"/>
    <w:rsid w:val="00EB0EEF"/>
    <w:rsid w:val="00EB1152"/>
    <w:rsid w:val="00EB203B"/>
    <w:rsid w:val="00EB2658"/>
    <w:rsid w:val="00EB29DE"/>
    <w:rsid w:val="00EB2E19"/>
    <w:rsid w:val="00EB2F7B"/>
    <w:rsid w:val="00EB324D"/>
    <w:rsid w:val="00EB3265"/>
    <w:rsid w:val="00EB3733"/>
    <w:rsid w:val="00EB3F70"/>
    <w:rsid w:val="00EB569A"/>
    <w:rsid w:val="00EB57D9"/>
    <w:rsid w:val="00EB59BD"/>
    <w:rsid w:val="00EB65A1"/>
    <w:rsid w:val="00EB6812"/>
    <w:rsid w:val="00EB7EEB"/>
    <w:rsid w:val="00EC0D14"/>
    <w:rsid w:val="00EC0E76"/>
    <w:rsid w:val="00EC12F5"/>
    <w:rsid w:val="00EC1A62"/>
    <w:rsid w:val="00EC25AD"/>
    <w:rsid w:val="00EC2643"/>
    <w:rsid w:val="00EC28D0"/>
    <w:rsid w:val="00EC472F"/>
    <w:rsid w:val="00EC4D4A"/>
    <w:rsid w:val="00EC5005"/>
    <w:rsid w:val="00EC6374"/>
    <w:rsid w:val="00EC67A5"/>
    <w:rsid w:val="00EC686B"/>
    <w:rsid w:val="00EC7AA1"/>
    <w:rsid w:val="00EC7B39"/>
    <w:rsid w:val="00EC7FAA"/>
    <w:rsid w:val="00ED0A1D"/>
    <w:rsid w:val="00ED0D96"/>
    <w:rsid w:val="00ED140B"/>
    <w:rsid w:val="00ED3526"/>
    <w:rsid w:val="00ED45FA"/>
    <w:rsid w:val="00ED6467"/>
    <w:rsid w:val="00EE120C"/>
    <w:rsid w:val="00EE1B8C"/>
    <w:rsid w:val="00EE208D"/>
    <w:rsid w:val="00EE2B0D"/>
    <w:rsid w:val="00EE2F03"/>
    <w:rsid w:val="00EE3799"/>
    <w:rsid w:val="00EE43AB"/>
    <w:rsid w:val="00EE46BE"/>
    <w:rsid w:val="00EE47C5"/>
    <w:rsid w:val="00EE4A8D"/>
    <w:rsid w:val="00EE6675"/>
    <w:rsid w:val="00EE790F"/>
    <w:rsid w:val="00EF017F"/>
    <w:rsid w:val="00EF1439"/>
    <w:rsid w:val="00EF2D57"/>
    <w:rsid w:val="00EF54FF"/>
    <w:rsid w:val="00EF56F7"/>
    <w:rsid w:val="00EF58D0"/>
    <w:rsid w:val="00EF5C99"/>
    <w:rsid w:val="00EF605C"/>
    <w:rsid w:val="00EF64AA"/>
    <w:rsid w:val="00EF65B1"/>
    <w:rsid w:val="00EF7447"/>
    <w:rsid w:val="00F0067A"/>
    <w:rsid w:val="00F012FA"/>
    <w:rsid w:val="00F01A73"/>
    <w:rsid w:val="00F02004"/>
    <w:rsid w:val="00F02BB4"/>
    <w:rsid w:val="00F02FA5"/>
    <w:rsid w:val="00F03732"/>
    <w:rsid w:val="00F040E2"/>
    <w:rsid w:val="00F0417D"/>
    <w:rsid w:val="00F04A57"/>
    <w:rsid w:val="00F04F10"/>
    <w:rsid w:val="00F05146"/>
    <w:rsid w:val="00F05B1E"/>
    <w:rsid w:val="00F06DF0"/>
    <w:rsid w:val="00F072D8"/>
    <w:rsid w:val="00F1004B"/>
    <w:rsid w:val="00F10E82"/>
    <w:rsid w:val="00F1146B"/>
    <w:rsid w:val="00F11472"/>
    <w:rsid w:val="00F11AA6"/>
    <w:rsid w:val="00F11E45"/>
    <w:rsid w:val="00F12A45"/>
    <w:rsid w:val="00F134AB"/>
    <w:rsid w:val="00F13D98"/>
    <w:rsid w:val="00F13DAD"/>
    <w:rsid w:val="00F13F55"/>
    <w:rsid w:val="00F14037"/>
    <w:rsid w:val="00F14801"/>
    <w:rsid w:val="00F151F1"/>
    <w:rsid w:val="00F1553E"/>
    <w:rsid w:val="00F16367"/>
    <w:rsid w:val="00F163B5"/>
    <w:rsid w:val="00F168D9"/>
    <w:rsid w:val="00F16F17"/>
    <w:rsid w:val="00F179C2"/>
    <w:rsid w:val="00F200ED"/>
    <w:rsid w:val="00F20158"/>
    <w:rsid w:val="00F207AB"/>
    <w:rsid w:val="00F21346"/>
    <w:rsid w:val="00F2150B"/>
    <w:rsid w:val="00F21544"/>
    <w:rsid w:val="00F21630"/>
    <w:rsid w:val="00F21F76"/>
    <w:rsid w:val="00F2237B"/>
    <w:rsid w:val="00F22E4E"/>
    <w:rsid w:val="00F233A2"/>
    <w:rsid w:val="00F241B8"/>
    <w:rsid w:val="00F24274"/>
    <w:rsid w:val="00F24813"/>
    <w:rsid w:val="00F24C27"/>
    <w:rsid w:val="00F24CFD"/>
    <w:rsid w:val="00F24FF9"/>
    <w:rsid w:val="00F260D5"/>
    <w:rsid w:val="00F27156"/>
    <w:rsid w:val="00F27CA0"/>
    <w:rsid w:val="00F27DDC"/>
    <w:rsid w:val="00F27ECB"/>
    <w:rsid w:val="00F3050F"/>
    <w:rsid w:val="00F30A6D"/>
    <w:rsid w:val="00F3119C"/>
    <w:rsid w:val="00F31D6C"/>
    <w:rsid w:val="00F32059"/>
    <w:rsid w:val="00F32344"/>
    <w:rsid w:val="00F33B11"/>
    <w:rsid w:val="00F355DC"/>
    <w:rsid w:val="00F369EA"/>
    <w:rsid w:val="00F36CC4"/>
    <w:rsid w:val="00F37A11"/>
    <w:rsid w:val="00F40545"/>
    <w:rsid w:val="00F4074D"/>
    <w:rsid w:val="00F41CE1"/>
    <w:rsid w:val="00F41D9D"/>
    <w:rsid w:val="00F429A0"/>
    <w:rsid w:val="00F432DF"/>
    <w:rsid w:val="00F43740"/>
    <w:rsid w:val="00F43F78"/>
    <w:rsid w:val="00F44C0B"/>
    <w:rsid w:val="00F44EEB"/>
    <w:rsid w:val="00F450F7"/>
    <w:rsid w:val="00F464FB"/>
    <w:rsid w:val="00F46938"/>
    <w:rsid w:val="00F4758B"/>
    <w:rsid w:val="00F47C92"/>
    <w:rsid w:val="00F50889"/>
    <w:rsid w:val="00F51273"/>
    <w:rsid w:val="00F512ED"/>
    <w:rsid w:val="00F5137C"/>
    <w:rsid w:val="00F516EA"/>
    <w:rsid w:val="00F51B81"/>
    <w:rsid w:val="00F51E8E"/>
    <w:rsid w:val="00F521CC"/>
    <w:rsid w:val="00F52C5F"/>
    <w:rsid w:val="00F532EE"/>
    <w:rsid w:val="00F536C5"/>
    <w:rsid w:val="00F5377F"/>
    <w:rsid w:val="00F53A6C"/>
    <w:rsid w:val="00F53C4D"/>
    <w:rsid w:val="00F53CE4"/>
    <w:rsid w:val="00F542AE"/>
    <w:rsid w:val="00F54536"/>
    <w:rsid w:val="00F56A2F"/>
    <w:rsid w:val="00F56A3D"/>
    <w:rsid w:val="00F575DB"/>
    <w:rsid w:val="00F60495"/>
    <w:rsid w:val="00F60DA1"/>
    <w:rsid w:val="00F6119E"/>
    <w:rsid w:val="00F61388"/>
    <w:rsid w:val="00F617C3"/>
    <w:rsid w:val="00F617FA"/>
    <w:rsid w:val="00F626BF"/>
    <w:rsid w:val="00F63882"/>
    <w:rsid w:val="00F63923"/>
    <w:rsid w:val="00F63F58"/>
    <w:rsid w:val="00F6403B"/>
    <w:rsid w:val="00F640F7"/>
    <w:rsid w:val="00F64D4B"/>
    <w:rsid w:val="00F64F02"/>
    <w:rsid w:val="00F650CE"/>
    <w:rsid w:val="00F654A1"/>
    <w:rsid w:val="00F658C3"/>
    <w:rsid w:val="00F66211"/>
    <w:rsid w:val="00F66902"/>
    <w:rsid w:val="00F66BA5"/>
    <w:rsid w:val="00F66C3F"/>
    <w:rsid w:val="00F678B3"/>
    <w:rsid w:val="00F67930"/>
    <w:rsid w:val="00F70280"/>
    <w:rsid w:val="00F70D86"/>
    <w:rsid w:val="00F71F3C"/>
    <w:rsid w:val="00F726F7"/>
    <w:rsid w:val="00F72C6A"/>
    <w:rsid w:val="00F72FE0"/>
    <w:rsid w:val="00F748F4"/>
    <w:rsid w:val="00F74E13"/>
    <w:rsid w:val="00F75936"/>
    <w:rsid w:val="00F75E3B"/>
    <w:rsid w:val="00F76AC0"/>
    <w:rsid w:val="00F76AF1"/>
    <w:rsid w:val="00F772AE"/>
    <w:rsid w:val="00F7784B"/>
    <w:rsid w:val="00F77B55"/>
    <w:rsid w:val="00F77E5F"/>
    <w:rsid w:val="00F806AB"/>
    <w:rsid w:val="00F82530"/>
    <w:rsid w:val="00F82637"/>
    <w:rsid w:val="00F82F09"/>
    <w:rsid w:val="00F83584"/>
    <w:rsid w:val="00F83C65"/>
    <w:rsid w:val="00F83F62"/>
    <w:rsid w:val="00F85411"/>
    <w:rsid w:val="00F86651"/>
    <w:rsid w:val="00F86F45"/>
    <w:rsid w:val="00F87ABF"/>
    <w:rsid w:val="00F9058D"/>
    <w:rsid w:val="00F9086B"/>
    <w:rsid w:val="00F90DAE"/>
    <w:rsid w:val="00F9238E"/>
    <w:rsid w:val="00F923AD"/>
    <w:rsid w:val="00F92999"/>
    <w:rsid w:val="00F94141"/>
    <w:rsid w:val="00F9477F"/>
    <w:rsid w:val="00F95125"/>
    <w:rsid w:val="00F9563E"/>
    <w:rsid w:val="00F95B99"/>
    <w:rsid w:val="00F95D6F"/>
    <w:rsid w:val="00F95E1C"/>
    <w:rsid w:val="00F96709"/>
    <w:rsid w:val="00F9694E"/>
    <w:rsid w:val="00F96CA5"/>
    <w:rsid w:val="00F9714A"/>
    <w:rsid w:val="00F976D0"/>
    <w:rsid w:val="00FA0594"/>
    <w:rsid w:val="00FA08BB"/>
    <w:rsid w:val="00FA1B9A"/>
    <w:rsid w:val="00FA1DCB"/>
    <w:rsid w:val="00FA2004"/>
    <w:rsid w:val="00FA2AB3"/>
    <w:rsid w:val="00FA30B8"/>
    <w:rsid w:val="00FA3393"/>
    <w:rsid w:val="00FA38BB"/>
    <w:rsid w:val="00FA401B"/>
    <w:rsid w:val="00FA4776"/>
    <w:rsid w:val="00FA4DB7"/>
    <w:rsid w:val="00FA56F0"/>
    <w:rsid w:val="00FA5E05"/>
    <w:rsid w:val="00FA6194"/>
    <w:rsid w:val="00FA74EF"/>
    <w:rsid w:val="00FA7CC4"/>
    <w:rsid w:val="00FB0715"/>
    <w:rsid w:val="00FB0D48"/>
    <w:rsid w:val="00FB24ED"/>
    <w:rsid w:val="00FB270A"/>
    <w:rsid w:val="00FB296F"/>
    <w:rsid w:val="00FB2FAD"/>
    <w:rsid w:val="00FB30C5"/>
    <w:rsid w:val="00FB3611"/>
    <w:rsid w:val="00FB3649"/>
    <w:rsid w:val="00FB3B94"/>
    <w:rsid w:val="00FB408B"/>
    <w:rsid w:val="00FB4307"/>
    <w:rsid w:val="00FB4774"/>
    <w:rsid w:val="00FB5896"/>
    <w:rsid w:val="00FB5D47"/>
    <w:rsid w:val="00FB5F55"/>
    <w:rsid w:val="00FB6C56"/>
    <w:rsid w:val="00FB6D3A"/>
    <w:rsid w:val="00FB701D"/>
    <w:rsid w:val="00FB7B12"/>
    <w:rsid w:val="00FC05F0"/>
    <w:rsid w:val="00FC0C37"/>
    <w:rsid w:val="00FC1618"/>
    <w:rsid w:val="00FC17AF"/>
    <w:rsid w:val="00FC1814"/>
    <w:rsid w:val="00FC1964"/>
    <w:rsid w:val="00FC1F2C"/>
    <w:rsid w:val="00FC2229"/>
    <w:rsid w:val="00FC239E"/>
    <w:rsid w:val="00FC3063"/>
    <w:rsid w:val="00FC3204"/>
    <w:rsid w:val="00FC3259"/>
    <w:rsid w:val="00FC4C50"/>
    <w:rsid w:val="00FC4D2C"/>
    <w:rsid w:val="00FC4E29"/>
    <w:rsid w:val="00FC4EDA"/>
    <w:rsid w:val="00FC505F"/>
    <w:rsid w:val="00FC50F2"/>
    <w:rsid w:val="00FC5616"/>
    <w:rsid w:val="00FC57AE"/>
    <w:rsid w:val="00FC5A93"/>
    <w:rsid w:val="00FC5B8B"/>
    <w:rsid w:val="00FC5EC7"/>
    <w:rsid w:val="00FC5F3F"/>
    <w:rsid w:val="00FC6287"/>
    <w:rsid w:val="00FC632E"/>
    <w:rsid w:val="00FC6834"/>
    <w:rsid w:val="00FC6971"/>
    <w:rsid w:val="00FC6EBF"/>
    <w:rsid w:val="00FC7CF5"/>
    <w:rsid w:val="00FD02A6"/>
    <w:rsid w:val="00FD07BF"/>
    <w:rsid w:val="00FD2DC7"/>
    <w:rsid w:val="00FD3360"/>
    <w:rsid w:val="00FD36CB"/>
    <w:rsid w:val="00FD412D"/>
    <w:rsid w:val="00FD4620"/>
    <w:rsid w:val="00FD583A"/>
    <w:rsid w:val="00FD5E41"/>
    <w:rsid w:val="00FD6994"/>
    <w:rsid w:val="00FE0176"/>
    <w:rsid w:val="00FE0DAA"/>
    <w:rsid w:val="00FE0F5C"/>
    <w:rsid w:val="00FE1558"/>
    <w:rsid w:val="00FE1687"/>
    <w:rsid w:val="00FE21A1"/>
    <w:rsid w:val="00FE3AE5"/>
    <w:rsid w:val="00FE3DA0"/>
    <w:rsid w:val="00FE4DF3"/>
    <w:rsid w:val="00FE6BC3"/>
    <w:rsid w:val="00FE70D0"/>
    <w:rsid w:val="00FE7155"/>
    <w:rsid w:val="00FE72D4"/>
    <w:rsid w:val="00FE76E1"/>
    <w:rsid w:val="00FE7809"/>
    <w:rsid w:val="00FE7DC8"/>
    <w:rsid w:val="00FF00EE"/>
    <w:rsid w:val="00FF0D27"/>
    <w:rsid w:val="00FF25EF"/>
    <w:rsid w:val="00FF320E"/>
    <w:rsid w:val="00FF328C"/>
    <w:rsid w:val="00FF3823"/>
    <w:rsid w:val="00FF45C4"/>
    <w:rsid w:val="00FF46F7"/>
    <w:rsid w:val="00FF4D6C"/>
    <w:rsid w:val="00FF6234"/>
    <w:rsid w:val="00FF6DE9"/>
    <w:rsid w:val="00FF79C5"/>
    <w:rsid w:val="00FF7B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2278EA"/>
  <w15:docId w15:val="{000BDBE9-0FDE-48DA-A213-7EFADB82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HY신명조" w:hAnsi="Times New Roman" w:cs="Times New Roman"/>
        <w:lang w:val="en-US" w:eastAsia="ko-KR" w:bidi="ar-SA"/>
      </w:rPr>
    </w:rPrDefault>
    <w:pPrDefault/>
  </w:docDefaults>
  <w:latentStyles w:defLockedState="0" w:defUIPriority="0" w:defSemiHidden="0" w:defUnhideWhenUsed="0" w:defQFormat="0" w:count="371">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D540E"/>
    <w:pPr>
      <w:widowControl w:val="0"/>
      <w:wordWrap w:val="0"/>
      <w:autoSpaceDE w:val="0"/>
      <w:autoSpaceDN w:val="0"/>
      <w:spacing w:before="60" w:after="120"/>
      <w:jc w:val="both"/>
    </w:pPr>
    <w:rPr>
      <w:rFonts w:asciiTheme="minorHAnsi" w:eastAsiaTheme="minorEastAsia" w:hAnsiTheme="minorHAnsi"/>
      <w:sz w:val="18"/>
    </w:rPr>
  </w:style>
  <w:style w:type="paragraph" w:styleId="10">
    <w:name w:val="heading 1"/>
    <w:aliases w:val="#제목 1"/>
    <w:basedOn w:val="a0"/>
    <w:next w:val="a0"/>
    <w:link w:val="1Char"/>
    <w:uiPriority w:val="9"/>
    <w:qFormat/>
    <w:rsid w:val="00F56A3D"/>
    <w:pPr>
      <w:keepNext/>
      <w:numPr>
        <w:numId w:val="3"/>
      </w:numPr>
      <w:tabs>
        <w:tab w:val="left" w:pos="940"/>
      </w:tabs>
      <w:spacing w:before="360" w:after="0" w:line="274" w:lineRule="auto"/>
      <w:outlineLvl w:val="0"/>
    </w:pPr>
    <w:rPr>
      <w:rFonts w:ascii="Times New Roman" w:eastAsia="맑은 고딕" w:hAnsi="Times New Roman"/>
      <w:b/>
      <w:kern w:val="2"/>
      <w:sz w:val="24"/>
      <w:szCs w:val="28"/>
    </w:rPr>
  </w:style>
  <w:style w:type="paragraph" w:styleId="21">
    <w:name w:val="heading 2"/>
    <w:aliases w:val="Bayer Heading 2"/>
    <w:basedOn w:val="a0"/>
    <w:next w:val="a0"/>
    <w:link w:val="2Char"/>
    <w:uiPriority w:val="9"/>
    <w:qFormat/>
    <w:rsid w:val="00782115"/>
    <w:pPr>
      <w:keepNext/>
      <w:outlineLvl w:val="1"/>
    </w:pPr>
    <w:rPr>
      <w:rFonts w:ascii="바탕" w:eastAsia="바탕"/>
      <w:b/>
      <w:bCs/>
      <w:szCs w:val="24"/>
    </w:rPr>
  </w:style>
  <w:style w:type="paragraph" w:styleId="32">
    <w:name w:val="heading 3"/>
    <w:aliases w:val="Bayer Heading 3,제목 A."/>
    <w:basedOn w:val="a0"/>
    <w:next w:val="a0"/>
    <w:link w:val="3Char"/>
    <w:unhideWhenUsed/>
    <w:rsid w:val="00782115"/>
    <w:pPr>
      <w:keepNext/>
      <w:ind w:leftChars="300" w:left="300" w:hangingChars="200" w:hanging="2000"/>
      <w:outlineLvl w:val="2"/>
    </w:pPr>
    <w:rPr>
      <w:rFonts w:ascii="맑은 고딕" w:eastAsia="맑은 고딕" w:hAnsi="맑은 고딕"/>
    </w:rPr>
  </w:style>
  <w:style w:type="paragraph" w:styleId="42">
    <w:name w:val="heading 4"/>
    <w:aliases w:val="Bayer Heading 4"/>
    <w:basedOn w:val="a0"/>
    <w:next w:val="a1"/>
    <w:link w:val="4Char"/>
    <w:rsid w:val="00782115"/>
    <w:pPr>
      <w:keepNext/>
      <w:autoSpaceDE/>
      <w:autoSpaceDN/>
      <w:adjustRightInd w:val="0"/>
      <w:spacing w:line="360" w:lineRule="atLeast"/>
      <w:ind w:left="851"/>
      <w:textAlignment w:val="baseline"/>
      <w:outlineLvl w:val="3"/>
    </w:pPr>
    <w:rPr>
      <w:rFonts w:eastAsia="굴림"/>
      <w:b/>
    </w:rPr>
  </w:style>
  <w:style w:type="paragraph" w:styleId="5">
    <w:name w:val="heading 5"/>
    <w:aliases w:val="Bayer Heading 5"/>
    <w:basedOn w:val="a0"/>
    <w:next w:val="a1"/>
    <w:link w:val="5Char"/>
    <w:rsid w:val="00782115"/>
    <w:pPr>
      <w:keepNext/>
      <w:autoSpaceDE/>
      <w:autoSpaceDN/>
      <w:adjustRightInd w:val="0"/>
      <w:spacing w:line="360" w:lineRule="atLeast"/>
      <w:textAlignment w:val="baseline"/>
      <w:outlineLvl w:val="4"/>
    </w:pPr>
    <w:rPr>
      <w:rFonts w:ascii="Arial" w:eastAsia="돋움체" w:hAnsi="Arial"/>
    </w:rPr>
  </w:style>
  <w:style w:type="paragraph" w:styleId="6">
    <w:name w:val="heading 6"/>
    <w:basedOn w:val="a0"/>
    <w:next w:val="a1"/>
    <w:link w:val="6Char"/>
    <w:rsid w:val="00782115"/>
    <w:pPr>
      <w:keepNext/>
      <w:numPr>
        <w:numId w:val="4"/>
      </w:numPr>
      <w:autoSpaceDE/>
      <w:autoSpaceDN/>
      <w:adjustRightInd w:val="0"/>
      <w:spacing w:line="360" w:lineRule="atLeast"/>
      <w:ind w:left="425" w:hanging="425"/>
      <w:textAlignment w:val="baseline"/>
      <w:outlineLvl w:val="5"/>
    </w:pPr>
    <w:rPr>
      <w:rFonts w:eastAsia="굴림"/>
      <w:b/>
    </w:rPr>
  </w:style>
  <w:style w:type="paragraph" w:styleId="7">
    <w:name w:val="heading 7"/>
    <w:basedOn w:val="a0"/>
    <w:next w:val="a1"/>
    <w:link w:val="7Char"/>
    <w:rsid w:val="00782115"/>
    <w:pPr>
      <w:keepNext/>
      <w:autoSpaceDE/>
      <w:autoSpaceDN/>
      <w:adjustRightInd w:val="0"/>
      <w:spacing w:line="360" w:lineRule="atLeast"/>
      <w:textAlignment w:val="baseline"/>
      <w:outlineLvl w:val="6"/>
    </w:pPr>
    <w:rPr>
      <w:rFonts w:eastAsia="굴림"/>
    </w:rPr>
  </w:style>
  <w:style w:type="paragraph" w:styleId="8">
    <w:name w:val="heading 8"/>
    <w:basedOn w:val="a0"/>
    <w:next w:val="a1"/>
    <w:link w:val="8Char"/>
    <w:rsid w:val="00782115"/>
    <w:pPr>
      <w:keepNext/>
      <w:autoSpaceDE/>
      <w:autoSpaceDN/>
      <w:adjustRightInd w:val="0"/>
      <w:spacing w:line="360" w:lineRule="atLeast"/>
      <w:textAlignment w:val="baseline"/>
      <w:outlineLvl w:val="7"/>
    </w:pPr>
    <w:rPr>
      <w:rFonts w:eastAsia="굴림"/>
    </w:rPr>
  </w:style>
  <w:style w:type="paragraph" w:styleId="9">
    <w:name w:val="heading 9"/>
    <w:basedOn w:val="a0"/>
    <w:next w:val="a1"/>
    <w:link w:val="9Char"/>
    <w:rsid w:val="00782115"/>
    <w:pPr>
      <w:keepNext/>
      <w:autoSpaceDE/>
      <w:autoSpaceDN/>
      <w:adjustRightInd w:val="0"/>
      <w:spacing w:line="360" w:lineRule="atLeast"/>
      <w:textAlignment w:val="baseline"/>
      <w:outlineLvl w:val="8"/>
    </w:pPr>
    <w:rPr>
      <w:rFonts w:eastAsia="굴림"/>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rsid w:val="00BD07C4"/>
    <w:pPr>
      <w:tabs>
        <w:tab w:val="center" w:pos="4513"/>
        <w:tab w:val="right" w:pos="9026"/>
      </w:tabs>
      <w:snapToGrid w:val="0"/>
    </w:pPr>
  </w:style>
  <w:style w:type="character" w:customStyle="1" w:styleId="Char">
    <w:name w:val="머리글 Char"/>
    <w:basedOn w:val="a2"/>
    <w:link w:val="a5"/>
    <w:uiPriority w:val="99"/>
    <w:rsid w:val="00BD07C4"/>
    <w:rPr>
      <w:rFonts w:ascii="바탕"/>
      <w:kern w:val="2"/>
      <w:szCs w:val="24"/>
    </w:rPr>
  </w:style>
  <w:style w:type="paragraph" w:styleId="a6">
    <w:name w:val="footer"/>
    <w:basedOn w:val="a0"/>
    <w:link w:val="Char0"/>
    <w:uiPriority w:val="99"/>
    <w:rsid w:val="000E2330"/>
    <w:pPr>
      <w:tabs>
        <w:tab w:val="center" w:pos="4513"/>
        <w:tab w:val="right" w:pos="9026"/>
      </w:tabs>
      <w:snapToGrid w:val="0"/>
    </w:pPr>
    <w:rPr>
      <w:rFonts w:asciiTheme="majorHAnsi" w:hAnsiTheme="majorHAnsi"/>
    </w:rPr>
  </w:style>
  <w:style w:type="character" w:customStyle="1" w:styleId="Char0">
    <w:name w:val="바닥글 Char"/>
    <w:basedOn w:val="a2"/>
    <w:link w:val="a6"/>
    <w:uiPriority w:val="99"/>
    <w:rsid w:val="000E2330"/>
    <w:rPr>
      <w:rFonts w:asciiTheme="majorHAnsi" w:eastAsiaTheme="minorEastAsia" w:hAnsiTheme="majorHAnsi"/>
      <w:sz w:val="18"/>
    </w:rPr>
  </w:style>
  <w:style w:type="table" w:styleId="a7">
    <w:name w:val="Table Grid"/>
    <w:basedOn w:val="a3"/>
    <w:uiPriority w:val="39"/>
    <w:rsid w:val="00C5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0"/>
    <w:next w:val="a0"/>
    <w:autoRedefine/>
    <w:uiPriority w:val="39"/>
    <w:rsid w:val="007652DF"/>
    <w:pPr>
      <w:tabs>
        <w:tab w:val="left" w:pos="426"/>
        <w:tab w:val="right" w:leader="dot" w:pos="9736"/>
      </w:tabs>
      <w:wordWrap/>
    </w:pPr>
    <w:rPr>
      <w:rFonts w:ascii="Times New Roman" w:eastAsia="맑은 고딕" w:hAnsi="Times New Roman" w:cs="Arial"/>
      <w:b/>
      <w:bCs/>
      <w:noProof/>
    </w:rPr>
  </w:style>
  <w:style w:type="character" w:styleId="a8">
    <w:name w:val="Hyperlink"/>
    <w:basedOn w:val="a2"/>
    <w:uiPriority w:val="99"/>
    <w:unhideWhenUsed/>
    <w:rsid w:val="00C5376C"/>
    <w:rPr>
      <w:color w:val="6B9F25" w:themeColor="hyperlink"/>
      <w:u w:val="single"/>
    </w:rPr>
  </w:style>
  <w:style w:type="paragraph" w:styleId="a9">
    <w:name w:val="List Paragraph"/>
    <w:basedOn w:val="a0"/>
    <w:link w:val="Char1"/>
    <w:uiPriority w:val="34"/>
    <w:qFormat/>
    <w:rsid w:val="007F3C12"/>
    <w:pPr>
      <w:ind w:leftChars="500" w:left="500"/>
    </w:pPr>
  </w:style>
  <w:style w:type="paragraph" w:customStyle="1" w:styleId="TimesNewRomanHY">
    <w:name w:val="스타일 목록 단락 + (영어) Times New Roman (한글) HY신명조"/>
    <w:basedOn w:val="a9"/>
    <w:next w:val="aa"/>
    <w:rsid w:val="00BE2D45"/>
    <w:pPr>
      <w:ind w:leftChars="0" w:left="0"/>
      <w:outlineLvl w:val="0"/>
    </w:pPr>
  </w:style>
  <w:style w:type="paragraph" w:styleId="22">
    <w:name w:val="toc 2"/>
    <w:basedOn w:val="a0"/>
    <w:next w:val="a0"/>
    <w:autoRedefine/>
    <w:uiPriority w:val="39"/>
    <w:rsid w:val="007652DF"/>
    <w:pPr>
      <w:ind w:leftChars="200" w:left="425"/>
    </w:pPr>
    <w:rPr>
      <w:rFonts w:ascii="Times New Roman" w:eastAsia="맑은 고딕" w:hAnsi="Times New Roman"/>
    </w:rPr>
  </w:style>
  <w:style w:type="paragraph" w:styleId="aa">
    <w:name w:val="Body Text"/>
    <w:basedOn w:val="a0"/>
    <w:link w:val="Char2"/>
    <w:uiPriority w:val="99"/>
    <w:rsid w:val="00BE2D45"/>
    <w:pPr>
      <w:spacing w:after="180"/>
    </w:pPr>
  </w:style>
  <w:style w:type="character" w:customStyle="1" w:styleId="Char2">
    <w:name w:val="본문 Char"/>
    <w:basedOn w:val="a2"/>
    <w:link w:val="aa"/>
    <w:uiPriority w:val="99"/>
    <w:rsid w:val="00BE2D45"/>
    <w:rPr>
      <w:rFonts w:ascii="바탕"/>
      <w:kern w:val="2"/>
      <w:szCs w:val="24"/>
    </w:rPr>
  </w:style>
  <w:style w:type="paragraph" w:customStyle="1" w:styleId="20">
    <w:name w:val="임상목록2"/>
    <w:basedOn w:val="a9"/>
    <w:next w:val="23"/>
    <w:rsid w:val="00EA1085"/>
    <w:pPr>
      <w:numPr>
        <w:ilvl w:val="1"/>
        <w:numId w:val="1"/>
      </w:numPr>
      <w:ind w:leftChars="0" w:left="0"/>
    </w:pPr>
  </w:style>
  <w:style w:type="paragraph" w:customStyle="1" w:styleId="11">
    <w:name w:val="임상목록1"/>
    <w:basedOn w:val="TimesNewRomanHY"/>
    <w:next w:val="15"/>
    <w:rsid w:val="00BE2D45"/>
    <w:pPr>
      <w:numPr>
        <w:numId w:val="1"/>
      </w:numPr>
    </w:pPr>
  </w:style>
  <w:style w:type="paragraph" w:styleId="33">
    <w:name w:val="toc 3"/>
    <w:basedOn w:val="a0"/>
    <w:next w:val="a0"/>
    <w:autoRedefine/>
    <w:uiPriority w:val="39"/>
    <w:rsid w:val="007652DF"/>
    <w:pPr>
      <w:ind w:leftChars="400" w:left="850"/>
    </w:pPr>
    <w:rPr>
      <w:rFonts w:ascii="Times New Roman" w:eastAsia="맑은 고딕" w:hAnsi="Times New Roman"/>
    </w:rPr>
  </w:style>
  <w:style w:type="paragraph" w:styleId="43">
    <w:name w:val="toc 4"/>
    <w:basedOn w:val="a0"/>
    <w:next w:val="a0"/>
    <w:autoRedefine/>
    <w:uiPriority w:val="39"/>
    <w:rsid w:val="00BE2D45"/>
    <w:pPr>
      <w:ind w:leftChars="600" w:left="1275"/>
    </w:pPr>
  </w:style>
  <w:style w:type="paragraph" w:customStyle="1" w:styleId="23">
    <w:name w:val="임상본문2"/>
    <w:basedOn w:val="a0"/>
    <w:rsid w:val="00CC7073"/>
    <w:pPr>
      <w:ind w:leftChars="150" w:left="150"/>
    </w:pPr>
  </w:style>
  <w:style w:type="paragraph" w:customStyle="1" w:styleId="15">
    <w:name w:val="임상본문1"/>
    <w:basedOn w:val="aa"/>
    <w:next w:val="aa"/>
    <w:rsid w:val="00CC7073"/>
    <w:pPr>
      <w:spacing w:after="0"/>
    </w:pPr>
  </w:style>
  <w:style w:type="paragraph" w:customStyle="1" w:styleId="215">
    <w:name w:val="스타일 임상본문2 + 왼쪽:  1.5 글자"/>
    <w:basedOn w:val="23"/>
    <w:rsid w:val="00CC7073"/>
    <w:pPr>
      <w:ind w:left="300"/>
    </w:pPr>
    <w:rPr>
      <w:rFonts w:cs="바탕"/>
    </w:rPr>
  </w:style>
  <w:style w:type="numbering" w:customStyle="1" w:styleId="12">
    <w:name w:val="스타일1"/>
    <w:uiPriority w:val="99"/>
    <w:rsid w:val="00CC7073"/>
    <w:pPr>
      <w:numPr>
        <w:numId w:val="2"/>
      </w:numPr>
    </w:pPr>
  </w:style>
  <w:style w:type="paragraph" w:customStyle="1" w:styleId="30">
    <w:name w:val="임상목록3"/>
    <w:basedOn w:val="20"/>
    <w:next w:val="34"/>
    <w:rsid w:val="00EA1085"/>
    <w:pPr>
      <w:numPr>
        <w:ilvl w:val="2"/>
      </w:numPr>
      <w:outlineLvl w:val="2"/>
    </w:pPr>
  </w:style>
  <w:style w:type="paragraph" w:customStyle="1" w:styleId="34">
    <w:name w:val="임상본문3"/>
    <w:basedOn w:val="20"/>
    <w:rsid w:val="00CE7906"/>
    <w:pPr>
      <w:numPr>
        <w:ilvl w:val="0"/>
        <w:numId w:val="0"/>
      </w:numPr>
      <w:ind w:leftChars="300" w:left="300"/>
    </w:pPr>
  </w:style>
  <w:style w:type="paragraph" w:styleId="ab">
    <w:name w:val="annotation text"/>
    <w:basedOn w:val="a0"/>
    <w:link w:val="Char3"/>
    <w:rsid w:val="001452C5"/>
    <w:pPr>
      <w:jc w:val="left"/>
    </w:pPr>
  </w:style>
  <w:style w:type="character" w:customStyle="1" w:styleId="Char3">
    <w:name w:val="메모 텍스트 Char"/>
    <w:basedOn w:val="a2"/>
    <w:link w:val="ab"/>
    <w:rsid w:val="001452C5"/>
    <w:rPr>
      <w:rFonts w:ascii="바탕"/>
      <w:kern w:val="2"/>
      <w:szCs w:val="24"/>
    </w:rPr>
  </w:style>
  <w:style w:type="paragraph" w:styleId="ac">
    <w:name w:val="annotation subject"/>
    <w:basedOn w:val="ab"/>
    <w:next w:val="ab"/>
    <w:link w:val="Char4"/>
    <w:uiPriority w:val="99"/>
    <w:rsid w:val="001452C5"/>
    <w:rPr>
      <w:b/>
      <w:bCs/>
    </w:rPr>
  </w:style>
  <w:style w:type="character" w:customStyle="1" w:styleId="Char4">
    <w:name w:val="메모 주제 Char"/>
    <w:basedOn w:val="Char3"/>
    <w:link w:val="ac"/>
    <w:uiPriority w:val="99"/>
    <w:rsid w:val="001452C5"/>
    <w:rPr>
      <w:rFonts w:ascii="바탕"/>
      <w:b/>
      <w:bCs/>
      <w:kern w:val="2"/>
      <w:szCs w:val="24"/>
    </w:rPr>
  </w:style>
  <w:style w:type="paragraph" w:styleId="ad">
    <w:name w:val="Balloon Text"/>
    <w:basedOn w:val="a0"/>
    <w:link w:val="Char5"/>
    <w:uiPriority w:val="99"/>
    <w:rsid w:val="001452C5"/>
    <w:rPr>
      <w:rFonts w:asciiTheme="majorHAnsi" w:eastAsiaTheme="majorEastAsia" w:hAnsiTheme="majorHAnsi" w:cstheme="majorBidi"/>
      <w:szCs w:val="18"/>
    </w:rPr>
  </w:style>
  <w:style w:type="character" w:customStyle="1" w:styleId="Char5">
    <w:name w:val="풍선 도움말 텍스트 Char"/>
    <w:basedOn w:val="a2"/>
    <w:link w:val="ad"/>
    <w:uiPriority w:val="99"/>
    <w:rsid w:val="001452C5"/>
    <w:rPr>
      <w:rFonts w:asciiTheme="majorHAnsi" w:eastAsiaTheme="majorEastAsia" w:hAnsiTheme="majorHAnsi" w:cstheme="majorBidi"/>
      <w:kern w:val="2"/>
      <w:sz w:val="18"/>
      <w:szCs w:val="18"/>
    </w:rPr>
  </w:style>
  <w:style w:type="paragraph" w:customStyle="1" w:styleId="41">
    <w:name w:val="임상목록4"/>
    <w:basedOn w:val="30"/>
    <w:next w:val="44"/>
    <w:rsid w:val="00480807"/>
    <w:pPr>
      <w:numPr>
        <w:ilvl w:val="3"/>
      </w:numPr>
      <w:outlineLvl w:val="3"/>
    </w:pPr>
  </w:style>
  <w:style w:type="paragraph" w:customStyle="1" w:styleId="44">
    <w:name w:val="임상본문4"/>
    <w:basedOn w:val="41"/>
    <w:rsid w:val="00480807"/>
    <w:pPr>
      <w:numPr>
        <w:ilvl w:val="0"/>
        <w:numId w:val="0"/>
      </w:numPr>
      <w:ind w:leftChars="450" w:left="450"/>
      <w:outlineLvl w:val="9"/>
    </w:pPr>
  </w:style>
  <w:style w:type="paragraph" w:styleId="50">
    <w:name w:val="toc 5"/>
    <w:basedOn w:val="a0"/>
    <w:next w:val="a0"/>
    <w:autoRedefine/>
    <w:uiPriority w:val="39"/>
    <w:unhideWhenUsed/>
    <w:rsid w:val="00732EE5"/>
    <w:pPr>
      <w:spacing w:after="200" w:line="276" w:lineRule="auto"/>
      <w:ind w:leftChars="800" w:left="1700"/>
    </w:pPr>
    <w:rPr>
      <w:rFonts w:cstheme="minorBidi"/>
      <w:szCs w:val="22"/>
    </w:rPr>
  </w:style>
  <w:style w:type="paragraph" w:styleId="60">
    <w:name w:val="toc 6"/>
    <w:basedOn w:val="a0"/>
    <w:next w:val="a0"/>
    <w:autoRedefine/>
    <w:uiPriority w:val="39"/>
    <w:unhideWhenUsed/>
    <w:rsid w:val="00732EE5"/>
    <w:pPr>
      <w:spacing w:after="200" w:line="276" w:lineRule="auto"/>
      <w:ind w:leftChars="1000" w:left="2125"/>
    </w:pPr>
    <w:rPr>
      <w:rFonts w:cstheme="minorBidi"/>
      <w:szCs w:val="22"/>
    </w:rPr>
  </w:style>
  <w:style w:type="paragraph" w:styleId="70">
    <w:name w:val="toc 7"/>
    <w:basedOn w:val="a0"/>
    <w:next w:val="a0"/>
    <w:autoRedefine/>
    <w:uiPriority w:val="39"/>
    <w:unhideWhenUsed/>
    <w:rsid w:val="00732EE5"/>
    <w:pPr>
      <w:spacing w:after="200" w:line="276" w:lineRule="auto"/>
      <w:ind w:leftChars="1200" w:left="2550"/>
    </w:pPr>
    <w:rPr>
      <w:rFonts w:cstheme="minorBidi"/>
      <w:szCs w:val="22"/>
    </w:rPr>
  </w:style>
  <w:style w:type="paragraph" w:styleId="80">
    <w:name w:val="toc 8"/>
    <w:basedOn w:val="a0"/>
    <w:next w:val="a0"/>
    <w:autoRedefine/>
    <w:uiPriority w:val="39"/>
    <w:unhideWhenUsed/>
    <w:rsid w:val="00732EE5"/>
    <w:pPr>
      <w:spacing w:after="200" w:line="276" w:lineRule="auto"/>
      <w:ind w:leftChars="1400" w:left="2975"/>
    </w:pPr>
    <w:rPr>
      <w:rFonts w:cstheme="minorBidi"/>
      <w:szCs w:val="22"/>
    </w:rPr>
  </w:style>
  <w:style w:type="paragraph" w:styleId="90">
    <w:name w:val="toc 9"/>
    <w:basedOn w:val="a0"/>
    <w:next w:val="a0"/>
    <w:autoRedefine/>
    <w:uiPriority w:val="39"/>
    <w:unhideWhenUsed/>
    <w:rsid w:val="00732EE5"/>
    <w:pPr>
      <w:spacing w:after="200" w:line="276" w:lineRule="auto"/>
      <w:ind w:leftChars="1600" w:left="3400"/>
    </w:pPr>
    <w:rPr>
      <w:rFonts w:cstheme="minorBidi"/>
      <w:szCs w:val="22"/>
    </w:rPr>
  </w:style>
  <w:style w:type="paragraph" w:styleId="ae">
    <w:name w:val="Revision"/>
    <w:hidden/>
    <w:uiPriority w:val="99"/>
    <w:semiHidden/>
    <w:rsid w:val="0030788F"/>
  </w:style>
  <w:style w:type="character" w:customStyle="1" w:styleId="apple-converted-space">
    <w:name w:val="apple-converted-space"/>
    <w:basedOn w:val="a2"/>
    <w:rsid w:val="0040344E"/>
  </w:style>
  <w:style w:type="paragraph" w:styleId="af">
    <w:name w:val="endnote text"/>
    <w:basedOn w:val="a0"/>
    <w:link w:val="Char6"/>
    <w:rsid w:val="00356EAD"/>
    <w:pPr>
      <w:snapToGrid w:val="0"/>
      <w:jc w:val="left"/>
    </w:pPr>
  </w:style>
  <w:style w:type="character" w:customStyle="1" w:styleId="Char6">
    <w:name w:val="미주 텍스트 Char"/>
    <w:basedOn w:val="a2"/>
    <w:link w:val="af"/>
    <w:uiPriority w:val="99"/>
    <w:rsid w:val="00356EAD"/>
  </w:style>
  <w:style w:type="character" w:styleId="af0">
    <w:name w:val="endnote reference"/>
    <w:basedOn w:val="a2"/>
    <w:uiPriority w:val="99"/>
    <w:rsid w:val="00356EAD"/>
    <w:rPr>
      <w:vertAlign w:val="superscript"/>
    </w:rPr>
  </w:style>
  <w:style w:type="paragraph" w:styleId="af1">
    <w:name w:val="footnote text"/>
    <w:basedOn w:val="a0"/>
    <w:link w:val="Char7"/>
    <w:rsid w:val="002F1E4A"/>
    <w:pPr>
      <w:snapToGrid w:val="0"/>
      <w:jc w:val="left"/>
    </w:pPr>
  </w:style>
  <w:style w:type="character" w:customStyle="1" w:styleId="Char7">
    <w:name w:val="각주 텍스트 Char"/>
    <w:basedOn w:val="a2"/>
    <w:link w:val="af1"/>
    <w:rsid w:val="002F1E4A"/>
  </w:style>
  <w:style w:type="character" w:styleId="af2">
    <w:name w:val="footnote reference"/>
    <w:aliases w:val="Bayer Footnote Reference"/>
    <w:basedOn w:val="a2"/>
    <w:rsid w:val="002F1E4A"/>
    <w:rPr>
      <w:vertAlign w:val="superscript"/>
    </w:rPr>
  </w:style>
  <w:style w:type="paragraph" w:customStyle="1" w:styleId="af3">
    <w:name w:val="찾아보기"/>
    <w:basedOn w:val="a0"/>
    <w:rsid w:val="00947A59"/>
    <w:pPr>
      <w:shd w:val="clear" w:color="auto" w:fill="FFFFFF"/>
      <w:snapToGrid w:val="0"/>
      <w:spacing w:line="384" w:lineRule="auto"/>
      <w:textAlignment w:val="baseline"/>
    </w:pPr>
    <w:rPr>
      <w:rFonts w:ascii="굴림" w:eastAsia="굴림" w:hAnsi="굴림" w:cs="굴림"/>
      <w:color w:val="000000"/>
      <w:szCs w:val="18"/>
    </w:rPr>
  </w:style>
  <w:style w:type="paragraph" w:styleId="af4">
    <w:name w:val="Normal (Web)"/>
    <w:basedOn w:val="a0"/>
    <w:link w:val="Char8"/>
    <w:uiPriority w:val="99"/>
    <w:unhideWhenUsed/>
    <w:rsid w:val="0030692E"/>
    <w:pPr>
      <w:widowControl/>
      <w:wordWrap/>
      <w:autoSpaceDE/>
      <w:autoSpaceDN/>
      <w:spacing w:before="100" w:beforeAutospacing="1" w:after="100" w:afterAutospacing="1"/>
      <w:jc w:val="left"/>
    </w:pPr>
    <w:rPr>
      <w:rFonts w:ascii="굴림" w:eastAsia="굴림" w:hAnsi="굴림" w:cs="굴림"/>
      <w:sz w:val="24"/>
      <w:szCs w:val="24"/>
    </w:rPr>
  </w:style>
  <w:style w:type="paragraph" w:customStyle="1" w:styleId="af5">
    <w:name w:val="조"/>
    <w:basedOn w:val="a0"/>
    <w:rsid w:val="00B24EA6"/>
    <w:pPr>
      <w:shd w:val="clear" w:color="auto" w:fill="FFFFFF"/>
      <w:spacing w:line="552" w:lineRule="auto"/>
      <w:ind w:left="280" w:hanging="280"/>
      <w:textAlignment w:val="baseline"/>
    </w:pPr>
    <w:rPr>
      <w:rFonts w:ascii="굴림" w:eastAsia="굴림" w:hAnsi="굴림" w:cs="굴림"/>
      <w:color w:val="000000"/>
      <w:sz w:val="28"/>
      <w:szCs w:val="28"/>
    </w:rPr>
  </w:style>
  <w:style w:type="paragraph" w:customStyle="1" w:styleId="af6">
    <w:name w:val="바탕글"/>
    <w:basedOn w:val="a0"/>
    <w:link w:val="Char9"/>
    <w:rsid w:val="009A06A2"/>
    <w:pPr>
      <w:shd w:val="clear" w:color="auto" w:fill="FFFFFF"/>
      <w:spacing w:line="384" w:lineRule="auto"/>
      <w:textAlignment w:val="baseline"/>
    </w:pPr>
    <w:rPr>
      <w:rFonts w:ascii="굴림" w:eastAsia="굴림" w:hAnsi="굴림" w:cs="굴림"/>
      <w:color w:val="000000"/>
    </w:rPr>
  </w:style>
  <w:style w:type="character" w:customStyle="1" w:styleId="Char9">
    <w:name w:val="바탕글 Char"/>
    <w:link w:val="af6"/>
    <w:rsid w:val="00026BAE"/>
    <w:rPr>
      <w:rFonts w:ascii="굴림" w:eastAsia="굴림" w:hAnsi="굴림" w:cs="굴림"/>
      <w:color w:val="000000"/>
      <w:shd w:val="clear" w:color="auto" w:fill="FFFFFF"/>
    </w:rPr>
  </w:style>
  <w:style w:type="paragraph" w:customStyle="1" w:styleId="Text">
    <w:name w:val="Text"/>
    <w:basedOn w:val="a0"/>
    <w:rsid w:val="007F59E5"/>
    <w:pPr>
      <w:widowControl/>
      <w:wordWrap/>
      <w:autoSpaceDE/>
      <w:autoSpaceDN/>
    </w:pPr>
    <w:rPr>
      <w:rFonts w:eastAsia="바탕체"/>
      <w:noProof/>
      <w:sz w:val="24"/>
    </w:rPr>
  </w:style>
  <w:style w:type="character" w:customStyle="1" w:styleId="1Char">
    <w:name w:val="제목 1 Char"/>
    <w:aliases w:val="#제목 1 Char"/>
    <w:basedOn w:val="a2"/>
    <w:link w:val="10"/>
    <w:uiPriority w:val="9"/>
    <w:rsid w:val="00F56A3D"/>
    <w:rPr>
      <w:rFonts w:eastAsia="맑은 고딕"/>
      <w:b/>
      <w:kern w:val="2"/>
      <w:sz w:val="24"/>
      <w:szCs w:val="28"/>
    </w:rPr>
  </w:style>
  <w:style w:type="character" w:customStyle="1" w:styleId="2Char">
    <w:name w:val="제목 2 Char"/>
    <w:aliases w:val="Bayer Heading 2 Char"/>
    <w:basedOn w:val="a2"/>
    <w:link w:val="21"/>
    <w:uiPriority w:val="9"/>
    <w:rsid w:val="00782115"/>
    <w:rPr>
      <w:rFonts w:ascii="바탕" w:eastAsia="바탕"/>
      <w:b/>
      <w:bCs/>
      <w:szCs w:val="24"/>
    </w:rPr>
  </w:style>
  <w:style w:type="character" w:customStyle="1" w:styleId="3Char">
    <w:name w:val="제목 3 Char"/>
    <w:aliases w:val="Bayer Heading 3 Char,제목 A. Char"/>
    <w:basedOn w:val="a2"/>
    <w:link w:val="32"/>
    <w:rsid w:val="00782115"/>
    <w:rPr>
      <w:rFonts w:ascii="맑은 고딕" w:eastAsia="맑은 고딕" w:hAnsi="맑은 고딕"/>
    </w:rPr>
  </w:style>
  <w:style w:type="character" w:customStyle="1" w:styleId="4Char">
    <w:name w:val="제목 4 Char"/>
    <w:aliases w:val="Bayer Heading 4 Char"/>
    <w:basedOn w:val="a2"/>
    <w:link w:val="42"/>
    <w:rsid w:val="00782115"/>
    <w:rPr>
      <w:rFonts w:eastAsia="굴림"/>
      <w:b/>
    </w:rPr>
  </w:style>
  <w:style w:type="character" w:customStyle="1" w:styleId="5Char">
    <w:name w:val="제목 5 Char"/>
    <w:aliases w:val="Bayer Heading 5 Char"/>
    <w:basedOn w:val="a2"/>
    <w:link w:val="5"/>
    <w:rsid w:val="00782115"/>
    <w:rPr>
      <w:rFonts w:ascii="Arial" w:eastAsia="돋움체" w:hAnsi="Arial"/>
    </w:rPr>
  </w:style>
  <w:style w:type="character" w:customStyle="1" w:styleId="6Char">
    <w:name w:val="제목 6 Char"/>
    <w:basedOn w:val="a2"/>
    <w:link w:val="6"/>
    <w:rsid w:val="00782115"/>
    <w:rPr>
      <w:rFonts w:asciiTheme="minorHAnsi" w:eastAsia="굴림" w:hAnsiTheme="minorHAnsi"/>
      <w:b/>
      <w:sz w:val="18"/>
    </w:rPr>
  </w:style>
  <w:style w:type="character" w:customStyle="1" w:styleId="7Char">
    <w:name w:val="제목 7 Char"/>
    <w:basedOn w:val="a2"/>
    <w:link w:val="7"/>
    <w:rsid w:val="00782115"/>
    <w:rPr>
      <w:rFonts w:eastAsia="굴림"/>
    </w:rPr>
  </w:style>
  <w:style w:type="character" w:customStyle="1" w:styleId="8Char">
    <w:name w:val="제목 8 Char"/>
    <w:basedOn w:val="a2"/>
    <w:link w:val="8"/>
    <w:rsid w:val="00782115"/>
    <w:rPr>
      <w:rFonts w:eastAsia="굴림"/>
    </w:rPr>
  </w:style>
  <w:style w:type="character" w:customStyle="1" w:styleId="9Char">
    <w:name w:val="제목 9 Char"/>
    <w:basedOn w:val="a2"/>
    <w:link w:val="9"/>
    <w:rsid w:val="00782115"/>
    <w:rPr>
      <w:rFonts w:eastAsia="굴림"/>
    </w:rPr>
  </w:style>
  <w:style w:type="character" w:customStyle="1" w:styleId="Char10">
    <w:name w:val="본문 Char1"/>
    <w:rsid w:val="00782115"/>
    <w:rPr>
      <w:rFonts w:ascii="Times New Roman" w:eastAsia="바탕체" w:hAnsi="Times New Roman" w:cs="Times New Roman"/>
      <w:szCs w:val="20"/>
    </w:rPr>
  </w:style>
  <w:style w:type="paragraph" w:styleId="a1">
    <w:name w:val="Normal Indent"/>
    <w:aliases w:val="표준 들여쓰기 Char Char Char,표준 들여쓰기1 Char Char,표준 들여쓰기1 Char,표준 들여쓰기1 Char Char Char Char Char,표준 들여쓰기1 Char Char Char Char,표준 들여쓰기1 Char Char Ch,표준 들여쓰기1,표준 들여쓰기 Char,표준 들여쓰기1 Char + (영어) Arial,제목3"/>
    <w:basedOn w:val="a0"/>
    <w:link w:val="Char11"/>
    <w:rsid w:val="00782115"/>
    <w:pPr>
      <w:autoSpaceDE/>
      <w:autoSpaceDN/>
      <w:adjustRightInd w:val="0"/>
      <w:spacing w:line="360" w:lineRule="atLeast"/>
      <w:ind w:left="851"/>
      <w:textAlignment w:val="baseline"/>
    </w:pPr>
    <w:rPr>
      <w:rFonts w:eastAsia="바탕체"/>
    </w:rPr>
  </w:style>
  <w:style w:type="character" w:customStyle="1" w:styleId="Char11">
    <w:name w:val="표준 들여쓰기 Char1"/>
    <w:aliases w:val="표준 들여쓰기 Char Char Char Char,표준 들여쓰기1 Char Char Char,표준 들여쓰기1 Char Char1,표준 들여쓰기1 Char Char Char Char Char Char,표준 들여쓰기1 Char Char Char Char Char1,표준 들여쓰기1 Char Char Ch Char,표준 들여쓰기1 Char1,표준 들여쓰기 Char Char,표준 들여쓰기1 Char + (영어) Arial Char"/>
    <w:link w:val="a1"/>
    <w:rsid w:val="00782115"/>
    <w:rPr>
      <w:rFonts w:eastAsia="바탕체"/>
    </w:rPr>
  </w:style>
  <w:style w:type="paragraph" w:styleId="af7">
    <w:name w:val="No Spacing"/>
    <w:uiPriority w:val="1"/>
    <w:qFormat/>
    <w:rsid w:val="002E1EEA"/>
    <w:rPr>
      <w:rFonts w:asciiTheme="minorHAnsi" w:eastAsiaTheme="minorEastAsia" w:hAnsiTheme="minorHAnsi"/>
      <w:sz w:val="18"/>
      <w:szCs w:val="22"/>
    </w:rPr>
  </w:style>
  <w:style w:type="paragraph" w:styleId="TOC">
    <w:name w:val="TOC Heading"/>
    <w:basedOn w:val="10"/>
    <w:next w:val="a0"/>
    <w:uiPriority w:val="39"/>
    <w:unhideWhenUsed/>
    <w:rsid w:val="00782115"/>
    <w:pPr>
      <w:keepLines/>
      <w:widowControl/>
      <w:spacing w:line="276" w:lineRule="auto"/>
      <w:jc w:val="left"/>
      <w:outlineLvl w:val="9"/>
    </w:pPr>
    <w:rPr>
      <w:b w:val="0"/>
      <w:bCs/>
      <w:color w:val="365F91"/>
    </w:rPr>
  </w:style>
  <w:style w:type="paragraph" w:customStyle="1" w:styleId="PreambleHeading1">
    <w:name w:val="Preamble Heading 1"/>
    <w:basedOn w:val="10"/>
    <w:next w:val="a0"/>
    <w:rsid w:val="00FE76E1"/>
    <w:pPr>
      <w:numPr>
        <w:numId w:val="0"/>
      </w:numPr>
      <w:spacing w:before="240"/>
      <w:outlineLvl w:val="9"/>
    </w:pPr>
    <w:rPr>
      <w:lang w:val="ko-KR"/>
    </w:rPr>
  </w:style>
  <w:style w:type="paragraph" w:customStyle="1" w:styleId="Default">
    <w:name w:val="Default"/>
    <w:rsid w:val="00782115"/>
    <w:pPr>
      <w:widowControl w:val="0"/>
      <w:autoSpaceDE w:val="0"/>
      <w:autoSpaceDN w:val="0"/>
      <w:adjustRightInd w:val="0"/>
    </w:pPr>
    <w:rPr>
      <w:rFonts w:ascii="Tahoma" w:eastAsia="맑은 고딕" w:hAnsi="Tahoma" w:cs="Tahoma"/>
      <w:color w:val="000000"/>
      <w:sz w:val="24"/>
      <w:szCs w:val="24"/>
    </w:rPr>
  </w:style>
  <w:style w:type="paragraph" w:customStyle="1" w:styleId="s0">
    <w:name w:val="s0"/>
    <w:rsid w:val="00782115"/>
    <w:pPr>
      <w:widowControl w:val="0"/>
      <w:autoSpaceDE w:val="0"/>
      <w:autoSpaceDN w:val="0"/>
      <w:adjustRightInd w:val="0"/>
    </w:pPr>
    <w:rPr>
      <w:rFonts w:ascii="신명조" w:eastAsia="신명조"/>
      <w:szCs w:val="24"/>
    </w:rPr>
  </w:style>
  <w:style w:type="paragraph" w:customStyle="1" w:styleId="BodyText12">
    <w:name w:val="BodyText12"/>
    <w:rsid w:val="00782115"/>
    <w:pPr>
      <w:spacing w:after="200" w:line="300" w:lineRule="auto"/>
      <w:ind w:left="850"/>
      <w:jc w:val="both"/>
    </w:pPr>
    <w:rPr>
      <w:rFonts w:eastAsia="바탕"/>
      <w:sz w:val="24"/>
      <w:lang w:eastAsia="en-US"/>
    </w:rPr>
  </w:style>
  <w:style w:type="paragraph" w:customStyle="1" w:styleId="Bodytext">
    <w:name w:val="Bodytext"/>
    <w:basedOn w:val="a0"/>
    <w:rsid w:val="00782115"/>
    <w:pPr>
      <w:widowControl/>
      <w:wordWrap/>
      <w:autoSpaceDE/>
      <w:autoSpaceDN/>
      <w:ind w:left="851"/>
      <w:jc w:val="left"/>
    </w:pPr>
    <w:rPr>
      <w:rFonts w:eastAsia="바탕체"/>
      <w:sz w:val="24"/>
      <w:lang w:val="en-GB" w:eastAsia="en-US"/>
    </w:rPr>
  </w:style>
  <w:style w:type="paragraph" w:customStyle="1" w:styleId="pty1de2h1">
    <w:name w:val="pty1_de2h1"/>
    <w:basedOn w:val="a0"/>
    <w:rsid w:val="00782115"/>
    <w:pPr>
      <w:widowControl/>
      <w:wordWrap/>
      <w:autoSpaceDE/>
      <w:autoSpaceDN/>
      <w:ind w:hanging="204"/>
      <w:jc w:val="left"/>
    </w:pPr>
    <w:rPr>
      <w:rFonts w:ascii="굴림" w:eastAsia="굴림" w:hAnsi="굴림" w:cs="굴림"/>
      <w:sz w:val="24"/>
      <w:szCs w:val="24"/>
    </w:rPr>
  </w:style>
  <w:style w:type="paragraph" w:customStyle="1" w:styleId="MS">
    <w:name w:val="MS바탕글"/>
    <w:basedOn w:val="a0"/>
    <w:rsid w:val="00782115"/>
    <w:pPr>
      <w:widowControl/>
      <w:wordWrap/>
      <w:autoSpaceDE/>
      <w:autoSpaceDN/>
      <w:snapToGrid w:val="0"/>
      <w:spacing w:line="384" w:lineRule="auto"/>
    </w:pPr>
    <w:rPr>
      <w:rFonts w:ascii="바탕체" w:eastAsia="바탕체" w:cs="굴림"/>
      <w:color w:val="000000"/>
    </w:rPr>
  </w:style>
  <w:style w:type="character" w:customStyle="1" w:styleId="ti">
    <w:name w:val="ti"/>
    <w:basedOn w:val="a2"/>
    <w:rsid w:val="00782115"/>
  </w:style>
  <w:style w:type="character" w:styleId="af8">
    <w:name w:val="Strong"/>
    <w:uiPriority w:val="22"/>
    <w:qFormat/>
    <w:rsid w:val="00782115"/>
    <w:rPr>
      <w:b/>
      <w:bCs/>
    </w:rPr>
  </w:style>
  <w:style w:type="table" w:customStyle="1" w:styleId="16">
    <w:name w:val="표 구분선1"/>
    <w:basedOn w:val="a3"/>
    <w:next w:val="a7"/>
    <w:uiPriority w:val="59"/>
    <w:rsid w:val="00782115"/>
    <w:rPr>
      <w:rFonts w:ascii="맑은 고딕" w:eastAsia="맑은 고딕" w:hAnsi="맑은 고딕"/>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
    <w:name w:val="표 구분선2"/>
    <w:basedOn w:val="a3"/>
    <w:next w:val="a7"/>
    <w:uiPriority w:val="59"/>
    <w:rsid w:val="00782115"/>
    <w:rPr>
      <w:rFonts w:ascii="맑은 고딕" w:eastAsia="맑은 고딕" w:hAnsi="맑은 고딕"/>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5">
    <w:name w:val="표 구분선3"/>
    <w:basedOn w:val="a3"/>
    <w:next w:val="a7"/>
    <w:uiPriority w:val="59"/>
    <w:rsid w:val="00782115"/>
    <w:rPr>
      <w:rFonts w:ascii="맑은 고딕" w:eastAsia="맑은 고딕" w:hAnsi="맑은 고딕"/>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
    <w:name w:val="Table"/>
    <w:basedOn w:val="a0"/>
    <w:rsid w:val="00782115"/>
    <w:pPr>
      <w:keepNext/>
      <w:keepLines/>
      <w:widowControl/>
      <w:tabs>
        <w:tab w:val="left" w:pos="284"/>
      </w:tabs>
      <w:wordWrap/>
      <w:autoSpaceDE/>
      <w:autoSpaceDN/>
      <w:spacing w:before="40" w:after="20"/>
      <w:jc w:val="left"/>
    </w:pPr>
    <w:rPr>
      <w:rFonts w:ascii="Arial" w:eastAsia="바탕체" w:hAnsi="Arial"/>
      <w:noProof/>
    </w:rPr>
  </w:style>
  <w:style w:type="paragraph" w:styleId="af9">
    <w:name w:val="caption"/>
    <w:basedOn w:val="a0"/>
    <w:next w:val="a0"/>
    <w:unhideWhenUsed/>
    <w:rsid w:val="00782115"/>
    <w:pPr>
      <w:spacing w:after="160" w:line="259" w:lineRule="auto"/>
    </w:pPr>
    <w:rPr>
      <w:rFonts w:ascii="맑은 고딕" w:eastAsia="맑은 고딕" w:hAnsi="맑은 고딕"/>
      <w:b/>
      <w:bCs/>
      <w:kern w:val="2"/>
    </w:rPr>
  </w:style>
  <w:style w:type="character" w:customStyle="1" w:styleId="highlight">
    <w:name w:val="highlight"/>
    <w:basedOn w:val="a2"/>
    <w:rsid w:val="00782115"/>
  </w:style>
  <w:style w:type="paragraph" w:customStyle="1" w:styleId="afa">
    <w:name w:val="각주"/>
    <w:rsid w:val="00782115"/>
    <w:pPr>
      <w:widowControl w:val="0"/>
      <w:autoSpaceDE w:val="0"/>
      <w:autoSpaceDN w:val="0"/>
      <w:adjustRightInd w:val="0"/>
      <w:ind w:left="264" w:hanging="264"/>
      <w:jc w:val="both"/>
    </w:pPr>
    <w:rPr>
      <w:rFonts w:ascii="신명조" w:eastAsia="신명조"/>
      <w:sz w:val="18"/>
    </w:rPr>
  </w:style>
  <w:style w:type="paragraph" w:customStyle="1" w:styleId="HeaderOdd">
    <w:name w:val="Header Odd"/>
    <w:basedOn w:val="af7"/>
    <w:rsid w:val="00782115"/>
    <w:pPr>
      <w:pBdr>
        <w:bottom w:val="single" w:sz="4" w:space="1" w:color="4F81BD"/>
      </w:pBdr>
      <w:jc w:val="right"/>
    </w:pPr>
    <w:rPr>
      <w:b/>
      <w:bCs/>
      <w:color w:val="1F497D"/>
      <w:szCs w:val="23"/>
    </w:rPr>
  </w:style>
  <w:style w:type="paragraph" w:customStyle="1" w:styleId="HeaderLeft">
    <w:name w:val="Header Left"/>
    <w:basedOn w:val="a5"/>
    <w:uiPriority w:val="35"/>
    <w:rsid w:val="00782115"/>
    <w:pPr>
      <w:widowControl/>
      <w:pBdr>
        <w:bottom w:val="dashed" w:sz="4" w:space="18" w:color="7F7F7F"/>
      </w:pBdr>
      <w:tabs>
        <w:tab w:val="clear" w:pos="4513"/>
        <w:tab w:val="clear" w:pos="9026"/>
        <w:tab w:val="center" w:pos="4320"/>
        <w:tab w:val="right" w:pos="8640"/>
      </w:tabs>
      <w:wordWrap/>
      <w:autoSpaceDE/>
      <w:autoSpaceDN/>
      <w:snapToGrid/>
      <w:spacing w:after="200" w:line="396" w:lineRule="auto"/>
      <w:jc w:val="left"/>
    </w:pPr>
    <w:rPr>
      <w:rFonts w:ascii="맑은 고딕" w:eastAsia="맑은 고딕" w:hAnsi="맑은 고딕"/>
      <w:color w:val="7F7F7F"/>
    </w:rPr>
  </w:style>
  <w:style w:type="numbering" w:customStyle="1" w:styleId="17">
    <w:name w:val="목록 없음1"/>
    <w:next w:val="a4"/>
    <w:semiHidden/>
    <w:unhideWhenUsed/>
    <w:rsid w:val="00782115"/>
  </w:style>
  <w:style w:type="paragraph" w:customStyle="1" w:styleId="FooterEven">
    <w:name w:val="Footer Even"/>
    <w:basedOn w:val="a0"/>
    <w:rsid w:val="00782115"/>
    <w:pPr>
      <w:widowControl/>
      <w:pBdr>
        <w:top w:val="single" w:sz="4" w:space="1" w:color="4F81BD"/>
      </w:pBdr>
      <w:wordWrap/>
      <w:autoSpaceDE/>
      <w:autoSpaceDN/>
      <w:spacing w:after="180" w:line="264" w:lineRule="auto"/>
      <w:jc w:val="left"/>
    </w:pPr>
    <w:rPr>
      <w:rFonts w:ascii="맑은 고딕" w:eastAsia="맑은 고딕" w:hAnsi="맑은 고딕"/>
      <w:color w:val="1F497D"/>
      <w:szCs w:val="23"/>
    </w:rPr>
  </w:style>
  <w:style w:type="character" w:customStyle="1" w:styleId="Char8">
    <w:name w:val="일반 (웹) Char"/>
    <w:link w:val="af4"/>
    <w:uiPriority w:val="99"/>
    <w:rsid w:val="00782115"/>
    <w:rPr>
      <w:rFonts w:ascii="굴림" w:eastAsia="굴림" w:hAnsi="굴림" w:cs="굴림"/>
      <w:sz w:val="24"/>
      <w:szCs w:val="24"/>
    </w:rPr>
  </w:style>
  <w:style w:type="paragraph" w:styleId="afb">
    <w:name w:val="Date"/>
    <w:basedOn w:val="a0"/>
    <w:next w:val="a0"/>
    <w:link w:val="Chara"/>
    <w:rsid w:val="00782115"/>
    <w:pPr>
      <w:autoSpaceDE/>
      <w:autoSpaceDN/>
      <w:adjustRightInd w:val="0"/>
      <w:spacing w:line="360" w:lineRule="atLeast"/>
      <w:textAlignment w:val="baseline"/>
    </w:pPr>
    <w:rPr>
      <w:rFonts w:eastAsia="굴림"/>
      <w:b/>
      <w:sz w:val="48"/>
    </w:rPr>
  </w:style>
  <w:style w:type="character" w:customStyle="1" w:styleId="Chara">
    <w:name w:val="날짜 Char"/>
    <w:basedOn w:val="a2"/>
    <w:link w:val="afb"/>
    <w:rsid w:val="00782115"/>
    <w:rPr>
      <w:rFonts w:eastAsia="굴림"/>
      <w:b/>
      <w:sz w:val="48"/>
    </w:rPr>
  </w:style>
  <w:style w:type="character" w:styleId="afc">
    <w:name w:val="page number"/>
    <w:basedOn w:val="a2"/>
    <w:rsid w:val="00782115"/>
  </w:style>
  <w:style w:type="paragraph" w:styleId="afd">
    <w:name w:val="Body Text Indent"/>
    <w:basedOn w:val="a0"/>
    <w:link w:val="Charb"/>
    <w:rsid w:val="00782115"/>
    <w:pPr>
      <w:tabs>
        <w:tab w:val="left" w:pos="797"/>
      </w:tabs>
      <w:autoSpaceDE/>
      <w:autoSpaceDN/>
      <w:adjustRightInd w:val="0"/>
      <w:spacing w:line="380" w:lineRule="exact"/>
      <w:ind w:left="400"/>
      <w:textAlignment w:val="baseline"/>
    </w:pPr>
    <w:rPr>
      <w:rFonts w:ascii="Arial" w:eastAsia="굴림체" w:hAnsi="Arial"/>
      <w:sz w:val="22"/>
    </w:rPr>
  </w:style>
  <w:style w:type="character" w:customStyle="1" w:styleId="Charb">
    <w:name w:val="본문 들여쓰기 Char"/>
    <w:basedOn w:val="a2"/>
    <w:link w:val="afd"/>
    <w:rsid w:val="00782115"/>
    <w:rPr>
      <w:rFonts w:ascii="Arial" w:eastAsia="굴림체" w:hAnsi="Arial"/>
      <w:sz w:val="22"/>
    </w:rPr>
  </w:style>
  <w:style w:type="paragraph" w:styleId="afe">
    <w:name w:val="Document Map"/>
    <w:basedOn w:val="a0"/>
    <w:link w:val="Charc"/>
    <w:rsid w:val="00782115"/>
    <w:pPr>
      <w:shd w:val="clear" w:color="auto" w:fill="000080"/>
      <w:autoSpaceDE/>
      <w:autoSpaceDN/>
    </w:pPr>
    <w:rPr>
      <w:rFonts w:ascii="Arial" w:eastAsia="돋움체" w:hAnsi="Arial"/>
      <w:kern w:val="2"/>
    </w:rPr>
  </w:style>
  <w:style w:type="character" w:customStyle="1" w:styleId="Charc">
    <w:name w:val="문서 구조 Char"/>
    <w:basedOn w:val="a2"/>
    <w:link w:val="afe"/>
    <w:rsid w:val="00782115"/>
    <w:rPr>
      <w:rFonts w:ascii="Arial" w:eastAsia="돋움체" w:hAnsi="Arial"/>
      <w:kern w:val="2"/>
      <w:shd w:val="clear" w:color="auto" w:fill="000080"/>
    </w:rPr>
  </w:style>
  <w:style w:type="paragraph" w:customStyle="1" w:styleId="Nottoc-headings">
    <w:name w:val="Not toc-headings"/>
    <w:basedOn w:val="a0"/>
    <w:next w:val="Text"/>
    <w:rsid w:val="00782115"/>
    <w:pPr>
      <w:keepNext/>
      <w:keepLines/>
      <w:widowControl/>
      <w:wordWrap/>
      <w:autoSpaceDE/>
      <w:autoSpaceDN/>
      <w:spacing w:before="240" w:after="60"/>
      <w:ind w:left="1701" w:hanging="1701"/>
      <w:jc w:val="left"/>
    </w:pPr>
    <w:rPr>
      <w:rFonts w:ascii="Arial" w:eastAsia="굴림" w:hAnsi="Arial"/>
      <w:b/>
      <w:noProof/>
      <w:sz w:val="22"/>
    </w:rPr>
  </w:style>
  <w:style w:type="paragraph" w:customStyle="1" w:styleId="aff">
    <w:name w:val="수식캡션"/>
    <w:rsid w:val="00782115"/>
    <w:pPr>
      <w:widowControl w:val="0"/>
      <w:autoSpaceDE w:val="0"/>
      <w:autoSpaceDN w:val="0"/>
      <w:adjustRightInd w:val="0"/>
      <w:jc w:val="both"/>
    </w:pPr>
    <w:rPr>
      <w:rFonts w:ascii="신명조" w:eastAsia="신명조"/>
      <w:sz w:val="18"/>
    </w:rPr>
  </w:style>
  <w:style w:type="paragraph" w:customStyle="1" w:styleId="Tablefootnote">
    <w:name w:val="Table footnote"/>
    <w:basedOn w:val="a0"/>
    <w:rsid w:val="00782115"/>
    <w:pPr>
      <w:keepLines/>
      <w:widowControl/>
      <w:tabs>
        <w:tab w:val="left" w:pos="-720"/>
      </w:tabs>
      <w:suppressAutoHyphens/>
      <w:wordWrap/>
      <w:autoSpaceDE/>
      <w:autoSpaceDN/>
      <w:jc w:val="left"/>
    </w:pPr>
    <w:rPr>
      <w:rFonts w:eastAsia="굴림"/>
      <w:lang w:val="en-GB" w:eastAsia="en-US"/>
    </w:rPr>
  </w:style>
  <w:style w:type="paragraph" w:customStyle="1" w:styleId="25">
    <w:name w:val="2"/>
    <w:aliases w:val="문단(1,21,..)3,..),제목(1"/>
    <w:basedOn w:val="22"/>
    <w:autoRedefine/>
    <w:rsid w:val="00782115"/>
    <w:pPr>
      <w:tabs>
        <w:tab w:val="left" w:pos="880"/>
      </w:tabs>
      <w:spacing w:line="440" w:lineRule="exact"/>
      <w:ind w:leftChars="0" w:left="0"/>
    </w:pPr>
    <w:rPr>
      <w:rFonts w:ascii="Arial" w:hAnsi="Arial"/>
      <w:b/>
      <w:kern w:val="2"/>
      <w:sz w:val="22"/>
      <w:szCs w:val="24"/>
    </w:rPr>
  </w:style>
  <w:style w:type="paragraph" w:customStyle="1" w:styleId="Table11P">
    <w:name w:val="Table (11P)"/>
    <w:basedOn w:val="a0"/>
    <w:rsid w:val="00782115"/>
    <w:pPr>
      <w:widowControl/>
      <w:wordWrap/>
      <w:autoSpaceDE/>
      <w:autoSpaceDN/>
      <w:spacing w:before="40" w:after="40" w:line="240" w:lineRule="atLeast"/>
      <w:ind w:left="113" w:right="113"/>
      <w:jc w:val="left"/>
    </w:pPr>
    <w:rPr>
      <w:rFonts w:eastAsia="MS Mincho"/>
      <w:kern w:val="2"/>
      <w:sz w:val="22"/>
      <w:lang w:eastAsia="ja-JP"/>
    </w:rPr>
  </w:style>
  <w:style w:type="paragraph" w:styleId="aff0">
    <w:name w:val="Block Text"/>
    <w:basedOn w:val="a0"/>
    <w:rsid w:val="00782115"/>
    <w:pPr>
      <w:tabs>
        <w:tab w:val="left" w:pos="1620"/>
      </w:tabs>
      <w:wordWrap/>
      <w:autoSpaceDE/>
      <w:autoSpaceDN/>
      <w:spacing w:before="40" w:after="40"/>
      <w:ind w:left="101" w:right="102"/>
    </w:pPr>
    <w:rPr>
      <w:rFonts w:ascii="Arial" w:eastAsia="굴림" w:hAnsi="Arial"/>
      <w:kern w:val="2"/>
    </w:rPr>
  </w:style>
  <w:style w:type="paragraph" w:styleId="a">
    <w:name w:val="List Bullet"/>
    <w:basedOn w:val="a0"/>
    <w:autoRedefine/>
    <w:rsid w:val="00782115"/>
    <w:pPr>
      <w:numPr>
        <w:numId w:val="5"/>
      </w:numPr>
      <w:spacing w:before="100" w:beforeAutospacing="1" w:after="100" w:afterAutospacing="1"/>
      <w:ind w:firstLine="145"/>
    </w:pPr>
    <w:rPr>
      <w:rFonts w:ascii="Arial" w:eastAsia="굴림" w:hAnsi="Arial"/>
      <w:kern w:val="2"/>
      <w:sz w:val="22"/>
      <w:szCs w:val="24"/>
    </w:rPr>
  </w:style>
  <w:style w:type="character" w:customStyle="1" w:styleId="ti2">
    <w:name w:val="ti2"/>
    <w:rsid w:val="00782115"/>
    <w:rPr>
      <w:sz w:val="22"/>
      <w:szCs w:val="22"/>
    </w:rPr>
  </w:style>
  <w:style w:type="character" w:customStyle="1" w:styleId="Char12">
    <w:name w:val="메모 텍스트 Char1"/>
    <w:uiPriority w:val="99"/>
    <w:semiHidden/>
    <w:rsid w:val="00782115"/>
    <w:rPr>
      <w:rFonts w:eastAsia="굴림"/>
      <w:kern w:val="2"/>
    </w:rPr>
  </w:style>
  <w:style w:type="paragraph" w:customStyle="1" w:styleId="aff1">
    <w:name w:val="쪽 번호"/>
    <w:rsid w:val="00782115"/>
    <w:pPr>
      <w:widowControl w:val="0"/>
      <w:autoSpaceDE w:val="0"/>
      <w:autoSpaceDN w:val="0"/>
      <w:adjustRightInd w:val="0"/>
      <w:jc w:val="both"/>
    </w:pPr>
    <w:rPr>
      <w:rFonts w:ascii="신명조" w:eastAsia="신명조"/>
    </w:rPr>
  </w:style>
  <w:style w:type="paragraph" w:customStyle="1" w:styleId="26">
    <w:name w:val="제목 2 내용"/>
    <w:basedOn w:val="a0"/>
    <w:link w:val="2Char0"/>
    <w:rsid w:val="00782115"/>
    <w:pPr>
      <w:ind w:leftChars="200" w:left="200"/>
    </w:pPr>
    <w:rPr>
      <w:kern w:val="2"/>
    </w:rPr>
  </w:style>
  <w:style w:type="character" w:customStyle="1" w:styleId="2Char0">
    <w:name w:val="제목 2 내용 Char"/>
    <w:link w:val="26"/>
    <w:rsid w:val="00782115"/>
    <w:rPr>
      <w:kern w:val="2"/>
    </w:rPr>
  </w:style>
  <w:style w:type="character" w:customStyle="1" w:styleId="citation-abbreviation3">
    <w:name w:val="citation-abbreviation3"/>
    <w:basedOn w:val="a2"/>
    <w:rsid w:val="00782115"/>
  </w:style>
  <w:style w:type="character" w:customStyle="1" w:styleId="citation-publication-date">
    <w:name w:val="citation-publication-date"/>
    <w:basedOn w:val="a2"/>
    <w:rsid w:val="00782115"/>
  </w:style>
  <w:style w:type="character" w:customStyle="1" w:styleId="citation-volume">
    <w:name w:val="citation-volume"/>
    <w:basedOn w:val="a2"/>
    <w:rsid w:val="00782115"/>
  </w:style>
  <w:style w:type="character" w:customStyle="1" w:styleId="citation-issue">
    <w:name w:val="citation-issue"/>
    <w:basedOn w:val="a2"/>
    <w:rsid w:val="00782115"/>
  </w:style>
  <w:style w:type="character" w:customStyle="1" w:styleId="citation-flpages">
    <w:name w:val="citation-flpages"/>
    <w:basedOn w:val="a2"/>
    <w:rsid w:val="00782115"/>
  </w:style>
  <w:style w:type="paragraph" w:customStyle="1" w:styleId="310">
    <w:name w:val="스타일 본문3 + 첫 줄:  1 글자"/>
    <w:basedOn w:val="a0"/>
    <w:rsid w:val="00782115"/>
    <w:pPr>
      <w:autoSpaceDE/>
      <w:autoSpaceDN/>
      <w:spacing w:after="360" w:line="360" w:lineRule="exact"/>
    </w:pPr>
    <w:rPr>
      <w:rFonts w:eastAsia="바탕" w:cs="바탕"/>
      <w:kern w:val="2"/>
      <w:sz w:val="22"/>
    </w:rPr>
  </w:style>
  <w:style w:type="paragraph" w:customStyle="1" w:styleId="18">
    <w:name w:val="(1) 제목 끊어서"/>
    <w:basedOn w:val="a0"/>
    <w:link w:val="1Char0"/>
    <w:rsid w:val="00782115"/>
    <w:pPr>
      <w:spacing w:line="360" w:lineRule="auto"/>
      <w:ind w:left="426"/>
    </w:pPr>
    <w:rPr>
      <w:rFonts w:ascii="새굴림" w:eastAsia="새굴림" w:hAnsi="굴림체"/>
      <w:kern w:val="2"/>
      <w:szCs w:val="24"/>
    </w:rPr>
  </w:style>
  <w:style w:type="character" w:customStyle="1" w:styleId="1Char0">
    <w:name w:val="(1) 제목 끊어서 Char"/>
    <w:link w:val="18"/>
    <w:rsid w:val="00782115"/>
    <w:rPr>
      <w:rFonts w:ascii="새굴림" w:eastAsia="새굴림" w:hAnsi="굴림체"/>
      <w:kern w:val="2"/>
      <w:szCs w:val="24"/>
    </w:rPr>
  </w:style>
  <w:style w:type="paragraph" w:customStyle="1" w:styleId="hstyle0">
    <w:name w:val="hstyle0"/>
    <w:basedOn w:val="a0"/>
    <w:rsid w:val="00782115"/>
    <w:pPr>
      <w:widowControl/>
      <w:wordWrap/>
      <w:autoSpaceDE/>
      <w:autoSpaceDN/>
      <w:spacing w:line="384" w:lineRule="auto"/>
    </w:pPr>
    <w:rPr>
      <w:rFonts w:ascii="한양신명조" w:eastAsia="한양신명조" w:hAnsi="굴림" w:cs="굴림"/>
      <w:color w:val="000000"/>
    </w:rPr>
  </w:style>
  <w:style w:type="paragraph" w:customStyle="1" w:styleId="hstyle1">
    <w:name w:val="hstyle1"/>
    <w:basedOn w:val="a0"/>
    <w:rsid w:val="00782115"/>
    <w:pPr>
      <w:widowControl/>
      <w:wordWrap/>
      <w:autoSpaceDE/>
      <w:autoSpaceDN/>
      <w:spacing w:line="336" w:lineRule="auto"/>
      <w:ind w:left="600" w:right="200" w:hanging="400"/>
    </w:pPr>
    <w:rPr>
      <w:rFonts w:ascii="한양신명조" w:eastAsia="한양신명조" w:hAnsi="굴림" w:cs="굴림"/>
      <w:color w:val="000000"/>
      <w:szCs w:val="18"/>
    </w:rPr>
  </w:style>
  <w:style w:type="paragraph" w:styleId="aff2">
    <w:name w:val="List"/>
    <w:basedOn w:val="a0"/>
    <w:rsid w:val="00782115"/>
    <w:pPr>
      <w:ind w:leftChars="200" w:left="100" w:hangingChars="200" w:hanging="200"/>
    </w:pPr>
    <w:rPr>
      <w:rFonts w:ascii="바탕" w:eastAsia="바탕"/>
      <w:kern w:val="2"/>
      <w:szCs w:val="24"/>
    </w:rPr>
  </w:style>
  <w:style w:type="paragraph" w:styleId="27">
    <w:name w:val="List 2"/>
    <w:basedOn w:val="a0"/>
    <w:rsid w:val="00782115"/>
    <w:pPr>
      <w:ind w:leftChars="400" w:left="100" w:hangingChars="200" w:hanging="200"/>
    </w:pPr>
    <w:rPr>
      <w:rFonts w:ascii="바탕" w:eastAsia="바탕"/>
      <w:kern w:val="2"/>
      <w:szCs w:val="24"/>
    </w:rPr>
  </w:style>
  <w:style w:type="paragraph" w:styleId="36">
    <w:name w:val="List 3"/>
    <w:basedOn w:val="a0"/>
    <w:rsid w:val="00782115"/>
    <w:pPr>
      <w:ind w:leftChars="600" w:left="100" w:hangingChars="200" w:hanging="200"/>
    </w:pPr>
    <w:rPr>
      <w:rFonts w:ascii="바탕" w:eastAsia="바탕"/>
      <w:kern w:val="2"/>
      <w:szCs w:val="24"/>
    </w:rPr>
  </w:style>
  <w:style w:type="paragraph" w:styleId="45">
    <w:name w:val="List 4"/>
    <w:basedOn w:val="a0"/>
    <w:rsid w:val="00782115"/>
    <w:pPr>
      <w:ind w:leftChars="800" w:left="100" w:hangingChars="200" w:hanging="200"/>
    </w:pPr>
    <w:rPr>
      <w:rFonts w:ascii="바탕" w:eastAsia="바탕"/>
      <w:kern w:val="2"/>
      <w:szCs w:val="24"/>
    </w:rPr>
  </w:style>
  <w:style w:type="paragraph" w:styleId="28">
    <w:name w:val="List Continue 2"/>
    <w:basedOn w:val="a0"/>
    <w:rsid w:val="00782115"/>
    <w:pPr>
      <w:spacing w:after="180"/>
      <w:ind w:leftChars="400" w:left="850"/>
    </w:pPr>
    <w:rPr>
      <w:rFonts w:ascii="바탕" w:eastAsia="바탕"/>
      <w:kern w:val="2"/>
      <w:szCs w:val="24"/>
    </w:rPr>
  </w:style>
  <w:style w:type="paragraph" w:styleId="37">
    <w:name w:val="List Continue 3"/>
    <w:basedOn w:val="a0"/>
    <w:rsid w:val="00782115"/>
    <w:pPr>
      <w:spacing w:after="180"/>
      <w:ind w:leftChars="600" w:left="1275"/>
    </w:pPr>
    <w:rPr>
      <w:rFonts w:ascii="바탕" w:eastAsia="바탕"/>
      <w:kern w:val="2"/>
      <w:szCs w:val="24"/>
    </w:rPr>
  </w:style>
  <w:style w:type="paragraph" w:styleId="46">
    <w:name w:val="List Continue 4"/>
    <w:basedOn w:val="a0"/>
    <w:rsid w:val="00782115"/>
    <w:pPr>
      <w:spacing w:after="180"/>
      <w:ind w:leftChars="800" w:left="1700"/>
    </w:pPr>
    <w:rPr>
      <w:rFonts w:ascii="바탕" w:eastAsia="바탕"/>
      <w:kern w:val="2"/>
      <w:szCs w:val="24"/>
    </w:rPr>
  </w:style>
  <w:style w:type="paragraph" w:styleId="aff3">
    <w:name w:val="Body Text First Indent"/>
    <w:basedOn w:val="aa"/>
    <w:link w:val="Chard"/>
    <w:rsid w:val="00782115"/>
    <w:pPr>
      <w:ind w:firstLineChars="100" w:firstLine="210"/>
    </w:pPr>
    <w:rPr>
      <w:rFonts w:ascii="바탕" w:eastAsia="바탕"/>
      <w:kern w:val="2"/>
      <w:szCs w:val="24"/>
    </w:rPr>
  </w:style>
  <w:style w:type="character" w:customStyle="1" w:styleId="Chard">
    <w:name w:val="본문 첫 줄 들여쓰기 Char"/>
    <w:basedOn w:val="Char2"/>
    <w:link w:val="aff3"/>
    <w:rsid w:val="00782115"/>
    <w:rPr>
      <w:rFonts w:ascii="바탕" w:eastAsia="바탕"/>
      <w:kern w:val="2"/>
      <w:szCs w:val="24"/>
    </w:rPr>
  </w:style>
  <w:style w:type="paragraph" w:styleId="29">
    <w:name w:val="Body Text First Indent 2"/>
    <w:basedOn w:val="afd"/>
    <w:link w:val="2Char1"/>
    <w:rsid w:val="00782115"/>
    <w:pPr>
      <w:tabs>
        <w:tab w:val="clear" w:pos="797"/>
      </w:tabs>
      <w:autoSpaceDE w:val="0"/>
      <w:autoSpaceDN w:val="0"/>
      <w:adjustRightInd/>
      <w:spacing w:after="180" w:line="240" w:lineRule="auto"/>
      <w:ind w:leftChars="400" w:left="851" w:firstLineChars="100" w:firstLine="210"/>
      <w:textAlignment w:val="auto"/>
    </w:pPr>
    <w:rPr>
      <w:rFonts w:ascii="바탕" w:eastAsia="바탕" w:hAnsi="Times New Roman"/>
      <w:kern w:val="2"/>
      <w:sz w:val="20"/>
      <w:szCs w:val="24"/>
    </w:rPr>
  </w:style>
  <w:style w:type="character" w:customStyle="1" w:styleId="2Char1">
    <w:name w:val="본문 첫 줄 들여쓰기 2 Char"/>
    <w:basedOn w:val="Charb"/>
    <w:link w:val="29"/>
    <w:rsid w:val="00782115"/>
    <w:rPr>
      <w:rFonts w:ascii="바탕" w:eastAsia="바탕" w:hAnsi="Arial"/>
      <w:kern w:val="2"/>
      <w:sz w:val="22"/>
      <w:szCs w:val="24"/>
    </w:rPr>
  </w:style>
  <w:style w:type="character" w:styleId="aff4">
    <w:name w:val="FollowedHyperlink"/>
    <w:rsid w:val="00782115"/>
    <w:rPr>
      <w:color w:val="800080"/>
      <w:u w:val="single"/>
    </w:rPr>
  </w:style>
  <w:style w:type="paragraph" w:customStyle="1" w:styleId="font5">
    <w:name w:val="font5"/>
    <w:basedOn w:val="a0"/>
    <w:rsid w:val="00782115"/>
    <w:pPr>
      <w:widowControl/>
      <w:wordWrap/>
      <w:autoSpaceDE/>
      <w:autoSpaceDN/>
      <w:spacing w:before="100" w:beforeAutospacing="1" w:after="100" w:afterAutospacing="1"/>
      <w:jc w:val="left"/>
    </w:pPr>
    <w:rPr>
      <w:rFonts w:ascii="돋움" w:eastAsia="돋움" w:hAnsi="돋움" w:hint="eastAsia"/>
      <w:sz w:val="16"/>
      <w:szCs w:val="16"/>
    </w:rPr>
  </w:style>
  <w:style w:type="paragraph" w:customStyle="1" w:styleId="xl24">
    <w:name w:val="xl24"/>
    <w:basedOn w:val="a0"/>
    <w:rsid w:val="00782115"/>
    <w:pPr>
      <w:widowControl/>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25">
    <w:name w:val="xl25"/>
    <w:basedOn w:val="a0"/>
    <w:rsid w:val="00782115"/>
    <w:pPr>
      <w:widowControl/>
      <w:wordWrap/>
      <w:autoSpaceDE/>
      <w:autoSpaceDN/>
      <w:spacing w:before="100" w:beforeAutospacing="1" w:after="100" w:afterAutospacing="1"/>
      <w:jc w:val="left"/>
    </w:pPr>
    <w:rPr>
      <w:rFonts w:ascii="돋움" w:eastAsia="돋움" w:hAnsi="돋움" w:hint="eastAsia"/>
      <w:color w:val="000000"/>
      <w:sz w:val="24"/>
      <w:szCs w:val="24"/>
    </w:rPr>
  </w:style>
  <w:style w:type="paragraph" w:customStyle="1" w:styleId="xl26">
    <w:name w:val="xl26"/>
    <w:basedOn w:val="a0"/>
    <w:rsid w:val="00782115"/>
    <w:pPr>
      <w:widowControl/>
      <w:pBdr>
        <w:top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27">
    <w:name w:val="xl27"/>
    <w:basedOn w:val="a0"/>
    <w:rsid w:val="00782115"/>
    <w:pPr>
      <w:widowControl/>
      <w:pBdr>
        <w:bottom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28">
    <w:name w:val="xl28"/>
    <w:basedOn w:val="a0"/>
    <w:rsid w:val="00782115"/>
    <w:pPr>
      <w:widowControl/>
      <w:pBdr>
        <w:top w:val="single" w:sz="4" w:space="0" w:color="auto"/>
        <w:bottom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29">
    <w:name w:val="xl29"/>
    <w:basedOn w:val="a0"/>
    <w:rsid w:val="00782115"/>
    <w:pPr>
      <w:widowControl/>
      <w:wordWrap/>
      <w:autoSpaceDE/>
      <w:autoSpaceDN/>
      <w:spacing w:before="100" w:beforeAutospacing="1" w:after="100" w:afterAutospacing="1"/>
      <w:jc w:val="center"/>
    </w:pPr>
    <w:rPr>
      <w:rFonts w:ascii="Arial" w:eastAsia="바탕" w:hAnsi="Arial" w:cs="Arial"/>
      <w:color w:val="000000"/>
    </w:rPr>
  </w:style>
  <w:style w:type="paragraph" w:customStyle="1" w:styleId="xl30">
    <w:name w:val="xl30"/>
    <w:basedOn w:val="a0"/>
    <w:rsid w:val="00782115"/>
    <w:pPr>
      <w:widowControl/>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1">
    <w:name w:val="xl31"/>
    <w:basedOn w:val="a0"/>
    <w:rsid w:val="00782115"/>
    <w:pPr>
      <w:widowControl/>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2">
    <w:name w:val="xl32"/>
    <w:basedOn w:val="a0"/>
    <w:rsid w:val="00782115"/>
    <w:pPr>
      <w:widowControl/>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3">
    <w:name w:val="xl33"/>
    <w:basedOn w:val="a0"/>
    <w:rsid w:val="00782115"/>
    <w:pPr>
      <w:widowControl/>
      <w:pBdr>
        <w:top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4">
    <w:name w:val="xl34"/>
    <w:basedOn w:val="a0"/>
    <w:rsid w:val="00782115"/>
    <w:pPr>
      <w:widowControl/>
      <w:pBdr>
        <w:bottom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5">
    <w:name w:val="xl35"/>
    <w:basedOn w:val="a0"/>
    <w:rsid w:val="00782115"/>
    <w:pPr>
      <w:widowControl/>
      <w:pBdr>
        <w:bottom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6">
    <w:name w:val="xl36"/>
    <w:basedOn w:val="a0"/>
    <w:rsid w:val="00782115"/>
    <w:pPr>
      <w:widowControl/>
      <w:wordWrap/>
      <w:autoSpaceDE/>
      <w:autoSpaceDN/>
      <w:spacing w:before="100" w:beforeAutospacing="1" w:after="100" w:afterAutospacing="1"/>
      <w:jc w:val="left"/>
    </w:pPr>
    <w:rPr>
      <w:rFonts w:ascii="돋움" w:eastAsia="돋움" w:hAnsi="돋움" w:hint="eastAsia"/>
      <w:color w:val="000000"/>
      <w:sz w:val="24"/>
      <w:szCs w:val="24"/>
    </w:rPr>
  </w:style>
  <w:style w:type="paragraph" w:customStyle="1" w:styleId="xl37">
    <w:name w:val="xl37"/>
    <w:basedOn w:val="a0"/>
    <w:rsid w:val="00782115"/>
    <w:pPr>
      <w:widowControl/>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8">
    <w:name w:val="xl38"/>
    <w:basedOn w:val="a0"/>
    <w:rsid w:val="00782115"/>
    <w:pPr>
      <w:widowControl/>
      <w:pBdr>
        <w:bottom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39">
    <w:name w:val="xl39"/>
    <w:basedOn w:val="a0"/>
    <w:rsid w:val="00782115"/>
    <w:pPr>
      <w:widowControl/>
      <w:wordWrap/>
      <w:autoSpaceDE/>
      <w:autoSpaceDN/>
      <w:spacing w:before="100" w:beforeAutospacing="1" w:after="100" w:afterAutospacing="1"/>
      <w:jc w:val="left"/>
    </w:pPr>
    <w:rPr>
      <w:rFonts w:ascii="돋움" w:eastAsia="돋움" w:hAnsi="돋움" w:hint="eastAsia"/>
      <w:color w:val="000000"/>
      <w:sz w:val="24"/>
      <w:szCs w:val="24"/>
    </w:rPr>
  </w:style>
  <w:style w:type="paragraph" w:customStyle="1" w:styleId="xl40">
    <w:name w:val="xl40"/>
    <w:basedOn w:val="a0"/>
    <w:rsid w:val="00782115"/>
    <w:pPr>
      <w:widowControl/>
      <w:wordWrap/>
      <w:autoSpaceDE/>
      <w:autoSpaceDN/>
      <w:spacing w:before="100" w:beforeAutospacing="1" w:after="100" w:afterAutospacing="1"/>
      <w:jc w:val="center"/>
      <w:textAlignment w:val="center"/>
    </w:pPr>
    <w:rPr>
      <w:rFonts w:ascii="돋움" w:eastAsia="돋움" w:hAnsi="돋움" w:hint="eastAsia"/>
      <w:b/>
      <w:bCs/>
      <w:color w:val="000000"/>
      <w:sz w:val="24"/>
      <w:szCs w:val="24"/>
    </w:rPr>
  </w:style>
  <w:style w:type="paragraph" w:customStyle="1" w:styleId="xl41">
    <w:name w:val="xl41"/>
    <w:basedOn w:val="a0"/>
    <w:rsid w:val="00782115"/>
    <w:pPr>
      <w:widowControl/>
      <w:pBdr>
        <w:top w:val="single" w:sz="4" w:space="0" w:color="auto"/>
      </w:pBdr>
      <w:wordWrap/>
      <w:autoSpaceDE/>
      <w:autoSpaceDN/>
      <w:spacing w:before="100" w:beforeAutospacing="1" w:after="100" w:afterAutospacing="1"/>
      <w:jc w:val="left"/>
    </w:pPr>
    <w:rPr>
      <w:rFonts w:ascii="돋움" w:eastAsia="돋움" w:hAnsi="돋움" w:hint="eastAsia"/>
      <w:color w:val="000000"/>
      <w:sz w:val="24"/>
      <w:szCs w:val="24"/>
    </w:rPr>
  </w:style>
  <w:style w:type="paragraph" w:customStyle="1" w:styleId="xl42">
    <w:name w:val="xl42"/>
    <w:basedOn w:val="a0"/>
    <w:rsid w:val="00782115"/>
    <w:pPr>
      <w:widowControl/>
      <w:wordWrap/>
      <w:autoSpaceDE/>
      <w:autoSpaceDN/>
      <w:spacing w:before="100" w:beforeAutospacing="1" w:after="100" w:afterAutospacing="1"/>
      <w:jc w:val="left"/>
    </w:pPr>
    <w:rPr>
      <w:rFonts w:ascii="Arial" w:eastAsia="바탕" w:hAnsi="Arial" w:cs="Arial"/>
      <w:color w:val="000000"/>
    </w:rPr>
  </w:style>
  <w:style w:type="paragraph" w:customStyle="1" w:styleId="xl43">
    <w:name w:val="xl43"/>
    <w:basedOn w:val="a0"/>
    <w:rsid w:val="00782115"/>
    <w:pPr>
      <w:widowControl/>
      <w:wordWrap/>
      <w:autoSpaceDE/>
      <w:autoSpaceDN/>
      <w:spacing w:before="100" w:beforeAutospacing="1" w:after="100" w:afterAutospacing="1"/>
      <w:jc w:val="center"/>
      <w:textAlignment w:val="center"/>
    </w:pPr>
    <w:rPr>
      <w:rFonts w:ascii="Arial" w:eastAsia="바탕" w:hAnsi="Arial" w:cs="Arial"/>
      <w:color w:val="000000"/>
      <w:sz w:val="24"/>
      <w:szCs w:val="24"/>
    </w:rPr>
  </w:style>
  <w:style w:type="paragraph" w:customStyle="1" w:styleId="xl44">
    <w:name w:val="xl44"/>
    <w:basedOn w:val="a0"/>
    <w:rsid w:val="00782115"/>
    <w:pPr>
      <w:widowControl/>
      <w:wordWrap/>
      <w:autoSpaceDE/>
      <w:autoSpaceDN/>
      <w:spacing w:before="100" w:beforeAutospacing="1" w:after="100" w:afterAutospacing="1"/>
      <w:jc w:val="left"/>
    </w:pPr>
    <w:rPr>
      <w:rFonts w:ascii="돋움" w:eastAsia="돋움" w:hAnsi="돋움" w:hint="eastAsia"/>
      <w:color w:val="000000"/>
      <w:sz w:val="24"/>
      <w:szCs w:val="24"/>
    </w:rPr>
  </w:style>
  <w:style w:type="paragraph" w:customStyle="1" w:styleId="xl45">
    <w:name w:val="xl45"/>
    <w:basedOn w:val="a0"/>
    <w:rsid w:val="00782115"/>
    <w:pPr>
      <w:widowControl/>
      <w:wordWrap/>
      <w:autoSpaceDE/>
      <w:autoSpaceDN/>
      <w:spacing w:before="100" w:beforeAutospacing="1" w:after="100" w:afterAutospacing="1"/>
      <w:jc w:val="center"/>
      <w:textAlignment w:val="center"/>
    </w:pPr>
    <w:rPr>
      <w:rFonts w:ascii="돋움" w:eastAsia="돋움" w:hAnsi="돋움" w:hint="eastAsia"/>
      <w:b/>
      <w:bCs/>
      <w:color w:val="000000"/>
      <w:sz w:val="24"/>
      <w:szCs w:val="24"/>
    </w:rPr>
  </w:style>
  <w:style w:type="paragraph" w:customStyle="1" w:styleId="xl46">
    <w:name w:val="xl46"/>
    <w:basedOn w:val="a0"/>
    <w:rsid w:val="00782115"/>
    <w:pPr>
      <w:widowControl/>
      <w:wordWrap/>
      <w:autoSpaceDE/>
      <w:autoSpaceDN/>
      <w:spacing w:before="100" w:beforeAutospacing="1" w:after="100" w:afterAutospacing="1"/>
      <w:jc w:val="center"/>
      <w:textAlignment w:val="center"/>
    </w:pPr>
    <w:rPr>
      <w:rFonts w:ascii="돋움" w:eastAsia="돋움" w:hAnsi="돋움" w:hint="eastAsia"/>
      <w:b/>
      <w:bCs/>
      <w:color w:val="000000"/>
      <w:sz w:val="24"/>
      <w:szCs w:val="24"/>
    </w:rPr>
  </w:style>
  <w:style w:type="paragraph" w:customStyle="1" w:styleId="xl47">
    <w:name w:val="xl47"/>
    <w:basedOn w:val="a0"/>
    <w:rsid w:val="00782115"/>
    <w:pPr>
      <w:widowControl/>
      <w:pBdr>
        <w:top w:val="single" w:sz="4" w:space="0" w:color="auto"/>
        <w:bottom w:val="single" w:sz="4" w:space="0" w:color="auto"/>
      </w:pBdr>
      <w:wordWrap/>
      <w:autoSpaceDE/>
      <w:autoSpaceDN/>
      <w:spacing w:before="100" w:beforeAutospacing="1" w:after="100" w:afterAutospacing="1"/>
      <w:jc w:val="center"/>
      <w:textAlignment w:val="center"/>
    </w:pPr>
    <w:rPr>
      <w:rFonts w:ascii="돋움" w:eastAsia="돋움" w:hAnsi="돋움" w:hint="eastAsia"/>
      <w:color w:val="000000"/>
      <w:sz w:val="24"/>
      <w:szCs w:val="24"/>
    </w:rPr>
  </w:style>
  <w:style w:type="paragraph" w:customStyle="1" w:styleId="xl48">
    <w:name w:val="xl48"/>
    <w:basedOn w:val="a0"/>
    <w:rsid w:val="00782115"/>
    <w:pPr>
      <w:widowControl/>
      <w:wordWrap/>
      <w:autoSpaceDE/>
      <w:autoSpaceDN/>
      <w:spacing w:before="100" w:beforeAutospacing="1" w:after="100" w:afterAutospacing="1"/>
      <w:jc w:val="left"/>
    </w:pPr>
    <w:rPr>
      <w:rFonts w:ascii="돋움" w:eastAsia="돋움" w:hAnsi="돋움" w:hint="eastAsia"/>
      <w:b/>
      <w:bCs/>
      <w:color w:val="000000"/>
      <w:sz w:val="24"/>
      <w:szCs w:val="24"/>
    </w:rPr>
  </w:style>
  <w:style w:type="paragraph" w:styleId="19">
    <w:name w:val="index 1"/>
    <w:basedOn w:val="a0"/>
    <w:next w:val="a0"/>
    <w:autoRedefine/>
    <w:rsid w:val="00782115"/>
    <w:pPr>
      <w:ind w:leftChars="200" w:left="200" w:hangingChars="200" w:hanging="2000"/>
    </w:pPr>
    <w:rPr>
      <w:rFonts w:ascii="바탕" w:eastAsia="바탕"/>
      <w:kern w:val="2"/>
      <w:szCs w:val="24"/>
    </w:rPr>
  </w:style>
  <w:style w:type="paragraph" w:styleId="2a">
    <w:name w:val="index 2"/>
    <w:basedOn w:val="a0"/>
    <w:next w:val="a0"/>
    <w:autoRedefine/>
    <w:rsid w:val="00782115"/>
    <w:pPr>
      <w:ind w:leftChars="400" w:left="400" w:hangingChars="200" w:hanging="2000"/>
    </w:pPr>
    <w:rPr>
      <w:rFonts w:ascii="바탕" w:eastAsia="바탕"/>
      <w:kern w:val="2"/>
      <w:szCs w:val="24"/>
    </w:rPr>
  </w:style>
  <w:style w:type="paragraph" w:styleId="38">
    <w:name w:val="index 3"/>
    <w:basedOn w:val="a0"/>
    <w:next w:val="a0"/>
    <w:autoRedefine/>
    <w:rsid w:val="00782115"/>
    <w:pPr>
      <w:ind w:leftChars="600" w:left="600" w:hangingChars="200" w:hanging="2000"/>
    </w:pPr>
    <w:rPr>
      <w:rFonts w:ascii="바탕" w:eastAsia="바탕"/>
      <w:kern w:val="2"/>
      <w:szCs w:val="24"/>
    </w:rPr>
  </w:style>
  <w:style w:type="paragraph" w:styleId="47">
    <w:name w:val="index 4"/>
    <w:basedOn w:val="a0"/>
    <w:next w:val="a0"/>
    <w:autoRedefine/>
    <w:rsid w:val="00782115"/>
    <w:pPr>
      <w:ind w:leftChars="800" w:left="800" w:hangingChars="200" w:hanging="2000"/>
    </w:pPr>
    <w:rPr>
      <w:rFonts w:ascii="바탕" w:eastAsia="바탕"/>
      <w:kern w:val="2"/>
      <w:szCs w:val="24"/>
    </w:rPr>
  </w:style>
  <w:style w:type="paragraph" w:styleId="51">
    <w:name w:val="index 5"/>
    <w:basedOn w:val="a0"/>
    <w:next w:val="a0"/>
    <w:autoRedefine/>
    <w:rsid w:val="00782115"/>
    <w:pPr>
      <w:ind w:leftChars="1000" w:left="1000" w:hangingChars="200" w:hanging="2000"/>
    </w:pPr>
    <w:rPr>
      <w:rFonts w:ascii="바탕" w:eastAsia="바탕"/>
      <w:kern w:val="2"/>
      <w:szCs w:val="24"/>
    </w:rPr>
  </w:style>
  <w:style w:type="paragraph" w:styleId="61">
    <w:name w:val="index 6"/>
    <w:basedOn w:val="a0"/>
    <w:next w:val="a0"/>
    <w:autoRedefine/>
    <w:rsid w:val="00782115"/>
    <w:pPr>
      <w:ind w:leftChars="1200" w:left="1200" w:hangingChars="200" w:hanging="2000"/>
    </w:pPr>
    <w:rPr>
      <w:rFonts w:ascii="바탕" w:eastAsia="바탕"/>
      <w:kern w:val="2"/>
      <w:szCs w:val="24"/>
    </w:rPr>
  </w:style>
  <w:style w:type="paragraph" w:styleId="71">
    <w:name w:val="index 7"/>
    <w:basedOn w:val="a0"/>
    <w:next w:val="a0"/>
    <w:autoRedefine/>
    <w:rsid w:val="00782115"/>
    <w:pPr>
      <w:ind w:leftChars="1400" w:left="1400" w:hangingChars="200" w:hanging="2000"/>
    </w:pPr>
    <w:rPr>
      <w:rFonts w:ascii="바탕" w:eastAsia="바탕"/>
      <w:kern w:val="2"/>
      <w:szCs w:val="24"/>
    </w:rPr>
  </w:style>
  <w:style w:type="paragraph" w:styleId="81">
    <w:name w:val="index 8"/>
    <w:basedOn w:val="a0"/>
    <w:next w:val="a0"/>
    <w:autoRedefine/>
    <w:rsid w:val="00782115"/>
    <w:pPr>
      <w:ind w:leftChars="1600" w:left="1600" w:hangingChars="200" w:hanging="2000"/>
    </w:pPr>
    <w:rPr>
      <w:rFonts w:ascii="바탕" w:eastAsia="바탕"/>
      <w:kern w:val="2"/>
      <w:szCs w:val="24"/>
    </w:rPr>
  </w:style>
  <w:style w:type="paragraph" w:styleId="91">
    <w:name w:val="index 9"/>
    <w:basedOn w:val="a0"/>
    <w:next w:val="a0"/>
    <w:autoRedefine/>
    <w:rsid w:val="00782115"/>
    <w:pPr>
      <w:ind w:leftChars="1800" w:left="1800" w:hangingChars="200" w:hanging="2000"/>
    </w:pPr>
    <w:rPr>
      <w:rFonts w:ascii="바탕" w:eastAsia="바탕"/>
      <w:kern w:val="2"/>
      <w:szCs w:val="24"/>
    </w:rPr>
  </w:style>
  <w:style w:type="paragraph" w:styleId="aff5">
    <w:name w:val="index heading"/>
    <w:basedOn w:val="a0"/>
    <w:next w:val="19"/>
    <w:rsid w:val="00782115"/>
    <w:rPr>
      <w:rFonts w:ascii="바탕" w:eastAsia="바탕"/>
      <w:kern w:val="2"/>
      <w:szCs w:val="24"/>
    </w:rPr>
  </w:style>
  <w:style w:type="paragraph" w:customStyle="1" w:styleId="title1">
    <w:name w:val="title1"/>
    <w:basedOn w:val="a0"/>
    <w:rsid w:val="00782115"/>
    <w:pPr>
      <w:widowControl/>
      <w:wordWrap/>
      <w:autoSpaceDE/>
      <w:autoSpaceDN/>
      <w:spacing w:before="100" w:beforeAutospacing="1"/>
      <w:ind w:left="825"/>
      <w:jc w:val="left"/>
    </w:pPr>
    <w:rPr>
      <w:rFonts w:ascii="굴림" w:eastAsia="굴림" w:hAnsi="굴림" w:cs="굴림"/>
      <w:sz w:val="22"/>
      <w:szCs w:val="22"/>
    </w:rPr>
  </w:style>
  <w:style w:type="paragraph" w:customStyle="1" w:styleId="authors1">
    <w:name w:val="authors1"/>
    <w:basedOn w:val="a0"/>
    <w:rsid w:val="00782115"/>
    <w:pPr>
      <w:widowControl/>
      <w:wordWrap/>
      <w:autoSpaceDE/>
      <w:autoSpaceDN/>
      <w:spacing w:before="72" w:line="240" w:lineRule="atLeast"/>
      <w:ind w:left="825"/>
      <w:jc w:val="left"/>
    </w:pPr>
    <w:rPr>
      <w:rFonts w:ascii="굴림" w:eastAsia="굴림" w:hAnsi="굴림" w:cs="굴림"/>
      <w:sz w:val="22"/>
      <w:szCs w:val="22"/>
    </w:rPr>
  </w:style>
  <w:style w:type="paragraph" w:customStyle="1" w:styleId="source1">
    <w:name w:val="source1"/>
    <w:basedOn w:val="a0"/>
    <w:rsid w:val="00782115"/>
    <w:pPr>
      <w:widowControl/>
      <w:wordWrap/>
      <w:autoSpaceDE/>
      <w:autoSpaceDN/>
      <w:spacing w:line="240" w:lineRule="atLeast"/>
      <w:ind w:left="825"/>
      <w:jc w:val="left"/>
    </w:pPr>
    <w:rPr>
      <w:rFonts w:ascii="굴림" w:eastAsia="굴림" w:hAnsi="굴림" w:cs="굴림"/>
      <w:szCs w:val="18"/>
    </w:rPr>
  </w:style>
  <w:style w:type="character" w:customStyle="1" w:styleId="journalname">
    <w:name w:val="journalname"/>
    <w:basedOn w:val="a2"/>
    <w:rsid w:val="00782115"/>
  </w:style>
  <w:style w:type="paragraph" w:customStyle="1" w:styleId="1a">
    <w:name w:val="개요 1"/>
    <w:rsid w:val="00782115"/>
    <w:pPr>
      <w:widowControl w:val="0"/>
      <w:autoSpaceDE w:val="0"/>
      <w:autoSpaceDN w:val="0"/>
      <w:adjustRightInd w:val="0"/>
      <w:ind w:left="148" w:hanging="148"/>
      <w:jc w:val="both"/>
    </w:pPr>
    <w:rPr>
      <w:rFonts w:ascii="신명조" w:eastAsia="신명조"/>
    </w:rPr>
  </w:style>
  <w:style w:type="paragraph" w:customStyle="1" w:styleId="2b">
    <w:name w:val="개요 2"/>
    <w:rsid w:val="00782115"/>
    <w:pPr>
      <w:widowControl w:val="0"/>
      <w:autoSpaceDE w:val="0"/>
      <w:autoSpaceDN w:val="0"/>
      <w:adjustRightInd w:val="0"/>
      <w:ind w:left="348" w:hanging="148"/>
      <w:jc w:val="both"/>
    </w:pPr>
    <w:rPr>
      <w:rFonts w:ascii="신명조" w:eastAsia="신명조"/>
    </w:rPr>
  </w:style>
  <w:style w:type="paragraph" w:customStyle="1" w:styleId="39">
    <w:name w:val="개요 3"/>
    <w:rsid w:val="00782115"/>
    <w:pPr>
      <w:widowControl w:val="0"/>
      <w:autoSpaceDE w:val="0"/>
      <w:autoSpaceDN w:val="0"/>
      <w:adjustRightInd w:val="0"/>
      <w:ind w:left="548" w:hanging="148"/>
      <w:jc w:val="both"/>
    </w:pPr>
    <w:rPr>
      <w:rFonts w:ascii="신명조" w:eastAsia="신명조"/>
    </w:rPr>
  </w:style>
  <w:style w:type="paragraph" w:customStyle="1" w:styleId="48">
    <w:name w:val="개요 4"/>
    <w:rsid w:val="00782115"/>
    <w:pPr>
      <w:widowControl w:val="0"/>
      <w:autoSpaceDE w:val="0"/>
      <w:autoSpaceDN w:val="0"/>
      <w:adjustRightInd w:val="0"/>
      <w:ind w:left="748" w:hanging="148"/>
      <w:jc w:val="both"/>
    </w:pPr>
    <w:rPr>
      <w:rFonts w:ascii="신명조" w:eastAsia="신명조"/>
    </w:rPr>
  </w:style>
  <w:style w:type="paragraph" w:customStyle="1" w:styleId="52">
    <w:name w:val="개요 5"/>
    <w:rsid w:val="00782115"/>
    <w:pPr>
      <w:widowControl w:val="0"/>
      <w:autoSpaceDE w:val="0"/>
      <w:autoSpaceDN w:val="0"/>
      <w:adjustRightInd w:val="0"/>
      <w:ind w:left="948" w:hanging="148"/>
      <w:jc w:val="both"/>
    </w:pPr>
    <w:rPr>
      <w:rFonts w:ascii="신명조" w:eastAsia="신명조"/>
    </w:rPr>
  </w:style>
  <w:style w:type="paragraph" w:customStyle="1" w:styleId="62">
    <w:name w:val="개요 6"/>
    <w:rsid w:val="00782115"/>
    <w:pPr>
      <w:widowControl w:val="0"/>
      <w:autoSpaceDE w:val="0"/>
      <w:autoSpaceDN w:val="0"/>
      <w:adjustRightInd w:val="0"/>
      <w:ind w:left="1148" w:hanging="148"/>
      <w:jc w:val="both"/>
    </w:pPr>
    <w:rPr>
      <w:rFonts w:ascii="신명조" w:eastAsia="신명조"/>
    </w:rPr>
  </w:style>
  <w:style w:type="paragraph" w:customStyle="1" w:styleId="72">
    <w:name w:val="개요 7"/>
    <w:rsid w:val="00782115"/>
    <w:pPr>
      <w:widowControl w:val="0"/>
      <w:autoSpaceDE w:val="0"/>
      <w:autoSpaceDN w:val="0"/>
      <w:adjustRightInd w:val="0"/>
      <w:ind w:left="1348" w:hanging="148"/>
      <w:jc w:val="both"/>
    </w:pPr>
    <w:rPr>
      <w:rFonts w:ascii="신명조" w:eastAsia="신명조"/>
    </w:rPr>
  </w:style>
  <w:style w:type="paragraph" w:customStyle="1" w:styleId="aff6">
    <w:name w:val="머리말"/>
    <w:rsid w:val="00782115"/>
    <w:pPr>
      <w:widowControl w:val="0"/>
      <w:autoSpaceDE w:val="0"/>
      <w:autoSpaceDN w:val="0"/>
      <w:adjustRightInd w:val="0"/>
      <w:ind w:right="200"/>
      <w:jc w:val="right"/>
    </w:pPr>
    <w:rPr>
      <w:rFonts w:ascii="신명조" w:eastAsia="신명조"/>
      <w:sz w:val="18"/>
      <w:szCs w:val="18"/>
    </w:rPr>
  </w:style>
  <w:style w:type="paragraph" w:customStyle="1" w:styleId="aff7">
    <w:name w:val="그림캡션"/>
    <w:rsid w:val="00782115"/>
    <w:pPr>
      <w:widowControl w:val="0"/>
      <w:autoSpaceDE w:val="0"/>
      <w:autoSpaceDN w:val="0"/>
      <w:adjustRightInd w:val="0"/>
      <w:jc w:val="both"/>
    </w:pPr>
    <w:rPr>
      <w:rFonts w:ascii="신명조" w:eastAsia="신명조"/>
      <w:sz w:val="18"/>
      <w:szCs w:val="18"/>
    </w:rPr>
  </w:style>
  <w:style w:type="paragraph" w:customStyle="1" w:styleId="aff8">
    <w:name w:val="표캡션"/>
    <w:rsid w:val="00782115"/>
    <w:pPr>
      <w:widowControl w:val="0"/>
      <w:autoSpaceDE w:val="0"/>
      <w:autoSpaceDN w:val="0"/>
      <w:adjustRightInd w:val="0"/>
      <w:jc w:val="both"/>
    </w:pPr>
    <w:rPr>
      <w:rFonts w:ascii="신명조" w:eastAsia="신명조"/>
      <w:sz w:val="18"/>
      <w:szCs w:val="18"/>
    </w:rPr>
  </w:style>
  <w:style w:type="paragraph" w:customStyle="1" w:styleId="aff9">
    <w:name w:val="표준(연구소)"/>
    <w:basedOn w:val="a0"/>
    <w:rsid w:val="00782115"/>
    <w:pPr>
      <w:autoSpaceDE/>
      <w:autoSpaceDN/>
      <w:spacing w:before="20" w:after="20"/>
    </w:pPr>
    <w:rPr>
      <w:rFonts w:ascii="Book Antiqua" w:eastAsia="굴림체" w:hAnsi="Book Antiqua"/>
      <w:kern w:val="2"/>
      <w:sz w:val="22"/>
      <w:szCs w:val="22"/>
    </w:rPr>
  </w:style>
  <w:style w:type="paragraph" w:styleId="affa">
    <w:name w:val="Title"/>
    <w:aliases w:val="직함"/>
    <w:basedOn w:val="a0"/>
    <w:link w:val="Chare"/>
    <w:autoRedefine/>
    <w:uiPriority w:val="10"/>
    <w:qFormat/>
    <w:rsid w:val="00EE43AB"/>
    <w:pPr>
      <w:spacing w:before="0" w:after="0" w:line="0" w:lineRule="atLeast"/>
      <w:jc w:val="left"/>
      <w:outlineLvl w:val="0"/>
    </w:pPr>
    <w:rPr>
      <w:rFonts w:ascii="Times New Roman" w:eastAsia="맑은 고딕" w:hAnsi="Times New Roman" w:cs="Cambria Math"/>
      <w:b/>
      <w:bCs/>
      <w:kern w:val="2"/>
      <w:sz w:val="24"/>
      <w:szCs w:val="32"/>
    </w:rPr>
  </w:style>
  <w:style w:type="character" w:customStyle="1" w:styleId="Chare">
    <w:name w:val="제목 Char"/>
    <w:aliases w:val="직함 Char"/>
    <w:basedOn w:val="a2"/>
    <w:link w:val="affa"/>
    <w:uiPriority w:val="10"/>
    <w:rsid w:val="00EE43AB"/>
    <w:rPr>
      <w:rFonts w:eastAsia="맑은 고딕" w:cs="Cambria Math"/>
      <w:b/>
      <w:bCs/>
      <w:kern w:val="2"/>
      <w:sz w:val="24"/>
      <w:szCs w:val="32"/>
    </w:rPr>
  </w:style>
  <w:style w:type="paragraph" w:styleId="3a">
    <w:name w:val="Body Text Indent 3"/>
    <w:basedOn w:val="a0"/>
    <w:link w:val="3Char0"/>
    <w:rsid w:val="00782115"/>
    <w:pPr>
      <w:autoSpaceDE/>
      <w:autoSpaceDN/>
      <w:ind w:left="660"/>
    </w:pPr>
    <w:rPr>
      <w:rFonts w:eastAsia="굴림"/>
      <w:kern w:val="2"/>
      <w:sz w:val="22"/>
      <w:szCs w:val="22"/>
    </w:rPr>
  </w:style>
  <w:style w:type="character" w:customStyle="1" w:styleId="3Char0">
    <w:name w:val="본문 들여쓰기 3 Char"/>
    <w:basedOn w:val="a2"/>
    <w:link w:val="3a"/>
    <w:rsid w:val="00782115"/>
    <w:rPr>
      <w:rFonts w:eastAsia="굴림"/>
      <w:kern w:val="2"/>
      <w:sz w:val="22"/>
      <w:szCs w:val="22"/>
    </w:rPr>
  </w:style>
  <w:style w:type="paragraph" w:customStyle="1" w:styleId="63">
    <w:name w:val="스타일6"/>
    <w:basedOn w:val="a1"/>
    <w:rsid w:val="00782115"/>
    <w:pPr>
      <w:adjustRightInd/>
      <w:spacing w:line="240" w:lineRule="auto"/>
      <w:ind w:leftChars="110" w:left="220" w:firstLineChars="990" w:firstLine="2178"/>
      <w:textAlignment w:val="auto"/>
    </w:pPr>
    <w:rPr>
      <w:rFonts w:ascii="굴림" w:eastAsia="굴림" w:hAnsi="굴림"/>
      <w:kern w:val="2"/>
      <w:sz w:val="22"/>
    </w:rPr>
  </w:style>
  <w:style w:type="paragraph" w:customStyle="1" w:styleId="2c">
    <w:name w:val="스타일2"/>
    <w:basedOn w:val="21"/>
    <w:rsid w:val="00782115"/>
    <w:pPr>
      <w:tabs>
        <w:tab w:val="left" w:pos="0"/>
      </w:tabs>
      <w:autoSpaceDE/>
      <w:autoSpaceDN/>
      <w:snapToGrid w:val="0"/>
    </w:pPr>
    <w:rPr>
      <w:rFonts w:ascii="Arial Narrow" w:eastAsia="굴림" w:hAnsi="Arial" w:cs="Arial"/>
      <w:b w:val="0"/>
      <w:bCs w:val="0"/>
      <w:szCs w:val="20"/>
    </w:rPr>
  </w:style>
  <w:style w:type="paragraph" w:customStyle="1" w:styleId="0cm15">
    <w:name w:val="스타일 굴림 왼쪽 왼쪽:  0 cm 내어쓰기:  1.5 글자"/>
    <w:basedOn w:val="a0"/>
    <w:rsid w:val="00782115"/>
    <w:pPr>
      <w:numPr>
        <w:numId w:val="6"/>
      </w:numPr>
      <w:autoSpaceDE/>
      <w:autoSpaceDN/>
      <w:jc w:val="left"/>
    </w:pPr>
    <w:rPr>
      <w:rFonts w:ascii="굴림" w:eastAsia="굴림" w:hAnsi="굴림" w:cs="바탕"/>
    </w:rPr>
  </w:style>
  <w:style w:type="paragraph" w:customStyle="1" w:styleId="31">
    <w:name w:val="스타일3"/>
    <w:basedOn w:val="a1"/>
    <w:rsid w:val="00782115"/>
    <w:pPr>
      <w:numPr>
        <w:ilvl w:val="2"/>
        <w:numId w:val="7"/>
      </w:numPr>
      <w:tabs>
        <w:tab w:val="clear" w:pos="2451"/>
      </w:tabs>
      <w:adjustRightInd/>
      <w:spacing w:line="240" w:lineRule="auto"/>
      <w:ind w:left="2051"/>
      <w:textAlignment w:val="auto"/>
    </w:pPr>
    <w:rPr>
      <w:rFonts w:ascii="굴림" w:eastAsia="굴림" w:hAnsi="굴림"/>
      <w:kern w:val="2"/>
      <w:sz w:val="22"/>
    </w:rPr>
  </w:style>
  <w:style w:type="paragraph" w:customStyle="1" w:styleId="11pt">
    <w:name w:val="스타일 표준 들여쓰기 + (영어) 굴림 (한글) 굴림 11 pt"/>
    <w:basedOn w:val="a1"/>
    <w:rsid w:val="00782115"/>
    <w:pPr>
      <w:numPr>
        <w:numId w:val="8"/>
      </w:numPr>
      <w:tabs>
        <w:tab w:val="clear" w:pos="2502"/>
      </w:tabs>
      <w:adjustRightInd/>
      <w:spacing w:line="240" w:lineRule="auto"/>
      <w:ind w:left="400"/>
      <w:textAlignment w:val="auto"/>
    </w:pPr>
    <w:rPr>
      <w:rFonts w:ascii="굴림" w:eastAsia="굴림" w:hAnsi="굴림"/>
      <w:kern w:val="2"/>
      <w:sz w:val="22"/>
    </w:rPr>
  </w:style>
  <w:style w:type="paragraph" w:customStyle="1" w:styleId="R">
    <w:name w:val="R_표준"/>
    <w:basedOn w:val="a0"/>
    <w:rsid w:val="00782115"/>
    <w:rPr>
      <w:rFonts w:eastAsia="바탕"/>
      <w:kern w:val="2"/>
      <w:sz w:val="22"/>
      <w:szCs w:val="24"/>
    </w:rPr>
  </w:style>
  <w:style w:type="paragraph" w:customStyle="1" w:styleId="R1">
    <w:name w:val="R_제목수준 1"/>
    <w:basedOn w:val="a0"/>
    <w:next w:val="R"/>
    <w:rsid w:val="00782115"/>
    <w:pPr>
      <w:numPr>
        <w:numId w:val="9"/>
      </w:numPr>
    </w:pPr>
    <w:rPr>
      <w:rFonts w:ascii="Arial" w:eastAsia="바탕" w:hAnsi="Arial"/>
      <w:b/>
      <w:kern w:val="2"/>
      <w:sz w:val="24"/>
      <w:szCs w:val="24"/>
    </w:rPr>
  </w:style>
  <w:style w:type="paragraph" w:customStyle="1" w:styleId="R2">
    <w:name w:val="R_제목수준 2"/>
    <w:basedOn w:val="R1"/>
    <w:next w:val="R"/>
    <w:rsid w:val="00782115"/>
    <w:pPr>
      <w:numPr>
        <w:ilvl w:val="1"/>
      </w:numPr>
    </w:pPr>
    <w:rPr>
      <w:sz w:val="22"/>
    </w:rPr>
  </w:style>
  <w:style w:type="paragraph" w:customStyle="1" w:styleId="R3">
    <w:name w:val="R_제목수준 3"/>
    <w:basedOn w:val="R2"/>
    <w:next w:val="R"/>
    <w:rsid w:val="00782115"/>
    <w:pPr>
      <w:numPr>
        <w:ilvl w:val="2"/>
      </w:numPr>
    </w:pPr>
  </w:style>
  <w:style w:type="paragraph" w:customStyle="1" w:styleId="P">
    <w:name w:val="P 본문"/>
    <w:basedOn w:val="a0"/>
    <w:autoRedefine/>
    <w:rsid w:val="00782115"/>
    <w:pPr>
      <w:tabs>
        <w:tab w:val="left" w:pos="370"/>
        <w:tab w:val="left" w:pos="851"/>
        <w:tab w:val="left" w:pos="1134"/>
      </w:tabs>
      <w:autoSpaceDE/>
      <w:autoSpaceDN/>
    </w:pPr>
    <w:rPr>
      <w:rFonts w:ascii="바탕" w:eastAsia="바탕" w:hAnsi="바탕" w:cs="Arial"/>
      <w:kern w:val="2"/>
      <w:sz w:val="22"/>
    </w:rPr>
  </w:style>
  <w:style w:type="paragraph" w:customStyle="1" w:styleId="listalpha">
    <w:name w:val="list:alpha"/>
    <w:basedOn w:val="a0"/>
    <w:rsid w:val="00782115"/>
    <w:pPr>
      <w:widowControl/>
      <w:wordWrap/>
      <w:autoSpaceDE/>
      <w:autoSpaceDN/>
      <w:ind w:left="432" w:hanging="432"/>
      <w:jc w:val="left"/>
    </w:pPr>
    <w:rPr>
      <w:rFonts w:eastAsia="바탕"/>
      <w:sz w:val="24"/>
      <w:lang w:val="en-GB"/>
    </w:rPr>
  </w:style>
  <w:style w:type="paragraph" w:customStyle="1" w:styleId="40">
    <w:name w:val="스타일4"/>
    <w:basedOn w:val="a1"/>
    <w:autoRedefine/>
    <w:rsid w:val="00782115"/>
    <w:pPr>
      <w:numPr>
        <w:numId w:val="10"/>
      </w:numPr>
      <w:tabs>
        <w:tab w:val="clear" w:pos="851"/>
        <w:tab w:val="num" w:pos="300"/>
        <w:tab w:val="num" w:pos="400"/>
      </w:tabs>
      <w:adjustRightInd/>
      <w:spacing w:line="240" w:lineRule="auto"/>
      <w:ind w:left="300" w:hanging="964"/>
      <w:textAlignment w:val="auto"/>
    </w:pPr>
    <w:rPr>
      <w:rFonts w:ascii="굴림" w:eastAsia="굴림" w:hAnsi="굴림"/>
      <w:b/>
      <w:bCs/>
      <w:kern w:val="2"/>
      <w:sz w:val="24"/>
      <w:szCs w:val="24"/>
    </w:rPr>
  </w:style>
  <w:style w:type="paragraph" w:customStyle="1" w:styleId="53">
    <w:name w:val="스타일5"/>
    <w:basedOn w:val="a0"/>
    <w:rsid w:val="00782115"/>
    <w:pPr>
      <w:widowControl/>
      <w:wordWrap/>
      <w:autoSpaceDE/>
      <w:autoSpaceDN/>
      <w:snapToGrid w:val="0"/>
      <w:spacing w:line="200" w:lineRule="atLeast"/>
      <w:ind w:left="400" w:hangingChars="200" w:hanging="400"/>
    </w:pPr>
    <w:rPr>
      <w:rFonts w:ascii="굴림" w:eastAsia="굴림" w:cs="Arial"/>
      <w:color w:val="000000"/>
    </w:rPr>
  </w:style>
  <w:style w:type="paragraph" w:customStyle="1" w:styleId="73">
    <w:name w:val="스타일7"/>
    <w:basedOn w:val="a0"/>
    <w:rsid w:val="00782115"/>
    <w:pPr>
      <w:widowControl/>
      <w:wordWrap/>
      <w:autoSpaceDE/>
      <w:autoSpaceDN/>
      <w:spacing w:before="100" w:beforeAutospacing="1" w:after="100" w:afterAutospacing="1"/>
      <w:ind w:leftChars="100" w:left="200"/>
      <w:jc w:val="left"/>
    </w:pPr>
    <w:rPr>
      <w:rFonts w:ascii="굴림" w:eastAsia="굴림" w:hAnsi="굴림" w:cs="굴림"/>
    </w:rPr>
  </w:style>
  <w:style w:type="paragraph" w:customStyle="1" w:styleId="82">
    <w:name w:val="스타일8"/>
    <w:basedOn w:val="32"/>
    <w:rsid w:val="00782115"/>
    <w:pPr>
      <w:keepNext w:val="0"/>
      <w:autoSpaceDE/>
      <w:autoSpaceDN/>
      <w:snapToGrid w:val="0"/>
      <w:ind w:leftChars="0" w:left="403" w:firstLineChars="100" w:firstLine="220"/>
    </w:pPr>
    <w:rPr>
      <w:b/>
      <w:color w:val="0000FF"/>
      <w:sz w:val="22"/>
      <w:szCs w:val="22"/>
    </w:rPr>
  </w:style>
  <w:style w:type="paragraph" w:customStyle="1" w:styleId="2d">
    <w:name w:val=".. 2"/>
    <w:basedOn w:val="a0"/>
    <w:next w:val="a0"/>
    <w:rsid w:val="00782115"/>
    <w:pPr>
      <w:wordWrap/>
      <w:adjustRightInd w:val="0"/>
      <w:jc w:val="left"/>
    </w:pPr>
    <w:rPr>
      <w:rFonts w:eastAsia="바탕"/>
      <w:sz w:val="24"/>
      <w:szCs w:val="24"/>
    </w:rPr>
  </w:style>
  <w:style w:type="paragraph" w:customStyle="1" w:styleId="affb">
    <w:name w:val="..."/>
    <w:basedOn w:val="a0"/>
    <w:next w:val="a0"/>
    <w:rsid w:val="00782115"/>
    <w:pPr>
      <w:wordWrap/>
      <w:adjustRightInd w:val="0"/>
      <w:jc w:val="left"/>
    </w:pPr>
    <w:rPr>
      <w:rFonts w:eastAsia="바탕"/>
      <w:sz w:val="24"/>
      <w:szCs w:val="24"/>
    </w:rPr>
  </w:style>
  <w:style w:type="paragraph" w:customStyle="1" w:styleId="affc">
    <w:name w:val=".."/>
    <w:basedOn w:val="a0"/>
    <w:next w:val="a0"/>
    <w:rsid w:val="00782115"/>
    <w:pPr>
      <w:wordWrap/>
      <w:adjustRightInd w:val="0"/>
      <w:jc w:val="left"/>
    </w:pPr>
    <w:rPr>
      <w:rFonts w:eastAsia="바탕"/>
      <w:sz w:val="24"/>
      <w:szCs w:val="24"/>
    </w:rPr>
  </w:style>
  <w:style w:type="paragraph" w:customStyle="1" w:styleId="hs1">
    <w:name w:val="hs1"/>
    <w:basedOn w:val="a0"/>
    <w:rsid w:val="00782115"/>
    <w:pPr>
      <w:widowControl/>
      <w:wordWrap/>
      <w:autoSpaceDE/>
      <w:autoSpaceDN/>
      <w:spacing w:line="348" w:lineRule="atLeast"/>
      <w:ind w:left="181"/>
      <w:jc w:val="left"/>
    </w:pPr>
    <w:rPr>
      <w:rFonts w:ascii="한양신명조" w:eastAsia="한양신명조" w:hAnsi="Arial Unicode MS" w:cs="Arial Unicode MS" w:hint="eastAsia"/>
      <w:b/>
      <w:bCs/>
      <w:color w:val="000000"/>
      <w:sz w:val="22"/>
      <w:szCs w:val="22"/>
    </w:rPr>
  </w:style>
  <w:style w:type="paragraph" w:customStyle="1" w:styleId="92">
    <w:name w:val="스타일9"/>
    <w:rsid w:val="00782115"/>
    <w:pPr>
      <w:keepNext/>
      <w:tabs>
        <w:tab w:val="left" w:pos="0"/>
      </w:tabs>
      <w:snapToGrid w:val="0"/>
      <w:spacing w:after="120"/>
      <w:jc w:val="both"/>
      <w:outlineLvl w:val="1"/>
    </w:pPr>
    <w:rPr>
      <w:rFonts w:ascii="Arial Narrow" w:eastAsia="굴림" w:hAnsi="Arial" w:cs="Arial"/>
      <w:bCs/>
    </w:rPr>
  </w:style>
  <w:style w:type="paragraph" w:customStyle="1" w:styleId="100">
    <w:name w:val="스타일10"/>
    <w:basedOn w:val="32"/>
    <w:rsid w:val="00782115"/>
    <w:pPr>
      <w:keepNext w:val="0"/>
      <w:autoSpaceDE/>
      <w:autoSpaceDN/>
      <w:snapToGrid w:val="0"/>
      <w:ind w:leftChars="0" w:left="403" w:firstLineChars="0" w:hanging="403"/>
    </w:pPr>
    <w:rPr>
      <w:b/>
      <w:bCs/>
      <w:color w:val="0000FF"/>
      <w:sz w:val="22"/>
      <w:szCs w:val="22"/>
    </w:rPr>
  </w:style>
  <w:style w:type="paragraph" w:customStyle="1" w:styleId="110">
    <w:name w:val="스타일11"/>
    <w:rsid w:val="00782115"/>
    <w:rPr>
      <w:rFonts w:ascii="Arial Narrow" w:eastAsia="굴림" w:hAnsi="Arial Narrow"/>
      <w:b/>
      <w:bCs/>
      <w:sz w:val="22"/>
      <w:szCs w:val="22"/>
    </w:rPr>
  </w:style>
  <w:style w:type="paragraph" w:customStyle="1" w:styleId="120">
    <w:name w:val="스타일12"/>
    <w:basedOn w:val="a0"/>
    <w:rsid w:val="00782115"/>
    <w:pPr>
      <w:autoSpaceDE/>
      <w:autoSpaceDN/>
    </w:pPr>
    <w:rPr>
      <w:rFonts w:eastAsia="굴림"/>
      <w:bCs/>
      <w:kern w:val="2"/>
    </w:rPr>
  </w:style>
  <w:style w:type="paragraph" w:styleId="HTML">
    <w:name w:val="HTML Preformatted"/>
    <w:basedOn w:val="a0"/>
    <w:link w:val="HTMLChar"/>
    <w:rsid w:val="007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sz w:val="24"/>
      <w:szCs w:val="24"/>
    </w:rPr>
  </w:style>
  <w:style w:type="character" w:customStyle="1" w:styleId="HTMLChar">
    <w:name w:val="미리 서식이 지정된 HTML Char"/>
    <w:basedOn w:val="a2"/>
    <w:link w:val="HTML"/>
    <w:rsid w:val="00782115"/>
    <w:rPr>
      <w:rFonts w:ascii="굴림체" w:eastAsia="굴림체" w:hAnsi="굴림체" w:cs="굴림체"/>
      <w:sz w:val="24"/>
      <w:szCs w:val="24"/>
    </w:rPr>
  </w:style>
  <w:style w:type="paragraph" w:customStyle="1" w:styleId="1b">
    <w:name w:val="..1"/>
    <w:basedOn w:val="a0"/>
    <w:next w:val="a0"/>
    <w:rsid w:val="00782115"/>
    <w:pPr>
      <w:wordWrap/>
      <w:adjustRightInd w:val="0"/>
      <w:spacing w:after="180"/>
      <w:jc w:val="left"/>
    </w:pPr>
    <w:rPr>
      <w:rFonts w:eastAsia="바탕"/>
      <w:sz w:val="24"/>
      <w:szCs w:val="24"/>
    </w:rPr>
  </w:style>
  <w:style w:type="character" w:customStyle="1" w:styleId="ccb">
    <w:name w:val="ccb"/>
    <w:rsid w:val="00782115"/>
    <w:rPr>
      <w:b/>
      <w:bCs/>
      <w:i/>
      <w:iCs/>
      <w:color w:val="808080"/>
    </w:rPr>
  </w:style>
  <w:style w:type="paragraph" w:styleId="affd">
    <w:name w:val="Subtitle"/>
    <w:basedOn w:val="a0"/>
    <w:next w:val="a0"/>
    <w:link w:val="Charf"/>
    <w:qFormat/>
    <w:rsid w:val="000B7D86"/>
    <w:pPr>
      <w:autoSpaceDE/>
      <w:autoSpaceDN/>
      <w:spacing w:before="240"/>
      <w:jc w:val="center"/>
    </w:pPr>
    <w:rPr>
      <w:kern w:val="2"/>
      <w:sz w:val="24"/>
      <w:szCs w:val="24"/>
    </w:rPr>
  </w:style>
  <w:style w:type="character" w:customStyle="1" w:styleId="Charf">
    <w:name w:val="부제 Char"/>
    <w:basedOn w:val="a2"/>
    <w:link w:val="affd"/>
    <w:rsid w:val="000B7D86"/>
    <w:rPr>
      <w:rFonts w:asciiTheme="minorHAnsi" w:eastAsiaTheme="minorEastAsia" w:hAnsiTheme="minorHAnsi"/>
      <w:kern w:val="2"/>
      <w:sz w:val="24"/>
      <w:szCs w:val="24"/>
    </w:rPr>
  </w:style>
  <w:style w:type="character" w:customStyle="1" w:styleId="Charf0">
    <w:name w:val="간격 없음 Char"/>
    <w:rsid w:val="00782115"/>
    <w:rPr>
      <w:rFonts w:ascii="맑은 고딕" w:eastAsia="맑은 고딕" w:hAnsi="맑은 고딕"/>
      <w:sz w:val="22"/>
      <w:szCs w:val="22"/>
      <w:lang w:val="en-US" w:eastAsia="ko-KR" w:bidi="ar-SA"/>
    </w:rPr>
  </w:style>
  <w:style w:type="character" w:styleId="affe">
    <w:name w:val="Emphasis"/>
    <w:rsid w:val="00782115"/>
    <w:rPr>
      <w:b/>
      <w:bCs/>
      <w:i w:val="0"/>
      <w:iCs w:val="0"/>
    </w:rPr>
  </w:style>
  <w:style w:type="character" w:customStyle="1" w:styleId="editsection">
    <w:name w:val="editsection"/>
    <w:basedOn w:val="a2"/>
    <w:rsid w:val="00782115"/>
  </w:style>
  <w:style w:type="character" w:customStyle="1" w:styleId="mw-headline">
    <w:name w:val="mw-headline"/>
    <w:basedOn w:val="a2"/>
    <w:rsid w:val="00782115"/>
  </w:style>
  <w:style w:type="character" w:customStyle="1" w:styleId="1c">
    <w:name w:val="제목1"/>
    <w:rsid w:val="00782115"/>
    <w:rPr>
      <w:rFonts w:ascii="Arial" w:eastAsia="굴림체" w:hAnsi="Arial"/>
      <w:b/>
      <w:sz w:val="22"/>
      <w:szCs w:val="22"/>
    </w:rPr>
  </w:style>
  <w:style w:type="paragraph" w:customStyle="1" w:styleId="13">
    <w:name w:val="스타일 13"/>
    <w:basedOn w:val="aa"/>
    <w:link w:val="13Char"/>
    <w:rsid w:val="00782115"/>
    <w:pPr>
      <w:numPr>
        <w:numId w:val="11"/>
      </w:numPr>
      <w:tabs>
        <w:tab w:val="clear" w:pos="928"/>
        <w:tab w:val="num" w:pos="-2268"/>
      </w:tabs>
      <w:wordWrap/>
      <w:autoSpaceDE/>
      <w:autoSpaceDN/>
      <w:spacing w:after="120" w:line="380" w:lineRule="atLeast"/>
      <w:ind w:left="567" w:firstLine="0"/>
    </w:pPr>
    <w:rPr>
      <w:rFonts w:ascii="Arial" w:eastAsia="굴림" w:hAnsi="Arial"/>
      <w:kern w:val="2"/>
    </w:rPr>
  </w:style>
  <w:style w:type="paragraph" w:customStyle="1" w:styleId="140">
    <w:name w:val="스타일14"/>
    <w:basedOn w:val="aa"/>
    <w:rsid w:val="00782115"/>
    <w:pPr>
      <w:wordWrap/>
      <w:autoSpaceDE/>
      <w:autoSpaceDN/>
      <w:spacing w:after="120" w:line="380" w:lineRule="atLeast"/>
    </w:pPr>
    <w:rPr>
      <w:rFonts w:ascii="Arial" w:eastAsia="굴림" w:hAnsi="Arial"/>
      <w:kern w:val="2"/>
    </w:rPr>
  </w:style>
  <w:style w:type="character" w:customStyle="1" w:styleId="13Char">
    <w:name w:val="스타일 13 Char"/>
    <w:link w:val="13"/>
    <w:rsid w:val="00782115"/>
    <w:rPr>
      <w:rFonts w:ascii="Arial" w:eastAsia="굴림" w:hAnsi="Arial"/>
      <w:kern w:val="2"/>
      <w:sz w:val="18"/>
    </w:rPr>
  </w:style>
  <w:style w:type="paragraph" w:customStyle="1" w:styleId="130">
    <w:name w:val="스타일13"/>
    <w:basedOn w:val="aa"/>
    <w:link w:val="13Char0"/>
    <w:rsid w:val="00782115"/>
    <w:pPr>
      <w:wordWrap/>
      <w:autoSpaceDE/>
      <w:autoSpaceDN/>
      <w:spacing w:after="120" w:line="380" w:lineRule="atLeast"/>
      <w:ind w:leftChars="200" w:left="600" w:hangingChars="100" w:hanging="200"/>
    </w:pPr>
    <w:rPr>
      <w:rFonts w:ascii="Arial" w:eastAsia="굴림" w:hAnsi="Arial"/>
      <w:kern w:val="2"/>
      <w:szCs w:val="22"/>
    </w:rPr>
  </w:style>
  <w:style w:type="paragraph" w:customStyle="1" w:styleId="150">
    <w:name w:val="스타일15"/>
    <w:basedOn w:val="130"/>
    <w:link w:val="15Char"/>
    <w:rsid w:val="00782115"/>
  </w:style>
  <w:style w:type="character" w:customStyle="1" w:styleId="13Char0">
    <w:name w:val="스타일13 Char"/>
    <w:link w:val="130"/>
    <w:rsid w:val="00782115"/>
    <w:rPr>
      <w:rFonts w:ascii="Arial" w:eastAsia="굴림" w:hAnsi="Arial"/>
      <w:kern w:val="2"/>
      <w:szCs w:val="22"/>
    </w:rPr>
  </w:style>
  <w:style w:type="character" w:customStyle="1" w:styleId="15Char">
    <w:name w:val="스타일15 Char"/>
    <w:link w:val="150"/>
    <w:rsid w:val="00782115"/>
    <w:rPr>
      <w:rFonts w:ascii="Arial" w:eastAsia="굴림" w:hAnsi="Arial"/>
      <w:kern w:val="2"/>
      <w:szCs w:val="22"/>
    </w:rPr>
  </w:style>
  <w:style w:type="character" w:customStyle="1" w:styleId="HeaderEnteteChar">
    <w:name w:val="Header_En tete Char"/>
    <w:rsid w:val="00782115"/>
    <w:rPr>
      <w:rFonts w:ascii="Arial" w:eastAsia="굴림체" w:hAnsi="Arial"/>
      <w:szCs w:val="22"/>
    </w:rPr>
  </w:style>
  <w:style w:type="paragraph" w:customStyle="1" w:styleId="afff">
    <w:name w:val="큰제목"/>
    <w:rsid w:val="00AE43BD"/>
    <w:pPr>
      <w:widowControl w:val="0"/>
      <w:autoSpaceDE w:val="0"/>
      <w:autoSpaceDN w:val="0"/>
      <w:adjustRightInd w:val="0"/>
      <w:spacing w:line="600" w:lineRule="exact"/>
      <w:jc w:val="center"/>
      <w:textAlignment w:val="baseline"/>
    </w:pPr>
    <w:rPr>
      <w:rFonts w:asciiTheme="majorHAnsi" w:eastAsiaTheme="majorEastAsia" w:hAnsiTheme="majorHAnsi"/>
      <w:color w:val="000000"/>
      <w:sz w:val="28"/>
    </w:rPr>
  </w:style>
  <w:style w:type="paragraph" w:customStyle="1" w:styleId="Listlevel1">
    <w:name w:val="List level 1"/>
    <w:basedOn w:val="a0"/>
    <w:rsid w:val="00782115"/>
    <w:pPr>
      <w:widowControl/>
      <w:wordWrap/>
      <w:autoSpaceDE/>
      <w:autoSpaceDN/>
      <w:spacing w:before="40" w:after="20"/>
      <w:ind w:left="425" w:hanging="425"/>
      <w:jc w:val="left"/>
    </w:pPr>
    <w:rPr>
      <w:rFonts w:ascii="Arial" w:eastAsia="굴림체" w:hAnsi="Arial"/>
      <w:noProof/>
      <w:sz w:val="24"/>
      <w:szCs w:val="22"/>
    </w:rPr>
  </w:style>
  <w:style w:type="paragraph" w:customStyle="1" w:styleId="93">
    <w:name w:val="머리말(중고딕9)"/>
    <w:rsid w:val="0078211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rFonts w:ascii="바탕" w:eastAsia="바탕"/>
      <w:color w:val="000000"/>
      <w:sz w:val="18"/>
      <w:szCs w:val="18"/>
    </w:rPr>
  </w:style>
  <w:style w:type="character" w:styleId="HTML0">
    <w:name w:val="HTML Sample"/>
    <w:uiPriority w:val="99"/>
    <w:unhideWhenUsed/>
    <w:rsid w:val="00782115"/>
    <w:rPr>
      <w:rFonts w:ascii="굴림체" w:eastAsia="굴림체" w:hAnsi="굴림체" w:cs="굴림체"/>
    </w:rPr>
  </w:style>
  <w:style w:type="character" w:customStyle="1" w:styleId="src1">
    <w:name w:val="src1"/>
    <w:rsid w:val="00782115"/>
    <w:rPr>
      <w:vanish w:val="0"/>
      <w:webHidden w:val="0"/>
      <w:specVanish w:val="0"/>
    </w:rPr>
  </w:style>
  <w:style w:type="character" w:customStyle="1" w:styleId="jrnl">
    <w:name w:val="jrnl"/>
    <w:basedOn w:val="a2"/>
    <w:rsid w:val="00782115"/>
  </w:style>
  <w:style w:type="paragraph" w:customStyle="1" w:styleId="111">
    <w:name w:val="1.1.본문"/>
    <w:basedOn w:val="aa"/>
    <w:link w:val="11Char"/>
    <w:uiPriority w:val="99"/>
    <w:qFormat/>
    <w:rsid w:val="00782115"/>
    <w:pPr>
      <w:tabs>
        <w:tab w:val="left" w:pos="851"/>
      </w:tabs>
      <w:wordWrap/>
      <w:autoSpaceDE/>
      <w:autoSpaceDN/>
      <w:spacing w:after="120" w:line="300" w:lineRule="auto"/>
      <w:ind w:left="170"/>
    </w:pPr>
    <w:rPr>
      <w:rFonts w:ascii="맑은 고딕" w:eastAsia="맑은 고딕" w:hAnsi="맑은 고딕"/>
      <w:kern w:val="2"/>
    </w:rPr>
  </w:style>
  <w:style w:type="character" w:customStyle="1" w:styleId="11Char">
    <w:name w:val="1.1.본문 Char"/>
    <w:link w:val="111"/>
    <w:uiPriority w:val="99"/>
    <w:locked/>
    <w:rsid w:val="00782115"/>
    <w:rPr>
      <w:rFonts w:ascii="맑은 고딕" w:eastAsia="맑은 고딕" w:hAnsi="맑은 고딕"/>
      <w:kern w:val="2"/>
    </w:rPr>
  </w:style>
  <w:style w:type="paragraph" w:customStyle="1" w:styleId="2nd">
    <w:name w:val="2nd제목"/>
    <w:basedOn w:val="a0"/>
    <w:link w:val="2ndChar"/>
    <w:rsid w:val="00782115"/>
    <w:pPr>
      <w:autoSpaceDE/>
      <w:autoSpaceDN/>
      <w:ind w:leftChars="150" w:left="300"/>
    </w:pPr>
    <w:rPr>
      <w:rFonts w:ascii="Arial" w:eastAsia="굴림" w:hAnsi="Arial"/>
      <w:kern w:val="2"/>
    </w:rPr>
  </w:style>
  <w:style w:type="character" w:customStyle="1" w:styleId="2ndChar">
    <w:name w:val="2nd제목 Char"/>
    <w:link w:val="2nd"/>
    <w:rsid w:val="00782115"/>
    <w:rPr>
      <w:rFonts w:ascii="Arial" w:eastAsia="굴림" w:hAnsi="Arial"/>
      <w:kern w:val="2"/>
    </w:rPr>
  </w:style>
  <w:style w:type="paragraph" w:customStyle="1" w:styleId="afff0">
    <w:name w:val="허가"/>
    <w:basedOn w:val="a0"/>
    <w:rsid w:val="003558CF"/>
    <w:pPr>
      <w:shd w:val="clear" w:color="auto" w:fill="FFFFFF"/>
      <w:snapToGrid w:val="0"/>
      <w:spacing w:line="480" w:lineRule="auto"/>
      <w:jc w:val="left"/>
      <w:textAlignment w:val="baseline"/>
    </w:pPr>
    <w:rPr>
      <w:rFonts w:ascii="굴림" w:eastAsia="굴림" w:hAnsi="굴림" w:cs="굴림"/>
      <w:color w:val="000000"/>
      <w:sz w:val="24"/>
      <w:szCs w:val="24"/>
    </w:rPr>
  </w:style>
  <w:style w:type="paragraph" w:customStyle="1" w:styleId="body-2">
    <w:name w:val="body-2"/>
    <w:basedOn w:val="a0"/>
    <w:rsid w:val="0057726D"/>
    <w:pPr>
      <w:ind w:leftChars="354" w:left="708"/>
    </w:pPr>
    <w:rPr>
      <w:rFonts w:ascii="맑은 고딕" w:eastAsia="맑은 고딕" w:hAnsi="맑은 고딕"/>
      <w:kern w:val="2"/>
      <w:szCs w:val="22"/>
    </w:rPr>
  </w:style>
  <w:style w:type="paragraph" w:customStyle="1" w:styleId="EndNoteBibliographyTitle">
    <w:name w:val="EndNote Bibliography Title"/>
    <w:basedOn w:val="a0"/>
    <w:link w:val="EndNoteBibliographyTitleChar"/>
    <w:rsid w:val="00811AD3"/>
    <w:pPr>
      <w:jc w:val="center"/>
    </w:pPr>
    <w:rPr>
      <w:noProof/>
    </w:rPr>
  </w:style>
  <w:style w:type="character" w:customStyle="1" w:styleId="EndNoteBibliographyTitleChar">
    <w:name w:val="EndNote Bibliography Title Char"/>
    <w:basedOn w:val="a2"/>
    <w:link w:val="EndNoteBibliographyTitle"/>
    <w:rsid w:val="00811AD3"/>
    <w:rPr>
      <w:noProof/>
    </w:rPr>
  </w:style>
  <w:style w:type="paragraph" w:customStyle="1" w:styleId="EndNoteBibliography">
    <w:name w:val="EndNote Bibliography"/>
    <w:basedOn w:val="a0"/>
    <w:link w:val="EndNoteBibliographyChar"/>
    <w:rsid w:val="00811AD3"/>
    <w:pPr>
      <w:jc w:val="left"/>
    </w:pPr>
    <w:rPr>
      <w:noProof/>
    </w:rPr>
  </w:style>
  <w:style w:type="character" w:customStyle="1" w:styleId="EndNoteBibliographyChar">
    <w:name w:val="EndNote Bibliography Char"/>
    <w:basedOn w:val="a2"/>
    <w:link w:val="EndNoteBibliography"/>
    <w:rsid w:val="00811AD3"/>
    <w:rPr>
      <w:noProof/>
    </w:rPr>
  </w:style>
  <w:style w:type="character" w:customStyle="1" w:styleId="Char1">
    <w:name w:val="목록 단락 Char"/>
    <w:link w:val="a9"/>
    <w:uiPriority w:val="34"/>
    <w:rsid w:val="007F3C12"/>
    <w:rPr>
      <w:rFonts w:asciiTheme="minorHAnsi" w:eastAsiaTheme="minorEastAsia" w:hAnsiTheme="minorHAnsi"/>
    </w:rPr>
  </w:style>
  <w:style w:type="paragraph" w:customStyle="1" w:styleId="body-4num">
    <w:name w:val="body-4_num"/>
    <w:basedOn w:val="a0"/>
    <w:rsid w:val="00013A53"/>
    <w:pPr>
      <w:numPr>
        <w:numId w:val="12"/>
      </w:numPr>
      <w:tabs>
        <w:tab w:val="left" w:pos="567"/>
      </w:tabs>
      <w:wordWrap/>
      <w:autoSpaceDE/>
      <w:autoSpaceDN/>
      <w:ind w:leftChars="450" w:left="1303" w:hanging="403"/>
    </w:pPr>
    <w:rPr>
      <w:rFonts w:ascii="맑은 고딕" w:eastAsia="맑은 고딕" w:hAnsi="맑은 고딕"/>
      <w:kern w:val="2"/>
    </w:rPr>
  </w:style>
  <w:style w:type="character" w:styleId="afff1">
    <w:name w:val="annotation reference"/>
    <w:basedOn w:val="a2"/>
    <w:uiPriority w:val="99"/>
    <w:unhideWhenUsed/>
    <w:rPr>
      <w:sz w:val="16"/>
      <w:szCs w:val="16"/>
    </w:rPr>
  </w:style>
  <w:style w:type="character" w:styleId="afff2">
    <w:name w:val="Book Title"/>
    <w:basedOn w:val="a2"/>
    <w:uiPriority w:val="33"/>
    <w:qFormat/>
    <w:rsid w:val="00637573"/>
    <w:rPr>
      <w:b/>
      <w:bCs/>
      <w:i/>
      <w:iCs/>
      <w:spacing w:val="5"/>
    </w:rPr>
  </w:style>
  <w:style w:type="paragraph" w:customStyle="1" w:styleId="afff3">
    <w:name w:val="#표준본문"/>
    <w:basedOn w:val="a0"/>
    <w:link w:val="Charf1"/>
    <w:qFormat/>
    <w:rsid w:val="00F56A3D"/>
    <w:pPr>
      <w:spacing w:before="0" w:after="0" w:line="274" w:lineRule="auto"/>
    </w:pPr>
    <w:rPr>
      <w:rFonts w:ascii="Times New Roman" w:eastAsia="맑은 고딕" w:hAnsi="Times New Roman"/>
      <w:sz w:val="20"/>
    </w:rPr>
  </w:style>
  <w:style w:type="paragraph" w:customStyle="1" w:styleId="2e">
    <w:name w:val="표준 2단락"/>
    <w:basedOn w:val="afff3"/>
    <w:qFormat/>
    <w:rsid w:val="00936C4A"/>
    <w:pPr>
      <w:ind w:left="1134"/>
    </w:pPr>
  </w:style>
  <w:style w:type="table" w:styleId="afff4">
    <w:name w:val="Light List"/>
    <w:basedOn w:val="a3"/>
    <w:uiPriority w:val="61"/>
    <w:rsid w:val="00F53C4D"/>
    <w:rPr>
      <w:rFonts w:ascii="Times" w:eastAsia="맑은 고딕" w:hAnsi="Tim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2">
    <w:name w:val="#제목 2."/>
    <w:basedOn w:val="10"/>
    <w:link w:val="2Char2"/>
    <w:autoRedefine/>
    <w:qFormat/>
    <w:rsid w:val="00832082"/>
    <w:pPr>
      <w:numPr>
        <w:ilvl w:val="1"/>
      </w:numPr>
      <w:spacing w:before="0"/>
      <w:outlineLvl w:val="1"/>
    </w:pPr>
    <w:rPr>
      <w:szCs w:val="18"/>
    </w:rPr>
  </w:style>
  <w:style w:type="paragraph" w:customStyle="1" w:styleId="3">
    <w:name w:val="#제목 3."/>
    <w:basedOn w:val="2"/>
    <w:link w:val="3Char1"/>
    <w:qFormat/>
    <w:rsid w:val="00A66FF1"/>
    <w:pPr>
      <w:numPr>
        <w:ilvl w:val="2"/>
      </w:numPr>
      <w:outlineLvl w:val="2"/>
    </w:pPr>
  </w:style>
  <w:style w:type="character" w:customStyle="1" w:styleId="2Char2">
    <w:name w:val="#제목 2. Char"/>
    <w:basedOn w:val="1Char"/>
    <w:link w:val="2"/>
    <w:rsid w:val="00832082"/>
    <w:rPr>
      <w:rFonts w:eastAsia="맑은 고딕"/>
      <w:b/>
      <w:kern w:val="2"/>
      <w:sz w:val="24"/>
      <w:szCs w:val="18"/>
    </w:rPr>
  </w:style>
  <w:style w:type="character" w:styleId="afff5">
    <w:name w:val="Intense Emphasis"/>
    <w:basedOn w:val="a2"/>
    <w:uiPriority w:val="21"/>
    <w:qFormat/>
    <w:rsid w:val="00A66FF1"/>
    <w:rPr>
      <w:i/>
      <w:iCs/>
      <w:color w:val="549E39" w:themeColor="accent1"/>
    </w:rPr>
  </w:style>
  <w:style w:type="character" w:customStyle="1" w:styleId="3Char1">
    <w:name w:val="#제목 3. Char"/>
    <w:basedOn w:val="2Char2"/>
    <w:link w:val="3"/>
    <w:rsid w:val="00A66FF1"/>
    <w:rPr>
      <w:rFonts w:eastAsia="맑은 고딕"/>
      <w:b/>
      <w:kern w:val="2"/>
      <w:sz w:val="24"/>
      <w:szCs w:val="18"/>
    </w:rPr>
  </w:style>
  <w:style w:type="table" w:customStyle="1" w:styleId="49">
    <w:name w:val="표 구분선4"/>
    <w:basedOn w:val="a3"/>
    <w:next w:val="a7"/>
    <w:uiPriority w:val="39"/>
    <w:rsid w:val="00A66FF1"/>
    <w:pPr>
      <w:widowControl w:val="0"/>
      <w:wordWrap w:val="0"/>
      <w:jc w:val="both"/>
    </w:pPr>
    <w:rPr>
      <w:rFonts w:ascii="맑은 고딕" w:eastAsia="맑은 고딕" w:hAnsi="맑은 고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afff3"/>
    <w:link w:val="1Char1"/>
    <w:rsid w:val="00054894"/>
    <w:pPr>
      <w:numPr>
        <w:numId w:val="17"/>
      </w:numPr>
    </w:pPr>
  </w:style>
  <w:style w:type="paragraph" w:customStyle="1" w:styleId="1d">
    <w:name w:val="리스트1"/>
    <w:basedOn w:val="a0"/>
    <w:link w:val="1Char2"/>
    <w:qFormat/>
    <w:rsid w:val="00054894"/>
    <w:pPr>
      <w:wordWrap/>
      <w:spacing w:before="0" w:after="0"/>
      <w:ind w:leftChars="100" w:left="1677" w:rightChars="59" w:right="59"/>
      <w:jc w:val="left"/>
    </w:pPr>
    <w:rPr>
      <w:rFonts w:ascii="KoPub돋움체 Light" w:eastAsia="KoPub돋움체 Light" w:hAnsi="KoPub돋움체 Light"/>
      <w:color w:val="000000"/>
      <w:kern w:val="2"/>
      <w:sz w:val="20"/>
    </w:rPr>
  </w:style>
  <w:style w:type="character" w:customStyle="1" w:styleId="Charf1">
    <w:name w:val="#표준본문 Char"/>
    <w:basedOn w:val="a2"/>
    <w:link w:val="afff3"/>
    <w:rsid w:val="00FC3259"/>
    <w:rPr>
      <w:rFonts w:eastAsia="맑은 고딕"/>
    </w:rPr>
  </w:style>
  <w:style w:type="character" w:customStyle="1" w:styleId="1Char1">
    <w:name w:val="1) Char"/>
    <w:basedOn w:val="Charf1"/>
    <w:link w:val="1"/>
    <w:rsid w:val="00054894"/>
    <w:rPr>
      <w:rFonts w:eastAsia="맑은 고딕"/>
    </w:rPr>
  </w:style>
  <w:style w:type="character" w:customStyle="1" w:styleId="1Char2">
    <w:name w:val="리스트1 Char"/>
    <w:link w:val="1d"/>
    <w:rsid w:val="00054894"/>
    <w:rPr>
      <w:rFonts w:ascii="KoPub돋움체 Light" w:eastAsia="KoPub돋움체 Light" w:hAnsi="KoPub돋움체 Light"/>
      <w:color w:val="000000"/>
      <w:kern w:val="2"/>
    </w:rPr>
  </w:style>
  <w:style w:type="paragraph" w:customStyle="1" w:styleId="1e">
    <w:name w:val="1) 문항"/>
    <w:basedOn w:val="1"/>
    <w:next w:val="affc"/>
    <w:link w:val="1Char3"/>
    <w:qFormat/>
    <w:rsid w:val="002F2F3B"/>
    <w:pPr>
      <w:wordWrap/>
      <w:spacing w:before="40" w:after="120"/>
      <w:ind w:leftChars="120" w:left="573" w:hanging="357"/>
    </w:pPr>
    <w:rPr>
      <w:szCs w:val="18"/>
    </w:rPr>
  </w:style>
  <w:style w:type="paragraph" w:customStyle="1" w:styleId="4">
    <w:name w:val="제목4"/>
    <w:basedOn w:val="a0"/>
    <w:rsid w:val="00BD0098"/>
    <w:pPr>
      <w:widowControl/>
      <w:numPr>
        <w:numId w:val="50"/>
      </w:numPr>
      <w:wordWrap/>
      <w:autoSpaceDE/>
      <w:autoSpaceDN/>
      <w:spacing w:after="60" w:line="240" w:lineRule="atLeast"/>
      <w:jc w:val="left"/>
    </w:pPr>
    <w:rPr>
      <w:rFonts w:ascii="Arial" w:eastAsia="돋움" w:hAnsi="Arial"/>
      <w:b/>
      <w:sz w:val="20"/>
    </w:rPr>
  </w:style>
  <w:style w:type="character" w:customStyle="1" w:styleId="1Char3">
    <w:name w:val="1) 문항 Char"/>
    <w:basedOn w:val="1Char1"/>
    <w:link w:val="1e"/>
    <w:rsid w:val="002F2F3B"/>
    <w:rPr>
      <w:rFonts w:eastAsia="맑은 고딕"/>
      <w:szCs w:val="18"/>
    </w:rPr>
  </w:style>
  <w:style w:type="table" w:styleId="afff6">
    <w:name w:val="Light Shading"/>
    <w:basedOn w:val="a3"/>
    <w:uiPriority w:val="60"/>
    <w:rsid w:val="005D6F9F"/>
    <w:pPr>
      <w:jc w:val="both"/>
    </w:pPr>
    <w:rPr>
      <w:rFonts w:asciiTheme="minorHAnsi" w:eastAsiaTheme="minorEastAsia" w:hAnsiTheme="minorHAnsi" w:cstheme="minorBidi"/>
      <w:color w:val="000000" w:themeColor="text1" w:themeShade="BF"/>
      <w:kern w:val="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283">
      <w:bodyDiv w:val="1"/>
      <w:marLeft w:val="0"/>
      <w:marRight w:val="0"/>
      <w:marTop w:val="0"/>
      <w:marBottom w:val="0"/>
      <w:divBdr>
        <w:top w:val="none" w:sz="0" w:space="0" w:color="auto"/>
        <w:left w:val="none" w:sz="0" w:space="0" w:color="auto"/>
        <w:bottom w:val="none" w:sz="0" w:space="0" w:color="auto"/>
        <w:right w:val="none" w:sz="0" w:space="0" w:color="auto"/>
      </w:divBdr>
    </w:div>
    <w:div w:id="7295539">
      <w:bodyDiv w:val="1"/>
      <w:marLeft w:val="0"/>
      <w:marRight w:val="0"/>
      <w:marTop w:val="0"/>
      <w:marBottom w:val="0"/>
      <w:divBdr>
        <w:top w:val="none" w:sz="0" w:space="0" w:color="auto"/>
        <w:left w:val="none" w:sz="0" w:space="0" w:color="auto"/>
        <w:bottom w:val="none" w:sz="0" w:space="0" w:color="auto"/>
        <w:right w:val="none" w:sz="0" w:space="0" w:color="auto"/>
      </w:divBdr>
    </w:div>
    <w:div w:id="23405704">
      <w:bodyDiv w:val="1"/>
      <w:marLeft w:val="0"/>
      <w:marRight w:val="0"/>
      <w:marTop w:val="0"/>
      <w:marBottom w:val="0"/>
      <w:divBdr>
        <w:top w:val="none" w:sz="0" w:space="0" w:color="auto"/>
        <w:left w:val="none" w:sz="0" w:space="0" w:color="auto"/>
        <w:bottom w:val="none" w:sz="0" w:space="0" w:color="auto"/>
        <w:right w:val="none" w:sz="0" w:space="0" w:color="auto"/>
      </w:divBdr>
    </w:div>
    <w:div w:id="37318424">
      <w:bodyDiv w:val="1"/>
      <w:marLeft w:val="0"/>
      <w:marRight w:val="0"/>
      <w:marTop w:val="0"/>
      <w:marBottom w:val="0"/>
      <w:divBdr>
        <w:top w:val="none" w:sz="0" w:space="0" w:color="auto"/>
        <w:left w:val="none" w:sz="0" w:space="0" w:color="auto"/>
        <w:bottom w:val="none" w:sz="0" w:space="0" w:color="auto"/>
        <w:right w:val="none" w:sz="0" w:space="0" w:color="auto"/>
      </w:divBdr>
    </w:div>
    <w:div w:id="59065879">
      <w:bodyDiv w:val="1"/>
      <w:marLeft w:val="0"/>
      <w:marRight w:val="0"/>
      <w:marTop w:val="0"/>
      <w:marBottom w:val="0"/>
      <w:divBdr>
        <w:top w:val="none" w:sz="0" w:space="0" w:color="auto"/>
        <w:left w:val="none" w:sz="0" w:space="0" w:color="auto"/>
        <w:bottom w:val="none" w:sz="0" w:space="0" w:color="auto"/>
        <w:right w:val="none" w:sz="0" w:space="0" w:color="auto"/>
      </w:divBdr>
    </w:div>
    <w:div w:id="89398338">
      <w:bodyDiv w:val="1"/>
      <w:marLeft w:val="0"/>
      <w:marRight w:val="0"/>
      <w:marTop w:val="0"/>
      <w:marBottom w:val="0"/>
      <w:divBdr>
        <w:top w:val="none" w:sz="0" w:space="0" w:color="auto"/>
        <w:left w:val="none" w:sz="0" w:space="0" w:color="auto"/>
        <w:bottom w:val="none" w:sz="0" w:space="0" w:color="auto"/>
        <w:right w:val="none" w:sz="0" w:space="0" w:color="auto"/>
      </w:divBdr>
    </w:div>
    <w:div w:id="137695232">
      <w:bodyDiv w:val="1"/>
      <w:marLeft w:val="0"/>
      <w:marRight w:val="0"/>
      <w:marTop w:val="0"/>
      <w:marBottom w:val="0"/>
      <w:divBdr>
        <w:top w:val="none" w:sz="0" w:space="0" w:color="auto"/>
        <w:left w:val="none" w:sz="0" w:space="0" w:color="auto"/>
        <w:bottom w:val="none" w:sz="0" w:space="0" w:color="auto"/>
        <w:right w:val="none" w:sz="0" w:space="0" w:color="auto"/>
      </w:divBdr>
    </w:div>
    <w:div w:id="220530836">
      <w:bodyDiv w:val="1"/>
      <w:marLeft w:val="0"/>
      <w:marRight w:val="0"/>
      <w:marTop w:val="0"/>
      <w:marBottom w:val="0"/>
      <w:divBdr>
        <w:top w:val="none" w:sz="0" w:space="0" w:color="auto"/>
        <w:left w:val="none" w:sz="0" w:space="0" w:color="auto"/>
        <w:bottom w:val="none" w:sz="0" w:space="0" w:color="auto"/>
        <w:right w:val="none" w:sz="0" w:space="0" w:color="auto"/>
      </w:divBdr>
    </w:div>
    <w:div w:id="238056419">
      <w:bodyDiv w:val="1"/>
      <w:marLeft w:val="0"/>
      <w:marRight w:val="0"/>
      <w:marTop w:val="0"/>
      <w:marBottom w:val="0"/>
      <w:divBdr>
        <w:top w:val="none" w:sz="0" w:space="0" w:color="auto"/>
        <w:left w:val="none" w:sz="0" w:space="0" w:color="auto"/>
        <w:bottom w:val="none" w:sz="0" w:space="0" w:color="auto"/>
        <w:right w:val="none" w:sz="0" w:space="0" w:color="auto"/>
      </w:divBdr>
    </w:div>
    <w:div w:id="259215002">
      <w:bodyDiv w:val="1"/>
      <w:marLeft w:val="0"/>
      <w:marRight w:val="0"/>
      <w:marTop w:val="0"/>
      <w:marBottom w:val="0"/>
      <w:divBdr>
        <w:top w:val="none" w:sz="0" w:space="0" w:color="auto"/>
        <w:left w:val="none" w:sz="0" w:space="0" w:color="auto"/>
        <w:bottom w:val="none" w:sz="0" w:space="0" w:color="auto"/>
        <w:right w:val="none" w:sz="0" w:space="0" w:color="auto"/>
      </w:divBdr>
    </w:div>
    <w:div w:id="298612007">
      <w:bodyDiv w:val="1"/>
      <w:marLeft w:val="0"/>
      <w:marRight w:val="0"/>
      <w:marTop w:val="0"/>
      <w:marBottom w:val="0"/>
      <w:divBdr>
        <w:top w:val="none" w:sz="0" w:space="0" w:color="auto"/>
        <w:left w:val="none" w:sz="0" w:space="0" w:color="auto"/>
        <w:bottom w:val="none" w:sz="0" w:space="0" w:color="auto"/>
        <w:right w:val="none" w:sz="0" w:space="0" w:color="auto"/>
      </w:divBdr>
    </w:div>
    <w:div w:id="308247389">
      <w:bodyDiv w:val="1"/>
      <w:marLeft w:val="0"/>
      <w:marRight w:val="0"/>
      <w:marTop w:val="0"/>
      <w:marBottom w:val="0"/>
      <w:divBdr>
        <w:top w:val="none" w:sz="0" w:space="0" w:color="auto"/>
        <w:left w:val="none" w:sz="0" w:space="0" w:color="auto"/>
        <w:bottom w:val="none" w:sz="0" w:space="0" w:color="auto"/>
        <w:right w:val="none" w:sz="0" w:space="0" w:color="auto"/>
      </w:divBdr>
    </w:div>
    <w:div w:id="332535138">
      <w:bodyDiv w:val="1"/>
      <w:marLeft w:val="0"/>
      <w:marRight w:val="0"/>
      <w:marTop w:val="0"/>
      <w:marBottom w:val="0"/>
      <w:divBdr>
        <w:top w:val="none" w:sz="0" w:space="0" w:color="auto"/>
        <w:left w:val="none" w:sz="0" w:space="0" w:color="auto"/>
        <w:bottom w:val="none" w:sz="0" w:space="0" w:color="auto"/>
        <w:right w:val="none" w:sz="0" w:space="0" w:color="auto"/>
      </w:divBdr>
    </w:div>
    <w:div w:id="369964330">
      <w:bodyDiv w:val="1"/>
      <w:marLeft w:val="0"/>
      <w:marRight w:val="0"/>
      <w:marTop w:val="0"/>
      <w:marBottom w:val="0"/>
      <w:divBdr>
        <w:top w:val="none" w:sz="0" w:space="0" w:color="auto"/>
        <w:left w:val="none" w:sz="0" w:space="0" w:color="auto"/>
        <w:bottom w:val="none" w:sz="0" w:space="0" w:color="auto"/>
        <w:right w:val="none" w:sz="0" w:space="0" w:color="auto"/>
      </w:divBdr>
    </w:div>
    <w:div w:id="403383157">
      <w:bodyDiv w:val="1"/>
      <w:marLeft w:val="0"/>
      <w:marRight w:val="0"/>
      <w:marTop w:val="0"/>
      <w:marBottom w:val="0"/>
      <w:divBdr>
        <w:top w:val="none" w:sz="0" w:space="0" w:color="auto"/>
        <w:left w:val="none" w:sz="0" w:space="0" w:color="auto"/>
        <w:bottom w:val="none" w:sz="0" w:space="0" w:color="auto"/>
        <w:right w:val="none" w:sz="0" w:space="0" w:color="auto"/>
      </w:divBdr>
    </w:div>
    <w:div w:id="418253571">
      <w:bodyDiv w:val="1"/>
      <w:marLeft w:val="0"/>
      <w:marRight w:val="0"/>
      <w:marTop w:val="0"/>
      <w:marBottom w:val="0"/>
      <w:divBdr>
        <w:top w:val="none" w:sz="0" w:space="0" w:color="auto"/>
        <w:left w:val="none" w:sz="0" w:space="0" w:color="auto"/>
        <w:bottom w:val="none" w:sz="0" w:space="0" w:color="auto"/>
        <w:right w:val="none" w:sz="0" w:space="0" w:color="auto"/>
      </w:divBdr>
    </w:div>
    <w:div w:id="481311173">
      <w:bodyDiv w:val="1"/>
      <w:marLeft w:val="0"/>
      <w:marRight w:val="0"/>
      <w:marTop w:val="0"/>
      <w:marBottom w:val="0"/>
      <w:divBdr>
        <w:top w:val="none" w:sz="0" w:space="0" w:color="auto"/>
        <w:left w:val="none" w:sz="0" w:space="0" w:color="auto"/>
        <w:bottom w:val="none" w:sz="0" w:space="0" w:color="auto"/>
        <w:right w:val="none" w:sz="0" w:space="0" w:color="auto"/>
      </w:divBdr>
    </w:div>
    <w:div w:id="482310359">
      <w:bodyDiv w:val="1"/>
      <w:marLeft w:val="0"/>
      <w:marRight w:val="0"/>
      <w:marTop w:val="0"/>
      <w:marBottom w:val="0"/>
      <w:divBdr>
        <w:top w:val="none" w:sz="0" w:space="0" w:color="auto"/>
        <w:left w:val="none" w:sz="0" w:space="0" w:color="auto"/>
        <w:bottom w:val="none" w:sz="0" w:space="0" w:color="auto"/>
        <w:right w:val="none" w:sz="0" w:space="0" w:color="auto"/>
      </w:divBdr>
    </w:div>
    <w:div w:id="577132210">
      <w:bodyDiv w:val="1"/>
      <w:marLeft w:val="0"/>
      <w:marRight w:val="0"/>
      <w:marTop w:val="0"/>
      <w:marBottom w:val="0"/>
      <w:divBdr>
        <w:top w:val="none" w:sz="0" w:space="0" w:color="auto"/>
        <w:left w:val="none" w:sz="0" w:space="0" w:color="auto"/>
        <w:bottom w:val="none" w:sz="0" w:space="0" w:color="auto"/>
        <w:right w:val="none" w:sz="0" w:space="0" w:color="auto"/>
      </w:divBdr>
    </w:div>
    <w:div w:id="580062800">
      <w:bodyDiv w:val="1"/>
      <w:marLeft w:val="0"/>
      <w:marRight w:val="0"/>
      <w:marTop w:val="0"/>
      <w:marBottom w:val="0"/>
      <w:divBdr>
        <w:top w:val="none" w:sz="0" w:space="0" w:color="auto"/>
        <w:left w:val="none" w:sz="0" w:space="0" w:color="auto"/>
        <w:bottom w:val="none" w:sz="0" w:space="0" w:color="auto"/>
        <w:right w:val="none" w:sz="0" w:space="0" w:color="auto"/>
      </w:divBdr>
    </w:div>
    <w:div w:id="616259866">
      <w:bodyDiv w:val="1"/>
      <w:marLeft w:val="0"/>
      <w:marRight w:val="0"/>
      <w:marTop w:val="0"/>
      <w:marBottom w:val="0"/>
      <w:divBdr>
        <w:top w:val="none" w:sz="0" w:space="0" w:color="auto"/>
        <w:left w:val="none" w:sz="0" w:space="0" w:color="auto"/>
        <w:bottom w:val="none" w:sz="0" w:space="0" w:color="auto"/>
        <w:right w:val="none" w:sz="0" w:space="0" w:color="auto"/>
      </w:divBdr>
    </w:div>
    <w:div w:id="631441611">
      <w:bodyDiv w:val="1"/>
      <w:marLeft w:val="0"/>
      <w:marRight w:val="0"/>
      <w:marTop w:val="0"/>
      <w:marBottom w:val="0"/>
      <w:divBdr>
        <w:top w:val="none" w:sz="0" w:space="0" w:color="auto"/>
        <w:left w:val="none" w:sz="0" w:space="0" w:color="auto"/>
        <w:bottom w:val="none" w:sz="0" w:space="0" w:color="auto"/>
        <w:right w:val="none" w:sz="0" w:space="0" w:color="auto"/>
      </w:divBdr>
    </w:div>
    <w:div w:id="680550001">
      <w:bodyDiv w:val="1"/>
      <w:marLeft w:val="0"/>
      <w:marRight w:val="0"/>
      <w:marTop w:val="0"/>
      <w:marBottom w:val="0"/>
      <w:divBdr>
        <w:top w:val="none" w:sz="0" w:space="0" w:color="auto"/>
        <w:left w:val="none" w:sz="0" w:space="0" w:color="auto"/>
        <w:bottom w:val="none" w:sz="0" w:space="0" w:color="auto"/>
        <w:right w:val="none" w:sz="0" w:space="0" w:color="auto"/>
      </w:divBdr>
    </w:div>
    <w:div w:id="688458039">
      <w:bodyDiv w:val="1"/>
      <w:marLeft w:val="0"/>
      <w:marRight w:val="0"/>
      <w:marTop w:val="0"/>
      <w:marBottom w:val="0"/>
      <w:divBdr>
        <w:top w:val="none" w:sz="0" w:space="0" w:color="auto"/>
        <w:left w:val="none" w:sz="0" w:space="0" w:color="auto"/>
        <w:bottom w:val="none" w:sz="0" w:space="0" w:color="auto"/>
        <w:right w:val="none" w:sz="0" w:space="0" w:color="auto"/>
      </w:divBdr>
    </w:div>
    <w:div w:id="709837387">
      <w:bodyDiv w:val="1"/>
      <w:marLeft w:val="0"/>
      <w:marRight w:val="0"/>
      <w:marTop w:val="0"/>
      <w:marBottom w:val="0"/>
      <w:divBdr>
        <w:top w:val="none" w:sz="0" w:space="0" w:color="auto"/>
        <w:left w:val="none" w:sz="0" w:space="0" w:color="auto"/>
        <w:bottom w:val="none" w:sz="0" w:space="0" w:color="auto"/>
        <w:right w:val="none" w:sz="0" w:space="0" w:color="auto"/>
      </w:divBdr>
    </w:div>
    <w:div w:id="720446854">
      <w:bodyDiv w:val="1"/>
      <w:marLeft w:val="0"/>
      <w:marRight w:val="0"/>
      <w:marTop w:val="0"/>
      <w:marBottom w:val="0"/>
      <w:divBdr>
        <w:top w:val="none" w:sz="0" w:space="0" w:color="auto"/>
        <w:left w:val="none" w:sz="0" w:space="0" w:color="auto"/>
        <w:bottom w:val="none" w:sz="0" w:space="0" w:color="auto"/>
        <w:right w:val="none" w:sz="0" w:space="0" w:color="auto"/>
      </w:divBdr>
    </w:div>
    <w:div w:id="736243247">
      <w:bodyDiv w:val="1"/>
      <w:marLeft w:val="0"/>
      <w:marRight w:val="0"/>
      <w:marTop w:val="0"/>
      <w:marBottom w:val="0"/>
      <w:divBdr>
        <w:top w:val="none" w:sz="0" w:space="0" w:color="auto"/>
        <w:left w:val="none" w:sz="0" w:space="0" w:color="auto"/>
        <w:bottom w:val="none" w:sz="0" w:space="0" w:color="auto"/>
        <w:right w:val="none" w:sz="0" w:space="0" w:color="auto"/>
      </w:divBdr>
    </w:div>
    <w:div w:id="830021115">
      <w:bodyDiv w:val="1"/>
      <w:marLeft w:val="0"/>
      <w:marRight w:val="0"/>
      <w:marTop w:val="0"/>
      <w:marBottom w:val="0"/>
      <w:divBdr>
        <w:top w:val="none" w:sz="0" w:space="0" w:color="auto"/>
        <w:left w:val="none" w:sz="0" w:space="0" w:color="auto"/>
        <w:bottom w:val="none" w:sz="0" w:space="0" w:color="auto"/>
        <w:right w:val="none" w:sz="0" w:space="0" w:color="auto"/>
      </w:divBdr>
    </w:div>
    <w:div w:id="848638834">
      <w:bodyDiv w:val="1"/>
      <w:marLeft w:val="0"/>
      <w:marRight w:val="0"/>
      <w:marTop w:val="0"/>
      <w:marBottom w:val="0"/>
      <w:divBdr>
        <w:top w:val="none" w:sz="0" w:space="0" w:color="auto"/>
        <w:left w:val="none" w:sz="0" w:space="0" w:color="auto"/>
        <w:bottom w:val="none" w:sz="0" w:space="0" w:color="auto"/>
        <w:right w:val="none" w:sz="0" w:space="0" w:color="auto"/>
      </w:divBdr>
    </w:div>
    <w:div w:id="861358187">
      <w:bodyDiv w:val="1"/>
      <w:marLeft w:val="0"/>
      <w:marRight w:val="0"/>
      <w:marTop w:val="0"/>
      <w:marBottom w:val="0"/>
      <w:divBdr>
        <w:top w:val="none" w:sz="0" w:space="0" w:color="auto"/>
        <w:left w:val="none" w:sz="0" w:space="0" w:color="auto"/>
        <w:bottom w:val="none" w:sz="0" w:space="0" w:color="auto"/>
        <w:right w:val="none" w:sz="0" w:space="0" w:color="auto"/>
      </w:divBdr>
    </w:div>
    <w:div w:id="868303411">
      <w:bodyDiv w:val="1"/>
      <w:marLeft w:val="0"/>
      <w:marRight w:val="0"/>
      <w:marTop w:val="0"/>
      <w:marBottom w:val="0"/>
      <w:divBdr>
        <w:top w:val="none" w:sz="0" w:space="0" w:color="auto"/>
        <w:left w:val="none" w:sz="0" w:space="0" w:color="auto"/>
        <w:bottom w:val="none" w:sz="0" w:space="0" w:color="auto"/>
        <w:right w:val="none" w:sz="0" w:space="0" w:color="auto"/>
      </w:divBdr>
    </w:div>
    <w:div w:id="881282567">
      <w:bodyDiv w:val="1"/>
      <w:marLeft w:val="0"/>
      <w:marRight w:val="0"/>
      <w:marTop w:val="0"/>
      <w:marBottom w:val="0"/>
      <w:divBdr>
        <w:top w:val="none" w:sz="0" w:space="0" w:color="auto"/>
        <w:left w:val="none" w:sz="0" w:space="0" w:color="auto"/>
        <w:bottom w:val="none" w:sz="0" w:space="0" w:color="auto"/>
        <w:right w:val="none" w:sz="0" w:space="0" w:color="auto"/>
      </w:divBdr>
    </w:div>
    <w:div w:id="882792958">
      <w:bodyDiv w:val="1"/>
      <w:marLeft w:val="0"/>
      <w:marRight w:val="0"/>
      <w:marTop w:val="0"/>
      <w:marBottom w:val="0"/>
      <w:divBdr>
        <w:top w:val="none" w:sz="0" w:space="0" w:color="auto"/>
        <w:left w:val="none" w:sz="0" w:space="0" w:color="auto"/>
        <w:bottom w:val="none" w:sz="0" w:space="0" w:color="auto"/>
        <w:right w:val="none" w:sz="0" w:space="0" w:color="auto"/>
      </w:divBdr>
    </w:div>
    <w:div w:id="883256230">
      <w:bodyDiv w:val="1"/>
      <w:marLeft w:val="0"/>
      <w:marRight w:val="0"/>
      <w:marTop w:val="0"/>
      <w:marBottom w:val="0"/>
      <w:divBdr>
        <w:top w:val="none" w:sz="0" w:space="0" w:color="auto"/>
        <w:left w:val="none" w:sz="0" w:space="0" w:color="auto"/>
        <w:bottom w:val="none" w:sz="0" w:space="0" w:color="auto"/>
        <w:right w:val="none" w:sz="0" w:space="0" w:color="auto"/>
      </w:divBdr>
    </w:div>
    <w:div w:id="905340125">
      <w:bodyDiv w:val="1"/>
      <w:marLeft w:val="0"/>
      <w:marRight w:val="0"/>
      <w:marTop w:val="0"/>
      <w:marBottom w:val="0"/>
      <w:divBdr>
        <w:top w:val="none" w:sz="0" w:space="0" w:color="auto"/>
        <w:left w:val="none" w:sz="0" w:space="0" w:color="auto"/>
        <w:bottom w:val="none" w:sz="0" w:space="0" w:color="auto"/>
        <w:right w:val="none" w:sz="0" w:space="0" w:color="auto"/>
      </w:divBdr>
    </w:div>
    <w:div w:id="1013339770">
      <w:bodyDiv w:val="1"/>
      <w:marLeft w:val="0"/>
      <w:marRight w:val="0"/>
      <w:marTop w:val="0"/>
      <w:marBottom w:val="0"/>
      <w:divBdr>
        <w:top w:val="none" w:sz="0" w:space="0" w:color="auto"/>
        <w:left w:val="none" w:sz="0" w:space="0" w:color="auto"/>
        <w:bottom w:val="none" w:sz="0" w:space="0" w:color="auto"/>
        <w:right w:val="none" w:sz="0" w:space="0" w:color="auto"/>
      </w:divBdr>
      <w:divsChild>
        <w:div w:id="1636909039">
          <w:marLeft w:val="0"/>
          <w:marRight w:val="0"/>
          <w:marTop w:val="0"/>
          <w:marBottom w:val="0"/>
          <w:divBdr>
            <w:top w:val="none" w:sz="0" w:space="0" w:color="auto"/>
            <w:left w:val="none" w:sz="0" w:space="0" w:color="auto"/>
            <w:bottom w:val="none" w:sz="0" w:space="0" w:color="auto"/>
            <w:right w:val="none" w:sz="0" w:space="0" w:color="auto"/>
          </w:divBdr>
          <w:divsChild>
            <w:div w:id="1846243058">
              <w:marLeft w:val="0"/>
              <w:marRight w:val="0"/>
              <w:marTop w:val="0"/>
              <w:marBottom w:val="0"/>
              <w:divBdr>
                <w:top w:val="none" w:sz="0" w:space="0" w:color="auto"/>
                <w:left w:val="none" w:sz="0" w:space="0" w:color="auto"/>
                <w:bottom w:val="none" w:sz="0" w:space="0" w:color="auto"/>
                <w:right w:val="none" w:sz="0" w:space="0" w:color="auto"/>
              </w:divBdr>
              <w:divsChild>
                <w:div w:id="700135561">
                  <w:marLeft w:val="0"/>
                  <w:marRight w:val="0"/>
                  <w:marTop w:val="0"/>
                  <w:marBottom w:val="0"/>
                  <w:divBdr>
                    <w:top w:val="none" w:sz="0" w:space="0" w:color="auto"/>
                    <w:left w:val="none" w:sz="0" w:space="0" w:color="auto"/>
                    <w:bottom w:val="none" w:sz="0" w:space="0" w:color="auto"/>
                    <w:right w:val="none" w:sz="0" w:space="0" w:color="auto"/>
                  </w:divBdr>
                  <w:divsChild>
                    <w:div w:id="1731614006">
                      <w:marLeft w:val="0"/>
                      <w:marRight w:val="0"/>
                      <w:marTop w:val="0"/>
                      <w:marBottom w:val="0"/>
                      <w:divBdr>
                        <w:top w:val="none" w:sz="0" w:space="0" w:color="auto"/>
                        <w:left w:val="none" w:sz="0" w:space="0" w:color="auto"/>
                        <w:bottom w:val="none" w:sz="0" w:space="0" w:color="auto"/>
                        <w:right w:val="none" w:sz="0" w:space="0" w:color="auto"/>
                      </w:divBdr>
                      <w:divsChild>
                        <w:div w:id="816267888">
                          <w:marLeft w:val="0"/>
                          <w:marRight w:val="0"/>
                          <w:marTop w:val="0"/>
                          <w:marBottom w:val="0"/>
                          <w:divBdr>
                            <w:top w:val="none" w:sz="0" w:space="0" w:color="auto"/>
                            <w:left w:val="none" w:sz="0" w:space="0" w:color="auto"/>
                            <w:bottom w:val="none" w:sz="0" w:space="0" w:color="auto"/>
                            <w:right w:val="none" w:sz="0" w:space="0" w:color="auto"/>
                          </w:divBdr>
                          <w:divsChild>
                            <w:div w:id="3151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88201">
      <w:bodyDiv w:val="1"/>
      <w:marLeft w:val="0"/>
      <w:marRight w:val="0"/>
      <w:marTop w:val="0"/>
      <w:marBottom w:val="0"/>
      <w:divBdr>
        <w:top w:val="none" w:sz="0" w:space="0" w:color="auto"/>
        <w:left w:val="none" w:sz="0" w:space="0" w:color="auto"/>
        <w:bottom w:val="none" w:sz="0" w:space="0" w:color="auto"/>
        <w:right w:val="none" w:sz="0" w:space="0" w:color="auto"/>
      </w:divBdr>
    </w:div>
    <w:div w:id="1110473951">
      <w:bodyDiv w:val="1"/>
      <w:marLeft w:val="0"/>
      <w:marRight w:val="0"/>
      <w:marTop w:val="0"/>
      <w:marBottom w:val="0"/>
      <w:divBdr>
        <w:top w:val="none" w:sz="0" w:space="0" w:color="auto"/>
        <w:left w:val="none" w:sz="0" w:space="0" w:color="auto"/>
        <w:bottom w:val="none" w:sz="0" w:space="0" w:color="auto"/>
        <w:right w:val="none" w:sz="0" w:space="0" w:color="auto"/>
      </w:divBdr>
    </w:div>
    <w:div w:id="1111053257">
      <w:bodyDiv w:val="1"/>
      <w:marLeft w:val="0"/>
      <w:marRight w:val="0"/>
      <w:marTop w:val="0"/>
      <w:marBottom w:val="0"/>
      <w:divBdr>
        <w:top w:val="none" w:sz="0" w:space="0" w:color="auto"/>
        <w:left w:val="none" w:sz="0" w:space="0" w:color="auto"/>
        <w:bottom w:val="none" w:sz="0" w:space="0" w:color="auto"/>
        <w:right w:val="none" w:sz="0" w:space="0" w:color="auto"/>
      </w:divBdr>
    </w:div>
    <w:div w:id="1152209077">
      <w:bodyDiv w:val="1"/>
      <w:marLeft w:val="0"/>
      <w:marRight w:val="0"/>
      <w:marTop w:val="0"/>
      <w:marBottom w:val="0"/>
      <w:divBdr>
        <w:top w:val="none" w:sz="0" w:space="0" w:color="auto"/>
        <w:left w:val="none" w:sz="0" w:space="0" w:color="auto"/>
        <w:bottom w:val="none" w:sz="0" w:space="0" w:color="auto"/>
        <w:right w:val="none" w:sz="0" w:space="0" w:color="auto"/>
      </w:divBdr>
    </w:div>
    <w:div w:id="1152408367">
      <w:bodyDiv w:val="1"/>
      <w:marLeft w:val="0"/>
      <w:marRight w:val="0"/>
      <w:marTop w:val="0"/>
      <w:marBottom w:val="0"/>
      <w:divBdr>
        <w:top w:val="none" w:sz="0" w:space="0" w:color="auto"/>
        <w:left w:val="none" w:sz="0" w:space="0" w:color="auto"/>
        <w:bottom w:val="none" w:sz="0" w:space="0" w:color="auto"/>
        <w:right w:val="none" w:sz="0" w:space="0" w:color="auto"/>
      </w:divBdr>
    </w:div>
    <w:div w:id="1153983329">
      <w:bodyDiv w:val="1"/>
      <w:marLeft w:val="0"/>
      <w:marRight w:val="0"/>
      <w:marTop w:val="0"/>
      <w:marBottom w:val="0"/>
      <w:divBdr>
        <w:top w:val="none" w:sz="0" w:space="0" w:color="auto"/>
        <w:left w:val="none" w:sz="0" w:space="0" w:color="auto"/>
        <w:bottom w:val="none" w:sz="0" w:space="0" w:color="auto"/>
        <w:right w:val="none" w:sz="0" w:space="0" w:color="auto"/>
      </w:divBdr>
    </w:div>
    <w:div w:id="1160802977">
      <w:bodyDiv w:val="1"/>
      <w:marLeft w:val="0"/>
      <w:marRight w:val="0"/>
      <w:marTop w:val="0"/>
      <w:marBottom w:val="0"/>
      <w:divBdr>
        <w:top w:val="none" w:sz="0" w:space="0" w:color="auto"/>
        <w:left w:val="none" w:sz="0" w:space="0" w:color="auto"/>
        <w:bottom w:val="none" w:sz="0" w:space="0" w:color="auto"/>
        <w:right w:val="none" w:sz="0" w:space="0" w:color="auto"/>
      </w:divBdr>
    </w:div>
    <w:div w:id="1277323917">
      <w:bodyDiv w:val="1"/>
      <w:marLeft w:val="0"/>
      <w:marRight w:val="0"/>
      <w:marTop w:val="0"/>
      <w:marBottom w:val="0"/>
      <w:divBdr>
        <w:top w:val="none" w:sz="0" w:space="0" w:color="auto"/>
        <w:left w:val="none" w:sz="0" w:space="0" w:color="auto"/>
        <w:bottom w:val="none" w:sz="0" w:space="0" w:color="auto"/>
        <w:right w:val="none" w:sz="0" w:space="0" w:color="auto"/>
      </w:divBdr>
    </w:div>
    <w:div w:id="1279140375">
      <w:bodyDiv w:val="1"/>
      <w:marLeft w:val="0"/>
      <w:marRight w:val="0"/>
      <w:marTop w:val="0"/>
      <w:marBottom w:val="0"/>
      <w:divBdr>
        <w:top w:val="none" w:sz="0" w:space="0" w:color="auto"/>
        <w:left w:val="none" w:sz="0" w:space="0" w:color="auto"/>
        <w:bottom w:val="none" w:sz="0" w:space="0" w:color="auto"/>
        <w:right w:val="none" w:sz="0" w:space="0" w:color="auto"/>
      </w:divBdr>
    </w:div>
    <w:div w:id="1329287978">
      <w:bodyDiv w:val="1"/>
      <w:marLeft w:val="0"/>
      <w:marRight w:val="0"/>
      <w:marTop w:val="0"/>
      <w:marBottom w:val="0"/>
      <w:divBdr>
        <w:top w:val="none" w:sz="0" w:space="0" w:color="auto"/>
        <w:left w:val="none" w:sz="0" w:space="0" w:color="auto"/>
        <w:bottom w:val="none" w:sz="0" w:space="0" w:color="auto"/>
        <w:right w:val="none" w:sz="0" w:space="0" w:color="auto"/>
      </w:divBdr>
    </w:div>
    <w:div w:id="1331443460">
      <w:bodyDiv w:val="1"/>
      <w:marLeft w:val="0"/>
      <w:marRight w:val="0"/>
      <w:marTop w:val="0"/>
      <w:marBottom w:val="0"/>
      <w:divBdr>
        <w:top w:val="none" w:sz="0" w:space="0" w:color="auto"/>
        <w:left w:val="none" w:sz="0" w:space="0" w:color="auto"/>
        <w:bottom w:val="none" w:sz="0" w:space="0" w:color="auto"/>
        <w:right w:val="none" w:sz="0" w:space="0" w:color="auto"/>
      </w:divBdr>
    </w:div>
    <w:div w:id="1444418572">
      <w:bodyDiv w:val="1"/>
      <w:marLeft w:val="0"/>
      <w:marRight w:val="0"/>
      <w:marTop w:val="0"/>
      <w:marBottom w:val="0"/>
      <w:divBdr>
        <w:top w:val="none" w:sz="0" w:space="0" w:color="auto"/>
        <w:left w:val="none" w:sz="0" w:space="0" w:color="auto"/>
        <w:bottom w:val="none" w:sz="0" w:space="0" w:color="auto"/>
        <w:right w:val="none" w:sz="0" w:space="0" w:color="auto"/>
      </w:divBdr>
    </w:div>
    <w:div w:id="1513757035">
      <w:bodyDiv w:val="1"/>
      <w:marLeft w:val="0"/>
      <w:marRight w:val="0"/>
      <w:marTop w:val="0"/>
      <w:marBottom w:val="0"/>
      <w:divBdr>
        <w:top w:val="none" w:sz="0" w:space="0" w:color="auto"/>
        <w:left w:val="none" w:sz="0" w:space="0" w:color="auto"/>
        <w:bottom w:val="none" w:sz="0" w:space="0" w:color="auto"/>
        <w:right w:val="none" w:sz="0" w:space="0" w:color="auto"/>
      </w:divBdr>
    </w:div>
    <w:div w:id="1558592091">
      <w:bodyDiv w:val="1"/>
      <w:marLeft w:val="0"/>
      <w:marRight w:val="0"/>
      <w:marTop w:val="0"/>
      <w:marBottom w:val="0"/>
      <w:divBdr>
        <w:top w:val="none" w:sz="0" w:space="0" w:color="auto"/>
        <w:left w:val="none" w:sz="0" w:space="0" w:color="auto"/>
        <w:bottom w:val="none" w:sz="0" w:space="0" w:color="auto"/>
        <w:right w:val="none" w:sz="0" w:space="0" w:color="auto"/>
      </w:divBdr>
    </w:div>
    <w:div w:id="1623684767">
      <w:bodyDiv w:val="1"/>
      <w:marLeft w:val="0"/>
      <w:marRight w:val="0"/>
      <w:marTop w:val="0"/>
      <w:marBottom w:val="0"/>
      <w:divBdr>
        <w:top w:val="none" w:sz="0" w:space="0" w:color="auto"/>
        <w:left w:val="none" w:sz="0" w:space="0" w:color="auto"/>
        <w:bottom w:val="none" w:sz="0" w:space="0" w:color="auto"/>
        <w:right w:val="none" w:sz="0" w:space="0" w:color="auto"/>
      </w:divBdr>
    </w:div>
    <w:div w:id="1735007820">
      <w:bodyDiv w:val="1"/>
      <w:marLeft w:val="0"/>
      <w:marRight w:val="0"/>
      <w:marTop w:val="0"/>
      <w:marBottom w:val="0"/>
      <w:divBdr>
        <w:top w:val="none" w:sz="0" w:space="0" w:color="auto"/>
        <w:left w:val="none" w:sz="0" w:space="0" w:color="auto"/>
        <w:bottom w:val="none" w:sz="0" w:space="0" w:color="auto"/>
        <w:right w:val="none" w:sz="0" w:space="0" w:color="auto"/>
      </w:divBdr>
    </w:div>
    <w:div w:id="1778019438">
      <w:bodyDiv w:val="1"/>
      <w:marLeft w:val="0"/>
      <w:marRight w:val="0"/>
      <w:marTop w:val="0"/>
      <w:marBottom w:val="0"/>
      <w:divBdr>
        <w:top w:val="none" w:sz="0" w:space="0" w:color="auto"/>
        <w:left w:val="none" w:sz="0" w:space="0" w:color="auto"/>
        <w:bottom w:val="none" w:sz="0" w:space="0" w:color="auto"/>
        <w:right w:val="none" w:sz="0" w:space="0" w:color="auto"/>
      </w:divBdr>
    </w:div>
    <w:div w:id="1830486463">
      <w:bodyDiv w:val="1"/>
      <w:marLeft w:val="0"/>
      <w:marRight w:val="0"/>
      <w:marTop w:val="0"/>
      <w:marBottom w:val="0"/>
      <w:divBdr>
        <w:top w:val="none" w:sz="0" w:space="0" w:color="auto"/>
        <w:left w:val="none" w:sz="0" w:space="0" w:color="auto"/>
        <w:bottom w:val="none" w:sz="0" w:space="0" w:color="auto"/>
        <w:right w:val="none" w:sz="0" w:space="0" w:color="auto"/>
      </w:divBdr>
    </w:div>
    <w:div w:id="1831434961">
      <w:bodyDiv w:val="1"/>
      <w:marLeft w:val="0"/>
      <w:marRight w:val="0"/>
      <w:marTop w:val="0"/>
      <w:marBottom w:val="0"/>
      <w:divBdr>
        <w:top w:val="none" w:sz="0" w:space="0" w:color="auto"/>
        <w:left w:val="none" w:sz="0" w:space="0" w:color="auto"/>
        <w:bottom w:val="none" w:sz="0" w:space="0" w:color="auto"/>
        <w:right w:val="none" w:sz="0" w:space="0" w:color="auto"/>
      </w:divBdr>
    </w:div>
    <w:div w:id="1884555820">
      <w:bodyDiv w:val="1"/>
      <w:marLeft w:val="0"/>
      <w:marRight w:val="0"/>
      <w:marTop w:val="0"/>
      <w:marBottom w:val="0"/>
      <w:divBdr>
        <w:top w:val="none" w:sz="0" w:space="0" w:color="auto"/>
        <w:left w:val="none" w:sz="0" w:space="0" w:color="auto"/>
        <w:bottom w:val="none" w:sz="0" w:space="0" w:color="auto"/>
        <w:right w:val="none" w:sz="0" w:space="0" w:color="auto"/>
      </w:divBdr>
    </w:div>
    <w:div w:id="1895237820">
      <w:bodyDiv w:val="1"/>
      <w:marLeft w:val="0"/>
      <w:marRight w:val="0"/>
      <w:marTop w:val="0"/>
      <w:marBottom w:val="0"/>
      <w:divBdr>
        <w:top w:val="none" w:sz="0" w:space="0" w:color="auto"/>
        <w:left w:val="none" w:sz="0" w:space="0" w:color="auto"/>
        <w:bottom w:val="none" w:sz="0" w:space="0" w:color="auto"/>
        <w:right w:val="none" w:sz="0" w:space="0" w:color="auto"/>
      </w:divBdr>
    </w:div>
    <w:div w:id="1896236504">
      <w:bodyDiv w:val="1"/>
      <w:marLeft w:val="0"/>
      <w:marRight w:val="0"/>
      <w:marTop w:val="0"/>
      <w:marBottom w:val="0"/>
      <w:divBdr>
        <w:top w:val="none" w:sz="0" w:space="0" w:color="auto"/>
        <w:left w:val="none" w:sz="0" w:space="0" w:color="auto"/>
        <w:bottom w:val="none" w:sz="0" w:space="0" w:color="auto"/>
        <w:right w:val="none" w:sz="0" w:space="0" w:color="auto"/>
      </w:divBdr>
    </w:div>
    <w:div w:id="1907571442">
      <w:bodyDiv w:val="1"/>
      <w:marLeft w:val="0"/>
      <w:marRight w:val="0"/>
      <w:marTop w:val="0"/>
      <w:marBottom w:val="0"/>
      <w:divBdr>
        <w:top w:val="none" w:sz="0" w:space="0" w:color="auto"/>
        <w:left w:val="none" w:sz="0" w:space="0" w:color="auto"/>
        <w:bottom w:val="none" w:sz="0" w:space="0" w:color="auto"/>
        <w:right w:val="none" w:sz="0" w:space="0" w:color="auto"/>
      </w:divBdr>
    </w:div>
    <w:div w:id="1948542291">
      <w:bodyDiv w:val="1"/>
      <w:marLeft w:val="0"/>
      <w:marRight w:val="0"/>
      <w:marTop w:val="0"/>
      <w:marBottom w:val="0"/>
      <w:divBdr>
        <w:top w:val="none" w:sz="0" w:space="0" w:color="auto"/>
        <w:left w:val="none" w:sz="0" w:space="0" w:color="auto"/>
        <w:bottom w:val="none" w:sz="0" w:space="0" w:color="auto"/>
        <w:right w:val="none" w:sz="0" w:space="0" w:color="auto"/>
      </w:divBdr>
    </w:div>
    <w:div w:id="1969816845">
      <w:bodyDiv w:val="1"/>
      <w:marLeft w:val="0"/>
      <w:marRight w:val="0"/>
      <w:marTop w:val="0"/>
      <w:marBottom w:val="0"/>
      <w:divBdr>
        <w:top w:val="none" w:sz="0" w:space="0" w:color="auto"/>
        <w:left w:val="none" w:sz="0" w:space="0" w:color="auto"/>
        <w:bottom w:val="none" w:sz="0" w:space="0" w:color="auto"/>
        <w:right w:val="none" w:sz="0" w:space="0" w:color="auto"/>
      </w:divBdr>
    </w:div>
    <w:div w:id="2007247916">
      <w:bodyDiv w:val="1"/>
      <w:marLeft w:val="0"/>
      <w:marRight w:val="0"/>
      <w:marTop w:val="0"/>
      <w:marBottom w:val="0"/>
      <w:divBdr>
        <w:top w:val="none" w:sz="0" w:space="0" w:color="auto"/>
        <w:left w:val="none" w:sz="0" w:space="0" w:color="auto"/>
        <w:bottom w:val="none" w:sz="0" w:space="0" w:color="auto"/>
        <w:right w:val="none" w:sz="0" w:space="0" w:color="auto"/>
      </w:divBdr>
    </w:div>
    <w:div w:id="2032099968">
      <w:bodyDiv w:val="1"/>
      <w:marLeft w:val="0"/>
      <w:marRight w:val="0"/>
      <w:marTop w:val="0"/>
      <w:marBottom w:val="0"/>
      <w:divBdr>
        <w:top w:val="none" w:sz="0" w:space="0" w:color="auto"/>
        <w:left w:val="none" w:sz="0" w:space="0" w:color="auto"/>
        <w:bottom w:val="none" w:sz="0" w:space="0" w:color="auto"/>
        <w:right w:val="none" w:sz="0" w:space="0" w:color="auto"/>
      </w:divBdr>
    </w:div>
    <w:div w:id="2032142329">
      <w:bodyDiv w:val="1"/>
      <w:marLeft w:val="0"/>
      <w:marRight w:val="0"/>
      <w:marTop w:val="0"/>
      <w:marBottom w:val="0"/>
      <w:divBdr>
        <w:top w:val="none" w:sz="0" w:space="0" w:color="auto"/>
        <w:left w:val="none" w:sz="0" w:space="0" w:color="auto"/>
        <w:bottom w:val="none" w:sz="0" w:space="0" w:color="auto"/>
        <w:right w:val="none" w:sz="0" w:space="0" w:color="auto"/>
      </w:divBdr>
    </w:div>
    <w:div w:id="212206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asis">
  <a:themeElements>
    <a:clrScheme name="녹색">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egoe UI 맑은 고딕">
      <a:majorFont>
        <a:latin typeface="Segoe UI"/>
        <a:ea typeface="맑은 고딕"/>
        <a:cs typeface=""/>
      </a:majorFont>
      <a:minorFont>
        <a:latin typeface="Segoe UI"/>
        <a:ea typeface="맑은 고딕"/>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P r o f i l e C h a r t s / >  
     < R e s u l t s T a b l e s / >  
     < S t a t i s t i c s C h a r t s / >  
     < R e g i o n a l F r a c t i o n C h a r t s / >  
     < I n p u t T a b l e s / >  
 < / S i m c y p 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96E34-70E3-4240-87ED-CAAB2EFC752A}">
  <ds:schemaRefs>
    <ds:schemaRef ds:uri="http://www.simcyp.com/"/>
  </ds:schemaRefs>
</ds:datastoreItem>
</file>

<file path=customXml/itemProps2.xml><?xml version="1.0" encoding="utf-8"?>
<ds:datastoreItem xmlns:ds="http://schemas.openxmlformats.org/officeDocument/2006/customXml" ds:itemID="{61227970-FD1C-4692-8F4C-A1414C1D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6185</Words>
  <Characters>35256</Characters>
  <Application>Microsoft Office Word</Application>
  <DocSecurity>0</DocSecurity>
  <Lines>293</Lines>
  <Paragraphs>82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JW-user</Company>
  <LinksUpToDate>false</LinksUpToDate>
  <CharactersWithSpaces>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Sangil;GHYU</dc:creator>
  <cp:keywords/>
  <dc:description/>
  <cp:lastModifiedBy>cmc_김보현</cp:lastModifiedBy>
  <cp:revision>2</cp:revision>
  <cp:lastPrinted>2021-12-21T08:12:00Z</cp:lastPrinted>
  <dcterms:created xsi:type="dcterms:W3CDTF">2022-04-19T01:45:00Z</dcterms:created>
  <dcterms:modified xsi:type="dcterms:W3CDTF">2022-04-19T01:45:00Z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nova027@gmail.com@www.mendeley.com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http://www.zotero.org/styles/european-journal-of-clinical-pharmacology</vt:lpwstr>
  </property>
  <property fmtid="{D5CDD505-2E9C-101B-9397-08002B2CF9AE}" pid="14" name="Mendeley Recent Style Name 4_1">
    <vt:lpwstr>European Journal of Clinical Pharmacology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